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77F7B" w14:textId="77777777" w:rsidR="00B2650E" w:rsidRDefault="001C50AB">
      <w:pPr>
        <w:pStyle w:val="Puesto"/>
        <w:jc w:val="both"/>
        <w:rPr>
          <w:rFonts w:ascii="Times New Roman" w:hAnsi="Times New Roman"/>
          <w:color w:val="000000"/>
          <w:sz w:val="24"/>
          <w:szCs w:val="24"/>
          <w:lang w:val="en-GB"/>
        </w:rPr>
      </w:pPr>
      <w:r>
        <w:rPr>
          <w:rFonts w:ascii="Times New Roman" w:hAnsi="Times New Roman"/>
          <w:color w:val="000000"/>
          <w:sz w:val="24"/>
          <w:szCs w:val="24"/>
          <w:lang w:val="en-GB"/>
        </w:rPr>
        <w:t>Coastal urban ecology: Research gaps, challenges and needs.</w:t>
      </w:r>
    </w:p>
    <w:p w14:paraId="73127257" w14:textId="77777777" w:rsidR="00B2650E" w:rsidRDefault="001C50AB">
      <w:pPr>
        <w:pStyle w:val="Puesto"/>
        <w:jc w:val="both"/>
        <w:rPr>
          <w:lang w:val="es-ES"/>
        </w:rPr>
      </w:pPr>
      <w:r>
        <w:rPr>
          <w:rFonts w:ascii="Times New Roman" w:hAnsi="Times New Roman"/>
          <w:b w:val="0"/>
          <w:bCs w:val="0"/>
          <w:color w:val="000000"/>
          <w:sz w:val="24"/>
          <w:szCs w:val="24"/>
          <w:lang w:val="es-ES"/>
        </w:rPr>
        <w:t>Graells G</w:t>
      </w:r>
      <w:r>
        <w:rPr>
          <w:rFonts w:ascii="Times New Roman" w:hAnsi="Times New Roman"/>
          <w:b w:val="0"/>
          <w:bCs w:val="0"/>
          <w:color w:val="000000"/>
          <w:sz w:val="24"/>
          <w:szCs w:val="24"/>
          <w:vertAlign w:val="superscript"/>
          <w:lang w:val="es-ES"/>
        </w:rPr>
        <w:t>1</w:t>
      </w:r>
      <w:proofErr w:type="gramStart"/>
      <w:r>
        <w:rPr>
          <w:rFonts w:ascii="Times New Roman" w:hAnsi="Times New Roman"/>
          <w:b w:val="0"/>
          <w:bCs w:val="0"/>
          <w:color w:val="000000"/>
          <w:sz w:val="24"/>
          <w:szCs w:val="24"/>
          <w:vertAlign w:val="superscript"/>
          <w:lang w:val="es-ES"/>
        </w:rPr>
        <w:t>,2</w:t>
      </w:r>
      <w:proofErr w:type="gramEnd"/>
      <w:r>
        <w:rPr>
          <w:rFonts w:ascii="Times New Roman" w:hAnsi="Times New Roman"/>
          <w:b w:val="0"/>
          <w:bCs w:val="0"/>
          <w:color w:val="000000"/>
          <w:sz w:val="24"/>
          <w:szCs w:val="24"/>
          <w:lang w:val="es-ES"/>
        </w:rPr>
        <w:t>, Nakamura N</w:t>
      </w:r>
      <w:r>
        <w:rPr>
          <w:rFonts w:ascii="Times New Roman" w:hAnsi="Times New Roman"/>
          <w:b w:val="0"/>
          <w:bCs w:val="0"/>
          <w:color w:val="000000"/>
          <w:sz w:val="24"/>
          <w:szCs w:val="24"/>
          <w:vertAlign w:val="superscript"/>
          <w:lang w:val="es-ES"/>
        </w:rPr>
        <w:t>3</w:t>
      </w:r>
      <w:r>
        <w:rPr>
          <w:rFonts w:ascii="Times New Roman" w:hAnsi="Times New Roman"/>
          <w:b w:val="0"/>
          <w:bCs w:val="0"/>
          <w:color w:val="000000"/>
          <w:sz w:val="24"/>
          <w:szCs w:val="24"/>
          <w:lang w:val="es-ES"/>
        </w:rPr>
        <w:t>, Lagos N</w:t>
      </w:r>
      <w:r>
        <w:rPr>
          <w:rFonts w:ascii="Times New Roman" w:hAnsi="Times New Roman"/>
          <w:b w:val="0"/>
          <w:bCs w:val="0"/>
          <w:color w:val="000000"/>
          <w:sz w:val="24"/>
          <w:szCs w:val="24"/>
          <w:vertAlign w:val="superscript"/>
          <w:lang w:val="es-ES"/>
        </w:rPr>
        <w:t>4</w:t>
      </w:r>
      <w:r>
        <w:rPr>
          <w:rFonts w:ascii="Times New Roman" w:hAnsi="Times New Roman"/>
          <w:b w:val="0"/>
          <w:bCs w:val="0"/>
          <w:color w:val="000000"/>
          <w:sz w:val="24"/>
          <w:szCs w:val="24"/>
          <w:lang w:val="es-ES"/>
        </w:rPr>
        <w:t>, Celis-Diez Juan L.</w:t>
      </w:r>
      <w:r>
        <w:rPr>
          <w:rFonts w:ascii="Times New Roman" w:hAnsi="Times New Roman"/>
          <w:b w:val="0"/>
          <w:bCs w:val="0"/>
          <w:color w:val="000000"/>
          <w:sz w:val="24"/>
          <w:szCs w:val="24"/>
          <w:vertAlign w:val="superscript"/>
          <w:lang w:val="es-ES"/>
        </w:rPr>
        <w:t>5</w:t>
      </w:r>
      <w:r>
        <w:rPr>
          <w:rFonts w:ascii="Times New Roman" w:hAnsi="Times New Roman"/>
          <w:b w:val="0"/>
          <w:bCs w:val="0"/>
          <w:color w:val="000000"/>
          <w:sz w:val="24"/>
          <w:szCs w:val="24"/>
          <w:lang w:val="es-ES"/>
        </w:rPr>
        <w:t xml:space="preserve"> Gelcich S</w:t>
      </w:r>
      <w:r>
        <w:rPr>
          <w:rFonts w:ascii="Times New Roman" w:hAnsi="Times New Roman"/>
          <w:b w:val="0"/>
          <w:bCs w:val="0"/>
          <w:color w:val="000000"/>
          <w:sz w:val="24"/>
          <w:szCs w:val="24"/>
          <w:vertAlign w:val="superscript"/>
          <w:lang w:val="es-ES"/>
        </w:rPr>
        <w:t>1,2</w:t>
      </w:r>
    </w:p>
    <w:p w14:paraId="25B95996" w14:textId="77777777" w:rsidR="00B2650E" w:rsidRDefault="001C50AB">
      <w:pPr>
        <w:pStyle w:val="Textoindependiente"/>
        <w:jc w:val="both"/>
        <w:rPr>
          <w:lang w:val="es-ES"/>
        </w:rPr>
      </w:pPr>
      <w:r>
        <w:rPr>
          <w:rFonts w:ascii="Times New Roman" w:hAnsi="Times New Roman" w:cs="Times New Roman"/>
          <w:color w:val="000000"/>
          <w:sz w:val="16"/>
          <w:szCs w:val="16"/>
          <w:vertAlign w:val="superscript"/>
          <w:lang w:val="es-ES"/>
        </w:rPr>
        <w:t xml:space="preserve">1 </w:t>
      </w:r>
      <w:r>
        <w:rPr>
          <w:rFonts w:ascii="Times New Roman" w:hAnsi="Times New Roman" w:cs="Times New Roman"/>
          <w:color w:val="000000"/>
          <w:sz w:val="16"/>
          <w:szCs w:val="16"/>
          <w:lang w:val="es-ES"/>
        </w:rPr>
        <w:t xml:space="preserve">Pontificia Universidad Católica de Chile, Departamento de Ecología, Santiago, Chile. </w:t>
      </w:r>
    </w:p>
    <w:p w14:paraId="52AE8B36" w14:textId="77777777" w:rsidR="00B2650E" w:rsidRDefault="001C50AB">
      <w:pPr>
        <w:pStyle w:val="Textoindependiente"/>
        <w:jc w:val="both"/>
      </w:pPr>
      <w:r>
        <w:rPr>
          <w:rFonts w:ascii="Times New Roman" w:hAnsi="Times New Roman" w:cs="Times New Roman"/>
          <w:color w:val="000000"/>
          <w:sz w:val="16"/>
          <w:szCs w:val="16"/>
          <w:vertAlign w:val="superscript"/>
          <w:lang w:val="en-GB"/>
        </w:rPr>
        <w:t xml:space="preserve">2 </w:t>
      </w:r>
      <w:r>
        <w:rPr>
          <w:rFonts w:ascii="Times New Roman" w:hAnsi="Times New Roman" w:cs="Times New Roman"/>
          <w:color w:val="000000"/>
          <w:sz w:val="16"/>
          <w:szCs w:val="16"/>
          <w:lang w:val="en-GB"/>
        </w:rPr>
        <w:t xml:space="preserve">Center of Applied Ecology and Sustainability (CAPES). </w:t>
      </w:r>
    </w:p>
    <w:p w14:paraId="0D1F678B" w14:textId="77777777" w:rsidR="00B2650E" w:rsidRDefault="001C50AB">
      <w:pPr>
        <w:pStyle w:val="Textoindependiente"/>
        <w:jc w:val="both"/>
      </w:pPr>
      <w:r>
        <w:rPr>
          <w:rFonts w:ascii="Times New Roman" w:hAnsi="Times New Roman" w:cs="Times New Roman"/>
          <w:color w:val="000000"/>
          <w:sz w:val="16"/>
          <w:szCs w:val="16"/>
          <w:vertAlign w:val="superscript"/>
          <w:lang w:val="en-GB"/>
        </w:rPr>
        <w:t>3</w:t>
      </w:r>
      <w:r>
        <w:rPr>
          <w:rFonts w:ascii="Times New Roman" w:hAnsi="Times New Roman" w:cs="Times New Roman"/>
          <w:color w:val="000000"/>
          <w:sz w:val="16"/>
          <w:szCs w:val="16"/>
          <w:lang w:val="en-GB"/>
        </w:rPr>
        <w:t xml:space="preserve"> Australian Research Council Centre of Excellence for Coral Reef Studies, James Cook University, Townsville, QLD 4811 Australia.</w:t>
      </w:r>
    </w:p>
    <w:p w14:paraId="08D3F992" w14:textId="77777777" w:rsidR="00B2650E" w:rsidRDefault="001C50AB">
      <w:pPr>
        <w:pStyle w:val="Textoindependiente"/>
        <w:jc w:val="both"/>
        <w:rPr>
          <w:lang w:val="es-ES"/>
        </w:rPr>
      </w:pPr>
      <w:r>
        <w:rPr>
          <w:rFonts w:ascii="Times New Roman" w:hAnsi="Times New Roman" w:cs="Times New Roman"/>
          <w:color w:val="000000"/>
          <w:sz w:val="16"/>
          <w:szCs w:val="16"/>
          <w:vertAlign w:val="superscript"/>
          <w:lang w:val="es-ES"/>
        </w:rPr>
        <w:t>4</w:t>
      </w:r>
      <w:r>
        <w:rPr>
          <w:rFonts w:ascii="Times New Roman" w:hAnsi="Times New Roman" w:cs="Times New Roman"/>
          <w:color w:val="000000"/>
          <w:sz w:val="16"/>
          <w:szCs w:val="16"/>
          <w:lang w:val="es-ES"/>
        </w:rPr>
        <w:t xml:space="preserve"> </w:t>
      </w:r>
    </w:p>
    <w:p w14:paraId="471A00C0" w14:textId="77777777" w:rsidR="00B2650E" w:rsidRDefault="001C50AB">
      <w:pPr>
        <w:pStyle w:val="Textoindependiente"/>
        <w:jc w:val="both"/>
        <w:rPr>
          <w:lang w:val="es-ES"/>
        </w:rPr>
      </w:pPr>
      <w:r>
        <w:rPr>
          <w:rFonts w:ascii="Times New Roman" w:hAnsi="Times New Roman" w:cs="Times New Roman"/>
          <w:color w:val="000000"/>
          <w:sz w:val="16"/>
          <w:szCs w:val="16"/>
          <w:vertAlign w:val="superscript"/>
          <w:lang w:val="es-ES"/>
        </w:rPr>
        <w:t>5</w:t>
      </w:r>
      <w:r>
        <w:rPr>
          <w:rFonts w:ascii="Times New Roman" w:hAnsi="Times New Roman" w:cs="Times New Roman"/>
          <w:color w:val="000000"/>
          <w:sz w:val="16"/>
          <w:szCs w:val="16"/>
          <w:lang w:val="es-ES"/>
        </w:rPr>
        <w:t xml:space="preserve"> Pontificia Universidad Católica de Valparaíso, Escuela de Agronomía, Quillota, Chile.</w:t>
      </w:r>
    </w:p>
    <w:p w14:paraId="4B9B8DC1" w14:textId="77777777" w:rsidR="00B2650E" w:rsidRDefault="001C50AB">
      <w:pPr>
        <w:pStyle w:val="Fecha"/>
        <w:jc w:val="both"/>
        <w:rPr>
          <w:rFonts w:ascii="Times New Roman" w:hAnsi="Times New Roman"/>
          <w:color w:val="000000"/>
          <w:sz w:val="16"/>
          <w:szCs w:val="16"/>
          <w:lang w:val="en-GB"/>
        </w:rPr>
      </w:pPr>
      <w:r>
        <w:rPr>
          <w:rFonts w:ascii="Times New Roman" w:hAnsi="Times New Roman"/>
          <w:color w:val="000000"/>
          <w:sz w:val="16"/>
          <w:szCs w:val="16"/>
          <w:lang w:val="en-GB"/>
        </w:rPr>
        <w:t>Abril 2020</w:t>
      </w:r>
    </w:p>
    <w:p w14:paraId="299A144F" w14:textId="1CF171C2" w:rsidR="00B2650E" w:rsidRPr="00F15711" w:rsidRDefault="001C50AB">
      <w:pPr>
        <w:pStyle w:val="Ttulo2"/>
        <w:jc w:val="both"/>
        <w:rPr>
          <w:rFonts w:ascii="Times New Roman" w:hAnsi="Times New Roman"/>
          <w:color w:val="000000"/>
          <w:sz w:val="24"/>
          <w:szCs w:val="24"/>
          <w:lang w:val="es-ES"/>
          <w:rPrChange w:id="0" w:author="Usuario" w:date="2020-05-06T09:40:00Z">
            <w:rPr>
              <w:rFonts w:ascii="Times New Roman" w:hAnsi="Times New Roman"/>
              <w:color w:val="000000"/>
              <w:sz w:val="24"/>
              <w:szCs w:val="24"/>
              <w:lang w:val="en-GB"/>
            </w:rPr>
          </w:rPrChange>
        </w:rPr>
      </w:pPr>
      <w:bookmarkStart w:id="1" w:name="abstract"/>
      <w:proofErr w:type="spellStart"/>
      <w:r w:rsidRPr="00F15711">
        <w:rPr>
          <w:rFonts w:ascii="Times New Roman" w:hAnsi="Times New Roman"/>
          <w:color w:val="000000"/>
          <w:sz w:val="24"/>
          <w:szCs w:val="24"/>
          <w:lang w:val="es-ES"/>
          <w:rPrChange w:id="2" w:author="Usuario" w:date="2020-05-06T09:40:00Z">
            <w:rPr>
              <w:rFonts w:ascii="Times New Roman" w:hAnsi="Times New Roman"/>
              <w:color w:val="000000"/>
              <w:sz w:val="24"/>
              <w:szCs w:val="24"/>
              <w:lang w:val="en-GB"/>
            </w:rPr>
          </w:rPrChange>
        </w:rPr>
        <w:t>Abstract</w:t>
      </w:r>
      <w:bookmarkEnd w:id="1"/>
      <w:proofErr w:type="spellEnd"/>
      <w:ins w:id="3" w:author="Usuario" w:date="2020-05-06T09:40:00Z">
        <w:r w:rsidR="00F15711" w:rsidRPr="00F15711">
          <w:rPr>
            <w:rFonts w:ascii="Times New Roman" w:hAnsi="Times New Roman"/>
            <w:color w:val="000000"/>
            <w:sz w:val="24"/>
            <w:szCs w:val="24"/>
            <w:lang w:val="es-ES"/>
            <w:rPrChange w:id="4" w:author="Usuario" w:date="2020-05-06T09:40:00Z">
              <w:rPr>
                <w:rFonts w:ascii="Times New Roman" w:hAnsi="Times New Roman"/>
                <w:color w:val="000000"/>
                <w:sz w:val="24"/>
                <w:szCs w:val="24"/>
                <w:lang w:val="en-GB"/>
              </w:rPr>
            </w:rPrChange>
          </w:rPr>
          <w:t xml:space="preserve"> </w:t>
        </w:r>
      </w:ins>
    </w:p>
    <w:p w14:paraId="1709E375" w14:textId="77777777" w:rsidR="00B2650E" w:rsidRDefault="001C50AB">
      <w:pPr>
        <w:pStyle w:val="FirstParagraph"/>
        <w:jc w:val="both"/>
      </w:pPr>
      <w:r>
        <w:rPr>
          <w:rFonts w:ascii="Times New Roman" w:hAnsi="Times New Roman"/>
          <w:color w:val="000000"/>
          <w:lang w:val="en-GB"/>
        </w:rPr>
        <w:t xml:space="preserve">Coastal urban areas have dramatically increased during the last decades. However, coastal research integrating urban areas are still scarce. To examine research advances and critical gaps, a systematic review of the literature on coastal urban ecology was performed. Articles were selected following a structured decision tree and data were classified into main research themes, countries, types of cities, Pickett’s paradigms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 the city</w:t>
      </w:r>
      <w:r>
        <w:rPr>
          <w:rFonts w:ascii="Times New Roman" w:hAnsi="Times New Roman"/>
          <w:color w:val="000000"/>
          <w:lang w:val="en-GB"/>
        </w:rPr>
        <w:t xml:space="preserve"> </w:t>
      </w:r>
      <w:proofErr w:type="gramStart"/>
      <w:r>
        <w:rPr>
          <w:rFonts w:ascii="Times New Roman" w:hAnsi="Times New Roman"/>
          <w:color w:val="000000"/>
          <w:lang w:val="en-GB"/>
        </w:rPr>
        <w:t>among</w:t>
      </w:r>
      <w:proofErr w:type="gramEnd"/>
      <w:r>
        <w:rPr>
          <w:rFonts w:ascii="Times New Roman" w:hAnsi="Times New Roman"/>
          <w:color w:val="000000"/>
          <w:lang w:val="en-GB"/>
        </w:rPr>
        <w:t xml:space="preserve"> other categories. </w:t>
      </w:r>
    </w:p>
    <w:p w14:paraId="7167C14A" w14:textId="05EC8C5E" w:rsidR="00B2650E" w:rsidRDefault="001C50AB">
      <w:pPr>
        <w:pStyle w:val="FirstParagraph"/>
        <w:jc w:val="both"/>
      </w:pPr>
      <w:r>
        <w:rPr>
          <w:rFonts w:ascii="Times New Roman" w:hAnsi="Times New Roman"/>
          <w:color w:val="000000"/>
          <w:lang w:val="en-GB"/>
        </w:rPr>
        <w:t xml:space="preserve">From a total of 237 publications reviewed, </w:t>
      </w:r>
      <w:r w:rsidR="00515254">
        <w:rPr>
          <w:rFonts w:ascii="Times New Roman" w:hAnsi="Times New Roman"/>
          <w:color w:val="000000"/>
          <w:lang w:val="en-GB"/>
        </w:rPr>
        <w:t>results show that m</w:t>
      </w:r>
      <w:r w:rsidR="00515254">
        <w:rPr>
          <w:rFonts w:ascii="Times New Roman" w:hAnsi="Times New Roman"/>
          <w:color w:val="000000"/>
          <w:lang w:val="en-GB"/>
        </w:rPr>
        <w:t>ost of the research comes from USA, China, and Australia, and they have been carry out mostly in large cities with population between 1 and 5 million people. Focus has been placed on ecological studies, urban impacts and physical elements, non-human components, spatial and quantitative analysis. Most of the studies in coastal urban ecology were developed at near shore terrestrial environments.</w:t>
      </w:r>
      <w:r w:rsidR="00515254">
        <w:rPr>
          <w:rFonts w:ascii="Times New Roman" w:hAnsi="Times New Roman"/>
          <w:color w:val="000000"/>
          <w:lang w:val="en-GB"/>
        </w:rPr>
        <w:t xml:space="preserve"> Coastal </w:t>
      </w:r>
      <w:r>
        <w:rPr>
          <w:rFonts w:ascii="Times New Roman" w:hAnsi="Times New Roman"/>
          <w:color w:val="000000"/>
          <w:lang w:val="en-GB"/>
        </w:rPr>
        <w:t xml:space="preserve">urban ecology has mainly performed research under the paradigm </w:t>
      </w:r>
      <w:r>
        <w:rPr>
          <w:rFonts w:ascii="Times New Roman" w:hAnsi="Times New Roman"/>
          <w:i/>
          <w:iCs/>
          <w:color w:val="000000"/>
          <w:lang w:val="en-GB"/>
        </w:rPr>
        <w:t>in the city</w:t>
      </w:r>
      <w:r w:rsidR="00515254">
        <w:rPr>
          <w:rFonts w:ascii="Times New Roman" w:hAnsi="Times New Roman"/>
          <w:color w:val="000000"/>
          <w:lang w:val="en-GB"/>
        </w:rPr>
        <w:t xml:space="preserve"> which implies </w:t>
      </w:r>
      <w:r w:rsidR="00515254" w:rsidRPr="00F15711">
        <w:rPr>
          <w:rFonts w:ascii="Times New Roman" w:hAnsi="Times New Roman"/>
          <w:color w:val="000000"/>
          <w:highlight w:val="yellow"/>
          <w:lang w:val="en-GB"/>
          <w:rPrChange w:id="5" w:author="Usuario" w:date="2020-05-06T09:41:00Z">
            <w:rPr>
              <w:rFonts w:ascii="Times New Roman" w:hAnsi="Times New Roman"/>
              <w:color w:val="000000"/>
              <w:lang w:val="en-GB"/>
            </w:rPr>
          </w:rPrChange>
        </w:rPr>
        <w:t>…..</w:t>
      </w:r>
      <w:r w:rsidR="00515254">
        <w:rPr>
          <w:rFonts w:ascii="Times New Roman" w:hAnsi="Times New Roman"/>
          <w:color w:val="000000"/>
          <w:lang w:val="en-GB"/>
        </w:rPr>
        <w:t xml:space="preserve">  </w:t>
      </w:r>
    </w:p>
    <w:p w14:paraId="346F2028" w14:textId="299E15E3" w:rsidR="00B2650E" w:rsidRDefault="001C50AB">
      <w:pPr>
        <w:pStyle w:val="FirstParagraph"/>
        <w:jc w:val="both"/>
      </w:pPr>
      <w:r>
        <w:rPr>
          <w:rFonts w:ascii="Times New Roman" w:hAnsi="Times New Roman"/>
          <w:color w:val="000000"/>
          <w:lang w:val="en-GB"/>
        </w:rPr>
        <w:t xml:space="preserve"> These disciplinary, geographical, and environmental biases present a number of risks such as to lose</w:t>
      </w:r>
      <w:ins w:id="6" w:author="Usuario" w:date="2020-04-24T16:21:00Z">
        <w:r w:rsidR="00515254">
          <w:rPr>
            <w:rFonts w:ascii="Times New Roman" w:hAnsi="Times New Roman"/>
            <w:color w:val="000000"/>
            <w:lang w:val="en-GB"/>
          </w:rPr>
          <w:t xml:space="preserve"> </w:t>
        </w:r>
      </w:ins>
      <w:r>
        <w:rPr>
          <w:rFonts w:ascii="Times New Roman" w:hAnsi="Times New Roman"/>
          <w:color w:val="000000"/>
          <w:lang w:val="en-GB"/>
        </w:rPr>
        <w:t>t</w:t>
      </w:r>
      <w:del w:id="7" w:author="Usuario" w:date="2020-04-24T16:21:00Z">
        <w:r w:rsidDel="00515254">
          <w:rPr>
            <w:rFonts w:ascii="Times New Roman" w:hAnsi="Times New Roman"/>
            <w:color w:val="000000"/>
            <w:lang w:val="en-GB"/>
          </w:rPr>
          <w:delText xml:space="preserve"> </w:delText>
        </w:r>
      </w:del>
      <w:r>
        <w:rPr>
          <w:rFonts w:ascii="Times New Roman" w:hAnsi="Times New Roman"/>
          <w:color w:val="000000"/>
          <w:lang w:val="en-GB"/>
        </w:rPr>
        <w:t xml:space="preserve">he social component in the urban ecosystem, to </w:t>
      </w:r>
      <w:bookmarkStart w:id="8" w:name="tw-target-text1"/>
      <w:bookmarkEnd w:id="8"/>
      <w:r>
        <w:rPr>
          <w:rFonts w:ascii="Times New Roman" w:hAnsi="Times New Roman"/>
          <w:color w:val="000000"/>
          <w:lang w:val="en-GB"/>
        </w:rPr>
        <w:t>use research from developed countries and large cities in the rest of the world, and to</w:t>
      </w:r>
      <w:bookmarkStart w:id="9" w:name="tw-target-text2"/>
      <w:bookmarkEnd w:id="9"/>
      <w:r>
        <w:rPr>
          <w:rFonts w:ascii="Times New Roman" w:hAnsi="Times New Roman"/>
          <w:color w:val="000000"/>
          <w:lang w:val="en-GB"/>
        </w:rPr>
        <w:t xml:space="preserve"> suppose that  studies of the coast are only mostly terrestrial </w:t>
      </w:r>
      <w:r w:rsidR="00515254">
        <w:rPr>
          <w:rFonts w:ascii="Times New Roman" w:hAnsi="Times New Roman"/>
          <w:color w:val="000000"/>
          <w:lang w:val="en-GB"/>
        </w:rPr>
        <w:t xml:space="preserve">undermining </w:t>
      </w:r>
      <w:r>
        <w:rPr>
          <w:rFonts w:ascii="Times New Roman" w:hAnsi="Times New Roman"/>
          <w:color w:val="000000"/>
          <w:lang w:val="en-GB"/>
        </w:rPr>
        <w:t xml:space="preserve">the marine realm. Scientific research should diversify in ecology </w:t>
      </w:r>
      <w:r>
        <w:rPr>
          <w:rFonts w:ascii="Times New Roman" w:hAnsi="Times New Roman"/>
          <w:i/>
          <w:iCs/>
          <w:color w:val="000000"/>
          <w:lang w:val="en-GB"/>
        </w:rPr>
        <w:t>of</w:t>
      </w:r>
      <w:r>
        <w:rPr>
          <w:rFonts w:ascii="Times New Roman" w:hAnsi="Times New Roman"/>
          <w:color w:val="000000"/>
          <w:lang w:val="en-GB"/>
        </w:rPr>
        <w:t xml:space="preserve"> and </w:t>
      </w:r>
      <w:r>
        <w:rPr>
          <w:rFonts w:ascii="Times New Roman" w:hAnsi="Times New Roman"/>
          <w:i/>
          <w:iCs/>
          <w:color w:val="000000"/>
          <w:lang w:val="en-GB"/>
        </w:rPr>
        <w:t>for the cities</w:t>
      </w:r>
      <w:r>
        <w:rPr>
          <w:rFonts w:ascii="Times New Roman" w:hAnsi="Times New Roman"/>
          <w:color w:val="000000"/>
          <w:lang w:val="en-GB"/>
        </w:rPr>
        <w:t xml:space="preserve">, in order to </w:t>
      </w:r>
      <w:r>
        <w:rPr>
          <w:rFonts w:ascii="Times New Roman" w:hAnsi="Times New Roman"/>
          <w:color w:val="000000"/>
        </w:rPr>
        <w:t>provide information to address urban coastal development in a diversity of countries and settings</w:t>
      </w:r>
      <w:r>
        <w:rPr>
          <w:rFonts w:ascii="Times New Roman" w:hAnsi="Times New Roman"/>
          <w:color w:val="000000"/>
          <w:lang w:val="en-GB"/>
        </w:rPr>
        <w:t>.</w:t>
      </w:r>
    </w:p>
    <w:p w14:paraId="26316424" w14:textId="77777777" w:rsidR="00B2650E" w:rsidRDefault="00B2650E">
      <w:pPr>
        <w:pStyle w:val="FirstParagraph"/>
        <w:jc w:val="both"/>
        <w:rPr>
          <w:rFonts w:ascii="Times New Roman" w:hAnsi="Times New Roman"/>
          <w:color w:val="000000"/>
        </w:rPr>
      </w:pPr>
    </w:p>
    <w:p w14:paraId="4FDB891A" w14:textId="77777777" w:rsidR="00B2650E" w:rsidRDefault="001C50AB">
      <w:pPr>
        <w:pStyle w:val="Ttulo3"/>
        <w:jc w:val="both"/>
        <w:rPr>
          <w:rFonts w:ascii="Times New Roman" w:hAnsi="Times New Roman"/>
          <w:color w:val="000000"/>
          <w:sz w:val="24"/>
          <w:szCs w:val="24"/>
          <w:lang w:val="en-GB"/>
        </w:rPr>
      </w:pPr>
      <w:bookmarkStart w:id="10" w:name="in-a-nutshell"/>
      <w:r>
        <w:rPr>
          <w:rFonts w:ascii="Times New Roman" w:hAnsi="Times New Roman"/>
          <w:color w:val="000000"/>
          <w:sz w:val="24"/>
          <w:szCs w:val="24"/>
          <w:lang w:val="en-GB"/>
        </w:rPr>
        <w:t>In a nutshell:</w:t>
      </w:r>
      <w:bookmarkEnd w:id="10"/>
    </w:p>
    <w:p w14:paraId="342783FC" w14:textId="77777777" w:rsidR="00B2650E" w:rsidRDefault="001C50AB">
      <w:pPr>
        <w:pStyle w:val="FirstParagraph"/>
        <w:jc w:val="both"/>
        <w:rPr>
          <w:rFonts w:ascii="Times New Roman" w:hAnsi="Times New Roman"/>
          <w:color w:val="000000"/>
          <w:lang w:val="en-GB"/>
        </w:rPr>
      </w:pPr>
      <w:r>
        <w:rPr>
          <w:rFonts w:ascii="Times New Roman" w:hAnsi="Times New Roman"/>
          <w:color w:val="000000"/>
          <w:lang w:val="en-GB"/>
        </w:rPr>
        <w:t>• Population in coastal urban cities is increasing, however research has lagged behind.</w:t>
      </w:r>
    </w:p>
    <w:p w14:paraId="6AFF36B5" w14:textId="77777777" w:rsidR="00B2650E" w:rsidRDefault="001C50AB">
      <w:pPr>
        <w:pStyle w:val="Textoindependiente"/>
        <w:jc w:val="both"/>
        <w:rPr>
          <w:rFonts w:ascii="Times New Roman" w:hAnsi="Times New Roman"/>
          <w:color w:val="000000"/>
          <w:lang w:val="en-GB"/>
        </w:rPr>
      </w:pPr>
      <w:r>
        <w:rPr>
          <w:rFonts w:ascii="Times New Roman" w:hAnsi="Times New Roman"/>
          <w:color w:val="000000"/>
          <w:lang w:val="en-GB"/>
        </w:rPr>
        <w:t>• A literature review on coastal urban ecology shows that while studies have been increasing, most focus on ecological aspects. Few studies target social-ecological interactions and environmental policy-planning.</w:t>
      </w:r>
    </w:p>
    <w:p w14:paraId="5BE2A7A0" w14:textId="77777777" w:rsidR="00B2650E" w:rsidRDefault="001C50AB">
      <w:pPr>
        <w:pStyle w:val="Textoindependiente"/>
        <w:jc w:val="both"/>
      </w:pPr>
      <w:r>
        <w:rPr>
          <w:rFonts w:ascii="Times New Roman" w:hAnsi="Times New Roman"/>
          <w:color w:val="000000"/>
          <w:lang w:val="en-GB"/>
        </w:rPr>
        <w:t>• Studies are disciplinary, geographically, and environmentally biased.</w:t>
      </w:r>
    </w:p>
    <w:p w14:paraId="2145984B" w14:textId="77777777" w:rsidR="00B2650E" w:rsidRDefault="001C50AB">
      <w:pPr>
        <w:pStyle w:val="Textoindependiente"/>
        <w:jc w:val="both"/>
      </w:pPr>
      <w:r>
        <w:rPr>
          <w:rFonts w:ascii="Times New Roman" w:hAnsi="Times New Roman"/>
          <w:color w:val="000000"/>
          <w:lang w:val="en-GB"/>
        </w:rPr>
        <w:lastRenderedPageBreak/>
        <w:t xml:space="preserve">• Addressing critical biases in coastal urban ecology research is key to inform ongoing urbanization trends, especially in developing and mid-income countries. </w:t>
      </w:r>
    </w:p>
    <w:p w14:paraId="05F02FB2" w14:textId="77777777" w:rsidR="00B2650E" w:rsidRDefault="00B2650E">
      <w:pPr>
        <w:pStyle w:val="Textoindependiente"/>
        <w:jc w:val="both"/>
        <w:rPr>
          <w:rFonts w:ascii="Times New Roman" w:hAnsi="Times New Roman"/>
          <w:color w:val="000000"/>
          <w:lang w:val="en-GB"/>
        </w:rPr>
      </w:pPr>
    </w:p>
    <w:p w14:paraId="6A6266D9" w14:textId="77777777" w:rsidR="00B2650E" w:rsidRDefault="001C50AB">
      <w:pPr>
        <w:pStyle w:val="Ttulo2"/>
        <w:jc w:val="both"/>
        <w:rPr>
          <w:rFonts w:ascii="Times New Roman" w:hAnsi="Times New Roman"/>
          <w:color w:val="000000"/>
          <w:sz w:val="24"/>
          <w:szCs w:val="24"/>
          <w:lang w:val="en-GB"/>
        </w:rPr>
      </w:pPr>
      <w:bookmarkStart w:id="11" w:name="urban-ecology-in-a-developing-world"/>
      <w:bookmarkEnd w:id="11"/>
      <w:r>
        <w:rPr>
          <w:rFonts w:ascii="Times New Roman" w:hAnsi="Times New Roman"/>
          <w:color w:val="000000"/>
          <w:sz w:val="24"/>
          <w:szCs w:val="24"/>
          <w:lang w:val="en-GB"/>
        </w:rPr>
        <w:t>Introduction</w:t>
      </w:r>
    </w:p>
    <w:p w14:paraId="02E2B213" w14:textId="33B7892C" w:rsidR="00B2650E" w:rsidRDefault="001C50AB" w:rsidP="00857B73">
      <w:pPr>
        <w:pStyle w:val="FirstParagraph"/>
        <w:jc w:val="both"/>
      </w:pPr>
      <w:r>
        <w:rPr>
          <w:rFonts w:ascii="Times New Roman" w:hAnsi="Times New Roman"/>
          <w:color w:val="000000"/>
          <w:lang w:val="en-GB"/>
        </w:rPr>
        <w:t>The world’s population is increasing annually. In 2018, 55% of the human population lived in urban areas and cities ha</w:t>
      </w:r>
      <w:r w:rsidR="00857B73">
        <w:rPr>
          <w:rFonts w:ascii="Times New Roman" w:hAnsi="Times New Roman"/>
          <w:color w:val="000000"/>
          <w:lang w:val="en-GB"/>
        </w:rPr>
        <w:t>ve</w:t>
      </w:r>
      <w:r>
        <w:rPr>
          <w:rFonts w:ascii="Times New Roman" w:hAnsi="Times New Roman"/>
          <w:color w:val="000000"/>
          <w:lang w:val="en-GB"/>
        </w:rPr>
        <w:t xml:space="preserve"> been constantly growing in number and size, forming large mega-cities with 10 million inhabitants or more (United Nations and Social Affairs 2018). The high levels of urbanisation during the last decades have triggered </w:t>
      </w:r>
      <w:r w:rsidR="005B5C4E">
        <w:rPr>
          <w:rFonts w:ascii="Times New Roman" w:hAnsi="Times New Roman"/>
          <w:color w:val="000000"/>
          <w:lang w:val="en-GB"/>
        </w:rPr>
        <w:t xml:space="preserve">increasing research and policy interest </w:t>
      </w:r>
      <w:r>
        <w:rPr>
          <w:rFonts w:ascii="Times New Roman" w:hAnsi="Times New Roman"/>
          <w:color w:val="000000"/>
          <w:lang w:val="en-GB"/>
        </w:rPr>
        <w:t>on the</w:t>
      </w:r>
      <w:r w:rsidR="005B5C4E">
        <w:rPr>
          <w:rFonts w:ascii="Times New Roman" w:hAnsi="Times New Roman"/>
          <w:color w:val="000000"/>
          <w:lang w:val="en-GB"/>
        </w:rPr>
        <w:t xml:space="preserve"> </w:t>
      </w:r>
      <w:r>
        <w:rPr>
          <w:rFonts w:ascii="Times New Roman" w:hAnsi="Times New Roman"/>
          <w:color w:val="000000"/>
          <w:lang w:val="en-GB"/>
        </w:rPr>
        <w:t xml:space="preserve">impacts </w:t>
      </w:r>
      <w:r w:rsidR="005B5C4E">
        <w:rPr>
          <w:rFonts w:ascii="Times New Roman" w:hAnsi="Times New Roman"/>
          <w:color w:val="000000"/>
          <w:lang w:val="en-GB"/>
        </w:rPr>
        <w:t xml:space="preserve">and sustainability </w:t>
      </w:r>
      <w:r>
        <w:rPr>
          <w:rFonts w:ascii="Times New Roman" w:hAnsi="Times New Roman"/>
          <w:color w:val="000000"/>
          <w:lang w:val="en-GB"/>
        </w:rPr>
        <w:t xml:space="preserve">of </w:t>
      </w:r>
      <w:r w:rsidR="00857B73">
        <w:rPr>
          <w:rFonts w:ascii="Times New Roman" w:hAnsi="Times New Roman"/>
          <w:color w:val="000000"/>
          <w:lang w:val="en-GB"/>
        </w:rPr>
        <w:t xml:space="preserve">these </w:t>
      </w:r>
      <w:r>
        <w:rPr>
          <w:rFonts w:ascii="Times New Roman" w:hAnsi="Times New Roman"/>
          <w:color w:val="000000"/>
          <w:lang w:val="en-GB"/>
        </w:rPr>
        <w:t>human-dominated ecosystems (</w:t>
      </w:r>
      <w:r w:rsidR="00673F6C">
        <w:rPr>
          <w:rFonts w:ascii="Times New Roman" w:hAnsi="Times New Roman"/>
          <w:color w:val="000000"/>
          <w:lang w:val="en-GB"/>
        </w:rPr>
        <w:t>Grimm et al. 2000</w:t>
      </w:r>
      <w:r w:rsidR="005B5C4E">
        <w:rPr>
          <w:rFonts w:ascii="Times New Roman" w:hAnsi="Times New Roman"/>
          <w:color w:val="000000"/>
          <w:lang w:val="en-GB"/>
        </w:rPr>
        <w:t xml:space="preserve">, Sustainable development goals, </w:t>
      </w:r>
      <w:r w:rsidR="005B5C4E" w:rsidRPr="00540B47">
        <w:rPr>
          <w:rFonts w:ascii="Times New Roman" w:hAnsi="Times New Roman"/>
          <w:color w:val="000000"/>
          <w:highlight w:val="yellow"/>
          <w:lang w:val="en-GB"/>
        </w:rPr>
        <w:t>XX</w:t>
      </w:r>
      <w:r>
        <w:rPr>
          <w:rFonts w:ascii="Times New Roman" w:hAnsi="Times New Roman"/>
          <w:color w:val="000000"/>
          <w:lang w:val="en-GB"/>
        </w:rPr>
        <w:t xml:space="preserve">). </w:t>
      </w:r>
      <w:r w:rsidR="00673F6C">
        <w:rPr>
          <w:rFonts w:ascii="Times New Roman" w:hAnsi="Times New Roman"/>
          <w:color w:val="000000"/>
          <w:lang w:val="en-GB"/>
        </w:rPr>
        <w:t>Initial research believed urban areas were not able to sustain wildlife and complex ecological processes. However, this changed in the first part of the ’70s when urban ecology began studying species distributions in cities and its drivers (</w:t>
      </w:r>
      <w:proofErr w:type="spellStart"/>
      <w:r w:rsidR="00673F6C">
        <w:rPr>
          <w:rFonts w:ascii="Times New Roman" w:hAnsi="Times New Roman"/>
          <w:color w:val="000000"/>
          <w:lang w:val="en-GB"/>
        </w:rPr>
        <w:t>Sukopp</w:t>
      </w:r>
      <w:proofErr w:type="spellEnd"/>
      <w:r w:rsidR="00673F6C">
        <w:rPr>
          <w:rFonts w:ascii="Times New Roman" w:hAnsi="Times New Roman"/>
          <w:color w:val="000000"/>
          <w:lang w:val="en-GB"/>
        </w:rPr>
        <w:t xml:space="preserve"> 1998; Grimm </w:t>
      </w:r>
      <w:r w:rsidR="00673F6C">
        <w:rPr>
          <w:rFonts w:ascii="Times New Roman" w:hAnsi="Times New Roman"/>
          <w:i/>
          <w:color w:val="000000"/>
          <w:lang w:val="en-GB"/>
        </w:rPr>
        <w:t>et al.</w:t>
      </w:r>
      <w:r w:rsidR="00673F6C">
        <w:rPr>
          <w:rFonts w:ascii="Times New Roman" w:hAnsi="Times New Roman"/>
          <w:color w:val="000000"/>
          <w:lang w:val="en-GB"/>
        </w:rPr>
        <w:t xml:space="preserve"> 2008). </w:t>
      </w:r>
      <w:r>
        <w:rPr>
          <w:rFonts w:ascii="Times New Roman" w:hAnsi="Times New Roman"/>
          <w:color w:val="000000"/>
          <w:lang w:val="en-GB"/>
        </w:rPr>
        <w:t>Since then, urban ecology research topics have evolved to in</w:t>
      </w:r>
      <w:r w:rsidR="00857B73">
        <w:rPr>
          <w:rFonts w:ascii="Times New Roman" w:hAnsi="Times New Roman"/>
          <w:color w:val="000000"/>
          <w:lang w:val="en-GB"/>
        </w:rPr>
        <w:t>clude</w:t>
      </w:r>
      <w:r>
        <w:rPr>
          <w:rFonts w:ascii="Times New Roman" w:hAnsi="Times New Roman"/>
          <w:color w:val="000000"/>
          <w:lang w:val="en-GB"/>
        </w:rPr>
        <w:t xml:space="preserve"> ecological and social</w:t>
      </w:r>
      <w:r w:rsidR="00857B73">
        <w:rPr>
          <w:rFonts w:ascii="Times New Roman" w:hAnsi="Times New Roman"/>
          <w:color w:val="000000"/>
          <w:lang w:val="en-GB"/>
        </w:rPr>
        <w:t xml:space="preserve"> science</w:t>
      </w:r>
      <w:r>
        <w:rPr>
          <w:rFonts w:ascii="Times New Roman" w:hAnsi="Times New Roman"/>
          <w:color w:val="000000"/>
          <w:lang w:val="en-GB"/>
        </w:rPr>
        <w:t xml:space="preserve"> </w:t>
      </w:r>
      <w:r w:rsidR="00857B73">
        <w:rPr>
          <w:rFonts w:ascii="Times New Roman" w:hAnsi="Times New Roman"/>
          <w:color w:val="000000"/>
          <w:lang w:val="en-GB"/>
        </w:rPr>
        <w:t>approaches</w:t>
      </w:r>
      <w:r>
        <w:rPr>
          <w:rFonts w:ascii="Times New Roman" w:hAnsi="Times New Roman"/>
          <w:color w:val="000000"/>
          <w:lang w:val="en-GB"/>
        </w:rPr>
        <w:t xml:space="preserve"> (Grimm </w:t>
      </w:r>
      <w:r>
        <w:rPr>
          <w:rFonts w:ascii="Times New Roman" w:hAnsi="Times New Roman"/>
          <w:i/>
          <w:iCs/>
          <w:color w:val="000000"/>
          <w:lang w:val="en-GB"/>
        </w:rPr>
        <w:t>et al.</w:t>
      </w:r>
      <w:r>
        <w:rPr>
          <w:rFonts w:ascii="Times New Roman" w:hAnsi="Times New Roman"/>
          <w:color w:val="000000"/>
          <w:lang w:val="en-GB"/>
        </w:rPr>
        <w:t xml:space="preserve"> 2000). </w:t>
      </w:r>
      <w:r w:rsidR="00857B73">
        <w:rPr>
          <w:rFonts w:ascii="Times New Roman" w:hAnsi="Times New Roman"/>
          <w:color w:val="000000"/>
          <w:lang w:val="en-GB"/>
        </w:rPr>
        <w:t>Currently</w:t>
      </w:r>
      <w:r>
        <w:rPr>
          <w:rFonts w:ascii="Times New Roman" w:hAnsi="Times New Roman"/>
          <w:color w:val="000000"/>
          <w:lang w:val="en-GB"/>
        </w:rPr>
        <w:t xml:space="preserve">, urban ecosystems are recognized as a complex coupling of ecological </w:t>
      </w:r>
      <w:r w:rsidR="00673F6C">
        <w:rPr>
          <w:rFonts w:ascii="Times New Roman" w:hAnsi="Times New Roman"/>
          <w:color w:val="000000"/>
          <w:lang w:val="en-GB"/>
        </w:rPr>
        <w:t>processes</w:t>
      </w:r>
      <w:r>
        <w:rPr>
          <w:rFonts w:ascii="Times New Roman" w:hAnsi="Times New Roman"/>
          <w:color w:val="000000"/>
          <w:lang w:val="en-GB"/>
        </w:rPr>
        <w:t xml:space="preserve"> and human dynamics (</w:t>
      </w:r>
      <w:proofErr w:type="spellStart"/>
      <w:r>
        <w:rPr>
          <w:rFonts w:ascii="Times New Roman" w:hAnsi="Times New Roman"/>
          <w:color w:val="000000"/>
          <w:lang w:val="en-GB"/>
        </w:rPr>
        <w:t>Alberti</w:t>
      </w:r>
      <w:proofErr w:type="spellEnd"/>
      <w:r>
        <w:rPr>
          <w:rFonts w:ascii="Times New Roman" w:hAnsi="Times New Roman"/>
          <w:color w:val="000000"/>
          <w:lang w:val="en-GB"/>
        </w:rPr>
        <w:t xml:space="preserve"> 2008</w:t>
      </w:r>
      <w:r w:rsidR="00857B73">
        <w:rPr>
          <w:rFonts w:ascii="Times New Roman" w:hAnsi="Times New Roman"/>
          <w:color w:val="000000"/>
          <w:lang w:val="en-GB"/>
        </w:rPr>
        <w:t>). R</w:t>
      </w:r>
      <w:r>
        <w:rPr>
          <w:rFonts w:ascii="Times New Roman" w:hAnsi="Times New Roman"/>
          <w:color w:val="000000"/>
          <w:lang w:val="en-GB"/>
        </w:rPr>
        <w:t xml:space="preserve">esearch </w:t>
      </w:r>
      <w:r w:rsidR="00857B73">
        <w:rPr>
          <w:rFonts w:ascii="Times New Roman" w:hAnsi="Times New Roman"/>
          <w:color w:val="000000"/>
          <w:lang w:val="en-GB"/>
        </w:rPr>
        <w:t xml:space="preserve">on urban ecology is diverse and </w:t>
      </w:r>
      <w:r w:rsidR="00024EE9">
        <w:rPr>
          <w:rFonts w:ascii="Times New Roman" w:hAnsi="Times New Roman"/>
          <w:color w:val="000000"/>
          <w:lang w:val="en-GB"/>
        </w:rPr>
        <w:t>includes, for example, studies</w:t>
      </w:r>
      <w:r w:rsidR="00857B73">
        <w:rPr>
          <w:rFonts w:ascii="Times New Roman" w:hAnsi="Times New Roman"/>
          <w:color w:val="000000"/>
          <w:lang w:val="en-GB"/>
        </w:rPr>
        <w:t xml:space="preserve"> on</w:t>
      </w:r>
      <w:r>
        <w:rPr>
          <w:rFonts w:ascii="Times New Roman" w:hAnsi="Times New Roman"/>
          <w:color w:val="000000"/>
          <w:lang w:val="en-GB"/>
        </w:rPr>
        <w:t xml:space="preserve"> </w:t>
      </w:r>
      <w:r w:rsidR="00673F6C">
        <w:rPr>
          <w:rFonts w:ascii="Times New Roman" w:hAnsi="Times New Roman"/>
          <w:color w:val="000000"/>
          <w:lang w:val="en-GB"/>
        </w:rPr>
        <w:t xml:space="preserve">biodiversity </w:t>
      </w:r>
      <w:r>
        <w:rPr>
          <w:rFonts w:ascii="Times New Roman" w:hAnsi="Times New Roman"/>
          <w:color w:val="000000"/>
          <w:lang w:val="en-GB"/>
        </w:rPr>
        <w:t xml:space="preserve">patterns (e.g. urban biodiversity in </w:t>
      </w:r>
      <w:proofErr w:type="spellStart"/>
      <w:r>
        <w:rPr>
          <w:rFonts w:ascii="Times New Roman" w:hAnsi="Times New Roman"/>
          <w:color w:val="000000"/>
          <w:lang w:val="en-GB"/>
        </w:rPr>
        <w:t>Faeth</w:t>
      </w:r>
      <w:proofErr w:type="spellEnd"/>
      <w:r>
        <w:rPr>
          <w:rFonts w:ascii="Times New Roman" w:hAnsi="Times New Roman"/>
          <w:color w:val="000000"/>
          <w:lang w:val="en-GB"/>
        </w:rPr>
        <w:t xml:space="preserve"> </w:t>
      </w:r>
      <w:r>
        <w:rPr>
          <w:rFonts w:ascii="Times New Roman" w:hAnsi="Times New Roman"/>
          <w:i/>
          <w:iCs/>
          <w:color w:val="000000"/>
          <w:lang w:val="en-GB"/>
        </w:rPr>
        <w:t>et al.</w:t>
      </w:r>
      <w:r>
        <w:rPr>
          <w:rFonts w:ascii="Times New Roman" w:hAnsi="Times New Roman"/>
          <w:color w:val="000000"/>
          <w:lang w:val="en-GB"/>
        </w:rPr>
        <w:t xml:space="preserve"> 2011; biotic homogenization in, McKinney 2006), </w:t>
      </w:r>
      <w:r w:rsidR="00857B73">
        <w:rPr>
          <w:rFonts w:ascii="Times New Roman" w:hAnsi="Times New Roman"/>
          <w:color w:val="000000"/>
          <w:lang w:val="en-GB"/>
        </w:rPr>
        <w:t xml:space="preserve">species </w:t>
      </w:r>
      <w:r w:rsidR="005B5C4E">
        <w:rPr>
          <w:rFonts w:ascii="Times New Roman" w:hAnsi="Times New Roman"/>
          <w:color w:val="000000"/>
          <w:lang w:val="en-GB"/>
        </w:rPr>
        <w:t xml:space="preserve">distributions </w:t>
      </w:r>
      <w:r w:rsidR="00857B73">
        <w:rPr>
          <w:rFonts w:ascii="Times New Roman" w:hAnsi="Times New Roman"/>
          <w:color w:val="000000"/>
          <w:lang w:val="en-GB"/>
        </w:rPr>
        <w:t xml:space="preserve">(e.g. birds in </w:t>
      </w:r>
      <w:proofErr w:type="spellStart"/>
      <w:r w:rsidR="00857B73">
        <w:rPr>
          <w:rFonts w:ascii="Times New Roman" w:hAnsi="Times New Roman"/>
          <w:color w:val="000000"/>
          <w:lang w:val="en-GB"/>
        </w:rPr>
        <w:t>Marzluff</w:t>
      </w:r>
      <w:proofErr w:type="spellEnd"/>
      <w:r w:rsidR="00857B73">
        <w:rPr>
          <w:rFonts w:ascii="Times New Roman" w:hAnsi="Times New Roman"/>
          <w:color w:val="000000"/>
          <w:lang w:val="en-GB"/>
        </w:rPr>
        <w:t xml:space="preserve"> 2001), ecosystem functions (e.g. </w:t>
      </w:r>
      <w:proofErr w:type="spellStart"/>
      <w:r w:rsidR="00857B73">
        <w:rPr>
          <w:rFonts w:ascii="Times New Roman" w:hAnsi="Times New Roman"/>
          <w:color w:val="000000"/>
          <w:lang w:val="en-GB"/>
        </w:rPr>
        <w:t>Alberti</w:t>
      </w:r>
      <w:proofErr w:type="spellEnd"/>
      <w:r w:rsidR="00857B73">
        <w:rPr>
          <w:rFonts w:ascii="Times New Roman" w:hAnsi="Times New Roman"/>
          <w:color w:val="000000"/>
          <w:lang w:val="en-GB"/>
        </w:rPr>
        <w:t xml:space="preserve"> 2005), development </w:t>
      </w:r>
      <w:r>
        <w:rPr>
          <w:rFonts w:ascii="Times New Roman" w:hAnsi="Times New Roman"/>
          <w:color w:val="000000"/>
          <w:lang w:val="en-GB"/>
        </w:rPr>
        <w:t xml:space="preserve">processes (e.g. </w:t>
      </w:r>
      <w:proofErr w:type="spellStart"/>
      <w:r>
        <w:rPr>
          <w:rFonts w:ascii="Times New Roman" w:hAnsi="Times New Roman"/>
          <w:color w:val="000000"/>
          <w:lang w:val="en-GB"/>
        </w:rPr>
        <w:t>Antrop</w:t>
      </w:r>
      <w:proofErr w:type="spellEnd"/>
      <w:r>
        <w:rPr>
          <w:rFonts w:ascii="Times New Roman" w:hAnsi="Times New Roman"/>
          <w:color w:val="000000"/>
          <w:lang w:val="en-GB"/>
        </w:rPr>
        <w:t xml:space="preserve"> 2003), drivers</w:t>
      </w:r>
      <w:r w:rsidR="00857B73">
        <w:rPr>
          <w:rFonts w:ascii="Times New Roman" w:hAnsi="Times New Roman"/>
          <w:color w:val="000000"/>
          <w:lang w:val="en-GB"/>
        </w:rPr>
        <w:t xml:space="preserve"> of change</w:t>
      </w:r>
      <w:r>
        <w:rPr>
          <w:rFonts w:ascii="Times New Roman" w:hAnsi="Times New Roman"/>
          <w:color w:val="000000"/>
          <w:lang w:val="en-GB"/>
        </w:rPr>
        <w:t xml:space="preserve"> (e.g. Grim </w:t>
      </w:r>
      <w:r>
        <w:rPr>
          <w:rFonts w:ascii="Times New Roman" w:hAnsi="Times New Roman"/>
          <w:i/>
          <w:iCs/>
          <w:color w:val="000000"/>
          <w:lang w:val="en-GB"/>
        </w:rPr>
        <w:t>et al.</w:t>
      </w:r>
      <w:r>
        <w:rPr>
          <w:rFonts w:ascii="Times New Roman" w:hAnsi="Times New Roman"/>
          <w:color w:val="000000"/>
          <w:lang w:val="en-GB"/>
        </w:rPr>
        <w:t xml:space="preserve"> 2008), </w:t>
      </w:r>
      <w:r w:rsidR="00857B73">
        <w:rPr>
          <w:rFonts w:ascii="Times New Roman" w:hAnsi="Times New Roman"/>
          <w:color w:val="000000"/>
          <w:lang w:val="en-GB"/>
        </w:rPr>
        <w:t>human perceptions (ref)</w:t>
      </w:r>
      <w:r w:rsidR="005B5C4E">
        <w:rPr>
          <w:rFonts w:ascii="Times New Roman" w:hAnsi="Times New Roman"/>
          <w:color w:val="000000"/>
          <w:lang w:val="en-GB"/>
        </w:rPr>
        <w:t>, extinction of experience (ref)</w:t>
      </w:r>
      <w:r w:rsidR="00857B73">
        <w:rPr>
          <w:rFonts w:ascii="Times New Roman" w:hAnsi="Times New Roman"/>
          <w:color w:val="000000"/>
          <w:lang w:val="en-GB"/>
        </w:rPr>
        <w:t xml:space="preserve"> </w:t>
      </w:r>
      <w:r>
        <w:rPr>
          <w:rFonts w:ascii="Times New Roman" w:hAnsi="Times New Roman"/>
          <w:color w:val="000000"/>
          <w:lang w:val="en-GB"/>
        </w:rPr>
        <w:t>and</w:t>
      </w:r>
      <w:r w:rsidR="00857B73" w:rsidRPr="00857B73">
        <w:rPr>
          <w:rFonts w:ascii="Times New Roman" w:hAnsi="Times New Roman"/>
          <w:color w:val="000000"/>
          <w:lang w:val="en-GB"/>
        </w:rPr>
        <w:t xml:space="preserve"> </w:t>
      </w:r>
      <w:r w:rsidR="00857B73">
        <w:rPr>
          <w:rFonts w:ascii="Times New Roman" w:hAnsi="Times New Roman"/>
          <w:color w:val="000000"/>
          <w:lang w:val="en-GB"/>
        </w:rPr>
        <w:t>environmental policy (ref)</w:t>
      </w:r>
      <w:r>
        <w:rPr>
          <w:rFonts w:ascii="Times New Roman" w:hAnsi="Times New Roman"/>
          <w:color w:val="000000"/>
          <w:lang w:val="en-GB"/>
        </w:rPr>
        <w:t>.</w:t>
      </w:r>
    </w:p>
    <w:p w14:paraId="4DD63A0D" w14:textId="4F7BB669" w:rsidR="00B2650E" w:rsidRDefault="001C50AB">
      <w:pPr>
        <w:pStyle w:val="FirstParagraph"/>
        <w:jc w:val="both"/>
      </w:pPr>
      <w:r>
        <w:rPr>
          <w:rFonts w:ascii="Times New Roman" w:hAnsi="Times New Roman"/>
          <w:color w:val="000000"/>
          <w:lang w:val="en-GB"/>
        </w:rPr>
        <w:t xml:space="preserve">Recently, Pickett </w:t>
      </w:r>
      <w:r>
        <w:rPr>
          <w:rFonts w:ascii="Times New Roman" w:hAnsi="Times New Roman"/>
          <w:i/>
          <w:color w:val="000000"/>
          <w:lang w:val="en-GB"/>
        </w:rPr>
        <w:t>et al.</w:t>
      </w:r>
      <w:r>
        <w:rPr>
          <w:rFonts w:ascii="Times New Roman" w:hAnsi="Times New Roman"/>
          <w:color w:val="000000"/>
          <w:lang w:val="en-GB"/>
        </w:rPr>
        <w:t xml:space="preserve"> (2016) introduced three phases in urban ecology evolution, as belonging to different paradigms which were termed: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w:t>
      </w:r>
      <w:r>
        <w:rPr>
          <w:rFonts w:ascii="Times New Roman" w:hAnsi="Times New Roman"/>
          <w:color w:val="000000"/>
          <w:lang w:val="en-GB"/>
        </w:rPr>
        <w:t xml:space="preserve"> the city. Each one of these paradigms expose historical differences according to changes in urban ecology research, and result by the comparison of three variables or axes: chronology, model approach, and complexity. Studies under the paradigm </w:t>
      </w:r>
      <w:r>
        <w:rPr>
          <w:rFonts w:ascii="Times New Roman" w:hAnsi="Times New Roman"/>
          <w:i/>
          <w:iCs/>
          <w:color w:val="000000"/>
          <w:lang w:val="en-GB"/>
        </w:rPr>
        <w:t>in the city</w:t>
      </w:r>
      <w:r>
        <w:rPr>
          <w:rFonts w:ascii="Times New Roman" w:hAnsi="Times New Roman"/>
          <w:color w:val="000000"/>
          <w:lang w:val="en-GB"/>
        </w:rPr>
        <w:t xml:space="preserve"> fall mainly into using ecological approaches, studies </w:t>
      </w:r>
      <w:r>
        <w:rPr>
          <w:rFonts w:ascii="Times New Roman" w:hAnsi="Times New Roman"/>
          <w:i/>
          <w:iCs/>
          <w:color w:val="000000"/>
          <w:lang w:val="en-GB"/>
        </w:rPr>
        <w:t>of the city</w:t>
      </w:r>
      <w:r>
        <w:rPr>
          <w:rFonts w:ascii="Times New Roman" w:hAnsi="Times New Roman"/>
          <w:color w:val="000000"/>
          <w:lang w:val="en-GB"/>
        </w:rPr>
        <w:t xml:space="preserve"> are mainly based on social-ecological interactions, and studies </w:t>
      </w:r>
      <w:r>
        <w:rPr>
          <w:rFonts w:ascii="Times New Roman" w:hAnsi="Times New Roman"/>
          <w:i/>
          <w:iCs/>
          <w:color w:val="000000"/>
          <w:lang w:val="en-GB"/>
        </w:rPr>
        <w:t>for the city</w:t>
      </w:r>
      <w:r>
        <w:rPr>
          <w:rFonts w:ascii="Times New Roman" w:hAnsi="Times New Roman"/>
          <w:color w:val="000000"/>
          <w:lang w:val="en-GB"/>
        </w:rPr>
        <w:t xml:space="preserve"> represent research about environmental policies and planning. The urban ecology paradigms also represent increasing complexity of the types of knowledge synthesised in the research questions. Studies which subscribe to the </w:t>
      </w:r>
      <w:r>
        <w:rPr>
          <w:rFonts w:ascii="Times New Roman" w:hAnsi="Times New Roman"/>
          <w:i/>
          <w:iCs/>
          <w:color w:val="000000"/>
          <w:lang w:val="en-GB"/>
        </w:rPr>
        <w:t>of the city</w:t>
      </w:r>
      <w:r>
        <w:rPr>
          <w:rFonts w:ascii="Times New Roman" w:hAnsi="Times New Roman"/>
          <w:color w:val="000000"/>
          <w:lang w:val="en-GB"/>
        </w:rPr>
        <w:t xml:space="preserve"> paradigm contemplate interdisciplinary research; the urban ecology </w:t>
      </w:r>
      <w:r>
        <w:rPr>
          <w:rFonts w:ascii="Times New Roman" w:hAnsi="Times New Roman"/>
          <w:i/>
          <w:iCs/>
          <w:color w:val="000000"/>
          <w:lang w:val="en-GB"/>
        </w:rPr>
        <w:t>for the city</w:t>
      </w:r>
      <w:r>
        <w:rPr>
          <w:rFonts w:ascii="Times New Roman" w:hAnsi="Times New Roman"/>
          <w:color w:val="000000"/>
          <w:lang w:val="en-GB"/>
        </w:rPr>
        <w:t xml:space="preserve"> is more intricate and includes </w:t>
      </w:r>
      <w:r>
        <w:rPr>
          <w:rFonts w:ascii="Times New Roman" w:hAnsi="Times New Roman"/>
          <w:i/>
          <w:iCs/>
          <w:color w:val="000000"/>
          <w:lang w:val="en-GB"/>
        </w:rPr>
        <w:t>in</w:t>
      </w:r>
      <w:r>
        <w:rPr>
          <w:rFonts w:ascii="Times New Roman" w:hAnsi="Times New Roman"/>
          <w:color w:val="000000"/>
          <w:lang w:val="en-GB"/>
        </w:rPr>
        <w:t xml:space="preserve"> and </w:t>
      </w:r>
      <w:r>
        <w:rPr>
          <w:rFonts w:ascii="Times New Roman" w:hAnsi="Times New Roman"/>
          <w:i/>
          <w:iCs/>
          <w:color w:val="000000"/>
          <w:lang w:val="en-GB"/>
        </w:rPr>
        <w:t>of the city</w:t>
      </w:r>
      <w:r>
        <w:rPr>
          <w:rFonts w:ascii="Times New Roman" w:hAnsi="Times New Roman"/>
          <w:color w:val="000000"/>
          <w:lang w:val="en-GB"/>
        </w:rPr>
        <w:t xml:space="preserve"> studies, engaging scientific knowledge in practice</w:t>
      </w:r>
      <w:r w:rsidR="00515254">
        <w:rPr>
          <w:rFonts w:ascii="Times New Roman" w:hAnsi="Times New Roman"/>
          <w:color w:val="000000"/>
          <w:lang w:val="en-GB"/>
        </w:rPr>
        <w:t xml:space="preserve"> and </w:t>
      </w:r>
      <w:r>
        <w:rPr>
          <w:rFonts w:ascii="Times New Roman" w:hAnsi="Times New Roman"/>
          <w:color w:val="000000"/>
          <w:lang w:val="en-GB"/>
        </w:rPr>
        <w:t xml:space="preserve">for action (Pickett </w:t>
      </w:r>
      <w:r>
        <w:rPr>
          <w:rFonts w:ascii="Times New Roman" w:hAnsi="Times New Roman"/>
          <w:i/>
          <w:color w:val="000000"/>
          <w:lang w:val="en-GB"/>
        </w:rPr>
        <w:t>et al.</w:t>
      </w:r>
      <w:r>
        <w:rPr>
          <w:rFonts w:ascii="Times New Roman" w:hAnsi="Times New Roman"/>
          <w:color w:val="000000"/>
          <w:lang w:val="en-GB"/>
        </w:rPr>
        <w:t xml:space="preserve"> 2016).</w:t>
      </w:r>
    </w:p>
    <w:p w14:paraId="2E7DD294" w14:textId="5811BBED" w:rsidR="00B2650E" w:rsidRDefault="00515254">
      <w:pPr>
        <w:pStyle w:val="Textoindependiente"/>
        <w:jc w:val="both"/>
      </w:pPr>
      <w:r>
        <w:rPr>
          <w:rFonts w:ascii="Times New Roman" w:hAnsi="Times New Roman"/>
          <w:color w:val="000000"/>
          <w:lang w:val="en-GB"/>
        </w:rPr>
        <w:t>M</w:t>
      </w:r>
      <w:r w:rsidR="001C50AB">
        <w:rPr>
          <w:rFonts w:ascii="Times New Roman" w:hAnsi="Times New Roman"/>
          <w:color w:val="000000"/>
          <w:lang w:val="en-GB"/>
        </w:rPr>
        <w:t xml:space="preserve">ost of the theoretical and empirical developments in urban ecology have used green areas (e.g. </w:t>
      </w:r>
      <w:proofErr w:type="spellStart"/>
      <w:r w:rsidR="001C50AB">
        <w:rPr>
          <w:rFonts w:ascii="Times New Roman" w:hAnsi="Times New Roman"/>
          <w:color w:val="000000"/>
          <w:lang w:val="en-GB"/>
        </w:rPr>
        <w:t>Chiesura</w:t>
      </w:r>
      <w:proofErr w:type="spellEnd"/>
      <w:r w:rsidR="001C50AB">
        <w:rPr>
          <w:rFonts w:ascii="Times New Roman" w:hAnsi="Times New Roman"/>
          <w:color w:val="000000"/>
          <w:lang w:val="en-GB"/>
        </w:rPr>
        <w:t xml:space="preserve"> 2004, </w:t>
      </w:r>
      <w:proofErr w:type="spellStart"/>
      <w:r w:rsidR="001C50AB">
        <w:rPr>
          <w:rFonts w:ascii="Times New Roman" w:hAnsi="Times New Roman"/>
          <w:color w:val="000000"/>
          <w:lang w:val="en-GB"/>
        </w:rPr>
        <w:t>Tzoulas</w:t>
      </w:r>
      <w:proofErr w:type="spellEnd"/>
      <w:r w:rsidR="001C50AB">
        <w:rPr>
          <w:rFonts w:ascii="Times New Roman" w:hAnsi="Times New Roman"/>
          <w:color w:val="000000"/>
          <w:lang w:val="en-GB"/>
        </w:rPr>
        <w:t xml:space="preserve"> </w:t>
      </w:r>
      <w:r w:rsidR="001C50AB">
        <w:rPr>
          <w:rFonts w:ascii="Times New Roman" w:hAnsi="Times New Roman"/>
          <w:i/>
          <w:iCs/>
          <w:color w:val="000000"/>
          <w:lang w:val="en-GB"/>
        </w:rPr>
        <w:t xml:space="preserve">et al. </w:t>
      </w:r>
      <w:r w:rsidR="001C50AB">
        <w:rPr>
          <w:rFonts w:ascii="Times New Roman" w:hAnsi="Times New Roman"/>
          <w:color w:val="000000"/>
          <w:lang w:val="en-GB"/>
        </w:rPr>
        <w:t xml:space="preserve">2007, </w:t>
      </w:r>
      <w:proofErr w:type="spellStart"/>
      <w:r w:rsidR="001C50AB">
        <w:rPr>
          <w:rFonts w:ascii="Times New Roman" w:hAnsi="Times New Roman"/>
          <w:color w:val="000000"/>
          <w:lang w:val="en-GB"/>
        </w:rPr>
        <w:t>Wolch</w:t>
      </w:r>
      <w:proofErr w:type="spellEnd"/>
      <w:r w:rsidR="001C50AB">
        <w:rPr>
          <w:rFonts w:ascii="Times New Roman" w:hAnsi="Times New Roman"/>
          <w:color w:val="000000"/>
          <w:lang w:val="en-GB"/>
        </w:rPr>
        <w:t xml:space="preserve"> </w:t>
      </w:r>
      <w:r w:rsidR="001C50AB">
        <w:rPr>
          <w:rFonts w:ascii="Times New Roman" w:hAnsi="Times New Roman"/>
          <w:i/>
          <w:iCs/>
          <w:color w:val="000000"/>
          <w:lang w:val="en-GB"/>
        </w:rPr>
        <w:t>et al.</w:t>
      </w:r>
      <w:r w:rsidR="001C50AB">
        <w:rPr>
          <w:rFonts w:ascii="Times New Roman" w:hAnsi="Times New Roman"/>
          <w:color w:val="000000"/>
          <w:lang w:val="en-GB"/>
        </w:rPr>
        <w:t xml:space="preserve"> 2014)</w:t>
      </w:r>
      <w:ins w:id="12" w:author="Usuario" w:date="2020-04-24T16:33:00Z">
        <w:r>
          <w:rPr>
            <w:rFonts w:ascii="Times New Roman" w:hAnsi="Times New Roman"/>
            <w:color w:val="000000"/>
            <w:lang w:val="en-GB"/>
          </w:rPr>
          <w:t>,</w:t>
        </w:r>
      </w:ins>
      <w:del w:id="13" w:author="Usuario" w:date="2020-04-24T16:33:00Z">
        <w:r w:rsidR="001C50AB" w:rsidDel="00515254">
          <w:rPr>
            <w:rFonts w:ascii="Times New Roman" w:hAnsi="Times New Roman"/>
            <w:color w:val="000000"/>
            <w:lang w:val="en-GB"/>
          </w:rPr>
          <w:delText xml:space="preserve"> and</w:delText>
        </w:r>
      </w:del>
      <w:r w:rsidR="001C50AB">
        <w:rPr>
          <w:rFonts w:ascii="Times New Roman" w:hAnsi="Times New Roman"/>
          <w:color w:val="000000"/>
          <w:lang w:val="en-GB"/>
        </w:rPr>
        <w:t xml:space="preserve"> freshwater </w:t>
      </w:r>
      <w:del w:id="14" w:author="Usuario" w:date="2020-04-24T17:25:00Z">
        <w:r w:rsidR="001C50AB" w:rsidDel="006B3667">
          <w:rPr>
            <w:rFonts w:ascii="Times New Roman" w:hAnsi="Times New Roman"/>
            <w:color w:val="000000"/>
            <w:lang w:val="en-GB"/>
          </w:rPr>
          <w:delText>streams  (</w:delText>
        </w:r>
      </w:del>
      <w:ins w:id="15" w:author="Usuario" w:date="2020-04-24T17:25:00Z">
        <w:r w:rsidR="006B3667">
          <w:rPr>
            <w:rFonts w:ascii="Times New Roman" w:hAnsi="Times New Roman"/>
            <w:color w:val="000000"/>
            <w:lang w:val="en-GB"/>
          </w:rPr>
          <w:t>streams (</w:t>
        </w:r>
      </w:ins>
      <w:r w:rsidR="001C50AB">
        <w:rPr>
          <w:rFonts w:ascii="Times New Roman" w:hAnsi="Times New Roman"/>
          <w:color w:val="000000"/>
          <w:lang w:val="en-GB"/>
        </w:rPr>
        <w:t xml:space="preserve">e.g. Allan et al. 1997, Paul &amp; Meyer 2001, Walsh et al. 2005), and </w:t>
      </w:r>
      <w:del w:id="16" w:author="Usuario" w:date="2020-04-24T16:33:00Z">
        <w:r w:rsidR="001C50AB" w:rsidDel="00515254">
          <w:rPr>
            <w:rFonts w:ascii="Times New Roman" w:hAnsi="Times New Roman"/>
            <w:color w:val="000000"/>
            <w:lang w:val="en-GB"/>
          </w:rPr>
          <w:delText xml:space="preserve">also </w:delText>
        </w:r>
      </w:del>
      <w:r w:rsidR="001C50AB">
        <w:rPr>
          <w:rFonts w:ascii="Times New Roman" w:hAnsi="Times New Roman"/>
          <w:color w:val="000000"/>
          <w:lang w:val="en-GB"/>
        </w:rPr>
        <w:t xml:space="preserve">birds (e.g. Blair </w:t>
      </w:r>
      <w:r w:rsidR="001C50AB">
        <w:rPr>
          <w:rFonts w:ascii="Times New Roman" w:hAnsi="Times New Roman"/>
          <w:i/>
          <w:iCs/>
          <w:color w:val="000000"/>
          <w:lang w:val="en-GB"/>
        </w:rPr>
        <w:t>et al.</w:t>
      </w:r>
      <w:r w:rsidR="001C50AB">
        <w:rPr>
          <w:rFonts w:ascii="Times New Roman" w:hAnsi="Times New Roman"/>
          <w:color w:val="000000"/>
          <w:lang w:val="en-GB"/>
        </w:rPr>
        <w:t xml:space="preserve"> 1996, Chace &amp; Walsh 2004) and plants (e.g. Ulrich 1984, Donovan &amp; </w:t>
      </w:r>
      <w:proofErr w:type="spellStart"/>
      <w:r w:rsidR="001C50AB">
        <w:rPr>
          <w:rFonts w:ascii="Times New Roman" w:hAnsi="Times New Roman"/>
          <w:color w:val="000000"/>
          <w:lang w:val="en-GB"/>
        </w:rPr>
        <w:t>Prestemon</w:t>
      </w:r>
      <w:proofErr w:type="spellEnd"/>
      <w:r w:rsidR="001C50AB">
        <w:rPr>
          <w:rFonts w:ascii="Times New Roman" w:hAnsi="Times New Roman"/>
          <w:color w:val="000000"/>
          <w:lang w:val="en-GB"/>
        </w:rPr>
        <w:t xml:space="preserve"> 2012, Donovan et al 2013) as their preferred research </w:t>
      </w:r>
      <w:del w:id="17" w:author="Usuario" w:date="2020-04-24T16:33:00Z">
        <w:r w:rsidR="001C50AB" w:rsidDel="00515254">
          <w:rPr>
            <w:rFonts w:ascii="Times New Roman" w:hAnsi="Times New Roman"/>
            <w:color w:val="000000"/>
            <w:lang w:val="en-GB"/>
          </w:rPr>
          <w:delText>subjets</w:delText>
        </w:r>
      </w:del>
      <w:ins w:id="18" w:author="Usuario" w:date="2020-04-24T16:33:00Z">
        <w:r>
          <w:rPr>
            <w:rFonts w:ascii="Times New Roman" w:hAnsi="Times New Roman"/>
            <w:color w:val="000000"/>
            <w:lang w:val="en-GB"/>
          </w:rPr>
          <w:t>subjects</w:t>
        </w:r>
      </w:ins>
      <w:del w:id="19" w:author="Usuario" w:date="2020-04-24T16:34:00Z">
        <w:r w:rsidR="001C50AB" w:rsidDel="00515254">
          <w:rPr>
            <w:rFonts w:ascii="Times New Roman" w:hAnsi="Times New Roman"/>
            <w:color w:val="000000"/>
            <w:lang w:val="en-GB"/>
          </w:rPr>
          <w:delText xml:space="preserve">, </w:delText>
        </w:r>
      </w:del>
      <w:ins w:id="20" w:author="Usuario" w:date="2020-04-24T16:34:00Z">
        <w:r>
          <w:rPr>
            <w:rFonts w:ascii="Times New Roman" w:hAnsi="Times New Roman"/>
            <w:color w:val="000000"/>
            <w:lang w:val="en-GB"/>
          </w:rPr>
          <w:t xml:space="preserve">. </w:t>
        </w:r>
      </w:ins>
      <w:del w:id="21" w:author="Usuario" w:date="2020-04-24T16:34:00Z">
        <w:r w:rsidR="001C50AB" w:rsidDel="00515254">
          <w:rPr>
            <w:rFonts w:ascii="Times New Roman" w:hAnsi="Times New Roman"/>
            <w:color w:val="000000"/>
            <w:lang w:val="en-GB"/>
          </w:rPr>
          <w:delText xml:space="preserve">coastal </w:delText>
        </w:r>
      </w:del>
      <w:ins w:id="22" w:author="Usuario" w:date="2020-04-24T16:34:00Z">
        <w:r>
          <w:rPr>
            <w:rFonts w:ascii="Times New Roman" w:hAnsi="Times New Roman"/>
            <w:color w:val="000000"/>
            <w:lang w:val="en-GB"/>
          </w:rPr>
          <w:t xml:space="preserve">Coastal </w:t>
        </w:r>
      </w:ins>
      <w:r w:rsidR="001C50AB">
        <w:rPr>
          <w:rFonts w:ascii="Times New Roman" w:hAnsi="Times New Roman"/>
          <w:color w:val="000000"/>
          <w:lang w:val="en-GB"/>
        </w:rPr>
        <w:t>settings and species have not received the attention they deserve. This is unfortunate as coastal cities seem to be one of the preferred places for people to settle (Weinstein 2009). In fact, 40% of the world’s population live less than 100 Km from the sea (United Nations 2017), with coastal cities growing 6.6 times between 1945 and 2012 (</w:t>
      </w:r>
      <w:proofErr w:type="spellStart"/>
      <w:r w:rsidR="001C50AB">
        <w:rPr>
          <w:rFonts w:ascii="Times New Roman" w:hAnsi="Times New Roman"/>
          <w:color w:val="000000"/>
          <w:lang w:val="en-GB"/>
        </w:rPr>
        <w:t>Barragán</w:t>
      </w:r>
      <w:proofErr w:type="spellEnd"/>
      <w:r w:rsidR="001C50AB">
        <w:rPr>
          <w:rFonts w:ascii="Times New Roman" w:hAnsi="Times New Roman"/>
          <w:color w:val="000000"/>
          <w:lang w:val="en-GB"/>
        </w:rPr>
        <w:t xml:space="preserve"> and Andrés 2015). Accordingly, there is a need to synthesize urban ecology </w:t>
      </w:r>
      <w:r w:rsidR="001C50AB">
        <w:rPr>
          <w:rFonts w:ascii="Times New Roman" w:hAnsi="Times New Roman"/>
          <w:color w:val="000000"/>
          <w:lang w:val="en-GB"/>
        </w:rPr>
        <w:lastRenderedPageBreak/>
        <w:t xml:space="preserve">research that has been carried out on the coast and assess critical gaps and biases, challenges and future research needs. </w:t>
      </w:r>
    </w:p>
    <w:p w14:paraId="2C0437AE" w14:textId="77777777" w:rsidR="00B2650E" w:rsidRDefault="001C50AB">
      <w:pPr>
        <w:pStyle w:val="Textoindependiente"/>
        <w:jc w:val="both"/>
        <w:rPr>
          <w:rFonts w:ascii="Times New Roman" w:hAnsi="Times New Roman"/>
          <w:color w:val="000000"/>
          <w:lang w:val="en-GB"/>
        </w:rPr>
      </w:pPr>
      <w:r>
        <w:rPr>
          <w:rFonts w:ascii="Times New Roman" w:hAnsi="Times New Roman"/>
          <w:color w:val="000000"/>
          <w:lang w:val="en-GB"/>
        </w:rPr>
        <w:t>This article reviews coastal urban ecology scientific publications with the aim of examining spatial and temporal changes in time. Studies are classified according to theoretical and empirical dimension</w:t>
      </w:r>
      <w:ins w:id="23" w:author="Usuario" w:date="2020-04-24T17:01:00Z">
        <w:r w:rsidR="00857B73">
          <w:rPr>
            <w:rFonts w:ascii="Times New Roman" w:hAnsi="Times New Roman"/>
            <w:color w:val="000000"/>
            <w:lang w:val="en-GB"/>
          </w:rPr>
          <w:t>s</w:t>
        </w:r>
      </w:ins>
      <w:r>
        <w:rPr>
          <w:rFonts w:ascii="Times New Roman" w:hAnsi="Times New Roman"/>
          <w:color w:val="000000"/>
          <w:lang w:val="en-GB"/>
        </w:rPr>
        <w:t xml:space="preserve"> of urban ecology</w:t>
      </w:r>
      <w:ins w:id="24" w:author="Usuario" w:date="2020-04-24T17:01:00Z">
        <w:r w:rsidR="00857B73">
          <w:rPr>
            <w:rFonts w:ascii="Times New Roman" w:hAnsi="Times New Roman"/>
            <w:color w:val="000000"/>
            <w:lang w:val="en-GB"/>
          </w:rPr>
          <w:t>.</w:t>
        </w:r>
      </w:ins>
      <w:r>
        <w:rPr>
          <w:rFonts w:ascii="Times New Roman" w:hAnsi="Times New Roman"/>
          <w:color w:val="000000"/>
          <w:lang w:val="en-GB"/>
        </w:rPr>
        <w:t xml:space="preserve"> </w:t>
      </w:r>
      <w:del w:id="25" w:author="Usuario" w:date="2020-04-24T17:01:00Z">
        <w:r w:rsidDel="00857B73">
          <w:rPr>
            <w:rFonts w:ascii="Times New Roman" w:hAnsi="Times New Roman"/>
            <w:color w:val="000000"/>
            <w:lang w:val="en-GB"/>
          </w:rPr>
          <w:delText>and b</w:delText>
        </w:r>
      </w:del>
      <w:ins w:id="26" w:author="Usuario" w:date="2020-04-24T17:01:00Z">
        <w:r w:rsidR="00857B73">
          <w:rPr>
            <w:rFonts w:ascii="Times New Roman" w:hAnsi="Times New Roman"/>
            <w:color w:val="000000"/>
            <w:lang w:val="en-GB"/>
          </w:rPr>
          <w:t>B</w:t>
        </w:r>
      </w:ins>
      <w:r>
        <w:rPr>
          <w:rFonts w:ascii="Times New Roman" w:hAnsi="Times New Roman"/>
          <w:color w:val="000000"/>
          <w:lang w:val="en-GB"/>
        </w:rPr>
        <w:t xml:space="preserve">iases in the literature </w:t>
      </w:r>
      <w:ins w:id="27" w:author="Usuario" w:date="2020-04-24T17:01:00Z">
        <w:r w:rsidR="00857B73">
          <w:rPr>
            <w:rFonts w:ascii="Times New Roman" w:hAnsi="Times New Roman"/>
            <w:color w:val="000000"/>
            <w:lang w:val="en-GB"/>
          </w:rPr>
          <w:t xml:space="preserve">are </w:t>
        </w:r>
      </w:ins>
      <w:r>
        <w:rPr>
          <w:rFonts w:ascii="Times New Roman" w:hAnsi="Times New Roman"/>
          <w:color w:val="000000"/>
          <w:lang w:val="en-GB"/>
        </w:rPr>
        <w:t xml:space="preserve">highlighted as a way to call attention on the needs for developing coastal urban ecology studies that can inform ongoing urbanization trends, especially in developing and mid-income countries. </w:t>
      </w:r>
    </w:p>
    <w:p w14:paraId="38D8E5BA" w14:textId="77777777" w:rsidR="00B2650E" w:rsidRDefault="001C50AB">
      <w:pPr>
        <w:pStyle w:val="Textoindependiente"/>
        <w:jc w:val="both"/>
      </w:pPr>
      <w:r>
        <w:rPr>
          <w:rFonts w:ascii="Times New Roman" w:hAnsi="Times New Roman"/>
          <w:b/>
          <w:bCs/>
          <w:color w:val="000000"/>
          <w:lang w:val="en-GB"/>
        </w:rPr>
        <w:t>Methods</w:t>
      </w:r>
      <w:r>
        <w:rPr>
          <w:rFonts w:ascii="Times New Roman" w:hAnsi="Times New Roman"/>
          <w:color w:val="000000"/>
          <w:lang w:val="en-GB"/>
        </w:rPr>
        <w:t xml:space="preserve"> </w:t>
      </w:r>
    </w:p>
    <w:p w14:paraId="73F1F067" w14:textId="77777777" w:rsidR="00B2650E" w:rsidRDefault="001C50AB">
      <w:pPr>
        <w:pStyle w:val="FirstParagraph"/>
        <w:jc w:val="both"/>
      </w:pPr>
      <w:r>
        <w:rPr>
          <w:rFonts w:ascii="Times New Roman" w:hAnsi="Times New Roman"/>
          <w:color w:val="000000"/>
          <w:lang w:val="en-GB"/>
        </w:rPr>
        <w:t>A systematic review of the literature was performed through the Web of Science (</w:t>
      </w:r>
      <w:hyperlink r:id="rId5">
        <w:r>
          <w:rPr>
            <w:rStyle w:val="InternetLink"/>
            <w:rFonts w:ascii="Times New Roman" w:hAnsi="Times New Roman"/>
            <w:color w:val="000000"/>
            <w:lang w:val="en-GB"/>
          </w:rPr>
          <w:t>https://webofknowledge.com/</w:t>
        </w:r>
      </w:hyperlink>
      <w:r>
        <w:rPr>
          <w:rFonts w:ascii="Times New Roman" w:hAnsi="Times New Roman"/>
          <w:color w:val="000000"/>
          <w:lang w:val="en-GB"/>
        </w:rPr>
        <w:t xml:space="preserve">). Eligibility criteria included any publication following keywords in topic: (“urban ecology” or “urban environment”) and (coast or marine), where words as “environment” and “coast” were truncated to use their derivations. The period of the search included from 1975 until December 2019. Selection of articles was made with a decision tree (Fig. 1), where the research areas urban centre, marine studies, and biodiversity approach had to be checked for any articles to be included. Fulfilling the requirement to be a “coastal urban ecology” study, publications were classified in ecology </w:t>
      </w:r>
      <w:r>
        <w:rPr>
          <w:rFonts w:ascii="Times New Roman" w:hAnsi="Times New Roman"/>
          <w:i/>
          <w:iCs/>
          <w:color w:val="000000"/>
          <w:lang w:val="en-GB"/>
        </w:rPr>
        <w:t>in the city</w:t>
      </w:r>
      <w:r>
        <w:rPr>
          <w:rFonts w:ascii="Times New Roman" w:hAnsi="Times New Roman"/>
          <w:color w:val="000000"/>
          <w:lang w:val="en-GB"/>
        </w:rPr>
        <w:t xml:space="preserve">, ecology </w:t>
      </w:r>
      <w:r>
        <w:rPr>
          <w:rFonts w:ascii="Times New Roman" w:hAnsi="Times New Roman"/>
          <w:i/>
          <w:iCs/>
          <w:color w:val="000000"/>
          <w:lang w:val="en-GB"/>
        </w:rPr>
        <w:t>of the city</w:t>
      </w:r>
      <w:r>
        <w:rPr>
          <w:rFonts w:ascii="Times New Roman" w:hAnsi="Times New Roman"/>
          <w:color w:val="000000"/>
          <w:lang w:val="en-GB"/>
        </w:rPr>
        <w:t xml:space="preserve"> or ecology </w:t>
      </w:r>
      <w:r>
        <w:rPr>
          <w:rFonts w:ascii="Times New Roman" w:hAnsi="Times New Roman"/>
          <w:i/>
          <w:iCs/>
          <w:color w:val="000000"/>
          <w:lang w:val="en-GB"/>
        </w:rPr>
        <w:t>for the city</w:t>
      </w:r>
      <w:r>
        <w:rPr>
          <w:rFonts w:ascii="Times New Roman" w:hAnsi="Times New Roman"/>
          <w:color w:val="000000"/>
          <w:lang w:val="en-GB"/>
        </w:rPr>
        <w:t xml:space="preserve"> following the paradigms established by Pickett </w:t>
      </w:r>
      <w:r>
        <w:rPr>
          <w:rFonts w:ascii="Times New Roman" w:hAnsi="Times New Roman"/>
          <w:i/>
          <w:color w:val="000000"/>
          <w:lang w:val="en-GB"/>
        </w:rPr>
        <w:t>et al.</w:t>
      </w:r>
      <w:r>
        <w:rPr>
          <w:rFonts w:ascii="Times New Roman" w:hAnsi="Times New Roman"/>
          <w:color w:val="000000"/>
          <w:lang w:val="en-GB"/>
        </w:rPr>
        <w:t xml:space="preserve"> (2016). Grey-literature was not incorporated in the selection.</w:t>
      </w:r>
    </w:p>
    <w:p w14:paraId="23A08579" w14:textId="77777777" w:rsidR="00B2650E" w:rsidRDefault="001C50AB">
      <w:pPr>
        <w:pStyle w:val="FirstParagraph"/>
        <w:jc w:val="both"/>
        <w:rPr>
          <w:rFonts w:ascii="Times New Roman" w:hAnsi="Times New Roman"/>
          <w:color w:val="000000"/>
          <w:lang w:val="en-GB"/>
        </w:rPr>
      </w:pPr>
      <w:r>
        <w:rPr>
          <w:rFonts w:ascii="Times New Roman" w:hAnsi="Times New Roman"/>
          <w:color w:val="000000"/>
          <w:lang w:val="en-GB"/>
        </w:rPr>
        <w:t>Each article collected was categorized in 16 sections: publication year, author’s name, type of publication, author´s affiliation country, study country, study city, city size, model, habitat, ecological paradigm, type of analysis, disciplinary focus, component, approximation, and study subject. In particular, categories as publication year, author’s name, type of publication, author´s affiliation country, study country, and study city were factors obtained directly from each paper, the rest of them had to be checked with further reading.</w:t>
      </w:r>
    </w:p>
    <w:p w14:paraId="602D35B7" w14:textId="77777777" w:rsidR="00B2650E" w:rsidRDefault="001C50AB">
      <w:pPr>
        <w:pStyle w:val="Textoindependiente"/>
        <w:jc w:val="both"/>
        <w:rPr>
          <w:rFonts w:ascii="Times New Roman" w:hAnsi="Times New Roman"/>
          <w:color w:val="000000"/>
          <w:lang w:val="en-GB"/>
        </w:rPr>
      </w:pPr>
      <w:r>
        <w:rPr>
          <w:rFonts w:ascii="Times New Roman" w:hAnsi="Times New Roman"/>
          <w:color w:val="000000"/>
          <w:lang w:val="en-GB"/>
        </w:rPr>
        <w:t xml:space="preserve">City’s population data were obtained from </w:t>
      </w:r>
      <w:proofErr w:type="spellStart"/>
      <w:r>
        <w:rPr>
          <w:rFonts w:ascii="Times New Roman" w:hAnsi="Times New Roman"/>
          <w:color w:val="000000"/>
          <w:lang w:val="en-GB"/>
        </w:rPr>
        <w:t>Brinkhoff</w:t>
      </w:r>
      <w:proofErr w:type="spellEnd"/>
      <w:r>
        <w:rPr>
          <w:rFonts w:ascii="Times New Roman" w:hAnsi="Times New Roman"/>
          <w:color w:val="000000"/>
          <w:lang w:val="en-GB"/>
        </w:rPr>
        <w:t xml:space="preserve"> (2018). Urban centres classification was modified from United Nations and Social Affairs (2014) and </w:t>
      </w:r>
      <w:proofErr w:type="spellStart"/>
      <w:r>
        <w:rPr>
          <w:rFonts w:ascii="Times New Roman" w:hAnsi="Times New Roman"/>
          <w:color w:val="000000"/>
          <w:lang w:val="en-GB"/>
        </w:rPr>
        <w:t>Barragán</w:t>
      </w:r>
      <w:proofErr w:type="spellEnd"/>
      <w:r>
        <w:rPr>
          <w:rFonts w:ascii="Times New Roman" w:hAnsi="Times New Roman"/>
          <w:color w:val="000000"/>
          <w:lang w:val="en-GB"/>
        </w:rPr>
        <w:t xml:space="preserve"> and Andrés   (2015). This classification comprehends 1) Non-urban areas, which have less than 100,000 inhabitants, 2) small cities, between 100,000 and 500, 000 inhabitants, 3) medium cities, between 500,000 and 1 million, 4) large cities, between 1 and 5 million, 5) very large cities, between 5 and 10 million, and 5) megacities, with more than 10 million.</w:t>
      </w:r>
    </w:p>
    <w:p w14:paraId="4172A79D" w14:textId="77777777" w:rsidR="00B2650E" w:rsidRDefault="001C50AB">
      <w:pPr>
        <w:pStyle w:val="Textoindependiente"/>
        <w:jc w:val="both"/>
        <w:rPr>
          <w:rFonts w:ascii="Times New Roman" w:hAnsi="Times New Roman"/>
          <w:color w:val="000000"/>
          <w:lang w:val="en-GB"/>
        </w:rPr>
      </w:pPr>
      <w:r>
        <w:rPr>
          <w:rFonts w:ascii="Times New Roman" w:hAnsi="Times New Roman"/>
          <w:color w:val="000000"/>
          <w:lang w:val="en-GB"/>
        </w:rPr>
        <w:t>The rest of the categories (model, habitat, type of analysis, disciplinary focus, study component, approximation of the research, study subject, and ecological paradigms) were classified by two the authors independently. Study model refers to the minimum unit which was studied in each article, including three significant areas: physical, biological, and social. Here, physical space comprises research with different kind of pollutants, remote sensing data, water resources, physical risk models, and anthropogenic constructions, among others; social with human activities, perceptions and reactions, health, aspects of demography, and city development, among others; and biological with different taxa as birds, plants, invertebrates, mammals, and fishes, among others. “Others” category include environmental management, theoretical ecology, ecosystems.</w:t>
      </w:r>
    </w:p>
    <w:p w14:paraId="66950EB8" w14:textId="77777777" w:rsidR="00B2650E" w:rsidRDefault="001C50AB">
      <w:pPr>
        <w:pStyle w:val="Textoindependiente"/>
        <w:jc w:val="both"/>
      </w:pPr>
      <w:r>
        <w:rPr>
          <w:rFonts w:ascii="Times New Roman" w:hAnsi="Times New Roman"/>
          <w:color w:val="000000"/>
          <w:lang w:val="en-GB"/>
        </w:rPr>
        <w:lastRenderedPageBreak/>
        <w:t xml:space="preserve">Study habitats were divided in relation with the coastal environment where the research was performed or focused. The classification includes four main areas according to Burke </w:t>
      </w:r>
      <w:r>
        <w:rPr>
          <w:rFonts w:ascii="Times New Roman" w:hAnsi="Times New Roman"/>
          <w:i/>
          <w:color w:val="000000"/>
          <w:lang w:val="en-GB"/>
        </w:rPr>
        <w:t>et al.</w:t>
      </w:r>
      <w:r>
        <w:rPr>
          <w:rFonts w:ascii="Times New Roman" w:hAnsi="Times New Roman"/>
          <w:color w:val="000000"/>
          <w:lang w:val="en-GB"/>
        </w:rPr>
        <w:t xml:space="preserve"> (2001): 1) Near-shore terrestrial, which includes dunes, coastal xeromorphic habitats, rocky and sandy shores, urban, agricultural and industrial landscapes; 2) Intertidal, with estuaries, deltas, mangrove forests, lagoons, salt marshes, other coastal wetlands, marinas and ports; 3) Benthic, with seagrass beds, artificial structures and soft bottom environments above the continental shelf; 4) Pelagic, with open waters above the continental shelf. To this classification the component “urban atmosphere” was added because the amount of studies focused on this habitat.</w:t>
      </w:r>
    </w:p>
    <w:p w14:paraId="7F629D21" w14:textId="77777777" w:rsidR="00B2650E" w:rsidRDefault="001C50AB">
      <w:pPr>
        <w:pStyle w:val="Textoindependiente"/>
        <w:jc w:val="both"/>
        <w:rPr>
          <w:rFonts w:ascii="Times New Roman" w:hAnsi="Times New Roman"/>
          <w:color w:val="000000"/>
          <w:lang w:val="en-GB"/>
        </w:rPr>
      </w:pPr>
      <w:r>
        <w:rPr>
          <w:rFonts w:ascii="Times New Roman" w:hAnsi="Times New Roman"/>
          <w:color w:val="000000"/>
          <w:lang w:val="en-GB"/>
        </w:rPr>
        <w:t xml:space="preserve">Study subject summarises the central theme of each article. Study subject was </w:t>
      </w:r>
      <w:proofErr w:type="spellStart"/>
      <w:r>
        <w:rPr>
          <w:rFonts w:ascii="Times New Roman" w:hAnsi="Times New Roman"/>
          <w:color w:val="000000"/>
          <w:lang w:val="en-GB"/>
        </w:rPr>
        <w:t>catergorized</w:t>
      </w:r>
      <w:proofErr w:type="spellEnd"/>
      <w:r>
        <w:rPr>
          <w:rFonts w:ascii="Times New Roman" w:hAnsi="Times New Roman"/>
          <w:color w:val="000000"/>
          <w:lang w:val="en-GB"/>
        </w:rPr>
        <w:t xml:space="preserve"> into eight sections: 1) Anthropogenic pollution, 2) urban impacts, 3) changes in shoreline, 4) habitat use, 5) human adaptation and sustainability, 6) demographic </w:t>
      </w:r>
      <w:proofErr w:type="gramStart"/>
      <w:r>
        <w:rPr>
          <w:rFonts w:ascii="Times New Roman" w:hAnsi="Times New Roman"/>
          <w:color w:val="000000"/>
          <w:lang w:val="en-GB"/>
        </w:rPr>
        <w:t>changes ,</w:t>
      </w:r>
      <w:proofErr w:type="gramEnd"/>
      <w:r>
        <w:rPr>
          <w:rFonts w:ascii="Times New Roman" w:hAnsi="Times New Roman"/>
          <w:color w:val="000000"/>
          <w:lang w:val="en-GB"/>
        </w:rPr>
        <w:t xml:space="preserve"> 7) natural disaster, 8) and city design.</w:t>
      </w:r>
    </w:p>
    <w:p w14:paraId="0532F799" w14:textId="77777777" w:rsidR="00B2650E" w:rsidRDefault="001C50AB">
      <w:pPr>
        <w:pStyle w:val="Textoindependiente"/>
        <w:jc w:val="both"/>
        <w:rPr>
          <w:rFonts w:ascii="Times New Roman" w:hAnsi="Times New Roman"/>
          <w:color w:val="000000"/>
          <w:lang w:val="en-GB"/>
        </w:rPr>
      </w:pPr>
      <w:r>
        <w:rPr>
          <w:rFonts w:ascii="Times New Roman" w:hAnsi="Times New Roman"/>
          <w:color w:val="000000"/>
          <w:lang w:val="en-GB"/>
        </w:rPr>
        <w:t xml:space="preserve">Disciplinary focus was categorized into five sections where inter-disciplines were considered. The five disciplinary focus were: 1) Ecology: Study of relationships and interaction between organisms and their coastal urban environment, 2) Sociology: Study of social </w:t>
      </w:r>
      <w:del w:id="28" w:author="Usuario" w:date="2020-04-24T17:26:00Z">
        <w:r w:rsidDel="006B3667">
          <w:rPr>
            <w:rFonts w:ascii="Times New Roman" w:hAnsi="Times New Roman"/>
            <w:color w:val="000000"/>
            <w:lang w:val="en-GB"/>
          </w:rPr>
          <w:delText>behavior</w:delText>
        </w:r>
      </w:del>
      <w:ins w:id="29" w:author="Usuario" w:date="2020-04-24T17:26:00Z">
        <w:r w:rsidR="006B3667">
          <w:rPr>
            <w:rFonts w:ascii="Times New Roman" w:hAnsi="Times New Roman"/>
            <w:color w:val="000000"/>
            <w:lang w:val="en-GB"/>
          </w:rPr>
          <w:t>behaviour</w:t>
        </w:r>
      </w:ins>
      <w:r>
        <w:rPr>
          <w:rFonts w:ascii="Times New Roman" w:hAnsi="Times New Roman"/>
          <w:color w:val="000000"/>
          <w:lang w:val="en-GB"/>
        </w:rPr>
        <w:t xml:space="preserve">, including its origin, evolution and organization within a coastal urban environment, 3) Study of interaction between humans and their coastal urban environment, multidiscipline including anthropology, geography, sociology and ecology, 4) Environmental policy: Study of environment, to organize, manage the laws, regulations or find a solution, 5) Social-policy: Provides practical guidelines and principles to improve human welfare. </w:t>
      </w:r>
    </w:p>
    <w:p w14:paraId="0F515EC2" w14:textId="77777777" w:rsidR="00B2650E" w:rsidRDefault="001C50AB">
      <w:pPr>
        <w:pStyle w:val="Textoindependiente"/>
        <w:jc w:val="both"/>
        <w:rPr>
          <w:rFonts w:ascii="Times New Roman" w:hAnsi="Times New Roman"/>
          <w:color w:val="000000"/>
          <w:lang w:val="en-GB"/>
        </w:rPr>
      </w:pPr>
      <w:r>
        <w:rPr>
          <w:rFonts w:ascii="Times New Roman" w:hAnsi="Times New Roman"/>
          <w:color w:val="000000"/>
          <w:lang w:val="en-GB"/>
        </w:rPr>
        <w:t>Study component was divided in three classes: abiotic, biotic, and human. These three presented combinations that were considered as well: abiotic-biotic, abiotic-human, biotic-human, and abiotic-biotic-human.</w:t>
      </w:r>
    </w:p>
    <w:p w14:paraId="3FACF877" w14:textId="77777777" w:rsidR="00B2650E" w:rsidRDefault="001C50AB">
      <w:pPr>
        <w:pStyle w:val="Textoindependiente"/>
        <w:jc w:val="both"/>
        <w:rPr>
          <w:rFonts w:ascii="Times New Roman" w:hAnsi="Times New Roman"/>
          <w:color w:val="000000"/>
          <w:lang w:val="en-GB"/>
        </w:rPr>
      </w:pPr>
      <w:r>
        <w:rPr>
          <w:rFonts w:ascii="Times New Roman" w:hAnsi="Times New Roman"/>
          <w:color w:val="000000"/>
          <w:lang w:val="en-GB"/>
        </w:rPr>
        <w:t xml:space="preserve">Approximation of </w:t>
      </w:r>
      <w:proofErr w:type="gramStart"/>
      <w:r>
        <w:rPr>
          <w:rFonts w:ascii="Times New Roman" w:hAnsi="Times New Roman"/>
          <w:color w:val="000000"/>
          <w:lang w:val="en-GB"/>
        </w:rPr>
        <w:t>studies  was</w:t>
      </w:r>
      <w:proofErr w:type="gramEnd"/>
      <w:r>
        <w:rPr>
          <w:rFonts w:ascii="Times New Roman" w:hAnsi="Times New Roman"/>
          <w:color w:val="000000"/>
          <w:lang w:val="en-GB"/>
        </w:rPr>
        <w:t xml:space="preserve"> categorised in three: temporal, spatial, spatiotemporal, and experimental (referring to laboratory studies). Type of analysis comprises quantitative (descriptive analysis), qualitative (collecting and evaluating measurable data) or modelling studies (mostly computational simulations). Finally, type of analysis comprehended </w:t>
      </w:r>
      <w:del w:id="30" w:author="Usuario" w:date="2020-04-24T17:26:00Z">
        <w:r w:rsidDel="006B3667">
          <w:rPr>
            <w:rFonts w:ascii="Times New Roman" w:hAnsi="Times New Roman"/>
            <w:color w:val="000000"/>
            <w:lang w:val="en-GB"/>
          </w:rPr>
          <w:delText>modeling</w:delText>
        </w:r>
      </w:del>
      <w:ins w:id="31" w:author="Usuario" w:date="2020-04-24T17:26:00Z">
        <w:r w:rsidR="006B3667">
          <w:rPr>
            <w:rFonts w:ascii="Times New Roman" w:hAnsi="Times New Roman"/>
            <w:color w:val="000000"/>
            <w:lang w:val="en-GB"/>
          </w:rPr>
          <w:t>modelling</w:t>
        </w:r>
      </w:ins>
      <w:r>
        <w:rPr>
          <w:rFonts w:ascii="Times New Roman" w:hAnsi="Times New Roman"/>
          <w:color w:val="000000"/>
          <w:lang w:val="en-GB"/>
        </w:rPr>
        <w:t>, qualitative and quantitative analysis.</w:t>
      </w:r>
    </w:p>
    <w:p w14:paraId="69C4CBB6" w14:textId="77777777" w:rsidR="00B2650E" w:rsidRDefault="001C50AB">
      <w:pPr>
        <w:pStyle w:val="Textoindependiente"/>
        <w:jc w:val="both"/>
      </w:pPr>
      <w:r>
        <w:rPr>
          <w:rFonts w:ascii="Times New Roman" w:hAnsi="Times New Roman"/>
          <w:color w:val="000000"/>
          <w:lang w:val="en-GB"/>
        </w:rPr>
        <w:t xml:space="preserve">To examine interaction among articles paradigms through quotation, a network analysis was made with the information provided by Web of Science. The analysis </w:t>
      </w:r>
      <w:del w:id="32" w:author="Usuario" w:date="2020-04-24T17:26:00Z">
        <w:r w:rsidDel="006B3667">
          <w:rPr>
            <w:rFonts w:ascii="Times New Roman" w:hAnsi="Times New Roman"/>
            <w:color w:val="000000"/>
            <w:lang w:val="en-GB"/>
          </w:rPr>
          <w:delText>included  extracting</w:delText>
        </w:r>
      </w:del>
      <w:ins w:id="33" w:author="Usuario" w:date="2020-04-24T17:26:00Z">
        <w:r w:rsidR="006B3667">
          <w:rPr>
            <w:rFonts w:ascii="Times New Roman" w:hAnsi="Times New Roman"/>
            <w:color w:val="000000"/>
            <w:lang w:val="en-GB"/>
          </w:rPr>
          <w:t>included extracting</w:t>
        </w:r>
      </w:ins>
      <w:r>
        <w:rPr>
          <w:rFonts w:ascii="Times New Roman" w:hAnsi="Times New Roman"/>
          <w:color w:val="000000"/>
          <w:lang w:val="en-GB"/>
        </w:rPr>
        <w:t xml:space="preserve"> every reference from each article that was selected in this review </w:t>
      </w:r>
      <w:proofErr w:type="spellStart"/>
      <w:r>
        <w:rPr>
          <w:rFonts w:ascii="Times New Roman" w:hAnsi="Times New Roman"/>
          <w:color w:val="000000"/>
          <w:lang w:val="en-GB"/>
        </w:rPr>
        <w:t>andt</w:t>
      </w:r>
      <w:proofErr w:type="spellEnd"/>
      <w:r>
        <w:rPr>
          <w:rFonts w:ascii="Times New Roman" w:hAnsi="Times New Roman"/>
          <w:color w:val="000000"/>
          <w:lang w:val="en-GB"/>
        </w:rPr>
        <w:t xml:space="preserve"> </w:t>
      </w:r>
      <w:proofErr w:type="gramStart"/>
      <w:r>
        <w:rPr>
          <w:rFonts w:ascii="Times New Roman" w:hAnsi="Times New Roman"/>
          <w:color w:val="000000"/>
          <w:lang w:val="en-GB"/>
        </w:rPr>
        <w:t>he</w:t>
      </w:r>
      <w:proofErr w:type="gramEnd"/>
      <w:r>
        <w:rPr>
          <w:rFonts w:ascii="Times New Roman" w:hAnsi="Times New Roman"/>
          <w:color w:val="000000"/>
          <w:lang w:val="en-GB"/>
        </w:rPr>
        <w:t xml:space="preserve"> selection of quoted articles that were already part of the article selection. Consequently, there was a tagging for each article quoted with corresponding paradigm </w:t>
      </w:r>
      <w:del w:id="34" w:author="Usuario" w:date="2020-04-24T17:26:00Z">
        <w:r w:rsidDel="006B3667">
          <w:rPr>
            <w:rFonts w:ascii="Times New Roman" w:hAnsi="Times New Roman"/>
            <w:color w:val="000000"/>
            <w:lang w:val="en-GB"/>
          </w:rPr>
          <w:delText>clasification</w:delText>
        </w:r>
      </w:del>
      <w:ins w:id="35" w:author="Usuario" w:date="2020-04-24T17:26:00Z">
        <w:r w:rsidR="006B3667">
          <w:rPr>
            <w:rFonts w:ascii="Times New Roman" w:hAnsi="Times New Roman"/>
            <w:color w:val="000000"/>
            <w:lang w:val="en-GB"/>
          </w:rPr>
          <w:t>classification</w:t>
        </w:r>
      </w:ins>
      <w:r>
        <w:rPr>
          <w:rFonts w:ascii="Times New Roman" w:hAnsi="Times New Roman"/>
          <w:color w:val="000000"/>
          <w:lang w:val="en-GB"/>
        </w:rPr>
        <w:t xml:space="preserve"> and plotting with the relationship among paradigms quotation.</w:t>
      </w:r>
    </w:p>
    <w:p w14:paraId="3DC80731" w14:textId="77777777" w:rsidR="00B2650E" w:rsidRDefault="001C50AB">
      <w:pPr>
        <w:pStyle w:val="Textoindependiente"/>
        <w:jc w:val="both"/>
      </w:pPr>
      <w:r>
        <w:rPr>
          <w:rFonts w:ascii="Times New Roman" w:hAnsi="Times New Roman"/>
          <w:color w:val="000000"/>
          <w:lang w:val="en-GB"/>
        </w:rPr>
        <w:t xml:space="preserve">Population data from coastal cities was obtained from </w:t>
      </w:r>
      <w:proofErr w:type="spellStart"/>
      <w:r>
        <w:rPr>
          <w:rFonts w:ascii="Times New Roman" w:hAnsi="Times New Roman"/>
          <w:color w:val="000000"/>
          <w:lang w:val="en-GB"/>
        </w:rPr>
        <w:t>Brinkhoff</w:t>
      </w:r>
      <w:proofErr w:type="spellEnd"/>
      <w:r>
        <w:rPr>
          <w:rFonts w:ascii="Times New Roman" w:hAnsi="Times New Roman"/>
          <w:color w:val="000000"/>
          <w:lang w:val="en-GB"/>
        </w:rPr>
        <w:t xml:space="preserve"> (2018) and </w:t>
      </w:r>
      <w:proofErr w:type="gramStart"/>
      <w:r>
        <w:rPr>
          <w:rFonts w:ascii="Times New Roman" w:hAnsi="Times New Roman"/>
          <w:color w:val="000000"/>
          <w:lang w:val="en-GB"/>
        </w:rPr>
        <w:t>a  map</w:t>
      </w:r>
      <w:proofErr w:type="gramEnd"/>
      <w:r>
        <w:rPr>
          <w:rFonts w:ascii="Times New Roman" w:hAnsi="Times New Roman"/>
          <w:color w:val="000000"/>
          <w:lang w:val="en-GB"/>
        </w:rPr>
        <w:t xml:space="preserve"> was made using this information and the total number of articles published under coastal urban ecology selected in this review.</w:t>
      </w:r>
    </w:p>
    <w:p w14:paraId="3DC8C93A" w14:textId="77777777" w:rsidR="00B2650E" w:rsidRDefault="001C50AB">
      <w:pPr>
        <w:pStyle w:val="Textoindependiente"/>
        <w:jc w:val="both"/>
      </w:pPr>
      <w:r>
        <w:rPr>
          <w:rFonts w:ascii="Times New Roman" w:hAnsi="Times New Roman"/>
          <w:color w:val="000000"/>
          <w:lang w:val="en-GB"/>
        </w:rPr>
        <w:t xml:space="preserve">Classification, data analysis, and figures were prepared in R (Team R Core 2018). For data analysis, packages </w:t>
      </w:r>
      <w:proofErr w:type="spellStart"/>
      <w:r>
        <w:rPr>
          <w:rFonts w:ascii="Times New Roman" w:hAnsi="Times New Roman"/>
          <w:color w:val="000000"/>
          <w:lang w:val="en-GB"/>
        </w:rPr>
        <w:t>tidyverse</w:t>
      </w:r>
      <w:proofErr w:type="spellEnd"/>
      <w:r>
        <w:rPr>
          <w:rFonts w:ascii="Times New Roman" w:hAnsi="Times New Roman"/>
          <w:color w:val="000000"/>
          <w:lang w:val="en-GB"/>
        </w:rPr>
        <w:t xml:space="preserve"> (Wickham 2017a), </w:t>
      </w:r>
      <w:proofErr w:type="spellStart"/>
      <w:r>
        <w:rPr>
          <w:rFonts w:ascii="Times New Roman" w:hAnsi="Times New Roman"/>
          <w:color w:val="000000"/>
          <w:lang w:val="en-GB"/>
        </w:rPr>
        <w:t>dplyr</w:t>
      </w:r>
      <w:proofErr w:type="spellEnd"/>
      <w:r>
        <w:rPr>
          <w:rFonts w:ascii="Times New Roman" w:hAnsi="Times New Roman"/>
          <w:color w:val="000000"/>
          <w:lang w:val="en-GB"/>
        </w:rPr>
        <w:t xml:space="preserve"> (Wickham </w:t>
      </w:r>
      <w:r>
        <w:rPr>
          <w:rFonts w:ascii="Times New Roman" w:hAnsi="Times New Roman"/>
          <w:i/>
          <w:color w:val="000000"/>
          <w:lang w:val="en-GB"/>
        </w:rPr>
        <w:t>et al.</w:t>
      </w:r>
      <w:r>
        <w:rPr>
          <w:rFonts w:ascii="Times New Roman" w:hAnsi="Times New Roman"/>
          <w:color w:val="000000"/>
          <w:lang w:val="en-GB"/>
        </w:rPr>
        <w:t xml:space="preserve"> 2017), </w:t>
      </w:r>
      <w:proofErr w:type="spellStart"/>
      <w:r>
        <w:rPr>
          <w:rFonts w:ascii="Times New Roman" w:hAnsi="Times New Roman"/>
          <w:color w:val="000000"/>
          <w:lang w:val="en-GB"/>
        </w:rPr>
        <w:t>purrr</w:t>
      </w:r>
      <w:proofErr w:type="spellEnd"/>
      <w:r>
        <w:rPr>
          <w:rFonts w:ascii="Times New Roman" w:hAnsi="Times New Roman"/>
          <w:color w:val="000000"/>
          <w:lang w:val="en-GB"/>
        </w:rPr>
        <w:t xml:space="preserve"> (Henry and Wickham 2017), broom (Robinson 2017), and </w:t>
      </w:r>
      <w:proofErr w:type="spellStart"/>
      <w:r>
        <w:rPr>
          <w:rFonts w:ascii="Times New Roman" w:hAnsi="Times New Roman"/>
          <w:color w:val="000000"/>
          <w:lang w:val="en-GB"/>
        </w:rPr>
        <w:t>stringr</w:t>
      </w:r>
      <w:proofErr w:type="spellEnd"/>
      <w:r>
        <w:rPr>
          <w:rFonts w:ascii="Times New Roman" w:hAnsi="Times New Roman"/>
          <w:color w:val="000000"/>
          <w:lang w:val="en-GB"/>
        </w:rPr>
        <w:t xml:space="preserve"> (Wickham 2017b) were used. </w:t>
      </w:r>
      <w:r>
        <w:rPr>
          <w:rFonts w:ascii="Times New Roman" w:hAnsi="Times New Roman"/>
          <w:color w:val="000000"/>
          <w:lang w:val="en-GB"/>
        </w:rPr>
        <w:lastRenderedPageBreak/>
        <w:t xml:space="preserve">Graphs and maps were plotted with ggplot2 (Wickham 2009) and </w:t>
      </w:r>
      <w:proofErr w:type="spellStart"/>
      <w:r>
        <w:rPr>
          <w:rFonts w:ascii="Times New Roman" w:hAnsi="Times New Roman"/>
          <w:color w:val="000000"/>
          <w:lang w:val="en-GB"/>
        </w:rPr>
        <w:t>gridextra</w:t>
      </w:r>
      <w:proofErr w:type="spellEnd"/>
      <w:r>
        <w:rPr>
          <w:rFonts w:ascii="Times New Roman" w:hAnsi="Times New Roman"/>
          <w:color w:val="000000"/>
          <w:lang w:val="en-GB"/>
        </w:rPr>
        <w:t xml:space="preserve"> (</w:t>
      </w:r>
      <w:proofErr w:type="spellStart"/>
      <w:r>
        <w:rPr>
          <w:rFonts w:ascii="Times New Roman" w:hAnsi="Times New Roman"/>
          <w:color w:val="000000"/>
          <w:lang w:val="en-GB"/>
        </w:rPr>
        <w:t>Auguie</w:t>
      </w:r>
      <w:proofErr w:type="spellEnd"/>
      <w:r>
        <w:rPr>
          <w:rFonts w:ascii="Times New Roman" w:hAnsi="Times New Roman"/>
          <w:color w:val="000000"/>
          <w:lang w:val="en-GB"/>
        </w:rPr>
        <w:t xml:space="preserve"> 2016). Network analysis was developed with package </w:t>
      </w:r>
      <w:proofErr w:type="spellStart"/>
      <w:r>
        <w:rPr>
          <w:rFonts w:ascii="Times New Roman" w:hAnsi="Times New Roman"/>
          <w:color w:val="000000"/>
          <w:lang w:val="en-GB"/>
        </w:rPr>
        <w:t>bibliometrix</w:t>
      </w:r>
      <w:proofErr w:type="spellEnd"/>
      <w:r>
        <w:rPr>
          <w:rFonts w:ascii="Times New Roman" w:hAnsi="Times New Roman"/>
          <w:color w:val="000000"/>
          <w:lang w:val="en-GB"/>
        </w:rPr>
        <w:t xml:space="preserve"> (Aria and </w:t>
      </w:r>
      <w:proofErr w:type="spellStart"/>
      <w:r>
        <w:rPr>
          <w:rFonts w:ascii="Times New Roman" w:hAnsi="Times New Roman"/>
          <w:color w:val="000000"/>
          <w:lang w:val="en-GB"/>
        </w:rPr>
        <w:t>Cuccurullo</w:t>
      </w:r>
      <w:proofErr w:type="spellEnd"/>
      <w:r>
        <w:rPr>
          <w:rFonts w:ascii="Times New Roman" w:hAnsi="Times New Roman"/>
          <w:color w:val="000000"/>
          <w:lang w:val="en-GB"/>
        </w:rPr>
        <w:t xml:space="preserve"> 2017) which allowed modifications in the code to create a new relationship between articles and their co-citations.</w:t>
      </w:r>
    </w:p>
    <w:p w14:paraId="5ADC9B86" w14:textId="77777777" w:rsidR="00B2650E" w:rsidRDefault="001C50AB">
      <w:pPr>
        <w:pStyle w:val="Ttulo2"/>
        <w:jc w:val="both"/>
        <w:rPr>
          <w:rFonts w:ascii="Times New Roman" w:hAnsi="Times New Roman"/>
          <w:color w:val="000000"/>
          <w:sz w:val="24"/>
          <w:szCs w:val="24"/>
          <w:lang w:val="en-GB"/>
        </w:rPr>
      </w:pPr>
      <w:bookmarkStart w:id="36" w:name="coastal-urban-ecology-tendencies"/>
      <w:r>
        <w:rPr>
          <w:rFonts w:ascii="Times New Roman" w:hAnsi="Times New Roman"/>
          <w:color w:val="000000"/>
          <w:sz w:val="24"/>
          <w:szCs w:val="24"/>
          <w:lang w:val="en-GB"/>
        </w:rPr>
        <w:t>Results: Coastal urban ecology tendencies</w:t>
      </w:r>
      <w:bookmarkEnd w:id="36"/>
    </w:p>
    <w:p w14:paraId="5C473B45" w14:textId="37F58164" w:rsidR="00B2650E" w:rsidRDefault="001C50AB">
      <w:pPr>
        <w:pStyle w:val="FirstParagraph"/>
        <w:jc w:val="both"/>
      </w:pPr>
      <w:r>
        <w:rPr>
          <w:rFonts w:ascii="Times New Roman" w:hAnsi="Times New Roman"/>
          <w:color w:val="000000"/>
          <w:lang w:val="en-GB"/>
        </w:rPr>
        <w:t xml:space="preserve">Coastal urban ecology studies that met the defined keywords included a total of 237 articles from </w:t>
      </w:r>
      <w:r>
        <w:rPr>
          <w:rFonts w:ascii="Times New Roman" w:hAnsi="Times New Roman"/>
          <w:lang w:val="en-GB"/>
        </w:rPr>
        <w:t xml:space="preserve">51 </w:t>
      </w:r>
      <w:r>
        <w:rPr>
          <w:rFonts w:ascii="Times New Roman" w:hAnsi="Times New Roman"/>
          <w:color w:val="000000"/>
          <w:lang w:val="en-GB"/>
        </w:rPr>
        <w:t xml:space="preserve">countries, involving 137 different coastal cities. Form those, most of the  research was </w:t>
      </w:r>
      <w:del w:id="37" w:author="Usuario" w:date="2020-04-26T20:08:00Z">
        <w:r w:rsidDel="001C50AB">
          <w:rPr>
            <w:rFonts w:ascii="Times New Roman" w:hAnsi="Times New Roman"/>
            <w:color w:val="000000"/>
            <w:lang w:val="en-GB"/>
          </w:rPr>
          <w:delText xml:space="preserve">carry </w:delText>
        </w:r>
      </w:del>
      <w:ins w:id="38" w:author="Usuario" w:date="2020-04-26T20:08:00Z">
        <w:r>
          <w:rPr>
            <w:rFonts w:ascii="Times New Roman" w:hAnsi="Times New Roman"/>
            <w:color w:val="000000"/>
            <w:lang w:val="en-GB"/>
          </w:rPr>
          <w:t xml:space="preserve">carried </w:t>
        </w:r>
      </w:ins>
      <w:r>
        <w:rPr>
          <w:rFonts w:ascii="Times New Roman" w:hAnsi="Times New Roman"/>
          <w:color w:val="000000"/>
          <w:lang w:val="en-GB"/>
        </w:rPr>
        <w:t>out in three countries: USA presenting 38 articles published</w:t>
      </w:r>
      <w:ins w:id="39" w:author="Usuario" w:date="2020-04-26T20:08:00Z">
        <w:r>
          <w:rPr>
            <w:rFonts w:ascii="Times New Roman" w:hAnsi="Times New Roman"/>
            <w:color w:val="000000"/>
            <w:lang w:val="en-GB"/>
          </w:rPr>
          <w:t xml:space="preserve">, which included </w:t>
        </w:r>
      </w:ins>
      <w:del w:id="40" w:author="Usuario" w:date="2020-04-26T20:08:00Z">
        <w:r w:rsidDel="001C50AB">
          <w:rPr>
            <w:rFonts w:ascii="Times New Roman" w:hAnsi="Times New Roman"/>
            <w:color w:val="000000"/>
            <w:lang w:val="en-GB"/>
          </w:rPr>
          <w:delText xml:space="preserve"> studing </w:delText>
        </w:r>
      </w:del>
      <w:r>
        <w:rPr>
          <w:rFonts w:ascii="Times New Roman" w:hAnsi="Times New Roman"/>
          <w:color w:val="000000"/>
          <w:lang w:val="en-GB"/>
        </w:rPr>
        <w:t xml:space="preserve">20 different cities, China with 20 articles from 10 different cities , and Australia </w:t>
      </w:r>
      <w:del w:id="41" w:author="Usuario" w:date="2020-04-26T20:08:00Z">
        <w:r w:rsidDel="001C50AB">
          <w:rPr>
            <w:rFonts w:ascii="Times New Roman" w:hAnsi="Times New Roman"/>
            <w:color w:val="000000"/>
            <w:lang w:val="en-GB"/>
          </w:rPr>
          <w:delText xml:space="preserve">with </w:delText>
        </w:r>
      </w:del>
      <w:r>
        <w:rPr>
          <w:rFonts w:ascii="Times New Roman" w:hAnsi="Times New Roman"/>
          <w:color w:val="000000"/>
          <w:lang w:val="en-GB"/>
        </w:rPr>
        <w:t>also</w:t>
      </w:r>
      <w:ins w:id="42" w:author="Usuario" w:date="2020-04-26T20:08:00Z">
        <w:r>
          <w:rPr>
            <w:rFonts w:ascii="Times New Roman" w:hAnsi="Times New Roman"/>
            <w:color w:val="000000"/>
            <w:lang w:val="en-GB"/>
          </w:rPr>
          <w:t xml:space="preserve"> with </w:t>
        </w:r>
      </w:ins>
      <w:del w:id="43" w:author="Usuario" w:date="2020-04-26T20:08:00Z">
        <w:r w:rsidDel="001C50AB">
          <w:rPr>
            <w:rFonts w:ascii="Times New Roman" w:hAnsi="Times New Roman"/>
            <w:color w:val="000000"/>
            <w:lang w:val="en-GB"/>
          </w:rPr>
          <w:delText xml:space="preserve"> </w:delText>
        </w:r>
      </w:del>
      <w:r>
        <w:rPr>
          <w:rFonts w:ascii="Times New Roman" w:hAnsi="Times New Roman"/>
          <w:color w:val="000000"/>
          <w:lang w:val="en-GB"/>
        </w:rPr>
        <w:t>20 articles</w:t>
      </w:r>
      <w:ins w:id="44" w:author="Usuario" w:date="2020-04-26T20:09:00Z">
        <w:r>
          <w:rPr>
            <w:rFonts w:ascii="Times New Roman" w:hAnsi="Times New Roman"/>
            <w:color w:val="000000"/>
            <w:lang w:val="en-GB"/>
          </w:rPr>
          <w:t>,</w:t>
        </w:r>
      </w:ins>
      <w:r>
        <w:rPr>
          <w:rFonts w:ascii="Times New Roman" w:hAnsi="Times New Roman"/>
          <w:color w:val="000000"/>
          <w:lang w:val="en-GB"/>
        </w:rPr>
        <w:t xml:space="preserve"> </w:t>
      </w:r>
      <w:del w:id="45" w:author="Usuario" w:date="2020-04-26T20:08:00Z">
        <w:r w:rsidDel="001C50AB">
          <w:rPr>
            <w:rFonts w:ascii="Times New Roman" w:hAnsi="Times New Roman"/>
            <w:color w:val="000000"/>
            <w:lang w:val="en-GB"/>
          </w:rPr>
          <w:delText xml:space="preserve">published </w:delText>
        </w:r>
      </w:del>
      <w:del w:id="46" w:author="Usuario" w:date="2020-04-26T20:09:00Z">
        <w:r w:rsidDel="001C50AB">
          <w:rPr>
            <w:rFonts w:ascii="Times New Roman" w:hAnsi="Times New Roman"/>
            <w:color w:val="000000"/>
            <w:lang w:val="en-GB"/>
          </w:rPr>
          <w:delText xml:space="preserve">developed </w:delText>
        </w:r>
      </w:del>
      <w:ins w:id="47" w:author="Usuario" w:date="2020-04-26T20:09:00Z">
        <w:r>
          <w:rPr>
            <w:rFonts w:ascii="Times New Roman" w:hAnsi="Times New Roman"/>
            <w:color w:val="000000"/>
            <w:lang w:val="en-GB"/>
          </w:rPr>
          <w:t xml:space="preserve">including </w:t>
        </w:r>
      </w:ins>
      <w:del w:id="48" w:author="Usuario" w:date="2020-04-26T20:09:00Z">
        <w:r w:rsidDel="001C50AB">
          <w:rPr>
            <w:rFonts w:ascii="Times New Roman" w:hAnsi="Times New Roman"/>
            <w:color w:val="000000"/>
            <w:lang w:val="en-GB"/>
          </w:rPr>
          <w:delText xml:space="preserve">in </w:delText>
        </w:r>
      </w:del>
      <w:r>
        <w:rPr>
          <w:rFonts w:ascii="Times New Roman" w:hAnsi="Times New Roman"/>
          <w:color w:val="000000"/>
          <w:lang w:val="en-GB"/>
        </w:rPr>
        <w:t>10 different cities (Fig. 2). The timeline of publications shows that coastal urban ecology appeared for the first time in 1979. However, it was not until 199</w:t>
      </w:r>
      <w:ins w:id="49" w:author="Usuario" w:date="2020-05-06T09:21:00Z">
        <w:r w:rsidR="00A94521">
          <w:rPr>
            <w:rFonts w:ascii="Times New Roman" w:hAnsi="Times New Roman"/>
            <w:color w:val="000000"/>
            <w:lang w:val="en-GB"/>
          </w:rPr>
          <w:t>5</w:t>
        </w:r>
      </w:ins>
      <w:del w:id="50" w:author="Usuario" w:date="2020-05-06T09:21:00Z">
        <w:r w:rsidDel="00A94521">
          <w:rPr>
            <w:rFonts w:ascii="Times New Roman" w:hAnsi="Times New Roman"/>
            <w:color w:val="000000"/>
            <w:lang w:val="en-GB"/>
          </w:rPr>
          <w:delText>3</w:delText>
        </w:r>
      </w:del>
      <w:r>
        <w:rPr>
          <w:rFonts w:ascii="Times New Roman" w:hAnsi="Times New Roman"/>
          <w:color w:val="000000"/>
          <w:lang w:val="en-GB"/>
        </w:rPr>
        <w:t xml:space="preserve"> that another study related to the field was published. </w:t>
      </w:r>
      <w:del w:id="51" w:author="Usuario" w:date="2020-05-06T09:22:00Z">
        <w:r w:rsidDel="00A94521">
          <w:rPr>
            <w:rFonts w:ascii="Times New Roman" w:hAnsi="Times New Roman"/>
            <w:color w:val="000000"/>
            <w:lang w:val="en-GB"/>
          </w:rPr>
          <w:delText>After that year, two periods can be defined: b</w:delText>
        </w:r>
      </w:del>
      <w:ins w:id="52" w:author="Usuario" w:date="2020-05-06T09:22:00Z">
        <w:r w:rsidR="00A94521">
          <w:rPr>
            <w:rFonts w:ascii="Times New Roman" w:hAnsi="Times New Roman"/>
            <w:color w:val="000000"/>
            <w:lang w:val="en-GB"/>
          </w:rPr>
          <w:t>B</w:t>
        </w:r>
      </w:ins>
      <w:r>
        <w:rPr>
          <w:rFonts w:ascii="Times New Roman" w:hAnsi="Times New Roman"/>
          <w:color w:val="000000"/>
          <w:lang w:val="en-GB"/>
        </w:rPr>
        <w:t xml:space="preserve">etween </w:t>
      </w:r>
      <w:del w:id="53" w:author="Usuario" w:date="2020-05-06T09:22:00Z">
        <w:r w:rsidDel="00A94521">
          <w:rPr>
            <w:rFonts w:ascii="Times New Roman" w:hAnsi="Times New Roman"/>
            <w:color w:val="000000"/>
            <w:lang w:val="en-GB"/>
          </w:rPr>
          <w:delText xml:space="preserve">1993 </w:delText>
        </w:r>
      </w:del>
      <w:ins w:id="54" w:author="Usuario" w:date="2020-05-06T09:22:00Z">
        <w:r w:rsidR="00A94521">
          <w:rPr>
            <w:rFonts w:ascii="Times New Roman" w:hAnsi="Times New Roman"/>
            <w:color w:val="000000"/>
            <w:lang w:val="en-GB"/>
          </w:rPr>
          <w:t>199</w:t>
        </w:r>
        <w:r w:rsidR="00A94521">
          <w:rPr>
            <w:rFonts w:ascii="Times New Roman" w:hAnsi="Times New Roman"/>
            <w:color w:val="000000"/>
            <w:lang w:val="en-GB"/>
          </w:rPr>
          <w:t>5</w:t>
        </w:r>
        <w:r w:rsidR="00A94521">
          <w:rPr>
            <w:rFonts w:ascii="Times New Roman" w:hAnsi="Times New Roman"/>
            <w:color w:val="000000"/>
            <w:lang w:val="en-GB"/>
          </w:rPr>
          <w:t xml:space="preserve"> </w:t>
        </w:r>
      </w:ins>
      <w:r>
        <w:rPr>
          <w:rFonts w:ascii="Times New Roman" w:hAnsi="Times New Roman"/>
          <w:color w:val="000000"/>
          <w:lang w:val="en-GB"/>
        </w:rPr>
        <w:t xml:space="preserve">and </w:t>
      </w:r>
      <w:del w:id="55" w:author="Usuario" w:date="2020-05-06T09:23:00Z">
        <w:r w:rsidDel="00A94521">
          <w:rPr>
            <w:rFonts w:ascii="Times New Roman" w:hAnsi="Times New Roman"/>
            <w:color w:val="000000"/>
            <w:lang w:val="en-GB"/>
          </w:rPr>
          <w:delText>2000</w:delText>
        </w:r>
      </w:del>
      <w:ins w:id="56" w:author="Usuario" w:date="2020-05-06T09:23:00Z">
        <w:r w:rsidR="00A94521">
          <w:rPr>
            <w:rFonts w:ascii="Times New Roman" w:hAnsi="Times New Roman"/>
            <w:color w:val="000000"/>
            <w:lang w:val="en-GB"/>
          </w:rPr>
          <w:t>200</w:t>
        </w:r>
        <w:r w:rsidR="00A94521">
          <w:rPr>
            <w:rFonts w:ascii="Times New Roman" w:hAnsi="Times New Roman"/>
            <w:color w:val="000000"/>
            <w:lang w:val="en-GB"/>
          </w:rPr>
          <w:t>5</w:t>
        </w:r>
      </w:ins>
      <w:r>
        <w:rPr>
          <w:rFonts w:ascii="Times New Roman" w:hAnsi="Times New Roman"/>
          <w:color w:val="000000"/>
          <w:lang w:val="en-GB"/>
        </w:rPr>
        <w:t xml:space="preserve">, </w:t>
      </w:r>
      <w:del w:id="57" w:author="Usuario" w:date="2020-05-06T09:23:00Z">
        <w:r w:rsidDel="00A94521">
          <w:rPr>
            <w:rFonts w:ascii="Times New Roman" w:hAnsi="Times New Roman"/>
            <w:color w:val="000000"/>
            <w:lang w:val="en-GB"/>
          </w:rPr>
          <w:delText xml:space="preserve">and between 2002 and the present. During the first period, </w:delText>
        </w:r>
      </w:del>
      <w:r>
        <w:rPr>
          <w:rFonts w:ascii="Times New Roman" w:hAnsi="Times New Roman"/>
          <w:color w:val="000000"/>
          <w:lang w:val="en-GB"/>
        </w:rPr>
        <w:t xml:space="preserve">the number of publications was below five articles per year. </w:t>
      </w:r>
      <w:del w:id="58" w:author="Usuario" w:date="2020-05-06T09:23:00Z">
        <w:r w:rsidDel="00A94521">
          <w:rPr>
            <w:rFonts w:ascii="Times New Roman" w:hAnsi="Times New Roman"/>
            <w:color w:val="000000"/>
            <w:lang w:val="en-GB"/>
          </w:rPr>
          <w:delText>During the second period, articles were increasing with time.</w:delText>
        </w:r>
      </w:del>
      <w:proofErr w:type="gramStart"/>
      <w:ins w:id="59" w:author="Usuario" w:date="2020-05-06T09:23:00Z">
        <w:r w:rsidR="00A94521">
          <w:rPr>
            <w:rFonts w:ascii="Times New Roman" w:hAnsi="Times New Roman"/>
            <w:color w:val="000000"/>
            <w:lang w:val="en-GB"/>
          </w:rPr>
          <w:t xml:space="preserve">After </w:t>
        </w:r>
      </w:ins>
      <w:r>
        <w:rPr>
          <w:rFonts w:ascii="Times New Roman" w:hAnsi="Times New Roman"/>
          <w:color w:val="000000"/>
          <w:lang w:val="en-GB"/>
        </w:rPr>
        <w:t xml:space="preserve"> </w:t>
      </w:r>
      <w:ins w:id="60" w:author="Usuario" w:date="2020-05-06T09:23:00Z">
        <w:r w:rsidR="00A94521">
          <w:rPr>
            <w:rFonts w:ascii="Times New Roman" w:hAnsi="Times New Roman"/>
            <w:color w:val="000000"/>
            <w:lang w:val="en-GB"/>
          </w:rPr>
          <w:t>2005</w:t>
        </w:r>
        <w:proofErr w:type="gramEnd"/>
        <w:r w:rsidR="00A94521">
          <w:rPr>
            <w:rFonts w:ascii="Times New Roman" w:hAnsi="Times New Roman"/>
            <w:color w:val="000000"/>
            <w:lang w:val="en-GB"/>
          </w:rPr>
          <w:t xml:space="preserve"> more articles can be found, </w:t>
        </w:r>
      </w:ins>
      <w:del w:id="61" w:author="Usuario" w:date="2020-05-06T09:23:00Z">
        <w:r w:rsidDel="00A94521">
          <w:rPr>
            <w:rFonts w:ascii="Times New Roman" w:hAnsi="Times New Roman"/>
            <w:color w:val="000000"/>
            <w:lang w:val="en-GB"/>
          </w:rPr>
          <w:delText>Particularly</w:delText>
        </w:r>
      </w:del>
      <w:ins w:id="62" w:author="Usuario" w:date="2020-05-06T09:23:00Z">
        <w:r w:rsidR="00A94521">
          <w:rPr>
            <w:rFonts w:ascii="Times New Roman" w:hAnsi="Times New Roman"/>
            <w:color w:val="000000"/>
            <w:lang w:val="en-GB"/>
          </w:rPr>
          <w:t>p</w:t>
        </w:r>
        <w:r w:rsidR="00A94521">
          <w:rPr>
            <w:rFonts w:ascii="Times New Roman" w:hAnsi="Times New Roman"/>
            <w:color w:val="000000"/>
            <w:lang w:val="en-GB"/>
          </w:rPr>
          <w:t>articularly</w:t>
        </w:r>
      </w:ins>
      <w:del w:id="63" w:author="Usuario" w:date="2020-05-06T09:23:00Z">
        <w:r w:rsidDel="00A94521">
          <w:rPr>
            <w:rFonts w:ascii="Times New Roman" w:hAnsi="Times New Roman"/>
            <w:color w:val="000000"/>
            <w:lang w:val="en-GB"/>
          </w:rPr>
          <w:delText xml:space="preserve">, </w:delText>
        </w:r>
      </w:del>
      <w:ins w:id="64" w:author="Usuario" w:date="2020-05-06T09:23:00Z">
        <w:r w:rsidR="00A94521">
          <w:rPr>
            <w:rFonts w:ascii="Times New Roman" w:hAnsi="Times New Roman"/>
            <w:color w:val="000000"/>
            <w:lang w:val="en-GB"/>
          </w:rPr>
          <w:t xml:space="preserve"> in</w:t>
        </w:r>
        <w:r w:rsidR="00A94521">
          <w:rPr>
            <w:rFonts w:ascii="Times New Roman" w:hAnsi="Times New Roman"/>
            <w:color w:val="000000"/>
            <w:lang w:val="en-GB"/>
          </w:rPr>
          <w:t xml:space="preserve"> </w:t>
        </w:r>
      </w:ins>
      <w:r>
        <w:rPr>
          <w:rFonts w:ascii="Times New Roman" w:hAnsi="Times New Roman"/>
          <w:color w:val="000000"/>
          <w:lang w:val="en-GB"/>
        </w:rPr>
        <w:t xml:space="preserve">years 2016 and 2019 </w:t>
      </w:r>
      <w:ins w:id="65" w:author="Usuario" w:date="2020-05-06T09:24:00Z">
        <w:r w:rsidR="00A94521">
          <w:rPr>
            <w:rFonts w:ascii="Times New Roman" w:hAnsi="Times New Roman"/>
            <w:color w:val="000000"/>
            <w:lang w:val="en-GB"/>
          </w:rPr>
          <w:t xml:space="preserve">which </w:t>
        </w:r>
      </w:ins>
      <w:r>
        <w:rPr>
          <w:rFonts w:ascii="Times New Roman" w:hAnsi="Times New Roman"/>
          <w:color w:val="000000"/>
          <w:lang w:val="en-GB"/>
        </w:rPr>
        <w:t>showed more than 20 publications per year. The publications are mostly journal articles with 84.97% of the total, proceedings papers represented 9.7%, book chapters 2.11%, and reviews 2.11%, as well.</w:t>
      </w:r>
    </w:p>
    <w:p w14:paraId="0C396F48" w14:textId="00BA7893" w:rsidR="001975AF" w:rsidRDefault="00A94521">
      <w:pPr>
        <w:pStyle w:val="Textoindependiente"/>
        <w:jc w:val="both"/>
        <w:rPr>
          <w:ins w:id="66" w:author="Usuario" w:date="2020-05-06T09:21:00Z"/>
          <w:rFonts w:ascii="Times New Roman" w:hAnsi="Times New Roman"/>
          <w:color w:val="000000"/>
          <w:lang w:val="en-GB"/>
        </w:rPr>
      </w:pPr>
      <w:ins w:id="67" w:author="Usuario" w:date="2020-05-06T09:24:00Z">
        <w:r>
          <w:rPr>
            <w:rFonts w:ascii="Times New Roman" w:hAnsi="Times New Roman"/>
            <w:color w:val="000000"/>
            <w:lang w:val="en-GB"/>
          </w:rPr>
          <w:t xml:space="preserve">Figure X shows the number of research articles </w:t>
        </w:r>
      </w:ins>
      <w:ins w:id="68" w:author="Usuario" w:date="2020-05-06T09:25:00Z">
        <w:r>
          <w:rPr>
            <w:rFonts w:ascii="Times New Roman" w:hAnsi="Times New Roman"/>
            <w:color w:val="000000"/>
            <w:lang w:val="en-GB"/>
          </w:rPr>
          <w:t xml:space="preserve">published a year associated to different </w:t>
        </w:r>
        <w:proofErr w:type="spellStart"/>
        <w:r>
          <w:rPr>
            <w:rFonts w:ascii="Times New Roman" w:hAnsi="Times New Roman"/>
            <w:color w:val="000000"/>
            <w:lang w:val="en-GB"/>
          </w:rPr>
          <w:t>clasifications</w:t>
        </w:r>
        <w:proofErr w:type="spellEnd"/>
        <w:r>
          <w:rPr>
            <w:rFonts w:ascii="Times New Roman" w:hAnsi="Times New Roman"/>
            <w:color w:val="000000"/>
            <w:lang w:val="en-GB"/>
          </w:rPr>
          <w:t xml:space="preserve">. </w:t>
        </w:r>
      </w:ins>
      <w:ins w:id="69" w:author="Usuario" w:date="2020-05-06T09:29:00Z">
        <w:r w:rsidR="00F15711">
          <w:rPr>
            <w:rFonts w:ascii="Times New Roman" w:hAnsi="Times New Roman"/>
            <w:color w:val="000000"/>
            <w:lang w:val="en-GB"/>
          </w:rPr>
          <w:t xml:space="preserve">The main disciplinary focus of research has </w:t>
        </w:r>
      </w:ins>
      <w:ins w:id="70" w:author="Usuario" w:date="2020-05-06T09:30:00Z">
        <w:r w:rsidR="00F15711">
          <w:rPr>
            <w:rFonts w:ascii="Times New Roman" w:hAnsi="Times New Roman"/>
            <w:color w:val="000000"/>
            <w:lang w:val="en-GB"/>
          </w:rPr>
          <w:t xml:space="preserve">consistently come from ecology with an average representation of </w:t>
        </w:r>
        <w:r w:rsidR="00F15711" w:rsidRPr="00B36D26">
          <w:rPr>
            <w:rFonts w:ascii="Times New Roman" w:hAnsi="Times New Roman"/>
            <w:color w:val="000000"/>
            <w:highlight w:val="yellow"/>
            <w:lang w:val="en-GB"/>
            <w:rPrChange w:id="71" w:author="Usuario" w:date="2020-05-06T09:51:00Z">
              <w:rPr>
                <w:rFonts w:ascii="Times New Roman" w:hAnsi="Times New Roman"/>
                <w:color w:val="000000"/>
                <w:lang w:val="en-GB"/>
              </w:rPr>
            </w:rPrChange>
          </w:rPr>
          <w:t>X%</w:t>
        </w:r>
        <w:r w:rsidR="00F15711">
          <w:rPr>
            <w:rFonts w:ascii="Times New Roman" w:hAnsi="Times New Roman"/>
            <w:color w:val="000000"/>
            <w:lang w:val="en-GB"/>
          </w:rPr>
          <w:t xml:space="preserve"> of studies </w:t>
        </w:r>
      </w:ins>
      <w:ins w:id="72" w:author="Usuario" w:date="2020-05-06T09:31:00Z">
        <w:r w:rsidR="00F15711">
          <w:rPr>
            <w:rFonts w:ascii="Times New Roman" w:hAnsi="Times New Roman"/>
            <w:color w:val="000000"/>
            <w:lang w:val="en-GB"/>
          </w:rPr>
          <w:t xml:space="preserve">for the whole study period. </w:t>
        </w:r>
      </w:ins>
      <w:ins w:id="73" w:author="Usuario" w:date="2020-05-06T09:30:00Z">
        <w:r w:rsidR="00F15711">
          <w:rPr>
            <w:rFonts w:ascii="Times New Roman" w:hAnsi="Times New Roman"/>
            <w:color w:val="000000"/>
            <w:lang w:val="en-GB"/>
          </w:rPr>
          <w:t xml:space="preserve"> </w:t>
        </w:r>
      </w:ins>
      <w:ins w:id="74" w:author="Usuario" w:date="2020-05-06T09:32:00Z">
        <w:r w:rsidR="00F15711">
          <w:rPr>
            <w:rFonts w:ascii="Times New Roman" w:hAnsi="Times New Roman"/>
            <w:color w:val="000000"/>
            <w:lang w:val="en-GB"/>
          </w:rPr>
          <w:t xml:space="preserve">Studies have mainly </w:t>
        </w:r>
      </w:ins>
      <w:proofErr w:type="spellStart"/>
      <w:ins w:id="75" w:author="Usuario" w:date="2020-05-06T09:33:00Z">
        <w:r w:rsidR="00F15711">
          <w:rPr>
            <w:rFonts w:ascii="Times New Roman" w:hAnsi="Times New Roman"/>
            <w:color w:val="000000"/>
            <w:lang w:val="en-GB"/>
          </w:rPr>
          <w:t>considerd</w:t>
        </w:r>
        <w:proofErr w:type="spellEnd"/>
        <w:r w:rsidR="00F15711">
          <w:rPr>
            <w:rFonts w:ascii="Times New Roman" w:hAnsi="Times New Roman"/>
            <w:color w:val="000000"/>
            <w:lang w:val="en-GB"/>
          </w:rPr>
          <w:t xml:space="preserve"> </w:t>
        </w:r>
      </w:ins>
      <w:ins w:id="76" w:author="Usuario" w:date="2020-05-06T09:32:00Z">
        <w:r w:rsidR="00F15711">
          <w:rPr>
            <w:rFonts w:ascii="Times New Roman" w:hAnsi="Times New Roman"/>
            <w:color w:val="000000"/>
            <w:lang w:val="en-GB"/>
          </w:rPr>
          <w:t>spatial</w:t>
        </w:r>
      </w:ins>
      <w:ins w:id="77" w:author="Usuario" w:date="2020-05-06T09:33:00Z">
        <w:r w:rsidR="00F15711">
          <w:rPr>
            <w:rFonts w:ascii="Times New Roman" w:hAnsi="Times New Roman"/>
            <w:color w:val="000000"/>
            <w:lang w:val="en-GB"/>
          </w:rPr>
          <w:t xml:space="preserve"> scales such as </w:t>
        </w:r>
        <w:r w:rsidR="00F15711" w:rsidRPr="00B36D26">
          <w:rPr>
            <w:rFonts w:ascii="Times New Roman" w:hAnsi="Times New Roman"/>
            <w:color w:val="000000"/>
            <w:highlight w:val="yellow"/>
            <w:lang w:val="en-GB"/>
            <w:rPrChange w:id="78" w:author="Usuario" w:date="2020-05-06T09:51:00Z">
              <w:rPr>
                <w:rFonts w:ascii="Times New Roman" w:hAnsi="Times New Roman"/>
                <w:color w:val="000000"/>
                <w:lang w:val="en-GB"/>
              </w:rPr>
            </w:rPrChange>
          </w:rPr>
          <w:t>XXXXX (NO SE QUE ES SPATIAL, PONER EJEMPLO DE ALGUNOS PAPERS</w:t>
        </w:r>
        <w:r w:rsidR="00F15711">
          <w:rPr>
            <w:rFonts w:ascii="Times New Roman" w:hAnsi="Times New Roman"/>
            <w:color w:val="000000"/>
            <w:lang w:val="en-GB"/>
          </w:rPr>
          <w:t xml:space="preserve">) and have increasingly included temporal dimensions. </w:t>
        </w:r>
      </w:ins>
      <w:ins w:id="79" w:author="Usuario" w:date="2020-05-06T09:32:00Z">
        <w:r w:rsidR="00F15711">
          <w:rPr>
            <w:rFonts w:ascii="Times New Roman" w:hAnsi="Times New Roman"/>
            <w:color w:val="000000"/>
            <w:lang w:val="en-GB"/>
          </w:rPr>
          <w:t xml:space="preserve"> </w:t>
        </w:r>
      </w:ins>
      <w:ins w:id="80" w:author="Usuario" w:date="2020-05-06T09:35:00Z">
        <w:r w:rsidR="00F15711">
          <w:rPr>
            <w:rFonts w:ascii="Times New Roman" w:hAnsi="Times New Roman"/>
            <w:color w:val="000000"/>
            <w:lang w:val="en-GB"/>
          </w:rPr>
          <w:t>Quantitative</w:t>
        </w:r>
      </w:ins>
      <w:ins w:id="81" w:author="Usuario" w:date="2020-05-06T09:34:00Z">
        <w:r w:rsidR="00F15711">
          <w:rPr>
            <w:rFonts w:ascii="Times New Roman" w:hAnsi="Times New Roman"/>
            <w:color w:val="000000"/>
            <w:lang w:val="en-GB"/>
          </w:rPr>
          <w:t xml:space="preserve"> studies have dominated the literature during the past 10 years.</w:t>
        </w:r>
      </w:ins>
      <w:ins w:id="82" w:author="Usuario" w:date="2020-05-06T09:35:00Z">
        <w:r w:rsidR="00F15711">
          <w:rPr>
            <w:rFonts w:ascii="Times New Roman" w:hAnsi="Times New Roman"/>
            <w:color w:val="000000"/>
            <w:lang w:val="en-GB"/>
          </w:rPr>
          <w:t xml:space="preserve"> Modelling studies which </w:t>
        </w:r>
        <w:r w:rsidR="00F15711" w:rsidRPr="00B36D26">
          <w:rPr>
            <w:rFonts w:ascii="Times New Roman" w:hAnsi="Times New Roman"/>
            <w:color w:val="000000"/>
            <w:highlight w:val="yellow"/>
            <w:lang w:val="en-GB"/>
            <w:rPrChange w:id="83" w:author="Usuario" w:date="2020-05-06T09:51:00Z">
              <w:rPr>
                <w:rFonts w:ascii="Times New Roman" w:hAnsi="Times New Roman"/>
                <w:color w:val="000000"/>
                <w:lang w:val="en-GB"/>
              </w:rPr>
            </w:rPrChange>
          </w:rPr>
          <w:t>QUE HACEN</w:t>
        </w:r>
        <w:r w:rsidR="00F15711">
          <w:rPr>
            <w:rFonts w:ascii="Times New Roman" w:hAnsi="Times New Roman"/>
            <w:color w:val="000000"/>
            <w:lang w:val="en-GB"/>
          </w:rPr>
          <w:t xml:space="preserve"> have begun to be included in the past 4 years. </w:t>
        </w:r>
      </w:ins>
      <w:ins w:id="84" w:author="Usuario" w:date="2020-05-06T09:34:00Z">
        <w:r w:rsidR="00F15711">
          <w:rPr>
            <w:rFonts w:ascii="Times New Roman" w:hAnsi="Times New Roman"/>
            <w:color w:val="000000"/>
            <w:lang w:val="en-GB"/>
          </w:rPr>
          <w:t xml:space="preserve"> </w:t>
        </w:r>
      </w:ins>
      <w:ins w:id="85" w:author="Usuario" w:date="2020-05-06T09:26:00Z">
        <w:r>
          <w:rPr>
            <w:rFonts w:ascii="Times New Roman" w:hAnsi="Times New Roman"/>
            <w:color w:val="000000"/>
            <w:lang w:val="en-GB"/>
          </w:rPr>
          <w:t>When looking at the main study subject it is interesting to note that the study of pollution and human impacts and human adaptations have dominated the literature. These articles mainly research</w:t>
        </w:r>
      </w:ins>
      <w:ins w:id="86" w:author="Usuario" w:date="2020-05-06T09:27:00Z">
        <w:r>
          <w:rPr>
            <w:rFonts w:ascii="Times New Roman" w:hAnsi="Times New Roman"/>
            <w:color w:val="000000"/>
            <w:lang w:val="en-GB"/>
          </w:rPr>
          <w:t xml:space="preserve">….. </w:t>
        </w:r>
        <w:r w:rsidRPr="00B36D26">
          <w:rPr>
            <w:rFonts w:ascii="Times New Roman" w:hAnsi="Times New Roman"/>
            <w:color w:val="000000"/>
            <w:highlight w:val="yellow"/>
            <w:lang w:val="en-GB"/>
            <w:rPrChange w:id="87" w:author="Usuario" w:date="2020-05-06T09:51:00Z">
              <w:rPr>
                <w:rFonts w:ascii="Times New Roman" w:hAnsi="Times New Roman"/>
                <w:color w:val="000000"/>
                <w:lang w:val="en-GB"/>
              </w:rPr>
            </w:rPrChange>
          </w:rPr>
          <w:t>DE QUE SE TRATAN</w:t>
        </w:r>
        <w:proofErr w:type="gramStart"/>
        <w:r w:rsidRPr="00B36D26">
          <w:rPr>
            <w:rFonts w:ascii="Times New Roman" w:hAnsi="Times New Roman"/>
            <w:color w:val="000000"/>
            <w:highlight w:val="yellow"/>
            <w:lang w:val="en-GB"/>
            <w:rPrChange w:id="88" w:author="Usuario" w:date="2020-05-06T09:51:00Z">
              <w:rPr>
                <w:rFonts w:ascii="Times New Roman" w:hAnsi="Times New Roman"/>
                <w:color w:val="000000"/>
                <w:lang w:val="en-GB"/>
              </w:rPr>
            </w:rPrChange>
          </w:rPr>
          <w:t>!.</w:t>
        </w:r>
        <w:proofErr w:type="gramEnd"/>
        <w:r>
          <w:rPr>
            <w:rFonts w:ascii="Times New Roman" w:hAnsi="Times New Roman"/>
            <w:color w:val="000000"/>
            <w:lang w:val="en-GB"/>
          </w:rPr>
          <w:t xml:space="preserve"> </w:t>
        </w:r>
      </w:ins>
    </w:p>
    <w:p w14:paraId="0643DC90" w14:textId="133FA6D8" w:rsidR="00A94521" w:rsidRDefault="00A94521">
      <w:pPr>
        <w:pStyle w:val="Textoindependiente"/>
        <w:jc w:val="both"/>
        <w:rPr>
          <w:ins w:id="89" w:author="Usuario" w:date="2020-04-26T20:16:00Z"/>
          <w:rFonts w:ascii="Times New Roman" w:hAnsi="Times New Roman"/>
          <w:color w:val="000000"/>
          <w:lang w:val="en-GB"/>
        </w:rPr>
      </w:pPr>
      <w:ins w:id="90" w:author="Usuario" w:date="2020-05-06T09:21:00Z">
        <w:r w:rsidRPr="00A94521">
          <w:rPr>
            <w:rFonts w:ascii="Times New Roman" w:hAnsi="Times New Roman"/>
            <w:noProof/>
            <w:color w:val="000000"/>
            <w:lang w:val="es-ES" w:eastAsia="es-ES"/>
          </w:rPr>
          <w:lastRenderedPageBreak/>
          <w:drawing>
            <wp:inline distT="0" distB="0" distL="0" distR="0" wp14:anchorId="2EA1CBC1" wp14:editId="6421AC31">
              <wp:extent cx="5486400" cy="5689600"/>
              <wp:effectExtent l="0" t="0" r="0" b="6350"/>
              <wp:docPr id="12" name="Imagen 12" descr="C:\Users\Usuario\AppData\Local\Microsoft\Windows\INetCache\Content.Outlook\ODW5FWHW\Nueva Fi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Outlook\ODW5FWHW\Nueva Fig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689600"/>
                      </a:xfrm>
                      <a:prstGeom prst="rect">
                        <a:avLst/>
                      </a:prstGeom>
                      <a:noFill/>
                      <a:ln>
                        <a:noFill/>
                      </a:ln>
                    </pic:spPr>
                  </pic:pic>
                </a:graphicData>
              </a:graphic>
            </wp:inline>
          </w:drawing>
        </w:r>
      </w:ins>
    </w:p>
    <w:p w14:paraId="7AD7C131" w14:textId="0F656B1F" w:rsidR="00A94521" w:rsidRDefault="00A94521">
      <w:pPr>
        <w:pStyle w:val="Textoindependiente"/>
        <w:jc w:val="both"/>
        <w:rPr>
          <w:ins w:id="91" w:author="Usuario" w:date="2020-05-06T09:21:00Z"/>
          <w:rFonts w:ascii="Times New Roman" w:hAnsi="Times New Roman"/>
          <w:color w:val="000000"/>
          <w:lang w:val="en-GB"/>
        </w:rPr>
      </w:pPr>
      <w:ins w:id="92" w:author="Usuario" w:date="2020-05-06T09:27:00Z">
        <w:r w:rsidRPr="00B36D26">
          <w:rPr>
            <w:rFonts w:ascii="Times New Roman" w:hAnsi="Times New Roman"/>
            <w:color w:val="000000"/>
            <w:highlight w:val="yellow"/>
            <w:lang w:val="en-GB"/>
            <w:rPrChange w:id="93" w:author="Usuario" w:date="2020-05-06T09:52:00Z">
              <w:rPr>
                <w:rFonts w:ascii="Times New Roman" w:hAnsi="Times New Roman"/>
                <w:color w:val="000000"/>
                <w:lang w:val="en-GB"/>
              </w:rPr>
            </w:rPrChange>
          </w:rPr>
          <w:t>CAMBIAR ORDEN</w:t>
        </w:r>
      </w:ins>
      <w:ins w:id="94" w:author="Usuario" w:date="2020-05-06T09:52:00Z">
        <w:r w:rsidR="00B36D26">
          <w:rPr>
            <w:rFonts w:ascii="Times New Roman" w:hAnsi="Times New Roman"/>
            <w:color w:val="000000"/>
            <w:highlight w:val="yellow"/>
            <w:lang w:val="en-GB"/>
          </w:rPr>
          <w:t xml:space="preserve"> DE GRAFICOS</w:t>
        </w:r>
      </w:ins>
      <w:bookmarkStart w:id="95" w:name="_GoBack"/>
      <w:bookmarkEnd w:id="95"/>
      <w:ins w:id="96" w:author="Usuario" w:date="2020-05-06T09:27:00Z">
        <w:r w:rsidRPr="00B36D26">
          <w:rPr>
            <w:rFonts w:ascii="Times New Roman" w:hAnsi="Times New Roman"/>
            <w:color w:val="000000"/>
            <w:highlight w:val="yellow"/>
            <w:lang w:val="en-GB"/>
            <w:rPrChange w:id="97" w:author="Usuario" w:date="2020-05-06T09:52:00Z">
              <w:rPr>
                <w:rFonts w:ascii="Times New Roman" w:hAnsi="Times New Roman"/>
                <w:color w:val="000000"/>
                <w:lang w:val="en-GB"/>
              </w:rPr>
            </w:rPrChange>
          </w:rPr>
          <w:t xml:space="preserve">: 1ero disciplinary focus; </w:t>
        </w:r>
        <w:proofErr w:type="spellStart"/>
        <w:r w:rsidRPr="00B36D26">
          <w:rPr>
            <w:rFonts w:ascii="Times New Roman" w:hAnsi="Times New Roman"/>
            <w:color w:val="000000"/>
            <w:highlight w:val="yellow"/>
            <w:lang w:val="en-GB"/>
            <w:rPrChange w:id="98" w:author="Usuario" w:date="2020-05-06T09:52:00Z">
              <w:rPr>
                <w:rFonts w:ascii="Times New Roman" w:hAnsi="Times New Roman"/>
                <w:color w:val="000000"/>
                <w:lang w:val="en-GB"/>
              </w:rPr>
            </w:rPrChange>
          </w:rPr>
          <w:t>Aproximation</w:t>
        </w:r>
        <w:proofErr w:type="spellEnd"/>
        <w:r w:rsidRPr="00B36D26">
          <w:rPr>
            <w:rFonts w:ascii="Times New Roman" w:hAnsi="Times New Roman"/>
            <w:color w:val="000000"/>
            <w:highlight w:val="yellow"/>
            <w:lang w:val="en-GB"/>
            <w:rPrChange w:id="99" w:author="Usuario" w:date="2020-05-06T09:52:00Z">
              <w:rPr>
                <w:rFonts w:ascii="Times New Roman" w:hAnsi="Times New Roman"/>
                <w:color w:val="000000"/>
                <w:lang w:val="en-GB"/>
              </w:rPr>
            </w:rPrChange>
          </w:rPr>
          <w:t xml:space="preserve"> of study; type of analysis study component y </w:t>
        </w:r>
        <w:proofErr w:type="spellStart"/>
        <w:r w:rsidRPr="00B36D26">
          <w:rPr>
            <w:rFonts w:ascii="Times New Roman" w:hAnsi="Times New Roman"/>
            <w:color w:val="000000"/>
            <w:highlight w:val="yellow"/>
            <w:lang w:val="en-GB"/>
            <w:rPrChange w:id="100" w:author="Usuario" w:date="2020-05-06T09:52:00Z">
              <w:rPr>
                <w:rFonts w:ascii="Times New Roman" w:hAnsi="Times New Roman"/>
                <w:color w:val="000000"/>
                <w:lang w:val="en-GB"/>
              </w:rPr>
            </w:rPrChange>
          </w:rPr>
          <w:t>finalmente</w:t>
        </w:r>
        <w:proofErr w:type="spellEnd"/>
        <w:r w:rsidRPr="00B36D26">
          <w:rPr>
            <w:rFonts w:ascii="Times New Roman" w:hAnsi="Times New Roman"/>
            <w:color w:val="000000"/>
            <w:highlight w:val="yellow"/>
            <w:lang w:val="en-GB"/>
            <w:rPrChange w:id="101" w:author="Usuario" w:date="2020-05-06T09:52:00Z">
              <w:rPr>
                <w:rFonts w:ascii="Times New Roman" w:hAnsi="Times New Roman"/>
                <w:color w:val="000000"/>
                <w:lang w:val="en-GB"/>
              </w:rPr>
            </w:rPrChange>
          </w:rPr>
          <w:t xml:space="preserve"> </w:t>
        </w:r>
      </w:ins>
      <w:ins w:id="102" w:author="Usuario" w:date="2020-05-06T09:29:00Z">
        <w:r w:rsidR="00F15711" w:rsidRPr="00B36D26">
          <w:rPr>
            <w:rFonts w:ascii="Times New Roman" w:hAnsi="Times New Roman"/>
            <w:color w:val="000000"/>
            <w:highlight w:val="yellow"/>
            <w:lang w:val="en-GB"/>
            <w:rPrChange w:id="103" w:author="Usuario" w:date="2020-05-06T09:52:00Z">
              <w:rPr>
                <w:rFonts w:ascii="Times New Roman" w:hAnsi="Times New Roman"/>
                <w:color w:val="000000"/>
                <w:lang w:val="en-GB"/>
              </w:rPr>
            </w:rPrChange>
          </w:rPr>
          <w:t>study subject.</w:t>
        </w:r>
      </w:ins>
    </w:p>
    <w:p w14:paraId="33B9ACDE" w14:textId="17721106" w:rsidR="00B2650E" w:rsidDel="00F15711" w:rsidRDefault="001C50AB">
      <w:pPr>
        <w:pStyle w:val="Textoindependiente"/>
        <w:jc w:val="both"/>
        <w:rPr>
          <w:del w:id="104" w:author="Usuario" w:date="2020-05-06T09:36:00Z"/>
        </w:rPr>
      </w:pPr>
      <w:del w:id="105" w:author="Usuario" w:date="2020-05-06T09:36:00Z">
        <w:r w:rsidDel="00F15711">
          <w:rPr>
            <w:rFonts w:ascii="Times New Roman" w:hAnsi="Times New Roman"/>
            <w:color w:val="000000"/>
            <w:lang w:val="en-GB"/>
          </w:rPr>
          <w:delText xml:space="preserve">During the years, most of the articles published in coastal urban ecology have been developed in urbanized areas between 1 and 5 million inhabitants, considered in this article as “large cities”. Exploring city size, coastal areas with less than 100,000 </w:delText>
        </w:r>
      </w:del>
      <w:del w:id="106" w:author="Usuario" w:date="2020-04-26T20:13:00Z">
        <w:r w:rsidDel="001975AF">
          <w:rPr>
            <w:rFonts w:ascii="Times New Roman" w:hAnsi="Times New Roman"/>
            <w:color w:val="000000"/>
            <w:lang w:val="en-GB"/>
          </w:rPr>
          <w:delText>inhabitats</w:delText>
        </w:r>
      </w:del>
      <w:del w:id="107" w:author="Usuario" w:date="2020-05-06T09:36:00Z">
        <w:r w:rsidDel="00F15711">
          <w:rPr>
            <w:rFonts w:ascii="Times New Roman" w:hAnsi="Times New Roman"/>
            <w:color w:val="000000"/>
            <w:lang w:val="en-GB"/>
          </w:rPr>
          <w:delText xml:space="preserve"> presented the lowest number of publications (Fig. 3). The distribution of research according to cities’ population show to be heterogeneous and ranges from  Shishmaref  in the US, with 254 people, to Tokio, Japan, with more than 20 million people. Heterogeneity can also be observed within countries with research performed in more than one city. Highest dispersion was shown by Japan (areas between 990,285 and 22 million people), India (areas between 201,026 and 15,8 million people),  and China (areas between 555,693 and 14,7 million people) (Fig. 4).</w:delText>
        </w:r>
      </w:del>
    </w:p>
    <w:p w14:paraId="7529A294" w14:textId="5C262B70" w:rsidR="00B2650E" w:rsidRDefault="001C50AB">
      <w:pPr>
        <w:pStyle w:val="Textoindependiente"/>
        <w:jc w:val="both"/>
      </w:pPr>
      <w:r>
        <w:rPr>
          <w:rFonts w:ascii="Times New Roman" w:hAnsi="Times New Roman"/>
          <w:color w:val="000000"/>
          <w:lang w:val="en-GB"/>
        </w:rPr>
        <w:lastRenderedPageBreak/>
        <w:t xml:space="preserve">According to study models a significant number of publications were focused on physical aspects (52.74%) such as pollutants, risk </w:t>
      </w:r>
      <w:del w:id="108" w:author="Usuario" w:date="2020-04-26T20:14:00Z">
        <w:r w:rsidDel="001975AF">
          <w:rPr>
            <w:rFonts w:ascii="Times New Roman" w:hAnsi="Times New Roman"/>
            <w:color w:val="000000"/>
            <w:lang w:val="en-GB"/>
          </w:rPr>
          <w:delText>measurments</w:delText>
        </w:r>
      </w:del>
      <w:ins w:id="109" w:author="Usuario" w:date="2020-04-26T20:14:00Z">
        <w:r w:rsidR="001975AF">
          <w:rPr>
            <w:rFonts w:ascii="Times New Roman" w:hAnsi="Times New Roman"/>
            <w:color w:val="000000"/>
            <w:lang w:val="en-GB"/>
          </w:rPr>
          <w:t>towards natural hazard measurements</w:t>
        </w:r>
      </w:ins>
      <w:del w:id="110" w:author="Usuario" w:date="2020-04-26T20:14:00Z">
        <w:r w:rsidDel="001975AF">
          <w:rPr>
            <w:rFonts w:ascii="Times New Roman" w:hAnsi="Times New Roman"/>
            <w:color w:val="000000"/>
            <w:lang w:val="en-GB"/>
          </w:rPr>
          <w:delText xml:space="preserve">, </w:delText>
        </w:r>
      </w:del>
      <w:ins w:id="111" w:author="Usuario" w:date="2020-04-26T20:14:00Z">
        <w:r w:rsidR="001975AF">
          <w:rPr>
            <w:rFonts w:ascii="Times New Roman" w:hAnsi="Times New Roman"/>
            <w:color w:val="000000"/>
            <w:lang w:val="en-GB"/>
          </w:rPr>
          <w:t>.</w:t>
        </w:r>
        <w:r w:rsidR="001975AF">
          <w:rPr>
            <w:rFonts w:ascii="Times New Roman" w:hAnsi="Times New Roman"/>
            <w:color w:val="000000"/>
            <w:lang w:val="en-GB"/>
          </w:rPr>
          <w:t xml:space="preserve"> </w:t>
        </w:r>
        <w:r w:rsidR="001975AF">
          <w:rPr>
            <w:rFonts w:ascii="Times New Roman" w:hAnsi="Times New Roman"/>
            <w:color w:val="000000"/>
            <w:lang w:val="en-GB"/>
          </w:rPr>
          <w:t xml:space="preserve">Many studies used </w:t>
        </w:r>
      </w:ins>
      <w:del w:id="112" w:author="Usuario" w:date="2020-04-26T20:14:00Z">
        <w:r w:rsidDel="001975AF">
          <w:rPr>
            <w:rFonts w:ascii="Times New Roman" w:hAnsi="Times New Roman"/>
            <w:color w:val="000000"/>
            <w:lang w:val="en-GB"/>
          </w:rPr>
          <w:delText xml:space="preserve">and </w:delText>
        </w:r>
      </w:del>
      <w:r>
        <w:rPr>
          <w:rFonts w:ascii="Times New Roman" w:hAnsi="Times New Roman"/>
          <w:color w:val="000000"/>
          <w:lang w:val="en-GB"/>
        </w:rPr>
        <w:t>remote sensing</w:t>
      </w:r>
      <w:ins w:id="113" w:author="Usuario" w:date="2020-04-26T20:14:00Z">
        <w:r w:rsidR="001975AF">
          <w:rPr>
            <w:rFonts w:ascii="Times New Roman" w:hAnsi="Times New Roman"/>
            <w:color w:val="000000"/>
            <w:lang w:val="en-GB"/>
          </w:rPr>
          <w:t xml:space="preserve"> approaches </w:t>
        </w:r>
        <w:r w:rsidR="001975AF" w:rsidRPr="001975AF">
          <w:rPr>
            <w:rFonts w:ascii="Times New Roman" w:hAnsi="Times New Roman"/>
            <w:color w:val="000000"/>
            <w:highlight w:val="yellow"/>
            <w:lang w:val="en-GB"/>
            <w:rPrChange w:id="114" w:author="Usuario" w:date="2020-04-26T20:15:00Z">
              <w:rPr>
                <w:rFonts w:ascii="Times New Roman" w:hAnsi="Times New Roman"/>
                <w:color w:val="000000"/>
                <w:lang w:val="en-GB"/>
              </w:rPr>
            </w:rPrChange>
          </w:rPr>
          <w:t>(%)</w:t>
        </w:r>
      </w:ins>
      <w:r>
        <w:rPr>
          <w:rFonts w:ascii="Times New Roman" w:hAnsi="Times New Roman"/>
          <w:color w:val="000000"/>
          <w:lang w:val="en-GB"/>
        </w:rPr>
        <w:t xml:space="preserve">. These were followed by biologically focused studies (21.94%) such as birds, invertebrates, and plants, and </w:t>
      </w:r>
      <w:proofErr w:type="gramStart"/>
      <w:r>
        <w:rPr>
          <w:rFonts w:ascii="Times New Roman" w:hAnsi="Times New Roman"/>
          <w:color w:val="000000"/>
          <w:lang w:val="en-GB"/>
        </w:rPr>
        <w:t>social  (</w:t>
      </w:r>
      <w:proofErr w:type="gramEnd"/>
      <w:r>
        <w:rPr>
          <w:rFonts w:ascii="Times New Roman" w:hAnsi="Times New Roman"/>
          <w:color w:val="000000"/>
          <w:lang w:val="en-GB"/>
        </w:rPr>
        <w:t xml:space="preserve">16.03%) such as bioclimatic </w:t>
      </w:r>
      <w:proofErr w:type="spellStart"/>
      <w:r>
        <w:rPr>
          <w:rFonts w:ascii="Times New Roman" w:hAnsi="Times New Roman"/>
          <w:color w:val="000000"/>
          <w:lang w:val="en-GB"/>
        </w:rPr>
        <w:t>confort</w:t>
      </w:r>
      <w:proofErr w:type="spellEnd"/>
      <w:r>
        <w:rPr>
          <w:rFonts w:ascii="Times New Roman" w:hAnsi="Times New Roman"/>
          <w:color w:val="000000"/>
          <w:lang w:val="en-GB"/>
        </w:rPr>
        <w:t xml:space="preserve">, human activities and cultural heritage, and sustainable cities  (Fig. 5). Considering all the study models, pollutant </w:t>
      </w:r>
      <w:proofErr w:type="spellStart"/>
      <w:r>
        <w:rPr>
          <w:rFonts w:ascii="Times New Roman" w:hAnsi="Times New Roman"/>
          <w:color w:val="000000"/>
          <w:lang w:val="en-GB"/>
        </w:rPr>
        <w:t>measurments</w:t>
      </w:r>
      <w:proofErr w:type="spellEnd"/>
      <w:r>
        <w:rPr>
          <w:rFonts w:ascii="Times New Roman" w:hAnsi="Times New Roman"/>
          <w:color w:val="000000"/>
          <w:lang w:val="en-GB"/>
        </w:rPr>
        <w:t xml:space="preserve"> studies showed the highest number of articles (16.46%), followed by risk </w:t>
      </w:r>
      <w:proofErr w:type="spellStart"/>
      <w:r>
        <w:rPr>
          <w:rFonts w:ascii="Times New Roman" w:hAnsi="Times New Roman"/>
          <w:color w:val="000000"/>
          <w:lang w:val="en-GB"/>
        </w:rPr>
        <w:t>measurments</w:t>
      </w:r>
      <w:proofErr w:type="spellEnd"/>
      <w:r>
        <w:rPr>
          <w:rFonts w:ascii="Times New Roman" w:hAnsi="Times New Roman"/>
          <w:color w:val="000000"/>
          <w:lang w:val="en-GB"/>
        </w:rPr>
        <w:t xml:space="preserve"> (9.71%), and birds (9.28%). Additionally, mentions about contamination in this review showed that pollution was present in 35% of the articles, being atmospheric pollution the most common referenced and natural disasters in 18% of the articles, being flooding the most common.</w:t>
      </w:r>
    </w:p>
    <w:p w14:paraId="0E03D38C" w14:textId="77777777" w:rsidR="00F15711" w:rsidRDefault="00F15711" w:rsidP="00F15711">
      <w:pPr>
        <w:pStyle w:val="Textoindependiente"/>
        <w:jc w:val="both"/>
        <w:rPr>
          <w:ins w:id="115" w:author="Usuario" w:date="2020-05-06T09:36:00Z"/>
        </w:rPr>
      </w:pPr>
      <w:ins w:id="116" w:author="Usuario" w:date="2020-05-06T09:36:00Z">
        <w:r>
          <w:rPr>
            <w:rFonts w:ascii="Times New Roman" w:hAnsi="Times New Roman"/>
            <w:color w:val="000000"/>
            <w:lang w:val="en-GB"/>
          </w:rPr>
          <w:t xml:space="preserve">During the years, most of the articles published in coastal urban ecology have been developed in urbanized areas between 1 and 5 million inhabitants, considered in this article as “large cities”. Exploring city size, coastal areas with less than 100,000 inhabitants presented the lowest number of publications (Fig. 3). The distribution of research according to cities’ population show to be heterogeneous and ranges from  </w:t>
        </w:r>
        <w:proofErr w:type="spellStart"/>
        <w:r>
          <w:rPr>
            <w:rFonts w:ascii="Times New Roman" w:hAnsi="Times New Roman"/>
            <w:color w:val="000000"/>
            <w:lang w:val="en-GB"/>
          </w:rPr>
          <w:t>Shishmaref</w:t>
        </w:r>
        <w:proofErr w:type="spellEnd"/>
        <w:r>
          <w:rPr>
            <w:rFonts w:ascii="Times New Roman" w:hAnsi="Times New Roman"/>
            <w:color w:val="000000"/>
            <w:lang w:val="en-GB"/>
          </w:rPr>
          <w:t xml:space="preserve">  in the US, with 254 people, to </w:t>
        </w:r>
        <w:proofErr w:type="spellStart"/>
        <w:r>
          <w:rPr>
            <w:rFonts w:ascii="Times New Roman" w:hAnsi="Times New Roman"/>
            <w:color w:val="000000"/>
            <w:lang w:val="en-GB"/>
          </w:rPr>
          <w:t>Tokio</w:t>
        </w:r>
        <w:proofErr w:type="spellEnd"/>
        <w:r>
          <w:rPr>
            <w:rFonts w:ascii="Times New Roman" w:hAnsi="Times New Roman"/>
            <w:color w:val="000000"/>
            <w:lang w:val="en-GB"/>
          </w:rPr>
          <w:t>, Japan, with more than 20 million people. Heterogeneity can also be observed within countries with research performed in more than one city. Highest dispersion was shown by Japan (areas between 990,285 and 22 million people), India (areas between 201,026 and 15</w:t>
        </w:r>
        <w:proofErr w:type="gramStart"/>
        <w:r>
          <w:rPr>
            <w:rFonts w:ascii="Times New Roman" w:hAnsi="Times New Roman"/>
            <w:color w:val="000000"/>
            <w:lang w:val="en-GB"/>
          </w:rPr>
          <w:t>,8</w:t>
        </w:r>
        <w:proofErr w:type="gramEnd"/>
        <w:r>
          <w:rPr>
            <w:rFonts w:ascii="Times New Roman" w:hAnsi="Times New Roman"/>
            <w:color w:val="000000"/>
            <w:lang w:val="en-GB"/>
          </w:rPr>
          <w:t xml:space="preserve"> million people),  and China (areas between 555,693 and 14,7 million people) (Fig. 4).</w:t>
        </w:r>
      </w:ins>
    </w:p>
    <w:p w14:paraId="594EF11D" w14:textId="79A472D2" w:rsidR="00B2650E" w:rsidRDefault="001C50AB">
      <w:pPr>
        <w:pStyle w:val="Textoindependiente"/>
        <w:jc w:val="both"/>
        <w:rPr>
          <w:rFonts w:ascii="Times New Roman" w:hAnsi="Times New Roman"/>
          <w:color w:val="000000"/>
          <w:lang w:val="en-GB"/>
        </w:rPr>
      </w:pPr>
      <w:r>
        <w:rPr>
          <w:rFonts w:ascii="Times New Roman" w:hAnsi="Times New Roman"/>
          <w:color w:val="000000"/>
          <w:lang w:val="en-GB"/>
        </w:rPr>
        <w:t xml:space="preserve">Most of the research in coastal urban </w:t>
      </w:r>
      <w:proofErr w:type="spellStart"/>
      <w:r>
        <w:rPr>
          <w:rFonts w:ascii="Times New Roman" w:hAnsi="Times New Roman"/>
          <w:color w:val="000000"/>
          <w:lang w:val="en-GB"/>
        </w:rPr>
        <w:t>ecolgy</w:t>
      </w:r>
      <w:proofErr w:type="spellEnd"/>
      <w:r>
        <w:rPr>
          <w:rFonts w:ascii="Times New Roman" w:hAnsi="Times New Roman"/>
          <w:color w:val="000000"/>
          <w:lang w:val="en-GB"/>
        </w:rPr>
        <w:t xml:space="preserve"> was developed at near shore terrestrial environments, presenting more than 160 articles (Fig. 6). This is followed, in a </w:t>
      </w:r>
      <w:del w:id="117" w:author="Usuario" w:date="2020-04-26T20:15:00Z">
        <w:r w:rsidDel="001975AF">
          <w:rPr>
            <w:rFonts w:ascii="Times New Roman" w:hAnsi="Times New Roman"/>
            <w:color w:val="000000"/>
            <w:lang w:val="en-GB"/>
          </w:rPr>
          <w:delText>decreacing</w:delText>
        </w:r>
      </w:del>
      <w:ins w:id="118" w:author="Usuario" w:date="2020-04-26T20:15:00Z">
        <w:r w:rsidR="001975AF">
          <w:rPr>
            <w:rFonts w:ascii="Times New Roman" w:hAnsi="Times New Roman"/>
            <w:color w:val="000000"/>
            <w:lang w:val="en-GB"/>
          </w:rPr>
          <w:t>decreasing</w:t>
        </w:r>
      </w:ins>
      <w:r>
        <w:rPr>
          <w:rFonts w:ascii="Times New Roman" w:hAnsi="Times New Roman"/>
          <w:color w:val="000000"/>
          <w:lang w:val="en-GB"/>
        </w:rPr>
        <w:t xml:space="preserve"> order, by intertidal areas, coastal atmosphere, benthic, and pelagic environments. </w:t>
      </w:r>
    </w:p>
    <w:p w14:paraId="4484CE5C" w14:textId="77777777" w:rsidR="00B2650E" w:rsidRDefault="00B2650E">
      <w:pPr>
        <w:pStyle w:val="Textoindependiente"/>
        <w:jc w:val="both"/>
        <w:rPr>
          <w:rFonts w:ascii="Times New Roman" w:hAnsi="Times New Roman"/>
          <w:lang w:val="en-GB"/>
        </w:rPr>
      </w:pPr>
    </w:p>
    <w:p w14:paraId="35ED7DAF" w14:textId="77777777" w:rsidR="00B2650E" w:rsidRDefault="001C50AB">
      <w:pPr>
        <w:pStyle w:val="Ttulo2"/>
        <w:jc w:val="both"/>
      </w:pPr>
      <w:bookmarkStart w:id="119" w:name="coastal-urban-ecology-in-of-and-for-the-"/>
      <w:r>
        <w:rPr>
          <w:rFonts w:ascii="Times New Roman" w:hAnsi="Times New Roman"/>
          <w:color w:val="000000"/>
          <w:sz w:val="24"/>
          <w:szCs w:val="24"/>
          <w:lang w:val="en-GB"/>
        </w:rPr>
        <w:t xml:space="preserve">Coastal urban ecology </w:t>
      </w:r>
      <w:r>
        <w:rPr>
          <w:rFonts w:ascii="Times New Roman" w:hAnsi="Times New Roman"/>
          <w:i/>
          <w:iCs/>
          <w:color w:val="000000"/>
          <w:sz w:val="24"/>
          <w:szCs w:val="24"/>
          <w:lang w:val="en-GB"/>
        </w:rPr>
        <w:t>in</w:t>
      </w:r>
      <w:r>
        <w:rPr>
          <w:rFonts w:ascii="Times New Roman" w:hAnsi="Times New Roman"/>
          <w:color w:val="000000"/>
          <w:sz w:val="24"/>
          <w:szCs w:val="24"/>
          <w:lang w:val="en-GB"/>
        </w:rPr>
        <w:t xml:space="preserve">, </w:t>
      </w:r>
      <w:r>
        <w:rPr>
          <w:rFonts w:ascii="Times New Roman" w:hAnsi="Times New Roman"/>
          <w:i/>
          <w:iCs/>
          <w:color w:val="000000"/>
          <w:sz w:val="24"/>
          <w:szCs w:val="24"/>
          <w:lang w:val="en-GB"/>
        </w:rPr>
        <w:t>of</w:t>
      </w:r>
      <w:r>
        <w:rPr>
          <w:rFonts w:ascii="Times New Roman" w:hAnsi="Times New Roman"/>
          <w:color w:val="000000"/>
          <w:sz w:val="24"/>
          <w:szCs w:val="24"/>
          <w:lang w:val="en-GB"/>
        </w:rPr>
        <w:t xml:space="preserve">, and </w:t>
      </w:r>
      <w:r>
        <w:rPr>
          <w:rFonts w:ascii="Times New Roman" w:hAnsi="Times New Roman"/>
          <w:i/>
          <w:iCs/>
          <w:color w:val="000000"/>
          <w:sz w:val="24"/>
          <w:szCs w:val="24"/>
          <w:lang w:val="en-GB"/>
        </w:rPr>
        <w:t>for the city</w:t>
      </w:r>
      <w:bookmarkEnd w:id="119"/>
      <w:r>
        <w:rPr>
          <w:rFonts w:ascii="Times New Roman" w:hAnsi="Times New Roman"/>
          <w:i/>
          <w:iCs/>
          <w:color w:val="000000"/>
          <w:sz w:val="24"/>
          <w:szCs w:val="24"/>
          <w:lang w:val="en-GB"/>
        </w:rPr>
        <w:t>.</w:t>
      </w:r>
    </w:p>
    <w:p w14:paraId="72FB6961" w14:textId="121EF934" w:rsidR="00B2650E" w:rsidRDefault="001C50AB">
      <w:pPr>
        <w:pStyle w:val="FirstParagraph"/>
        <w:jc w:val="both"/>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city</w:t>
      </w:r>
      <w:r>
        <w:rPr>
          <w:rFonts w:ascii="Times New Roman" w:hAnsi="Times New Roman"/>
          <w:lang w:val="en-GB"/>
        </w:rPr>
        <w:t xml:space="preserve"> have been addressed globally (Fig. 7). The focus </w:t>
      </w:r>
      <w:r>
        <w:rPr>
          <w:rFonts w:ascii="Times New Roman" w:hAnsi="Times New Roman"/>
          <w:i/>
          <w:lang w:val="en-GB"/>
        </w:rPr>
        <w:t>in the city</w:t>
      </w:r>
      <w:r>
        <w:rPr>
          <w:rFonts w:ascii="Times New Roman" w:hAnsi="Times New Roman"/>
          <w:lang w:val="en-GB"/>
        </w:rPr>
        <w:t xml:space="preserve"> is presented in </w:t>
      </w:r>
      <w:del w:id="120" w:author="Usuario" w:date="2020-04-26T20:17:00Z">
        <w:r w:rsidDel="001975AF">
          <w:rPr>
            <w:rFonts w:ascii="Times New Roman" w:hAnsi="Times New Roman"/>
            <w:lang w:val="en-GB"/>
          </w:rPr>
          <w:delText xml:space="preserve">at least </w:delText>
        </w:r>
      </w:del>
      <w:r>
        <w:rPr>
          <w:rFonts w:ascii="Times New Roman" w:hAnsi="Times New Roman"/>
          <w:lang w:val="en-GB"/>
        </w:rPr>
        <w:t xml:space="preserve">60.34% of </w:t>
      </w:r>
      <w:ins w:id="121" w:author="Usuario" w:date="2020-04-26T20:17:00Z">
        <w:r w:rsidR="001975AF">
          <w:rPr>
            <w:rFonts w:ascii="Times New Roman" w:hAnsi="Times New Roman"/>
            <w:lang w:val="en-GB"/>
          </w:rPr>
          <w:t xml:space="preserve">reviewed </w:t>
        </w:r>
      </w:ins>
      <w:r>
        <w:rPr>
          <w:rFonts w:ascii="Times New Roman" w:hAnsi="Times New Roman"/>
          <w:lang w:val="en-GB"/>
        </w:rPr>
        <w:t>articles</w:t>
      </w:r>
      <w:del w:id="122" w:author="Usuario" w:date="2020-04-26T20:17:00Z">
        <w:r w:rsidDel="001975AF">
          <w:rPr>
            <w:rFonts w:ascii="Times New Roman" w:hAnsi="Times New Roman"/>
            <w:lang w:val="en-GB"/>
          </w:rPr>
          <w:delText xml:space="preserve"> selected</w:delText>
        </w:r>
      </w:del>
      <w:r>
        <w:rPr>
          <w:rFonts w:ascii="Times New Roman" w:hAnsi="Times New Roman"/>
          <w:lang w:val="en-GB"/>
        </w:rPr>
        <w:t>, including 37 countries</w:t>
      </w:r>
      <w:del w:id="123" w:author="Usuario" w:date="2020-04-26T20:17:00Z">
        <w:r w:rsidDel="001975AF">
          <w:rPr>
            <w:rFonts w:ascii="Times New Roman" w:hAnsi="Times New Roman"/>
            <w:lang w:val="en-GB"/>
          </w:rPr>
          <w:delText xml:space="preserve">, </w:delText>
        </w:r>
      </w:del>
      <w:ins w:id="124" w:author="Usuario" w:date="2020-04-26T20:17:00Z">
        <w:r w:rsidR="001975AF">
          <w:rPr>
            <w:rFonts w:ascii="Times New Roman" w:hAnsi="Times New Roman"/>
            <w:lang w:val="en-GB"/>
          </w:rPr>
          <w:t>.</w:t>
        </w:r>
        <w:r w:rsidR="001975AF">
          <w:rPr>
            <w:rFonts w:ascii="Times New Roman" w:hAnsi="Times New Roman"/>
            <w:lang w:val="en-GB"/>
          </w:rPr>
          <w:t xml:space="preserve"> </w:t>
        </w:r>
        <w:r w:rsidR="001975AF">
          <w:rPr>
            <w:rFonts w:ascii="Times New Roman" w:hAnsi="Times New Roman"/>
            <w:lang w:val="en-GB"/>
          </w:rPr>
          <w:t xml:space="preserve">The US showed the highest number of articles with </w:t>
        </w:r>
      </w:ins>
      <w:del w:id="125" w:author="Usuario" w:date="2020-04-26T20:18:00Z">
        <w:r w:rsidDel="001975AF">
          <w:rPr>
            <w:rFonts w:ascii="Times New Roman" w:hAnsi="Times New Roman"/>
            <w:lang w:val="en-GB"/>
          </w:rPr>
          <w:delText xml:space="preserve">from all continents and it has a count from one to </w:delText>
        </w:r>
      </w:del>
      <w:r>
        <w:rPr>
          <w:rFonts w:ascii="Times New Roman" w:hAnsi="Times New Roman"/>
          <w:lang w:val="en-GB"/>
        </w:rPr>
        <w:t>29 publications</w:t>
      </w:r>
      <w:del w:id="126" w:author="Usuario" w:date="2020-04-26T20:18:00Z">
        <w:r w:rsidDel="001975AF">
          <w:rPr>
            <w:rFonts w:ascii="Times New Roman" w:hAnsi="Times New Roman"/>
            <w:lang w:val="en-GB"/>
          </w:rPr>
          <w:delText xml:space="preserve"> for each country, with the maximum number of articles is presented by the United States</w:delText>
        </w:r>
      </w:del>
      <w:r>
        <w:rPr>
          <w:rFonts w:ascii="Times New Roman" w:hAnsi="Times New Roman"/>
          <w:lang w:val="en-GB"/>
        </w:rPr>
        <w:t xml:space="preserve">. The focus </w:t>
      </w:r>
      <w:r>
        <w:rPr>
          <w:rFonts w:ascii="Times New Roman" w:hAnsi="Times New Roman"/>
          <w:i/>
          <w:lang w:val="en-GB"/>
        </w:rPr>
        <w:t>of the city</w:t>
      </w:r>
      <w:r>
        <w:rPr>
          <w:rFonts w:ascii="Times New Roman" w:hAnsi="Times New Roman"/>
          <w:lang w:val="en-GB"/>
        </w:rPr>
        <w:t xml:space="preserve"> is shown at a lower percentage than the previous paradigm. With 20.25% of publications, </w:t>
      </w:r>
      <w:ins w:id="127" w:author="Usuario" w:date="2020-04-26T20:18:00Z">
        <w:r w:rsidR="001975AF">
          <w:rPr>
            <w:rFonts w:ascii="Times New Roman" w:hAnsi="Times New Roman"/>
            <w:lang w:val="en-GB"/>
          </w:rPr>
          <w:t xml:space="preserve">performed </w:t>
        </w:r>
      </w:ins>
      <w:r>
        <w:rPr>
          <w:rFonts w:ascii="Times New Roman" w:hAnsi="Times New Roman"/>
          <w:lang w:val="en-GB"/>
        </w:rPr>
        <w:t>in 21 countries</w:t>
      </w:r>
      <w:del w:id="128" w:author="Usuario" w:date="2020-04-26T20:18:00Z">
        <w:r w:rsidDel="001975AF">
          <w:rPr>
            <w:rFonts w:ascii="Times New Roman" w:hAnsi="Times New Roman"/>
            <w:lang w:val="en-GB"/>
          </w:rPr>
          <w:delText xml:space="preserve">, </w:delText>
        </w:r>
      </w:del>
      <w:ins w:id="129" w:author="Usuario" w:date="2020-04-26T20:18:00Z">
        <w:r w:rsidR="001975AF">
          <w:rPr>
            <w:rFonts w:ascii="Times New Roman" w:hAnsi="Times New Roman"/>
            <w:lang w:val="en-GB"/>
          </w:rPr>
          <w:t>.</w:t>
        </w:r>
        <w:r w:rsidR="001975AF">
          <w:rPr>
            <w:rFonts w:ascii="Times New Roman" w:hAnsi="Times New Roman"/>
            <w:lang w:val="en-GB"/>
          </w:rPr>
          <w:t xml:space="preserve"> </w:t>
        </w:r>
      </w:ins>
      <w:ins w:id="130" w:author="Usuario" w:date="2020-04-26T20:19:00Z">
        <w:r w:rsidR="001975AF">
          <w:rPr>
            <w:rFonts w:ascii="Times New Roman" w:hAnsi="Times New Roman"/>
            <w:lang w:val="en-GB"/>
          </w:rPr>
          <w:t>The US also dominated this theme with 9 articles</w:t>
        </w:r>
      </w:ins>
      <w:del w:id="131" w:author="Usuario" w:date="2020-04-26T20:19:00Z">
        <w:r w:rsidDel="001975AF">
          <w:rPr>
            <w:rFonts w:ascii="Times New Roman" w:hAnsi="Times New Roman"/>
            <w:lang w:val="en-GB"/>
          </w:rPr>
          <w:delText>and some articles between one and nine, being the maximum number also presented by the United States</w:delText>
        </w:r>
      </w:del>
      <w:r>
        <w:rPr>
          <w:rFonts w:ascii="Times New Roman" w:hAnsi="Times New Roman"/>
          <w:lang w:val="en-GB"/>
        </w:rPr>
        <w:t xml:space="preserve">. Investigations focused on </w:t>
      </w:r>
      <w:r>
        <w:rPr>
          <w:rFonts w:ascii="Times New Roman" w:hAnsi="Times New Roman"/>
          <w:i/>
          <w:lang w:val="en-GB"/>
        </w:rPr>
        <w:t>for the city</w:t>
      </w:r>
      <w:r>
        <w:rPr>
          <w:rFonts w:ascii="Times New Roman" w:hAnsi="Times New Roman"/>
          <w:lang w:val="en-GB"/>
        </w:rPr>
        <w:t xml:space="preserve"> </w:t>
      </w:r>
      <w:del w:id="132" w:author="Usuario" w:date="2020-04-26T20:19:00Z">
        <w:r w:rsidDel="001975AF">
          <w:rPr>
            <w:rFonts w:ascii="Times New Roman" w:hAnsi="Times New Roman"/>
            <w:lang w:val="en-GB"/>
          </w:rPr>
          <w:delText xml:space="preserve">showed </w:delText>
        </w:r>
      </w:del>
      <w:ins w:id="133" w:author="Usuario" w:date="2020-04-26T20:19:00Z">
        <w:r w:rsidR="001975AF">
          <w:rPr>
            <w:rFonts w:ascii="Times New Roman" w:hAnsi="Times New Roman"/>
            <w:lang w:val="en-GB"/>
          </w:rPr>
          <w:t xml:space="preserve">represented </w:t>
        </w:r>
      </w:ins>
      <w:del w:id="134" w:author="Usuario" w:date="2020-04-26T20:20:00Z">
        <w:r w:rsidDel="001975AF">
          <w:rPr>
            <w:rFonts w:ascii="Times New Roman" w:hAnsi="Times New Roman"/>
            <w:lang w:val="en-GB"/>
          </w:rPr>
          <w:delText>(</w:delText>
        </w:r>
      </w:del>
      <w:r>
        <w:rPr>
          <w:rFonts w:ascii="Times New Roman" w:hAnsi="Times New Roman"/>
          <w:lang w:val="en-GB"/>
        </w:rPr>
        <w:t>19.41%</w:t>
      </w:r>
      <w:del w:id="135" w:author="Usuario" w:date="2020-04-26T20:20:00Z">
        <w:r w:rsidDel="001975AF">
          <w:rPr>
            <w:rFonts w:ascii="Times New Roman" w:hAnsi="Times New Roman"/>
            <w:lang w:val="en-GB"/>
          </w:rPr>
          <w:delText>)</w:delText>
        </w:r>
      </w:del>
      <w:r>
        <w:rPr>
          <w:rFonts w:ascii="Times New Roman" w:hAnsi="Times New Roman"/>
          <w:lang w:val="en-GB"/>
        </w:rPr>
        <w:t xml:space="preserve"> </w:t>
      </w:r>
      <w:ins w:id="136" w:author="Usuario" w:date="2020-04-26T20:19:00Z">
        <w:r w:rsidR="001975AF">
          <w:rPr>
            <w:rFonts w:ascii="Times New Roman" w:hAnsi="Times New Roman"/>
            <w:lang w:val="en-GB"/>
          </w:rPr>
          <w:t xml:space="preserve">of total </w:t>
        </w:r>
      </w:ins>
      <w:ins w:id="137" w:author="Usuario" w:date="2020-04-26T20:20:00Z">
        <w:r w:rsidR="001975AF">
          <w:rPr>
            <w:rFonts w:ascii="Times New Roman" w:hAnsi="Times New Roman"/>
            <w:lang w:val="en-GB"/>
          </w:rPr>
          <w:t xml:space="preserve">articles and came from </w:t>
        </w:r>
      </w:ins>
      <w:del w:id="138" w:author="Usuario" w:date="2020-04-26T20:20:00Z">
        <w:r w:rsidDel="001975AF">
          <w:rPr>
            <w:rFonts w:ascii="Times New Roman" w:hAnsi="Times New Roman"/>
            <w:lang w:val="en-GB"/>
          </w:rPr>
          <w:delText xml:space="preserve">are presented in </w:delText>
        </w:r>
      </w:del>
      <w:r>
        <w:rPr>
          <w:rFonts w:ascii="Times New Roman" w:hAnsi="Times New Roman"/>
          <w:lang w:val="en-GB"/>
        </w:rPr>
        <w:t xml:space="preserve">25 </w:t>
      </w:r>
      <w:ins w:id="139" w:author="Usuario" w:date="2020-04-26T20:20:00Z">
        <w:r w:rsidR="001975AF">
          <w:rPr>
            <w:rFonts w:ascii="Times New Roman" w:hAnsi="Times New Roman"/>
            <w:lang w:val="en-GB"/>
          </w:rPr>
          <w:t xml:space="preserve">different </w:t>
        </w:r>
      </w:ins>
      <w:r>
        <w:rPr>
          <w:rFonts w:ascii="Times New Roman" w:hAnsi="Times New Roman"/>
          <w:lang w:val="en-GB"/>
        </w:rPr>
        <w:t>countries. China presents six articles, which is the highest number of papers in a country which addresses this paradigm.</w:t>
      </w:r>
    </w:p>
    <w:p w14:paraId="3206A108" w14:textId="494AEF2C" w:rsidR="00B2650E" w:rsidRDefault="001C50AB">
      <w:pPr>
        <w:pStyle w:val="Textoindependiente"/>
        <w:jc w:val="both"/>
      </w:pPr>
      <w:r>
        <w:rPr>
          <w:rFonts w:ascii="Times New Roman" w:hAnsi="Times New Roman"/>
          <w:lang w:val="en-GB"/>
        </w:rPr>
        <w:t xml:space="preserve">During the years, 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cities</w:t>
      </w:r>
      <w:r>
        <w:rPr>
          <w:rFonts w:ascii="Times New Roman" w:hAnsi="Times New Roman"/>
          <w:lang w:val="en-GB"/>
        </w:rPr>
        <w:t xml:space="preserve"> have shown differences, not only in the total number of articles published (143, 48, and 46, respectively), </w:t>
      </w:r>
      <w:ins w:id="140" w:author="Usuario" w:date="2020-04-26T20:20:00Z">
        <w:r w:rsidR="001975AF">
          <w:rPr>
            <w:rFonts w:ascii="Times New Roman" w:hAnsi="Times New Roman"/>
            <w:lang w:val="en-GB"/>
          </w:rPr>
          <w:t xml:space="preserve">but </w:t>
        </w:r>
      </w:ins>
      <w:r>
        <w:rPr>
          <w:rFonts w:ascii="Times New Roman" w:hAnsi="Times New Roman"/>
          <w:lang w:val="en-GB"/>
        </w:rPr>
        <w:t xml:space="preserve">also in their first year of publishing and tendencies (Fig. 8). In this way, it is not until 2004 that the paradigm </w:t>
      </w:r>
      <w:r>
        <w:rPr>
          <w:rFonts w:ascii="Times New Roman" w:hAnsi="Times New Roman"/>
          <w:i/>
          <w:iCs/>
          <w:lang w:val="en-GB"/>
        </w:rPr>
        <w:t>for the city</w:t>
      </w:r>
      <w:r>
        <w:rPr>
          <w:rFonts w:ascii="Times New Roman" w:hAnsi="Times New Roman"/>
          <w:lang w:val="en-GB"/>
        </w:rPr>
        <w:t xml:space="preserve"> was developed in coastal urban ecology studies. Before that, the paradigm </w:t>
      </w:r>
      <w:r>
        <w:rPr>
          <w:rFonts w:ascii="Times New Roman" w:hAnsi="Times New Roman"/>
          <w:i/>
          <w:iCs/>
          <w:lang w:val="en-GB"/>
        </w:rPr>
        <w:t xml:space="preserve">in </w:t>
      </w:r>
      <w:r>
        <w:rPr>
          <w:rFonts w:ascii="Times New Roman" w:hAnsi="Times New Roman"/>
          <w:i/>
          <w:iCs/>
          <w:lang w:val="en-GB"/>
        </w:rPr>
        <w:lastRenderedPageBreak/>
        <w:t xml:space="preserve">the city </w:t>
      </w:r>
      <w:r>
        <w:rPr>
          <w:rFonts w:ascii="Times New Roman" w:hAnsi="Times New Roman"/>
          <w:lang w:val="en-GB"/>
        </w:rPr>
        <w:t xml:space="preserve">(since the beginning in 1979) dominated this research area, with some occurrence of the paradigm </w:t>
      </w:r>
      <w:r>
        <w:rPr>
          <w:rFonts w:ascii="Times New Roman" w:hAnsi="Times New Roman"/>
          <w:i/>
          <w:iCs/>
          <w:lang w:val="en-GB"/>
        </w:rPr>
        <w:t>of the city</w:t>
      </w:r>
      <w:r>
        <w:rPr>
          <w:rFonts w:ascii="Times New Roman" w:hAnsi="Times New Roman"/>
          <w:lang w:val="en-GB"/>
        </w:rPr>
        <w:t xml:space="preserve"> only since 1997. The three paradigms showed to be increasing the number of publications during the years, although paradigm </w:t>
      </w:r>
      <w:r>
        <w:rPr>
          <w:rFonts w:ascii="Times New Roman" w:hAnsi="Times New Roman"/>
          <w:i/>
          <w:iCs/>
          <w:lang w:val="en-GB"/>
        </w:rPr>
        <w:t>in the city</w:t>
      </w:r>
      <w:r>
        <w:rPr>
          <w:rFonts w:ascii="Times New Roman" w:hAnsi="Times New Roman"/>
          <w:lang w:val="en-GB"/>
        </w:rPr>
        <w:t xml:space="preserve"> is doing it faster than the others.</w:t>
      </w:r>
    </w:p>
    <w:p w14:paraId="435C6DDF" w14:textId="2722F4FD" w:rsidR="00B2650E" w:rsidDel="001975AF" w:rsidRDefault="001C50AB">
      <w:pPr>
        <w:pStyle w:val="Textoindependiente"/>
        <w:jc w:val="both"/>
        <w:rPr>
          <w:del w:id="141" w:author="Usuario" w:date="2020-04-26T20:21:00Z"/>
        </w:rPr>
      </w:pPr>
      <w:r>
        <w:rPr>
          <w:rFonts w:ascii="Times New Roman" w:hAnsi="Times New Roman"/>
          <w:lang w:val="en-GB"/>
        </w:rPr>
        <w:t>Evidence suggests that the three paradigms are different according to study subject, disciplinary focus, and study components presented in their articles</w:t>
      </w:r>
      <w:ins w:id="142" w:author="Usuario" w:date="2020-04-26T20:22:00Z">
        <w:r w:rsidR="001975AF">
          <w:rPr>
            <w:rFonts w:ascii="Times New Roman" w:hAnsi="Times New Roman"/>
            <w:lang w:val="en-GB"/>
          </w:rPr>
          <w:t xml:space="preserve">. </w:t>
        </w:r>
      </w:ins>
      <w:del w:id="143" w:author="Usuario" w:date="2020-04-26T20:22:00Z">
        <w:r w:rsidDel="001975AF">
          <w:rPr>
            <w:rFonts w:ascii="Times New Roman" w:hAnsi="Times New Roman"/>
            <w:lang w:val="en-GB"/>
          </w:rPr>
          <w:delText xml:space="preserve">, and similarities between paradigms </w:delText>
        </w:r>
        <w:r w:rsidDel="001975AF">
          <w:rPr>
            <w:rFonts w:ascii="Times New Roman" w:hAnsi="Times New Roman"/>
            <w:i/>
            <w:iCs/>
            <w:lang w:val="en-GB"/>
          </w:rPr>
          <w:delText>of</w:delText>
        </w:r>
        <w:r w:rsidDel="001975AF">
          <w:rPr>
            <w:rFonts w:ascii="Times New Roman" w:hAnsi="Times New Roman"/>
            <w:lang w:val="en-GB"/>
          </w:rPr>
          <w:delText xml:space="preserve"> and </w:delText>
        </w:r>
        <w:r w:rsidDel="001975AF">
          <w:rPr>
            <w:rFonts w:ascii="Times New Roman" w:hAnsi="Times New Roman"/>
            <w:i/>
            <w:iCs/>
            <w:lang w:val="en-GB"/>
          </w:rPr>
          <w:delText>for the city</w:delText>
        </w:r>
        <w:r w:rsidDel="001975AF">
          <w:rPr>
            <w:rFonts w:ascii="Times New Roman" w:hAnsi="Times New Roman"/>
            <w:lang w:val="en-GB"/>
          </w:rPr>
          <w:delText xml:space="preserve"> on type of analysis. On the contrary, study approximation of articles is similar among the three paradigms </w:delText>
        </w:r>
      </w:del>
      <w:r>
        <w:rPr>
          <w:rFonts w:ascii="Times New Roman" w:hAnsi="Times New Roman"/>
          <w:lang w:val="en-GB"/>
        </w:rPr>
        <w:t xml:space="preserve">(Fig. 9). </w:t>
      </w:r>
    </w:p>
    <w:p w14:paraId="4BEFE62B" w14:textId="2542CCE4" w:rsidR="00B2650E" w:rsidDel="001975AF" w:rsidRDefault="001C50AB">
      <w:pPr>
        <w:pStyle w:val="Textoindependiente"/>
        <w:jc w:val="both"/>
        <w:rPr>
          <w:del w:id="144" w:author="Usuario" w:date="2020-04-26T20:23:00Z"/>
        </w:rPr>
      </w:pPr>
      <w:del w:id="145" w:author="Usuario" w:date="2020-04-26T20:22:00Z">
        <w:r w:rsidDel="001975AF">
          <w:rPr>
            <w:rFonts w:ascii="Times New Roman" w:hAnsi="Times New Roman"/>
            <w:lang w:val="en-GB"/>
          </w:rPr>
          <w:delText xml:space="preserve">Study subject is presented differently depending on each paradigm. </w:delText>
        </w:r>
      </w:del>
      <w:r>
        <w:rPr>
          <w:rFonts w:ascii="Times New Roman" w:hAnsi="Times New Roman"/>
          <w:lang w:val="en-GB"/>
        </w:rPr>
        <w:t xml:space="preserve">Urban impacts and changes in </w:t>
      </w:r>
      <w:ins w:id="146" w:author="Usuario" w:date="2020-04-26T20:23:00Z">
        <w:r w:rsidR="001975AF">
          <w:rPr>
            <w:rFonts w:ascii="Times New Roman" w:hAnsi="Times New Roman"/>
            <w:lang w:val="en-GB"/>
          </w:rPr>
          <w:t xml:space="preserve">coastal </w:t>
        </w:r>
      </w:ins>
      <w:r>
        <w:rPr>
          <w:rFonts w:ascii="Times New Roman" w:hAnsi="Times New Roman"/>
          <w:lang w:val="en-GB"/>
        </w:rPr>
        <w:t xml:space="preserve">habitat use are </w:t>
      </w:r>
      <w:ins w:id="147" w:author="Usuario" w:date="2020-04-26T20:23:00Z">
        <w:r w:rsidR="001975AF">
          <w:rPr>
            <w:rFonts w:ascii="Times New Roman" w:hAnsi="Times New Roman"/>
            <w:lang w:val="en-GB"/>
          </w:rPr>
          <w:t xml:space="preserve">the </w:t>
        </w:r>
      </w:ins>
      <w:r>
        <w:rPr>
          <w:rFonts w:ascii="Times New Roman" w:hAnsi="Times New Roman"/>
          <w:lang w:val="en-GB"/>
        </w:rPr>
        <w:t xml:space="preserve">dominant themes in studies under the paradigm </w:t>
      </w:r>
      <w:r>
        <w:rPr>
          <w:rFonts w:ascii="Times New Roman" w:hAnsi="Times New Roman"/>
          <w:i/>
          <w:iCs/>
          <w:lang w:val="en-GB"/>
        </w:rPr>
        <w:t>in the city</w:t>
      </w:r>
      <w:r>
        <w:rPr>
          <w:rFonts w:ascii="Times New Roman" w:hAnsi="Times New Roman"/>
          <w:lang w:val="en-GB"/>
        </w:rPr>
        <w:t xml:space="preserve">. Human adaptation and urban impacts are the most prominent themes in studies under the paradigm </w:t>
      </w:r>
      <w:r>
        <w:rPr>
          <w:rFonts w:ascii="Times New Roman" w:hAnsi="Times New Roman"/>
          <w:i/>
          <w:iCs/>
          <w:lang w:val="en-GB"/>
        </w:rPr>
        <w:t>of the cities</w:t>
      </w:r>
      <w:r>
        <w:rPr>
          <w:rFonts w:ascii="Times New Roman" w:hAnsi="Times New Roman"/>
          <w:lang w:val="en-GB"/>
        </w:rPr>
        <w:t xml:space="preserve">. Human adaptation and city design are the mayor subjects in investigations under the paradigm </w:t>
      </w:r>
      <w:r>
        <w:rPr>
          <w:rFonts w:ascii="Times New Roman" w:hAnsi="Times New Roman"/>
          <w:i/>
          <w:iCs/>
          <w:lang w:val="en-GB"/>
        </w:rPr>
        <w:t>for the cities</w:t>
      </w:r>
      <w:r>
        <w:rPr>
          <w:rFonts w:ascii="Times New Roman" w:hAnsi="Times New Roman"/>
          <w:lang w:val="en-GB"/>
        </w:rPr>
        <w:t xml:space="preserve">, reflecting the focus on policy and planning implications of these studies. </w:t>
      </w:r>
    </w:p>
    <w:p w14:paraId="1CD4BED6" w14:textId="77777777" w:rsidR="001975AF" w:rsidRDefault="001C50AB">
      <w:pPr>
        <w:pStyle w:val="Textoindependiente"/>
        <w:jc w:val="both"/>
        <w:rPr>
          <w:ins w:id="148" w:author="Usuario" w:date="2020-04-26T20:24:00Z"/>
          <w:rFonts w:ascii="Times New Roman" w:hAnsi="Times New Roman"/>
          <w:lang w:val="en-GB"/>
        </w:rPr>
      </w:pPr>
      <w:r>
        <w:rPr>
          <w:rFonts w:ascii="Times New Roman" w:hAnsi="Times New Roman"/>
          <w:lang w:val="en-GB"/>
        </w:rPr>
        <w:t xml:space="preserve">As expected, categorization by discipline showed that the paradigm </w:t>
      </w:r>
      <w:r>
        <w:rPr>
          <w:rFonts w:ascii="Times New Roman" w:hAnsi="Times New Roman"/>
          <w:i/>
          <w:iCs/>
          <w:lang w:val="en-GB"/>
        </w:rPr>
        <w:t>in the city</w:t>
      </w:r>
      <w:r>
        <w:rPr>
          <w:rFonts w:ascii="Times New Roman" w:hAnsi="Times New Roman"/>
          <w:lang w:val="en-GB"/>
        </w:rPr>
        <w:t xml:space="preserve"> is mostly </w:t>
      </w:r>
      <w:proofErr w:type="gramStart"/>
      <w:r>
        <w:rPr>
          <w:rFonts w:ascii="Times New Roman" w:hAnsi="Times New Roman"/>
          <w:lang w:val="en-GB"/>
        </w:rPr>
        <w:t>focused  in</w:t>
      </w:r>
      <w:proofErr w:type="gramEnd"/>
      <w:r>
        <w:rPr>
          <w:rFonts w:ascii="Times New Roman" w:hAnsi="Times New Roman"/>
          <w:lang w:val="en-GB"/>
        </w:rPr>
        <w:t xml:space="preserve"> ecological research, paradigm </w:t>
      </w:r>
      <w:r>
        <w:rPr>
          <w:rFonts w:ascii="Times New Roman" w:hAnsi="Times New Roman"/>
          <w:i/>
          <w:iCs/>
          <w:lang w:val="en-GB"/>
        </w:rPr>
        <w:t>of the city</w:t>
      </w:r>
      <w:r>
        <w:rPr>
          <w:rFonts w:ascii="Times New Roman" w:hAnsi="Times New Roman"/>
          <w:lang w:val="en-GB"/>
        </w:rPr>
        <w:t xml:space="preserve"> in socio-ecological research, and paradigm </w:t>
      </w:r>
      <w:r>
        <w:rPr>
          <w:rFonts w:ascii="Times New Roman" w:hAnsi="Times New Roman"/>
          <w:i/>
          <w:iCs/>
          <w:lang w:val="en-GB"/>
        </w:rPr>
        <w:t>for the city</w:t>
      </w:r>
      <w:r>
        <w:rPr>
          <w:rFonts w:ascii="Times New Roman" w:hAnsi="Times New Roman"/>
          <w:lang w:val="en-GB"/>
        </w:rPr>
        <w:t xml:space="preserve"> is divided in socio-ecological studies and social an </w:t>
      </w:r>
      <w:proofErr w:type="spellStart"/>
      <w:r>
        <w:rPr>
          <w:rFonts w:ascii="Times New Roman" w:hAnsi="Times New Roman"/>
          <w:lang w:val="en-GB"/>
        </w:rPr>
        <w:t>enironmental</w:t>
      </w:r>
      <w:proofErr w:type="spellEnd"/>
      <w:r>
        <w:rPr>
          <w:rFonts w:ascii="Times New Roman" w:hAnsi="Times New Roman"/>
          <w:lang w:val="en-GB"/>
        </w:rPr>
        <w:t xml:space="preserve"> policies.</w:t>
      </w:r>
    </w:p>
    <w:p w14:paraId="4D5DD783" w14:textId="28A9C78C" w:rsidR="00B2650E" w:rsidDel="001975AF" w:rsidRDefault="001975AF">
      <w:pPr>
        <w:pStyle w:val="Textoindependiente"/>
        <w:jc w:val="both"/>
        <w:rPr>
          <w:del w:id="149" w:author="Usuario" w:date="2020-04-26T20:24:00Z"/>
        </w:rPr>
      </w:pPr>
      <w:ins w:id="150" w:author="Usuario" w:date="2020-04-26T20:24:00Z">
        <w:r>
          <w:rPr>
            <w:rFonts w:ascii="Times New Roman" w:hAnsi="Times New Roman"/>
            <w:lang w:val="en-GB"/>
          </w:rPr>
          <w:t xml:space="preserve"> </w:t>
        </w:r>
      </w:ins>
    </w:p>
    <w:p w14:paraId="242198E7" w14:textId="07727F4F" w:rsidR="00B2650E" w:rsidDel="001975AF" w:rsidRDefault="001975AF">
      <w:pPr>
        <w:pStyle w:val="Textoindependiente"/>
        <w:jc w:val="both"/>
        <w:rPr>
          <w:del w:id="151" w:author="Usuario" w:date="2020-04-26T20:25:00Z"/>
        </w:rPr>
      </w:pPr>
      <w:ins w:id="152" w:author="Usuario" w:date="2020-04-26T20:25:00Z">
        <w:r>
          <w:rPr>
            <w:rFonts w:ascii="Times New Roman" w:hAnsi="Times New Roman"/>
            <w:lang w:val="en-GB"/>
          </w:rPr>
          <w:t>S</w:t>
        </w:r>
      </w:ins>
      <w:del w:id="153" w:author="Usuario" w:date="2020-04-26T20:24:00Z">
        <w:r w:rsidR="001C50AB" w:rsidDel="001975AF">
          <w:rPr>
            <w:rFonts w:ascii="Times New Roman" w:hAnsi="Times New Roman"/>
            <w:lang w:val="en-GB"/>
          </w:rPr>
          <w:delText>Study components of research show interesting tendencies where s</w:delText>
        </w:r>
      </w:del>
      <w:del w:id="154" w:author="Usuario" w:date="2020-04-26T20:25:00Z">
        <w:r w:rsidR="001C50AB" w:rsidDel="001975AF">
          <w:rPr>
            <w:rFonts w:ascii="Times New Roman" w:hAnsi="Times New Roman"/>
            <w:lang w:val="en-GB"/>
          </w:rPr>
          <w:delText xml:space="preserve">ome elements are present in every paradigm. That is the case of the human component, being more important for the paradigm </w:delText>
        </w:r>
        <w:r w:rsidR="001C50AB" w:rsidDel="001975AF">
          <w:rPr>
            <w:rFonts w:ascii="Times New Roman" w:hAnsi="Times New Roman"/>
            <w:i/>
            <w:iCs/>
            <w:lang w:val="en-GB"/>
          </w:rPr>
          <w:delText>for the city</w:delText>
        </w:r>
        <w:r w:rsidR="001C50AB" w:rsidDel="001975AF">
          <w:rPr>
            <w:rFonts w:ascii="Times New Roman" w:hAnsi="Times New Roman"/>
            <w:lang w:val="en-GB"/>
          </w:rPr>
          <w:delText xml:space="preserve">. The paradigm </w:delText>
        </w:r>
        <w:r w:rsidR="001C50AB" w:rsidDel="001975AF">
          <w:rPr>
            <w:rFonts w:ascii="Times New Roman" w:hAnsi="Times New Roman"/>
            <w:i/>
            <w:iCs/>
            <w:lang w:val="en-GB"/>
          </w:rPr>
          <w:delText>in the city</w:delText>
        </w:r>
        <w:r w:rsidR="001C50AB" w:rsidDel="001975AF">
          <w:rPr>
            <w:rFonts w:ascii="Times New Roman" w:hAnsi="Times New Roman"/>
            <w:lang w:val="en-GB"/>
          </w:rPr>
          <w:delText xml:space="preserve"> evaluates more articles with abiotic and biotic components (and both at the same time). Paradigms </w:delText>
        </w:r>
        <w:r w:rsidR="001C50AB" w:rsidDel="001975AF">
          <w:rPr>
            <w:rFonts w:ascii="Times New Roman" w:hAnsi="Times New Roman"/>
            <w:i/>
            <w:iCs/>
            <w:lang w:val="en-GB"/>
          </w:rPr>
          <w:delText>of</w:delText>
        </w:r>
        <w:r w:rsidR="001C50AB" w:rsidDel="001975AF">
          <w:rPr>
            <w:rFonts w:ascii="Times New Roman" w:hAnsi="Times New Roman"/>
            <w:lang w:val="en-GB"/>
          </w:rPr>
          <w:delText xml:space="preserve"> and </w:delText>
        </w:r>
        <w:r w:rsidR="001C50AB" w:rsidDel="001975AF">
          <w:rPr>
            <w:rFonts w:ascii="Times New Roman" w:hAnsi="Times New Roman"/>
            <w:i/>
            <w:iCs/>
            <w:lang w:val="en-GB"/>
          </w:rPr>
          <w:delText>for</w:delText>
        </w:r>
        <w:r w:rsidR="001C50AB" w:rsidDel="001975AF">
          <w:rPr>
            <w:rFonts w:ascii="Times New Roman" w:hAnsi="Times New Roman"/>
            <w:lang w:val="en-GB"/>
          </w:rPr>
          <w:delText xml:space="preserve"> the city present mostly articles with the human part. The paradigm </w:delText>
        </w:r>
        <w:r w:rsidR="001C50AB" w:rsidDel="001975AF">
          <w:rPr>
            <w:rFonts w:ascii="Times New Roman" w:hAnsi="Times New Roman"/>
            <w:i/>
            <w:iCs/>
            <w:lang w:val="en-GB"/>
          </w:rPr>
          <w:delText>in</w:delText>
        </w:r>
        <w:r w:rsidR="001C50AB" w:rsidDel="001975AF">
          <w:rPr>
            <w:rFonts w:ascii="Times New Roman" w:hAnsi="Times New Roman"/>
            <w:lang w:val="en-GB"/>
          </w:rPr>
          <w:delText xml:space="preserve"> shows a significant proportion of articles examining abiotic and humans, while </w:delText>
        </w:r>
        <w:r w:rsidR="001C50AB" w:rsidDel="001975AF">
          <w:rPr>
            <w:rFonts w:ascii="Times New Roman" w:hAnsi="Times New Roman"/>
            <w:i/>
            <w:iCs/>
            <w:lang w:val="en-GB"/>
          </w:rPr>
          <w:delText>for the city</w:delText>
        </w:r>
        <w:r w:rsidR="001C50AB" w:rsidDel="001975AF">
          <w:rPr>
            <w:rFonts w:ascii="Times New Roman" w:hAnsi="Times New Roman"/>
            <w:lang w:val="en-GB"/>
          </w:rPr>
          <w:delText xml:space="preserve">, shows a bigger percentage of the only human component. </w:delText>
        </w:r>
      </w:del>
    </w:p>
    <w:p w14:paraId="37F3A75E" w14:textId="10D89856" w:rsidR="00B2650E" w:rsidDel="003B72C1" w:rsidRDefault="001C50AB">
      <w:pPr>
        <w:pStyle w:val="Textoindependiente"/>
        <w:jc w:val="both"/>
        <w:rPr>
          <w:del w:id="155" w:author="Usuario" w:date="2020-04-26T20:31:00Z"/>
          <w:rFonts w:ascii="Times New Roman" w:hAnsi="Times New Roman"/>
          <w:lang w:val="en-GB"/>
        </w:rPr>
      </w:pPr>
      <w:del w:id="156" w:author="Usuario" w:date="2020-04-26T20:25:00Z">
        <w:r w:rsidDel="001975AF">
          <w:rPr>
            <w:rFonts w:ascii="Times New Roman" w:hAnsi="Times New Roman"/>
            <w:lang w:val="en-GB"/>
          </w:rPr>
          <w:delText>Approximation of studies is similar for each one of the paradigms. In all the cases, s</w:delText>
        </w:r>
      </w:del>
      <w:ins w:id="157" w:author="Usuario" w:date="2020-04-26T20:25:00Z">
        <w:r w:rsidR="001975AF">
          <w:rPr>
            <w:rFonts w:ascii="Times New Roman" w:hAnsi="Times New Roman"/>
            <w:lang w:val="en-GB"/>
          </w:rPr>
          <w:t xml:space="preserve"> S</w:t>
        </w:r>
      </w:ins>
      <w:r>
        <w:rPr>
          <w:rFonts w:ascii="Times New Roman" w:hAnsi="Times New Roman"/>
          <w:lang w:val="en-GB"/>
        </w:rPr>
        <w:t xml:space="preserve">patial studies are the most </w:t>
      </w:r>
      <w:del w:id="158" w:author="Usuario" w:date="2020-04-24T17:27:00Z">
        <w:r w:rsidDel="006B3667">
          <w:rPr>
            <w:rFonts w:ascii="Times New Roman" w:hAnsi="Times New Roman"/>
            <w:lang w:val="en-GB"/>
          </w:rPr>
          <w:delText>comun</w:delText>
        </w:r>
      </w:del>
      <w:ins w:id="159" w:author="Usuario" w:date="2020-04-24T17:27:00Z">
        <w:r w:rsidR="006B3667">
          <w:rPr>
            <w:rFonts w:ascii="Times New Roman" w:hAnsi="Times New Roman"/>
            <w:lang w:val="en-GB"/>
          </w:rPr>
          <w:t>common</w:t>
        </w:r>
      </w:ins>
      <w:r>
        <w:rPr>
          <w:rFonts w:ascii="Times New Roman" w:hAnsi="Times New Roman"/>
          <w:lang w:val="en-GB"/>
        </w:rPr>
        <w:t xml:space="preserve"> in coastal urban ecology, </w:t>
      </w:r>
      <w:ins w:id="160" w:author="Usuario" w:date="2020-04-26T20:25:00Z">
        <w:r w:rsidR="001975AF">
          <w:rPr>
            <w:rFonts w:ascii="Times New Roman" w:hAnsi="Times New Roman"/>
            <w:lang w:val="en-GB"/>
          </w:rPr>
          <w:t xml:space="preserve">irrespective of the research paradigm in which papers were classified. </w:t>
        </w:r>
      </w:ins>
      <w:del w:id="161" w:author="Usuario" w:date="2020-04-26T20:26:00Z">
        <w:r w:rsidDel="001975AF">
          <w:rPr>
            <w:rFonts w:ascii="Times New Roman" w:hAnsi="Times New Roman"/>
            <w:lang w:val="en-GB"/>
          </w:rPr>
          <w:delText>over t</w:delText>
        </w:r>
      </w:del>
      <w:ins w:id="162" w:author="Usuario" w:date="2020-04-26T20:26:00Z">
        <w:r w:rsidR="001975AF">
          <w:rPr>
            <w:rFonts w:ascii="Times New Roman" w:hAnsi="Times New Roman"/>
            <w:lang w:val="en-GB"/>
          </w:rPr>
          <w:t>T</w:t>
        </w:r>
      </w:ins>
      <w:r>
        <w:rPr>
          <w:rFonts w:ascii="Times New Roman" w:hAnsi="Times New Roman"/>
          <w:lang w:val="en-GB"/>
        </w:rPr>
        <w:t>emporal research</w:t>
      </w:r>
      <w:ins w:id="163" w:author="Usuario" w:date="2020-04-26T20:26:00Z">
        <w:r w:rsidR="001975AF">
          <w:rPr>
            <w:rFonts w:ascii="Times New Roman" w:hAnsi="Times New Roman"/>
            <w:lang w:val="en-GB"/>
          </w:rPr>
          <w:t xml:space="preserve"> is generally</w:t>
        </w:r>
      </w:ins>
      <w:ins w:id="164" w:author="Usuario" w:date="2020-04-26T20:29:00Z">
        <w:r w:rsidR="003B72C1">
          <w:rPr>
            <w:rFonts w:ascii="Times New Roman" w:hAnsi="Times New Roman"/>
            <w:lang w:val="en-GB"/>
          </w:rPr>
          <w:t xml:space="preserve"> lacking in coastal urban ecology studies</w:t>
        </w:r>
      </w:ins>
      <w:r>
        <w:rPr>
          <w:rFonts w:ascii="Times New Roman" w:hAnsi="Times New Roman"/>
          <w:lang w:val="en-GB"/>
        </w:rPr>
        <w:t xml:space="preserve">. </w:t>
      </w:r>
      <w:proofErr w:type="spellStart"/>
      <w:r>
        <w:rPr>
          <w:rFonts w:ascii="Times New Roman" w:hAnsi="Times New Roman"/>
          <w:lang w:val="en-GB"/>
        </w:rPr>
        <w:t>Spatio</w:t>
      </w:r>
      <w:proofErr w:type="spellEnd"/>
      <w:r>
        <w:rPr>
          <w:rFonts w:ascii="Times New Roman" w:hAnsi="Times New Roman"/>
          <w:lang w:val="en-GB"/>
        </w:rPr>
        <w:t>-temporal approximation is also present, without many differences among paradigms.</w:t>
      </w:r>
      <w:ins w:id="165" w:author="Usuario" w:date="2020-04-26T20:31:00Z">
        <w:r w:rsidR="003B72C1">
          <w:rPr>
            <w:rFonts w:ascii="Times New Roman" w:hAnsi="Times New Roman"/>
            <w:lang w:val="en-GB"/>
          </w:rPr>
          <w:t xml:space="preserve"> </w:t>
        </w:r>
      </w:ins>
    </w:p>
    <w:p w14:paraId="196885A3" w14:textId="77777777" w:rsidR="00B2650E" w:rsidRDefault="001C50AB">
      <w:pPr>
        <w:pStyle w:val="Textoindependiente"/>
        <w:jc w:val="both"/>
      </w:pPr>
      <w:r>
        <w:rPr>
          <w:rFonts w:ascii="Times New Roman" w:hAnsi="Times New Roman"/>
          <w:lang w:val="en-GB"/>
        </w:rPr>
        <w:t xml:space="preserve">Considering the type of analysis of publications, there is a greater number of quantitative analysis in studies </w:t>
      </w:r>
      <w:r>
        <w:rPr>
          <w:rFonts w:ascii="Times New Roman" w:hAnsi="Times New Roman"/>
          <w:i/>
          <w:iCs/>
          <w:lang w:val="en-GB"/>
        </w:rPr>
        <w:t>in the city</w:t>
      </w:r>
      <w:r>
        <w:rPr>
          <w:rFonts w:ascii="Times New Roman" w:hAnsi="Times New Roman"/>
          <w:lang w:val="en-GB"/>
        </w:rPr>
        <w:t xml:space="preserve">. Studies </w:t>
      </w:r>
      <w:r>
        <w:rPr>
          <w:rFonts w:ascii="Times New Roman" w:hAnsi="Times New Roman"/>
          <w:i/>
          <w:iCs/>
          <w:lang w:val="en-GB"/>
        </w:rPr>
        <w:t xml:space="preserve">of </w:t>
      </w:r>
      <w:r>
        <w:rPr>
          <w:rFonts w:ascii="Times New Roman" w:hAnsi="Times New Roman"/>
          <w:lang w:val="en-GB"/>
        </w:rPr>
        <w:t>and</w:t>
      </w:r>
      <w:r>
        <w:rPr>
          <w:rFonts w:ascii="Times New Roman" w:hAnsi="Times New Roman"/>
          <w:i/>
          <w:iCs/>
          <w:lang w:val="en-GB"/>
        </w:rPr>
        <w:t xml:space="preserve"> for the city </w:t>
      </w:r>
      <w:r>
        <w:rPr>
          <w:rFonts w:ascii="Times New Roman" w:hAnsi="Times New Roman"/>
          <w:lang w:val="en-GB"/>
        </w:rPr>
        <w:t>show similar proportions between quantitative and qualitative analysis.</w:t>
      </w:r>
    </w:p>
    <w:p w14:paraId="59DB7270" w14:textId="6058DD67" w:rsidR="00B2650E" w:rsidDel="003B72C1" w:rsidRDefault="001C50AB">
      <w:pPr>
        <w:pStyle w:val="Textoindependiente"/>
        <w:spacing w:before="0" w:after="120"/>
        <w:jc w:val="both"/>
        <w:rPr>
          <w:del w:id="166" w:author="Usuario" w:date="2020-04-26T20:32:00Z"/>
        </w:rPr>
      </w:pPr>
      <w:r>
        <w:rPr>
          <w:rFonts w:ascii="Times New Roman" w:hAnsi="Times New Roman"/>
          <w:color w:val="000000"/>
          <w:lang w:val="en-GB"/>
        </w:rPr>
        <w:t xml:space="preserve">When analysing the whole database of coastal urban ecology articles, only 34 publications presented connections among citations, presenting a total of 24 interactions (Fig. 10). Besides the publication that cited only one other article, there are three other cases: when four articles cited the same article (Leclerc and </w:t>
      </w:r>
      <w:proofErr w:type="spellStart"/>
      <w:r>
        <w:rPr>
          <w:rFonts w:ascii="Times New Roman" w:hAnsi="Times New Roman"/>
          <w:color w:val="000000"/>
          <w:lang w:val="en-GB"/>
        </w:rPr>
        <w:t>Viard</w:t>
      </w:r>
      <w:proofErr w:type="spellEnd"/>
      <w:r>
        <w:rPr>
          <w:rFonts w:ascii="Times New Roman" w:hAnsi="Times New Roman"/>
          <w:color w:val="000000"/>
          <w:lang w:val="en-GB"/>
        </w:rPr>
        <w:t xml:space="preserve"> 2018, Heery et al. 2018, </w:t>
      </w:r>
      <w:proofErr w:type="spellStart"/>
      <w:r>
        <w:rPr>
          <w:rFonts w:ascii="Times New Roman" w:hAnsi="Times New Roman"/>
          <w:color w:val="000000"/>
          <w:lang w:val="en-GB"/>
        </w:rPr>
        <w:t>Bertocci</w:t>
      </w:r>
      <w:proofErr w:type="spellEnd"/>
      <w:r>
        <w:rPr>
          <w:rFonts w:ascii="Times New Roman" w:hAnsi="Times New Roman"/>
          <w:color w:val="000000"/>
          <w:lang w:val="en-GB"/>
        </w:rPr>
        <w:t xml:space="preserve"> et al. 2017, </w:t>
      </w:r>
      <w:proofErr w:type="spellStart"/>
      <w:r>
        <w:rPr>
          <w:rFonts w:ascii="Times New Roman" w:hAnsi="Times New Roman"/>
          <w:color w:val="000000"/>
          <w:lang w:val="en-GB"/>
        </w:rPr>
        <w:t>Bugnot</w:t>
      </w:r>
      <w:proofErr w:type="spellEnd"/>
      <w:r>
        <w:rPr>
          <w:rFonts w:ascii="Times New Roman" w:hAnsi="Times New Roman"/>
          <w:color w:val="000000"/>
          <w:lang w:val="en-GB"/>
        </w:rPr>
        <w:t xml:space="preserve"> et al. 2019), when three articles cited the same article (Shepard et al. 2016, Washburn et al. 2013, Campbell 2010), and when two articles cited the same article (Chen </w:t>
      </w:r>
      <w:r>
        <w:rPr>
          <w:rFonts w:ascii="Times New Roman" w:hAnsi="Times New Roman"/>
          <w:color w:val="000000"/>
          <w:lang w:val="en-GB"/>
        </w:rPr>
        <w:lastRenderedPageBreak/>
        <w:t xml:space="preserve">et al. 2018, Lopes </w:t>
      </w:r>
      <w:r>
        <w:rPr>
          <w:rFonts w:ascii="Times New Roman" w:hAnsi="Times New Roman"/>
          <w:i/>
          <w:color w:val="000000"/>
          <w:lang w:val="en-GB"/>
        </w:rPr>
        <w:t>et al.</w:t>
      </w:r>
      <w:r>
        <w:rPr>
          <w:rFonts w:ascii="Times New Roman" w:hAnsi="Times New Roman"/>
          <w:color w:val="000000"/>
          <w:lang w:val="en-GB"/>
        </w:rPr>
        <w:t xml:space="preserve"> 2011). On the contrary, there are six cases where one unique article cited two articles. </w:t>
      </w:r>
    </w:p>
    <w:p w14:paraId="52C223AE" w14:textId="77777777" w:rsidR="00B2650E" w:rsidRDefault="001C50AB">
      <w:pPr>
        <w:pStyle w:val="Textoindependiente"/>
        <w:spacing w:before="0" w:after="120"/>
        <w:jc w:val="both"/>
      </w:pPr>
      <w:r>
        <w:rPr>
          <w:rFonts w:ascii="Times New Roman" w:hAnsi="Times New Roman"/>
          <w:color w:val="000000"/>
          <w:lang w:val="en-GB"/>
        </w:rPr>
        <w:t xml:space="preserve">Network analysis showed a marginal interaction among articles’ paradigms. The paradigm </w:t>
      </w:r>
      <w:r>
        <w:rPr>
          <w:rFonts w:ascii="Times New Roman" w:hAnsi="Times New Roman"/>
          <w:i/>
          <w:color w:val="000000"/>
          <w:lang w:val="en-GB"/>
        </w:rPr>
        <w:t>in</w:t>
      </w:r>
      <w:r>
        <w:rPr>
          <w:rFonts w:ascii="Times New Roman" w:hAnsi="Times New Roman"/>
          <w:color w:val="000000"/>
          <w:lang w:val="en-GB"/>
        </w:rPr>
        <w:t xml:space="preserve"> quoted seven </w:t>
      </w:r>
      <w:r>
        <w:rPr>
          <w:rFonts w:ascii="Times New Roman" w:hAnsi="Times New Roman"/>
          <w:i/>
          <w:color w:val="000000"/>
          <w:lang w:val="en-GB"/>
        </w:rPr>
        <w:t>in</w:t>
      </w:r>
      <w:r>
        <w:rPr>
          <w:rFonts w:ascii="Times New Roman" w:hAnsi="Times New Roman"/>
          <w:color w:val="000000"/>
          <w:lang w:val="en-GB"/>
        </w:rPr>
        <w:t xml:space="preserve"> articles, </w:t>
      </w:r>
      <w:proofErr w:type="gramStart"/>
      <w:r>
        <w:rPr>
          <w:rFonts w:ascii="Times New Roman" w:hAnsi="Times New Roman"/>
          <w:color w:val="000000"/>
          <w:lang w:val="en-GB"/>
        </w:rPr>
        <w:t xml:space="preserve">two  </w:t>
      </w:r>
      <w:r>
        <w:rPr>
          <w:rFonts w:ascii="Times New Roman" w:hAnsi="Times New Roman"/>
          <w:i/>
          <w:iCs/>
          <w:color w:val="000000"/>
          <w:lang w:val="en-GB"/>
        </w:rPr>
        <w:t>of</w:t>
      </w:r>
      <w:proofErr w:type="gramEnd"/>
      <w:r>
        <w:rPr>
          <w:rFonts w:ascii="Times New Roman" w:hAnsi="Times New Roman"/>
          <w:color w:val="000000"/>
          <w:lang w:val="en-GB"/>
        </w:rPr>
        <w:t xml:space="preserve">, and seven </w:t>
      </w:r>
      <w:r>
        <w:rPr>
          <w:rFonts w:ascii="Times New Roman" w:hAnsi="Times New Roman"/>
          <w:i/>
          <w:iCs/>
          <w:color w:val="000000"/>
          <w:lang w:val="en-GB"/>
        </w:rPr>
        <w:t>for the cities</w:t>
      </w:r>
      <w:r>
        <w:rPr>
          <w:rFonts w:ascii="Times New Roman" w:hAnsi="Times New Roman"/>
          <w:color w:val="000000"/>
          <w:lang w:val="en-GB"/>
        </w:rPr>
        <w:t xml:space="preserve"> studies. Only one article </w:t>
      </w:r>
      <w:r>
        <w:rPr>
          <w:rFonts w:ascii="Times New Roman" w:hAnsi="Times New Roman"/>
          <w:i/>
          <w:color w:val="000000"/>
          <w:lang w:val="en-GB"/>
        </w:rPr>
        <w:t>of</w:t>
      </w:r>
      <w:r>
        <w:rPr>
          <w:rFonts w:ascii="Times New Roman" w:hAnsi="Times New Roman"/>
          <w:color w:val="000000"/>
          <w:lang w:val="en-GB"/>
        </w:rPr>
        <w:t xml:space="preserve"> quoted </w:t>
      </w:r>
      <w:r>
        <w:rPr>
          <w:rFonts w:ascii="Times New Roman" w:hAnsi="Times New Roman"/>
          <w:i/>
          <w:color w:val="000000"/>
          <w:lang w:val="en-GB"/>
        </w:rPr>
        <w:t>of the cities</w:t>
      </w:r>
      <w:r>
        <w:rPr>
          <w:rFonts w:ascii="Times New Roman" w:hAnsi="Times New Roman"/>
          <w:color w:val="000000"/>
          <w:lang w:val="en-GB"/>
        </w:rPr>
        <w:t xml:space="preserve"> articles, three cited </w:t>
      </w:r>
      <w:r>
        <w:rPr>
          <w:rFonts w:ascii="Times New Roman" w:hAnsi="Times New Roman"/>
          <w:i/>
          <w:iCs/>
          <w:color w:val="000000"/>
          <w:lang w:val="en-GB"/>
        </w:rPr>
        <w:t>for</w:t>
      </w:r>
      <w:r>
        <w:rPr>
          <w:rFonts w:ascii="Times New Roman" w:hAnsi="Times New Roman"/>
          <w:color w:val="000000"/>
          <w:lang w:val="en-GB"/>
        </w:rPr>
        <w:t xml:space="preserve"> articles, and three </w:t>
      </w:r>
      <w:r>
        <w:rPr>
          <w:rFonts w:ascii="Times New Roman" w:hAnsi="Times New Roman"/>
          <w:i/>
          <w:color w:val="000000"/>
          <w:lang w:val="en-GB"/>
        </w:rPr>
        <w:t>in the city</w:t>
      </w:r>
      <w:r>
        <w:rPr>
          <w:rFonts w:ascii="Times New Roman" w:hAnsi="Times New Roman"/>
          <w:color w:val="000000"/>
          <w:lang w:val="en-GB"/>
        </w:rPr>
        <w:t xml:space="preserve"> studies. Only one article was classified as a paradigm </w:t>
      </w:r>
      <w:r>
        <w:rPr>
          <w:rFonts w:ascii="Times New Roman" w:hAnsi="Times New Roman"/>
          <w:i/>
          <w:iCs/>
          <w:color w:val="000000"/>
          <w:lang w:val="en-GB"/>
        </w:rPr>
        <w:t xml:space="preserve">for </w:t>
      </w:r>
      <w:r>
        <w:rPr>
          <w:rFonts w:ascii="Times New Roman" w:hAnsi="Times New Roman"/>
          <w:color w:val="000000"/>
          <w:lang w:val="en-GB"/>
        </w:rPr>
        <w:t xml:space="preserve">and it cited paradigm </w:t>
      </w:r>
      <w:r>
        <w:rPr>
          <w:rFonts w:ascii="Times New Roman" w:hAnsi="Times New Roman"/>
          <w:i/>
          <w:iCs/>
          <w:color w:val="000000"/>
          <w:lang w:val="en-GB"/>
        </w:rPr>
        <w:t xml:space="preserve">of </w:t>
      </w:r>
      <w:r>
        <w:rPr>
          <w:rFonts w:ascii="Times New Roman" w:hAnsi="Times New Roman"/>
          <w:i/>
          <w:color w:val="000000"/>
          <w:lang w:val="en-GB"/>
        </w:rPr>
        <w:t>the cities</w:t>
      </w:r>
      <w:r>
        <w:rPr>
          <w:rFonts w:ascii="Times New Roman" w:hAnsi="Times New Roman"/>
          <w:color w:val="000000"/>
          <w:lang w:val="en-GB"/>
        </w:rPr>
        <w:t xml:space="preserve">. These results suggest that coastal urban ecology article quotation have a </w:t>
      </w:r>
      <w:del w:id="167" w:author="Usuario" w:date="2020-04-24T17:27:00Z">
        <w:r w:rsidDel="006B3667">
          <w:rPr>
            <w:rFonts w:ascii="Times New Roman" w:hAnsi="Times New Roman"/>
            <w:color w:val="000000"/>
            <w:lang w:val="en-GB"/>
          </w:rPr>
          <w:delText xml:space="preserve">sutil </w:delText>
        </w:r>
      </w:del>
      <w:ins w:id="168" w:author="Usuario" w:date="2020-04-24T17:28:00Z">
        <w:r w:rsidR="006B3667">
          <w:rPr>
            <w:rFonts w:ascii="Times New Roman" w:hAnsi="Times New Roman"/>
            <w:color w:val="000000"/>
            <w:lang w:val="en-GB"/>
          </w:rPr>
          <w:t>subtle</w:t>
        </w:r>
      </w:ins>
      <w:ins w:id="169" w:author="Usuario" w:date="2020-04-24T17:27:00Z">
        <w:r w:rsidR="006B3667">
          <w:rPr>
            <w:rFonts w:ascii="Times New Roman" w:hAnsi="Times New Roman"/>
            <w:color w:val="000000"/>
            <w:lang w:val="en-GB"/>
          </w:rPr>
          <w:t xml:space="preserve"> </w:t>
        </w:r>
      </w:ins>
      <w:r>
        <w:rPr>
          <w:rFonts w:ascii="Times New Roman" w:hAnsi="Times New Roman"/>
          <w:color w:val="000000"/>
          <w:lang w:val="en-GB"/>
        </w:rPr>
        <w:t xml:space="preserve">connection among publications, however this is not reinforced when the three paradigms are considered, and they do not show </w:t>
      </w:r>
      <w:commentRangeStart w:id="170"/>
      <w:r>
        <w:rPr>
          <w:rFonts w:ascii="Times New Roman" w:hAnsi="Times New Roman"/>
          <w:color w:val="000000"/>
          <w:lang w:val="en-GB"/>
        </w:rPr>
        <w:t>an order</w:t>
      </w:r>
      <w:commentRangeEnd w:id="170"/>
      <w:r w:rsidR="006B3667">
        <w:rPr>
          <w:rStyle w:val="Refdecomentario"/>
        </w:rPr>
        <w:commentReference w:id="170"/>
      </w:r>
      <w:r>
        <w:rPr>
          <w:rFonts w:ascii="Times New Roman" w:hAnsi="Times New Roman"/>
          <w:color w:val="000000"/>
          <w:lang w:val="en-GB"/>
        </w:rPr>
        <w:t xml:space="preserve"> of complexity.</w:t>
      </w:r>
    </w:p>
    <w:p w14:paraId="7CDFA0C0" w14:textId="77777777" w:rsidR="00B2650E" w:rsidRPr="00515254" w:rsidRDefault="00B2650E">
      <w:pPr>
        <w:pStyle w:val="Ttulo2"/>
        <w:jc w:val="both"/>
        <w:rPr>
          <w:rFonts w:ascii="Times New Roman" w:hAnsi="Times New Roman"/>
          <w:color w:val="000000"/>
          <w:sz w:val="24"/>
          <w:szCs w:val="24"/>
          <w:rPrChange w:id="171" w:author="Usuario" w:date="2020-04-24T16:19:00Z">
            <w:rPr>
              <w:rFonts w:ascii="Times New Roman" w:hAnsi="Times New Roman"/>
              <w:color w:val="000000"/>
              <w:sz w:val="24"/>
              <w:szCs w:val="24"/>
              <w:lang w:val="es-ES"/>
            </w:rPr>
          </w:rPrChange>
        </w:rPr>
      </w:pPr>
    </w:p>
    <w:p w14:paraId="2A26DE16" w14:textId="77777777" w:rsidR="00B2650E" w:rsidRDefault="001C50AB">
      <w:pPr>
        <w:pStyle w:val="Ttulo2"/>
        <w:jc w:val="both"/>
      </w:pPr>
      <w:r w:rsidRPr="00515254">
        <w:rPr>
          <w:rFonts w:ascii="Times New Roman" w:hAnsi="Times New Roman"/>
          <w:color w:val="000000"/>
          <w:sz w:val="24"/>
          <w:szCs w:val="24"/>
          <w:rPrChange w:id="172" w:author="Usuario" w:date="2020-04-24T16:19:00Z">
            <w:rPr>
              <w:rFonts w:ascii="Times New Roman" w:hAnsi="Times New Roman"/>
              <w:color w:val="000000"/>
              <w:sz w:val="24"/>
              <w:szCs w:val="24"/>
              <w:lang w:val="es-ES"/>
            </w:rPr>
          </w:rPrChange>
        </w:rPr>
        <w:t xml:space="preserve"> </w:t>
      </w:r>
      <w:bookmarkStart w:id="173" w:name="conclusions1"/>
      <w:r>
        <w:rPr>
          <w:rFonts w:ascii="Times New Roman" w:hAnsi="Times New Roman"/>
          <w:color w:val="000000"/>
          <w:sz w:val="24"/>
          <w:szCs w:val="24"/>
          <w:lang w:val="en-GB"/>
        </w:rPr>
        <w:t>Discu</w:t>
      </w:r>
      <w:r w:rsidR="006B3667">
        <w:rPr>
          <w:rFonts w:ascii="Times New Roman" w:hAnsi="Times New Roman"/>
          <w:color w:val="000000"/>
          <w:sz w:val="24"/>
          <w:szCs w:val="24"/>
          <w:lang w:val="en-GB"/>
        </w:rPr>
        <w:t>s</w:t>
      </w:r>
      <w:r>
        <w:rPr>
          <w:rFonts w:ascii="Times New Roman" w:hAnsi="Times New Roman"/>
          <w:color w:val="000000"/>
          <w:sz w:val="24"/>
          <w:szCs w:val="24"/>
          <w:lang w:val="en-GB"/>
        </w:rPr>
        <w:t>sion</w:t>
      </w:r>
      <w:bookmarkEnd w:id="173"/>
    </w:p>
    <w:p w14:paraId="3022C10B" w14:textId="7ED0E383" w:rsidR="00B2650E" w:rsidRDefault="006B3667">
      <w:pPr>
        <w:pStyle w:val="Textoindependiente"/>
        <w:spacing w:before="200" w:after="0"/>
        <w:jc w:val="both"/>
      </w:pPr>
      <w:r>
        <w:rPr>
          <w:rFonts w:ascii="Times New Roman" w:hAnsi="Times New Roman"/>
          <w:color w:val="000000"/>
          <w:lang w:val="en-GB"/>
        </w:rPr>
        <w:t>Coastal urban e</w:t>
      </w:r>
      <w:r w:rsidRPr="006B3667">
        <w:rPr>
          <w:rFonts w:ascii="Times New Roman" w:hAnsi="Times New Roman"/>
          <w:color w:val="000000"/>
          <w:lang w:val="en-GB"/>
        </w:rPr>
        <w:t xml:space="preserve">cology encompasses a </w:t>
      </w:r>
      <w:r>
        <w:rPr>
          <w:rFonts w:ascii="Times New Roman" w:hAnsi="Times New Roman"/>
          <w:color w:val="000000"/>
          <w:lang w:val="en-GB"/>
        </w:rPr>
        <w:t xml:space="preserve">diversity </w:t>
      </w:r>
      <w:r w:rsidRPr="006B3667">
        <w:rPr>
          <w:rFonts w:ascii="Times New Roman" w:hAnsi="Times New Roman"/>
          <w:color w:val="000000"/>
          <w:lang w:val="en-GB"/>
        </w:rPr>
        <w:t>of disciplines</w:t>
      </w:r>
      <w:r>
        <w:rPr>
          <w:rFonts w:ascii="Times New Roman" w:hAnsi="Times New Roman"/>
          <w:color w:val="000000"/>
          <w:lang w:val="en-GB"/>
        </w:rPr>
        <w:t xml:space="preserve"> </w:t>
      </w:r>
      <w:r w:rsidR="00D86426">
        <w:rPr>
          <w:rFonts w:ascii="Times New Roman" w:hAnsi="Times New Roman"/>
          <w:color w:val="000000"/>
          <w:lang w:val="en-GB"/>
        </w:rPr>
        <w:t xml:space="preserve">and research models </w:t>
      </w:r>
      <w:r>
        <w:rPr>
          <w:rFonts w:ascii="Times New Roman" w:hAnsi="Times New Roman"/>
          <w:color w:val="000000"/>
          <w:lang w:val="en-GB"/>
        </w:rPr>
        <w:t xml:space="preserve">aimed at understanding the </w:t>
      </w:r>
      <w:r w:rsidRPr="006B3667">
        <w:rPr>
          <w:rFonts w:ascii="Times New Roman" w:hAnsi="Times New Roman"/>
          <w:color w:val="000000"/>
          <w:lang w:val="en-GB"/>
        </w:rPr>
        <w:t xml:space="preserve">links between the natural and built environments. </w:t>
      </w:r>
      <w:r w:rsidR="006A1B69">
        <w:rPr>
          <w:rFonts w:ascii="Times New Roman" w:hAnsi="Times New Roman"/>
          <w:color w:val="000000"/>
          <w:lang w:val="en-GB"/>
        </w:rPr>
        <w:t>Results show c</w:t>
      </w:r>
      <w:r w:rsidR="00197612">
        <w:rPr>
          <w:rFonts w:ascii="Times New Roman" w:hAnsi="Times New Roman"/>
          <w:color w:val="000000"/>
          <w:lang w:val="en-GB"/>
        </w:rPr>
        <w:t xml:space="preserve">oastal </w:t>
      </w:r>
      <w:r w:rsidRPr="006B3667">
        <w:rPr>
          <w:rFonts w:ascii="Times New Roman" w:hAnsi="Times New Roman"/>
          <w:color w:val="000000"/>
          <w:lang w:val="en-GB"/>
        </w:rPr>
        <w:t>urban ecolog</w:t>
      </w:r>
      <w:r w:rsidR="00197612">
        <w:rPr>
          <w:rFonts w:ascii="Times New Roman" w:hAnsi="Times New Roman"/>
          <w:color w:val="000000"/>
          <w:lang w:val="en-GB"/>
        </w:rPr>
        <w:t>y</w:t>
      </w:r>
      <w:r w:rsidRPr="006B3667">
        <w:rPr>
          <w:rFonts w:ascii="Times New Roman" w:hAnsi="Times New Roman"/>
          <w:color w:val="000000"/>
          <w:lang w:val="en-GB"/>
        </w:rPr>
        <w:t xml:space="preserve"> </w:t>
      </w:r>
      <w:r w:rsidR="00197612">
        <w:rPr>
          <w:rFonts w:ascii="Times New Roman" w:hAnsi="Times New Roman"/>
          <w:color w:val="000000"/>
          <w:lang w:val="en-GB"/>
        </w:rPr>
        <w:t xml:space="preserve">is </w:t>
      </w:r>
      <w:r>
        <w:rPr>
          <w:rFonts w:ascii="Times New Roman" w:hAnsi="Times New Roman"/>
          <w:color w:val="000000"/>
          <w:lang w:val="en-GB"/>
        </w:rPr>
        <w:t xml:space="preserve">also </w:t>
      </w:r>
      <w:r w:rsidR="006A1B69">
        <w:rPr>
          <w:rFonts w:ascii="Times New Roman" w:hAnsi="Times New Roman"/>
          <w:color w:val="000000"/>
          <w:lang w:val="en-GB"/>
        </w:rPr>
        <w:t>addressing issues which</w:t>
      </w:r>
      <w:r w:rsidRPr="006B3667">
        <w:rPr>
          <w:rFonts w:ascii="Times New Roman" w:hAnsi="Times New Roman"/>
          <w:color w:val="000000"/>
          <w:lang w:val="en-GB"/>
        </w:rPr>
        <w:t xml:space="preserve"> </w:t>
      </w:r>
      <w:r w:rsidR="006A1B69">
        <w:rPr>
          <w:rFonts w:ascii="Times New Roman" w:hAnsi="Times New Roman"/>
          <w:color w:val="000000"/>
          <w:lang w:val="en-GB"/>
        </w:rPr>
        <w:t>relate to</w:t>
      </w:r>
      <w:r w:rsidRPr="006B3667">
        <w:rPr>
          <w:rFonts w:ascii="Times New Roman" w:hAnsi="Times New Roman"/>
          <w:color w:val="000000"/>
          <w:lang w:val="en-GB"/>
        </w:rPr>
        <w:t xml:space="preserve"> planners and policy makers</w:t>
      </w:r>
      <w:r>
        <w:rPr>
          <w:rFonts w:ascii="Times New Roman" w:hAnsi="Times New Roman"/>
          <w:color w:val="000000"/>
          <w:lang w:val="en-GB"/>
        </w:rPr>
        <w:t xml:space="preserve"> </w:t>
      </w:r>
      <w:r w:rsidR="006A1B69">
        <w:rPr>
          <w:rFonts w:ascii="Times New Roman" w:hAnsi="Times New Roman"/>
          <w:color w:val="000000"/>
          <w:lang w:val="en-GB"/>
        </w:rPr>
        <w:t xml:space="preserve">through a focus on human dimensions and some key studies on green infrastructure, </w:t>
      </w:r>
      <w:r w:rsidR="00342DAC">
        <w:rPr>
          <w:rFonts w:ascii="Times New Roman" w:hAnsi="Times New Roman"/>
          <w:color w:val="000000"/>
          <w:lang w:val="en-GB"/>
        </w:rPr>
        <w:t>eco-cities and sustainable cities</w:t>
      </w:r>
      <w:r w:rsidRPr="006B3667">
        <w:rPr>
          <w:rFonts w:ascii="Times New Roman" w:hAnsi="Times New Roman"/>
          <w:color w:val="000000"/>
          <w:lang w:val="en-GB"/>
        </w:rPr>
        <w:t>.</w:t>
      </w:r>
      <w:r>
        <w:rPr>
          <w:rFonts w:ascii="Times New Roman" w:hAnsi="Times New Roman"/>
          <w:color w:val="000000"/>
          <w:lang w:val="en-GB"/>
        </w:rPr>
        <w:t xml:space="preserve"> </w:t>
      </w:r>
      <w:r w:rsidR="006A1B69">
        <w:rPr>
          <w:rFonts w:ascii="Times New Roman" w:hAnsi="Times New Roman"/>
          <w:color w:val="000000"/>
          <w:lang w:val="en-GB"/>
        </w:rPr>
        <w:t>R</w:t>
      </w:r>
      <w:r>
        <w:rPr>
          <w:rFonts w:ascii="Times New Roman" w:hAnsi="Times New Roman"/>
          <w:color w:val="000000"/>
          <w:lang w:val="en-GB"/>
        </w:rPr>
        <w:t xml:space="preserve">esults </w:t>
      </w:r>
      <w:r w:rsidR="00342DAC">
        <w:rPr>
          <w:rFonts w:ascii="Times New Roman" w:hAnsi="Times New Roman"/>
          <w:color w:val="000000"/>
          <w:lang w:val="en-GB"/>
        </w:rPr>
        <w:t xml:space="preserve">also </w:t>
      </w:r>
      <w:r>
        <w:rPr>
          <w:rFonts w:ascii="Times New Roman" w:hAnsi="Times New Roman"/>
          <w:color w:val="000000"/>
          <w:lang w:val="en-GB"/>
        </w:rPr>
        <w:t>show</w:t>
      </w:r>
      <w:r w:rsidR="006A1B69">
        <w:rPr>
          <w:rFonts w:ascii="Times New Roman" w:hAnsi="Times New Roman"/>
          <w:color w:val="000000"/>
          <w:lang w:val="en-GB"/>
        </w:rPr>
        <w:t xml:space="preserve"> that coastal urban ecology has </w:t>
      </w:r>
      <w:r w:rsidR="00CC4AA4">
        <w:rPr>
          <w:rFonts w:ascii="Times New Roman" w:hAnsi="Times New Roman"/>
          <w:color w:val="000000"/>
          <w:lang w:val="en-GB"/>
        </w:rPr>
        <w:t>focus</w:t>
      </w:r>
      <w:r w:rsidR="006A1B69">
        <w:rPr>
          <w:rFonts w:ascii="Times New Roman" w:hAnsi="Times New Roman"/>
          <w:color w:val="000000"/>
          <w:lang w:val="en-GB"/>
        </w:rPr>
        <w:t>ed</w:t>
      </w:r>
      <w:r w:rsidR="00CC4AA4">
        <w:rPr>
          <w:rFonts w:ascii="Times New Roman" w:hAnsi="Times New Roman"/>
          <w:color w:val="000000"/>
          <w:lang w:val="en-GB"/>
        </w:rPr>
        <w:t xml:space="preserve"> </w:t>
      </w:r>
      <w:r w:rsidR="00342DAC">
        <w:rPr>
          <w:rFonts w:ascii="Times New Roman" w:hAnsi="Times New Roman"/>
          <w:color w:val="000000"/>
          <w:lang w:val="en-GB"/>
        </w:rPr>
        <w:t xml:space="preserve">primarily </w:t>
      </w:r>
      <w:r w:rsidR="00CC4AA4">
        <w:rPr>
          <w:rFonts w:ascii="Times New Roman" w:hAnsi="Times New Roman"/>
          <w:color w:val="000000"/>
          <w:lang w:val="en-GB"/>
        </w:rPr>
        <w:t xml:space="preserve">on </w:t>
      </w:r>
      <w:r w:rsidR="00F15711">
        <w:rPr>
          <w:rFonts w:ascii="Times New Roman" w:hAnsi="Times New Roman"/>
          <w:color w:val="000000"/>
          <w:lang w:val="en-GB"/>
        </w:rPr>
        <w:t xml:space="preserve">ecological studies and those </w:t>
      </w:r>
      <w:r w:rsidR="006A1B69">
        <w:rPr>
          <w:rFonts w:ascii="Times New Roman" w:hAnsi="Times New Roman"/>
          <w:color w:val="000000"/>
          <w:lang w:val="en-GB"/>
        </w:rPr>
        <w:t>studying physical characteristics of urban coasts dominated by research on</w:t>
      </w:r>
      <w:r w:rsidR="00197612">
        <w:rPr>
          <w:rFonts w:ascii="Times New Roman" w:hAnsi="Times New Roman"/>
          <w:color w:val="000000"/>
          <w:lang w:val="en-GB"/>
        </w:rPr>
        <w:t xml:space="preserve"> </w:t>
      </w:r>
      <w:r w:rsidR="00CC4AA4">
        <w:rPr>
          <w:rFonts w:ascii="Times New Roman" w:hAnsi="Times New Roman"/>
          <w:color w:val="000000"/>
          <w:lang w:val="en-GB"/>
        </w:rPr>
        <w:t>pollution</w:t>
      </w:r>
      <w:r w:rsidR="006A1B69">
        <w:rPr>
          <w:rFonts w:ascii="Times New Roman" w:hAnsi="Times New Roman"/>
          <w:color w:val="000000"/>
          <w:lang w:val="en-GB"/>
        </w:rPr>
        <w:t>. However</w:t>
      </w:r>
      <w:r w:rsidR="00342DAC">
        <w:rPr>
          <w:rFonts w:ascii="Times New Roman" w:hAnsi="Times New Roman"/>
          <w:color w:val="000000"/>
          <w:lang w:val="en-GB"/>
        </w:rPr>
        <w:t>,</w:t>
      </w:r>
      <w:r w:rsidR="006A1B69">
        <w:rPr>
          <w:rFonts w:ascii="Times New Roman" w:hAnsi="Times New Roman"/>
          <w:color w:val="000000"/>
          <w:lang w:val="en-GB"/>
        </w:rPr>
        <w:t xml:space="preserve"> there is an </w:t>
      </w:r>
      <w:r w:rsidR="00F15711">
        <w:rPr>
          <w:rFonts w:ascii="Times New Roman" w:hAnsi="Times New Roman"/>
          <w:color w:val="000000"/>
          <w:lang w:val="en-GB"/>
        </w:rPr>
        <w:t>increasing</w:t>
      </w:r>
      <w:r w:rsidR="006A1B69">
        <w:rPr>
          <w:rFonts w:ascii="Times New Roman" w:hAnsi="Times New Roman"/>
          <w:color w:val="000000"/>
          <w:lang w:val="en-GB"/>
        </w:rPr>
        <w:t xml:space="preserve"> contribution of studies on social dimensions</w:t>
      </w:r>
      <w:r w:rsidR="00197612">
        <w:rPr>
          <w:rFonts w:ascii="Times New Roman" w:hAnsi="Times New Roman"/>
          <w:color w:val="000000"/>
          <w:lang w:val="en-GB"/>
        </w:rPr>
        <w:t>.</w:t>
      </w:r>
      <w:r w:rsidR="00342DAC">
        <w:rPr>
          <w:rFonts w:ascii="Times New Roman" w:hAnsi="Times New Roman"/>
          <w:color w:val="000000"/>
          <w:lang w:val="en-GB"/>
        </w:rPr>
        <w:t xml:space="preserve"> Studies that address the coastal urban ecology from an “in” the city perspective have significantly increased during the last 3 decades. </w:t>
      </w:r>
      <w:r w:rsidR="006A1B69">
        <w:rPr>
          <w:rFonts w:ascii="Times New Roman" w:hAnsi="Times New Roman"/>
          <w:color w:val="000000"/>
          <w:lang w:val="en-GB"/>
        </w:rPr>
        <w:t xml:space="preserve">Despite the diversity of research on coastal urban ecology </w:t>
      </w:r>
      <w:r w:rsidR="00197612">
        <w:rPr>
          <w:rFonts w:ascii="Times New Roman" w:hAnsi="Times New Roman"/>
          <w:color w:val="000000"/>
          <w:lang w:val="en-GB"/>
        </w:rPr>
        <w:t xml:space="preserve">there are </w:t>
      </w:r>
      <w:r w:rsidR="006A1B69">
        <w:rPr>
          <w:rFonts w:ascii="Times New Roman" w:hAnsi="Times New Roman"/>
          <w:color w:val="000000"/>
          <w:lang w:val="en-GB"/>
        </w:rPr>
        <w:t xml:space="preserve">still </w:t>
      </w:r>
      <w:r w:rsidR="00197612">
        <w:rPr>
          <w:rFonts w:ascii="Times New Roman" w:hAnsi="Times New Roman"/>
          <w:color w:val="000000"/>
          <w:lang w:val="en-GB"/>
        </w:rPr>
        <w:t xml:space="preserve">important geographic, disciplinary and gaps in the main focus of research. </w:t>
      </w:r>
    </w:p>
    <w:p w14:paraId="62D3095E" w14:textId="77777777" w:rsidR="00F15711" w:rsidRPr="00F15711" w:rsidRDefault="00F15711">
      <w:pPr>
        <w:pStyle w:val="Textoindependiente"/>
        <w:spacing w:before="200" w:after="0"/>
        <w:jc w:val="both"/>
        <w:rPr>
          <w:ins w:id="174" w:author="Usuario" w:date="2020-05-06T09:38:00Z"/>
          <w:rFonts w:ascii="Times New Roman" w:hAnsi="Times New Roman"/>
          <w:color w:val="000000"/>
          <w:lang w:val="es-ES"/>
          <w:rPrChange w:id="175" w:author="Usuario" w:date="2020-05-06T09:39:00Z">
            <w:rPr>
              <w:ins w:id="176" w:author="Usuario" w:date="2020-05-06T09:38:00Z"/>
              <w:rFonts w:ascii="Times New Roman" w:hAnsi="Times New Roman"/>
              <w:color w:val="000000"/>
              <w:lang w:val="en-GB"/>
            </w:rPr>
          </w:rPrChange>
        </w:rPr>
      </w:pPr>
      <w:ins w:id="177" w:author="Usuario" w:date="2020-05-06T09:38:00Z">
        <w:r w:rsidRPr="00540B47">
          <w:rPr>
            <w:rFonts w:ascii="Times New Roman" w:hAnsi="Times New Roman"/>
            <w:color w:val="000000"/>
            <w:highlight w:val="yellow"/>
            <w:lang w:val="es-ES"/>
            <w:rPrChange w:id="178" w:author="Usuario" w:date="2020-05-06T09:44:00Z">
              <w:rPr>
                <w:rFonts w:ascii="Times New Roman" w:hAnsi="Times New Roman"/>
                <w:color w:val="000000"/>
                <w:lang w:val="en-GB"/>
              </w:rPr>
            </w:rPrChange>
          </w:rPr>
          <w:t>PARAFO DE DISCUSION EN TORNO A FIGURA NUEVA:</w:t>
        </w:r>
        <w:r w:rsidRPr="00F15711">
          <w:rPr>
            <w:rFonts w:ascii="Times New Roman" w:hAnsi="Times New Roman"/>
            <w:color w:val="000000"/>
            <w:lang w:val="es-ES"/>
            <w:rPrChange w:id="179" w:author="Usuario" w:date="2020-05-06T09:39:00Z">
              <w:rPr>
                <w:rFonts w:ascii="Times New Roman" w:hAnsi="Times New Roman"/>
                <w:color w:val="000000"/>
                <w:lang w:val="en-GB"/>
              </w:rPr>
            </w:rPrChange>
          </w:rPr>
          <w:t xml:space="preserve"> </w:t>
        </w:r>
      </w:ins>
    </w:p>
    <w:p w14:paraId="4636A0D9" w14:textId="551B3FC7" w:rsidR="006A1B69" w:rsidRDefault="006A1B69">
      <w:pPr>
        <w:pStyle w:val="Textoindependiente"/>
        <w:spacing w:before="200" w:after="0"/>
        <w:jc w:val="both"/>
        <w:rPr>
          <w:ins w:id="180" w:author="Usuario" w:date="2020-04-24T19:21:00Z"/>
          <w:rFonts w:ascii="Times New Roman" w:hAnsi="Times New Roman"/>
          <w:color w:val="000000"/>
          <w:lang w:val="en-GB"/>
        </w:rPr>
      </w:pPr>
      <w:ins w:id="181" w:author="Usuario" w:date="2020-04-24T19:13:00Z">
        <w:r>
          <w:rPr>
            <w:rFonts w:ascii="Times New Roman" w:hAnsi="Times New Roman"/>
            <w:color w:val="000000"/>
            <w:lang w:val="en-GB"/>
          </w:rPr>
          <w:t xml:space="preserve">Results show that </w:t>
        </w:r>
      </w:ins>
      <w:del w:id="182" w:author="Usuario" w:date="2020-04-24T19:13:00Z">
        <w:r w:rsidR="001C50AB" w:rsidDel="006A1B69">
          <w:rPr>
            <w:rFonts w:ascii="Times New Roman" w:hAnsi="Times New Roman"/>
            <w:color w:val="000000"/>
            <w:lang w:val="en-GB"/>
          </w:rPr>
          <w:delText>In this review, more than a half of the</w:delText>
        </w:r>
      </w:del>
      <w:ins w:id="183" w:author="Usuario" w:date="2020-04-24T19:13:00Z">
        <w:r>
          <w:rPr>
            <w:rFonts w:ascii="Times New Roman" w:hAnsi="Times New Roman"/>
            <w:color w:val="000000"/>
            <w:lang w:val="en-GB"/>
          </w:rPr>
          <w:t>most</w:t>
        </w:r>
      </w:ins>
      <w:r w:rsidR="001C50AB">
        <w:rPr>
          <w:rFonts w:ascii="Times New Roman" w:hAnsi="Times New Roman"/>
          <w:color w:val="000000"/>
          <w:lang w:val="en-GB"/>
        </w:rPr>
        <w:t xml:space="preserve"> articles </w:t>
      </w:r>
      <w:del w:id="184" w:author="Usuario" w:date="2020-04-24T19:13:00Z">
        <w:r w:rsidR="001C50AB" w:rsidDel="006A1B69">
          <w:rPr>
            <w:rFonts w:ascii="Times New Roman" w:hAnsi="Times New Roman"/>
            <w:color w:val="000000"/>
            <w:lang w:val="en-GB"/>
          </w:rPr>
          <w:delText xml:space="preserve">were </w:delText>
        </w:r>
      </w:del>
      <w:r w:rsidR="001C50AB">
        <w:rPr>
          <w:rFonts w:ascii="Times New Roman" w:hAnsi="Times New Roman"/>
          <w:color w:val="000000"/>
          <w:lang w:val="en-GB"/>
        </w:rPr>
        <w:t xml:space="preserve">focused on </w:t>
      </w:r>
      <w:del w:id="185" w:author="Usuario" w:date="2020-04-24T19:14:00Z">
        <w:r w:rsidR="001C50AB" w:rsidDel="006A1B69">
          <w:rPr>
            <w:rFonts w:ascii="Times New Roman" w:hAnsi="Times New Roman"/>
            <w:color w:val="000000"/>
            <w:lang w:val="en-GB"/>
          </w:rPr>
          <w:delText xml:space="preserve">physical over biological or social aspects, with </w:delText>
        </w:r>
      </w:del>
      <w:r w:rsidR="001C50AB">
        <w:rPr>
          <w:rFonts w:ascii="Times New Roman" w:hAnsi="Times New Roman"/>
          <w:color w:val="000000"/>
          <w:lang w:val="en-GB"/>
        </w:rPr>
        <w:t xml:space="preserve">pollutants </w:t>
      </w:r>
      <w:del w:id="186" w:author="Usuario" w:date="2020-04-24T19:21:00Z">
        <w:r w:rsidR="001C50AB" w:rsidDel="006A1B69">
          <w:rPr>
            <w:rFonts w:ascii="Times New Roman" w:hAnsi="Times New Roman"/>
            <w:color w:val="000000"/>
            <w:lang w:val="en-GB"/>
          </w:rPr>
          <w:delText xml:space="preserve">and risk </w:delText>
        </w:r>
      </w:del>
      <w:del w:id="187" w:author="Usuario" w:date="2020-04-24T17:31:00Z">
        <w:r w:rsidR="001C50AB" w:rsidDel="006B3667">
          <w:rPr>
            <w:rFonts w:ascii="Times New Roman" w:hAnsi="Times New Roman"/>
            <w:color w:val="000000"/>
            <w:lang w:val="en-GB"/>
          </w:rPr>
          <w:delText>measurments</w:delText>
        </w:r>
      </w:del>
      <w:del w:id="188" w:author="Usuario" w:date="2020-04-24T19:14:00Z">
        <w:r w:rsidR="001C50AB" w:rsidDel="006A1B69">
          <w:rPr>
            <w:rFonts w:ascii="Times New Roman" w:hAnsi="Times New Roman"/>
            <w:color w:val="000000"/>
            <w:lang w:val="en-GB"/>
          </w:rPr>
          <w:delText xml:space="preserve"> as two of the most studied elements</w:delText>
        </w:r>
      </w:del>
      <w:del w:id="189" w:author="Usuario" w:date="2020-04-24T19:21:00Z">
        <w:r w:rsidR="001C50AB" w:rsidDel="006A1B69">
          <w:rPr>
            <w:rFonts w:ascii="Times New Roman" w:hAnsi="Times New Roman"/>
            <w:color w:val="000000"/>
            <w:lang w:val="en-GB"/>
          </w:rPr>
          <w:delText xml:space="preserve"> </w:delText>
        </w:r>
      </w:del>
      <w:r w:rsidR="001C50AB">
        <w:rPr>
          <w:rFonts w:ascii="Times New Roman" w:hAnsi="Times New Roman"/>
          <w:color w:val="000000"/>
          <w:lang w:val="en-GB"/>
        </w:rPr>
        <w:t xml:space="preserve">(Fig. 5). </w:t>
      </w:r>
      <w:del w:id="190" w:author="Usuario" w:date="2020-04-24T19:15:00Z">
        <w:r w:rsidR="001C50AB" w:rsidDel="006A1B69">
          <w:rPr>
            <w:rFonts w:ascii="Times New Roman" w:hAnsi="Times New Roman"/>
            <w:color w:val="000000"/>
            <w:lang w:val="en-GB"/>
          </w:rPr>
          <w:delText xml:space="preserve">These tendencies represent that today pollution and natural disasters could be the major interest in coastal cities around the world. </w:delText>
        </w:r>
      </w:del>
      <w:ins w:id="191" w:author="Usuario" w:date="2020-04-24T19:15:00Z">
        <w:r>
          <w:rPr>
            <w:rFonts w:ascii="Times New Roman" w:hAnsi="Times New Roman"/>
            <w:color w:val="000000"/>
            <w:lang w:val="en-GB"/>
          </w:rPr>
          <w:t xml:space="preserve">The focus on </w:t>
        </w:r>
      </w:ins>
      <w:del w:id="192" w:author="Usuario" w:date="2020-04-24T19:15:00Z">
        <w:r w:rsidR="001C50AB" w:rsidDel="006A1B69">
          <w:rPr>
            <w:rFonts w:ascii="Times New Roman" w:hAnsi="Times New Roman"/>
            <w:color w:val="000000"/>
            <w:lang w:val="en-GB"/>
          </w:rPr>
          <w:delText xml:space="preserve">In relation to </w:delText>
        </w:r>
      </w:del>
      <w:r w:rsidR="001C50AB">
        <w:rPr>
          <w:rFonts w:ascii="Times New Roman" w:hAnsi="Times New Roman"/>
          <w:color w:val="000000"/>
          <w:lang w:val="en-GB"/>
        </w:rPr>
        <w:t>pollution</w:t>
      </w:r>
      <w:del w:id="193" w:author="Usuario" w:date="2020-04-24T19:15:00Z">
        <w:r w:rsidR="001C50AB" w:rsidDel="006A1B69">
          <w:rPr>
            <w:rFonts w:ascii="Times New Roman" w:hAnsi="Times New Roman"/>
            <w:color w:val="000000"/>
            <w:lang w:val="en-GB"/>
          </w:rPr>
          <w:delText>, this</w:delText>
        </w:r>
      </w:del>
      <w:r w:rsidR="001C50AB">
        <w:rPr>
          <w:rFonts w:ascii="Times New Roman" w:hAnsi="Times New Roman"/>
          <w:color w:val="000000"/>
          <w:lang w:val="en-GB"/>
        </w:rPr>
        <w:t xml:space="preserve"> has </w:t>
      </w:r>
      <w:ins w:id="194" w:author="Usuario" w:date="2020-04-24T19:15:00Z">
        <w:r>
          <w:rPr>
            <w:rFonts w:ascii="Times New Roman" w:hAnsi="Times New Roman"/>
            <w:color w:val="000000"/>
            <w:lang w:val="en-GB"/>
          </w:rPr>
          <w:t xml:space="preserve">maintained during the </w:t>
        </w:r>
      </w:ins>
      <w:ins w:id="195" w:author="Usuario" w:date="2020-04-24T19:21:00Z">
        <w:r>
          <w:rPr>
            <w:rFonts w:ascii="Times New Roman" w:hAnsi="Times New Roman"/>
            <w:color w:val="000000"/>
            <w:lang w:val="en-GB"/>
          </w:rPr>
          <w:t>whole period being analysed</w:t>
        </w:r>
      </w:ins>
      <w:del w:id="196" w:author="Usuario" w:date="2020-04-24T19:15:00Z">
        <w:r w:rsidR="001C50AB" w:rsidDel="006A1B69">
          <w:rPr>
            <w:rFonts w:ascii="Times New Roman" w:hAnsi="Times New Roman"/>
            <w:color w:val="000000"/>
            <w:lang w:val="en-GB"/>
          </w:rPr>
          <w:delText xml:space="preserve">been part of the main concerns since more than </w:delText>
        </w:r>
      </w:del>
      <w:del w:id="197" w:author="Usuario" w:date="2020-04-24T19:21:00Z">
        <w:r w:rsidR="001C50AB" w:rsidDel="006A1B69">
          <w:rPr>
            <w:rFonts w:ascii="Times New Roman" w:hAnsi="Times New Roman"/>
            <w:color w:val="000000"/>
            <w:lang w:val="en-GB"/>
          </w:rPr>
          <w:delText>20 years</w:delText>
        </w:r>
      </w:del>
      <w:ins w:id="198" w:author="Usuario" w:date="2020-04-24T19:21:00Z">
        <w:r>
          <w:rPr>
            <w:rFonts w:ascii="Times New Roman" w:hAnsi="Times New Roman"/>
            <w:color w:val="000000"/>
            <w:lang w:val="en-GB"/>
          </w:rPr>
          <w:t>.</w:t>
        </w:r>
      </w:ins>
      <w:ins w:id="199" w:author="Usuario" w:date="2020-04-24T19:15:00Z">
        <w:r>
          <w:rPr>
            <w:rFonts w:ascii="Times New Roman" w:hAnsi="Times New Roman"/>
            <w:color w:val="000000"/>
            <w:lang w:val="en-GB"/>
          </w:rPr>
          <w:t xml:space="preserve"> </w:t>
        </w:r>
      </w:ins>
      <w:ins w:id="200" w:author="Usuario" w:date="2020-04-24T19:21:00Z">
        <w:r>
          <w:rPr>
            <w:rFonts w:ascii="Times New Roman" w:hAnsi="Times New Roman"/>
            <w:color w:val="000000"/>
            <w:lang w:val="en-GB"/>
          </w:rPr>
          <w:t>T</w:t>
        </w:r>
      </w:ins>
      <w:ins w:id="201" w:author="Usuario" w:date="2020-04-24T19:15:00Z">
        <w:r>
          <w:rPr>
            <w:rFonts w:ascii="Times New Roman" w:hAnsi="Times New Roman"/>
            <w:color w:val="000000"/>
            <w:lang w:val="en-GB"/>
          </w:rPr>
          <w:t xml:space="preserve">hirty five percent </w:t>
        </w:r>
      </w:ins>
      <w:del w:id="202" w:author="Usuario" w:date="2020-04-24T19:16:00Z">
        <w:r w:rsidR="001C50AB" w:rsidDel="006A1B69">
          <w:rPr>
            <w:rFonts w:ascii="Times New Roman" w:hAnsi="Times New Roman"/>
            <w:color w:val="000000"/>
            <w:lang w:val="en-GB"/>
          </w:rPr>
          <w:delText xml:space="preserve"> ago and it seems that the increment of human population and people living in urban areas (more than 60% according to UN)</w:delText>
        </w:r>
        <w:bookmarkStart w:id="203" w:name="tw-target-text71"/>
        <w:bookmarkEnd w:id="203"/>
        <w:r w:rsidR="001C50AB" w:rsidDel="006A1B69">
          <w:rPr>
            <w:rFonts w:ascii="Times New Roman" w:hAnsi="Times New Roman"/>
            <w:color w:val="000000"/>
            <w:lang w:val="en-GB"/>
          </w:rPr>
          <w:delText xml:space="preserve"> continues to be a major driver for cities. In this review this is coherent when 35% </w:delText>
        </w:r>
      </w:del>
      <w:r w:rsidR="001C50AB">
        <w:rPr>
          <w:rFonts w:ascii="Times New Roman" w:hAnsi="Times New Roman"/>
          <w:color w:val="000000"/>
          <w:lang w:val="en-GB"/>
        </w:rPr>
        <w:t xml:space="preserve">of </w:t>
      </w:r>
      <w:del w:id="204" w:author="Usuario" w:date="2020-04-24T19:16:00Z">
        <w:r w:rsidR="001C50AB" w:rsidDel="006A1B69">
          <w:rPr>
            <w:rFonts w:ascii="Times New Roman" w:hAnsi="Times New Roman"/>
            <w:color w:val="000000"/>
            <w:lang w:val="en-GB"/>
          </w:rPr>
          <w:delText xml:space="preserve">the </w:delText>
        </w:r>
      </w:del>
      <w:ins w:id="205" w:author="Usuario" w:date="2020-04-24T19:16:00Z">
        <w:r>
          <w:rPr>
            <w:rFonts w:ascii="Times New Roman" w:hAnsi="Times New Roman"/>
            <w:color w:val="000000"/>
            <w:lang w:val="en-GB"/>
          </w:rPr>
          <w:t xml:space="preserve">total </w:t>
        </w:r>
      </w:ins>
      <w:r w:rsidR="001C50AB">
        <w:rPr>
          <w:rFonts w:ascii="Times New Roman" w:hAnsi="Times New Roman"/>
          <w:color w:val="000000"/>
          <w:lang w:val="en-GB"/>
        </w:rPr>
        <w:t xml:space="preserve">articles </w:t>
      </w:r>
      <w:ins w:id="206" w:author="Usuario" w:date="2020-04-24T19:16:00Z">
        <w:r>
          <w:rPr>
            <w:rFonts w:ascii="Times New Roman" w:hAnsi="Times New Roman"/>
            <w:color w:val="000000"/>
            <w:lang w:val="en-GB"/>
          </w:rPr>
          <w:t xml:space="preserve">dealt with pollution, mainly atmospheric and marine. </w:t>
        </w:r>
      </w:ins>
      <w:del w:id="207" w:author="Usuario" w:date="2020-04-24T19:17:00Z">
        <w:r w:rsidR="001C50AB" w:rsidDel="006A1B69">
          <w:rPr>
            <w:rFonts w:ascii="Times New Roman" w:hAnsi="Times New Roman"/>
            <w:color w:val="000000"/>
            <w:lang w:val="en-GB"/>
          </w:rPr>
          <w:delText xml:space="preserve">had mentioned contamination, and it is important that most of them had studied atmospheric pollution. </w:delText>
        </w:r>
      </w:del>
      <w:r w:rsidR="001C50AB">
        <w:rPr>
          <w:rFonts w:ascii="Times New Roman" w:hAnsi="Times New Roman"/>
          <w:color w:val="000000"/>
          <w:lang w:val="en-GB"/>
        </w:rPr>
        <w:t>According</w:t>
      </w:r>
      <w:ins w:id="208" w:author="Usuario" w:date="2020-04-24T19:17:00Z">
        <w:r>
          <w:rPr>
            <w:rFonts w:ascii="Times New Roman" w:hAnsi="Times New Roman"/>
            <w:color w:val="000000"/>
            <w:lang w:val="en-GB"/>
          </w:rPr>
          <w:t>ly</w:t>
        </w:r>
      </w:ins>
      <w:r w:rsidR="001C50AB">
        <w:rPr>
          <w:rFonts w:ascii="Times New Roman" w:hAnsi="Times New Roman"/>
          <w:color w:val="000000"/>
          <w:lang w:val="en-GB"/>
        </w:rPr>
        <w:t xml:space="preserve"> </w:t>
      </w:r>
      <w:del w:id="209" w:author="Usuario" w:date="2020-04-24T19:17:00Z">
        <w:r w:rsidR="001C50AB" w:rsidDel="006A1B69">
          <w:rPr>
            <w:rFonts w:ascii="Times New Roman" w:hAnsi="Times New Roman"/>
            <w:color w:val="000000"/>
            <w:lang w:val="en-GB"/>
          </w:rPr>
          <w:delText xml:space="preserve">to that, as we could see in this revision, it seems </w:delText>
        </w:r>
      </w:del>
      <w:proofErr w:type="gramStart"/>
      <w:r w:rsidR="001C50AB">
        <w:rPr>
          <w:rFonts w:ascii="Times New Roman" w:hAnsi="Times New Roman"/>
          <w:color w:val="000000"/>
          <w:lang w:val="en-GB"/>
        </w:rPr>
        <w:t>th</w:t>
      </w:r>
      <w:proofErr w:type="gramEnd"/>
      <w:del w:id="210" w:author="Usuario" w:date="2020-04-24T19:17:00Z">
        <w:r w:rsidR="001C50AB" w:rsidDel="006A1B69">
          <w:rPr>
            <w:rFonts w:ascii="Times New Roman" w:hAnsi="Times New Roman"/>
            <w:color w:val="000000"/>
            <w:lang w:val="en-GB"/>
          </w:rPr>
          <w:delText>at</w:delText>
        </w:r>
      </w:del>
      <w:ins w:id="211" w:author="Usuario" w:date="2020-04-24T19:17:00Z">
        <w:r>
          <w:rPr>
            <w:rFonts w:ascii="Times New Roman" w:hAnsi="Times New Roman"/>
            <w:color w:val="000000"/>
            <w:lang w:val="en-GB"/>
          </w:rPr>
          <w:t>e</w:t>
        </w:r>
      </w:ins>
      <w:r w:rsidR="001C50AB">
        <w:rPr>
          <w:rFonts w:ascii="Times New Roman" w:hAnsi="Times New Roman"/>
          <w:color w:val="000000"/>
          <w:lang w:val="en-GB"/>
        </w:rPr>
        <w:t xml:space="preserve"> effects of urbanization over sea breeze and the reactions of aerosols have had an important boom in this line of research (Castro </w:t>
      </w:r>
      <w:r w:rsidR="001C50AB">
        <w:rPr>
          <w:rFonts w:ascii="Times New Roman" w:hAnsi="Times New Roman"/>
          <w:i/>
          <w:iCs/>
          <w:color w:val="000000"/>
          <w:lang w:val="en-GB"/>
        </w:rPr>
        <w:t>et al.</w:t>
      </w:r>
      <w:r w:rsidR="001C50AB">
        <w:rPr>
          <w:rFonts w:ascii="Times New Roman" w:hAnsi="Times New Roman"/>
          <w:color w:val="000000"/>
          <w:lang w:val="en-GB"/>
        </w:rPr>
        <w:t xml:space="preserve"> 1999, Mejia &amp; </w:t>
      </w:r>
      <w:proofErr w:type="spellStart"/>
      <w:r w:rsidR="001C50AB">
        <w:rPr>
          <w:rFonts w:ascii="Times New Roman" w:hAnsi="Times New Roman"/>
          <w:color w:val="000000"/>
          <w:lang w:val="en-GB"/>
        </w:rPr>
        <w:t>Morawska</w:t>
      </w:r>
      <w:proofErr w:type="spellEnd"/>
      <w:r w:rsidR="001C50AB">
        <w:rPr>
          <w:rFonts w:ascii="Times New Roman" w:hAnsi="Times New Roman"/>
          <w:color w:val="000000"/>
          <w:lang w:val="en-GB"/>
        </w:rPr>
        <w:t xml:space="preserve"> 2009, </w:t>
      </w:r>
      <w:proofErr w:type="spellStart"/>
      <w:r w:rsidR="001C50AB">
        <w:rPr>
          <w:rFonts w:ascii="Times New Roman" w:hAnsi="Times New Roman"/>
          <w:color w:val="000000"/>
          <w:lang w:val="en-GB"/>
        </w:rPr>
        <w:t>Shanquan</w:t>
      </w:r>
      <w:proofErr w:type="spellEnd"/>
      <w:r w:rsidR="001C50AB">
        <w:rPr>
          <w:rFonts w:ascii="Times New Roman" w:hAnsi="Times New Roman"/>
          <w:color w:val="000000"/>
          <w:lang w:val="en-GB"/>
        </w:rPr>
        <w:t xml:space="preserve"> </w:t>
      </w:r>
      <w:r w:rsidR="001C50AB">
        <w:rPr>
          <w:rFonts w:ascii="Times New Roman" w:hAnsi="Times New Roman"/>
          <w:i/>
          <w:iCs/>
          <w:color w:val="000000"/>
          <w:lang w:val="en-GB"/>
        </w:rPr>
        <w:t xml:space="preserve">et al. </w:t>
      </w:r>
      <w:r w:rsidR="001C50AB">
        <w:rPr>
          <w:rFonts w:ascii="Times New Roman" w:hAnsi="Times New Roman"/>
          <w:color w:val="000000"/>
          <w:lang w:val="en-GB"/>
        </w:rPr>
        <w:t xml:space="preserve">2016, </w:t>
      </w:r>
      <w:proofErr w:type="spellStart"/>
      <w:r w:rsidR="001C50AB">
        <w:rPr>
          <w:rFonts w:ascii="Times New Roman" w:hAnsi="Times New Roman"/>
          <w:color w:val="000000"/>
          <w:lang w:val="en-GB"/>
        </w:rPr>
        <w:t>Pushpawela</w:t>
      </w:r>
      <w:proofErr w:type="spellEnd"/>
      <w:r w:rsidR="001C50AB">
        <w:rPr>
          <w:rFonts w:ascii="Times New Roman" w:hAnsi="Times New Roman"/>
          <w:color w:val="000000"/>
          <w:lang w:val="en-GB"/>
        </w:rPr>
        <w:t xml:space="preserve"> </w:t>
      </w:r>
      <w:r w:rsidR="001C50AB">
        <w:rPr>
          <w:rFonts w:ascii="Times New Roman" w:hAnsi="Times New Roman"/>
          <w:i/>
          <w:iCs/>
          <w:color w:val="000000"/>
          <w:lang w:val="en-GB"/>
        </w:rPr>
        <w:t>et al</w:t>
      </w:r>
      <w:r w:rsidR="001C50AB">
        <w:rPr>
          <w:rFonts w:ascii="Times New Roman" w:hAnsi="Times New Roman"/>
          <w:color w:val="000000"/>
          <w:lang w:val="en-GB"/>
        </w:rPr>
        <w:t xml:space="preserve">. 2018). </w:t>
      </w:r>
      <w:ins w:id="212" w:author="Usuario" w:date="2020-04-24T19:21:00Z">
        <w:r w:rsidRPr="00540B47">
          <w:rPr>
            <w:rFonts w:ascii="Times New Roman" w:hAnsi="Times New Roman"/>
            <w:color w:val="000000"/>
            <w:highlight w:val="yellow"/>
            <w:lang w:val="en-GB"/>
            <w:rPrChange w:id="213" w:author="Usuario" w:date="2020-05-06T09:44:00Z">
              <w:rPr>
                <w:rFonts w:ascii="Times New Roman" w:hAnsi="Times New Roman"/>
                <w:color w:val="000000"/>
                <w:lang w:val="en-GB"/>
              </w:rPr>
            </w:rPrChange>
          </w:rPr>
          <w:t>ALGO MAS DE POLUTION?</w:t>
        </w:r>
      </w:ins>
    </w:p>
    <w:p w14:paraId="40548EAD" w14:textId="5230E6B8" w:rsidR="00B2650E" w:rsidRDefault="006A1B69" w:rsidP="004F5882">
      <w:pPr>
        <w:pStyle w:val="Textoindependiente"/>
        <w:spacing w:before="200" w:after="0"/>
        <w:jc w:val="both"/>
      </w:pPr>
      <w:ins w:id="214" w:author="Usuario" w:date="2020-04-24T19:18:00Z">
        <w:r>
          <w:rPr>
            <w:rFonts w:ascii="Times New Roman" w:hAnsi="Times New Roman"/>
            <w:color w:val="000000"/>
            <w:lang w:val="en-GB"/>
          </w:rPr>
          <w:t xml:space="preserve">Risk assessments towards natural </w:t>
        </w:r>
      </w:ins>
      <w:ins w:id="215" w:author="Usuario" w:date="2020-04-24T19:20:00Z">
        <w:r>
          <w:rPr>
            <w:rFonts w:ascii="Times New Roman" w:hAnsi="Times New Roman"/>
            <w:color w:val="000000"/>
            <w:lang w:val="en-GB"/>
          </w:rPr>
          <w:t>disasters</w:t>
        </w:r>
      </w:ins>
      <w:ins w:id="216" w:author="Usuario" w:date="2020-04-24T19:18:00Z">
        <w:r>
          <w:rPr>
            <w:rFonts w:ascii="Times New Roman" w:hAnsi="Times New Roman"/>
            <w:color w:val="000000"/>
            <w:lang w:val="en-GB"/>
          </w:rPr>
          <w:t xml:space="preserve"> and </w:t>
        </w:r>
      </w:ins>
      <w:ins w:id="217" w:author="Usuario" w:date="2020-04-24T19:20:00Z">
        <w:r>
          <w:rPr>
            <w:rFonts w:ascii="Times New Roman" w:hAnsi="Times New Roman"/>
            <w:color w:val="000000"/>
            <w:lang w:val="en-GB"/>
          </w:rPr>
          <w:t>particularly</w:t>
        </w:r>
      </w:ins>
      <w:ins w:id="218" w:author="Usuario" w:date="2020-04-24T19:18:00Z">
        <w:r>
          <w:rPr>
            <w:rFonts w:ascii="Times New Roman" w:hAnsi="Times New Roman"/>
            <w:color w:val="000000"/>
            <w:lang w:val="en-GB"/>
          </w:rPr>
          <w:t xml:space="preserve"> flooding represented </w:t>
        </w:r>
      </w:ins>
      <w:ins w:id="219" w:author="Usuario" w:date="2020-04-24T19:19:00Z">
        <w:r>
          <w:rPr>
            <w:rFonts w:ascii="Times New Roman" w:hAnsi="Times New Roman"/>
            <w:color w:val="000000"/>
            <w:lang w:val="en-GB"/>
          </w:rPr>
          <w:t>approximately</w:t>
        </w:r>
      </w:ins>
      <w:ins w:id="220" w:author="Usuario" w:date="2020-04-24T19:18:00Z">
        <w:r>
          <w:rPr>
            <w:rFonts w:ascii="Times New Roman" w:hAnsi="Times New Roman"/>
            <w:color w:val="000000"/>
            <w:lang w:val="en-GB"/>
          </w:rPr>
          <w:t xml:space="preserve"> 18% of the studies</w:t>
        </w:r>
      </w:ins>
      <w:del w:id="221" w:author="Usuario" w:date="2020-04-24T19:19:00Z">
        <w:r w:rsidR="001C50AB" w:rsidDel="006A1B69">
          <w:rPr>
            <w:rFonts w:ascii="Times New Roman" w:hAnsi="Times New Roman"/>
            <w:color w:val="000000"/>
            <w:lang w:val="en-GB"/>
          </w:rPr>
          <w:delText>On the other hand, it seems that studies focused in risk measurments</w:delText>
        </w:r>
      </w:del>
      <w:r w:rsidR="001C50AB">
        <w:rPr>
          <w:rFonts w:ascii="Times New Roman" w:hAnsi="Times New Roman"/>
          <w:color w:val="000000"/>
          <w:lang w:val="en-GB"/>
        </w:rPr>
        <w:t xml:space="preserve"> (Fig. 5</w:t>
      </w:r>
      <w:ins w:id="222" w:author="Usuario" w:date="2020-04-24T19:19:00Z">
        <w:r>
          <w:rPr>
            <w:rFonts w:ascii="Times New Roman" w:hAnsi="Times New Roman"/>
            <w:color w:val="000000"/>
            <w:lang w:val="en-GB"/>
          </w:rPr>
          <w:t xml:space="preserve">; </w:t>
        </w:r>
      </w:ins>
      <w:del w:id="223" w:author="Usuario" w:date="2020-04-24T19:19:00Z">
        <w:r w:rsidR="001C50AB" w:rsidDel="006A1B69">
          <w:rPr>
            <w:rFonts w:ascii="Times New Roman" w:hAnsi="Times New Roman"/>
            <w:color w:val="000000"/>
            <w:lang w:val="en-GB"/>
          </w:rPr>
          <w:delText>) are deeply related to those 18% of articles that mention natural disaster, where flooding was the most common  problem (</w:delText>
        </w:r>
      </w:del>
      <w:r w:rsidR="001C50AB">
        <w:rPr>
          <w:rFonts w:ascii="Times New Roman" w:hAnsi="Times New Roman"/>
          <w:color w:val="000000"/>
          <w:lang w:val="en-GB"/>
        </w:rPr>
        <w:t xml:space="preserve">e.g. Goh 2019, Patel </w:t>
      </w:r>
      <w:r w:rsidR="001C50AB">
        <w:rPr>
          <w:rFonts w:ascii="Times New Roman" w:hAnsi="Times New Roman"/>
          <w:i/>
          <w:iCs/>
          <w:color w:val="000000"/>
          <w:lang w:val="en-GB"/>
        </w:rPr>
        <w:t>et al</w:t>
      </w:r>
      <w:r w:rsidR="001C50AB">
        <w:rPr>
          <w:rFonts w:ascii="Times New Roman" w:hAnsi="Times New Roman"/>
          <w:color w:val="000000"/>
          <w:lang w:val="en-GB"/>
        </w:rPr>
        <w:t xml:space="preserve"> 2019). </w:t>
      </w:r>
      <w:ins w:id="224" w:author="Usuario" w:date="2020-04-24T19:22:00Z">
        <w:r>
          <w:rPr>
            <w:rFonts w:ascii="Times New Roman" w:hAnsi="Times New Roman"/>
            <w:color w:val="000000"/>
            <w:lang w:val="en-GB"/>
          </w:rPr>
          <w:t xml:space="preserve">These studies were performed mainly in </w:t>
        </w:r>
        <w:r w:rsidRPr="00EA0001">
          <w:rPr>
            <w:rFonts w:ascii="Times New Roman" w:hAnsi="Times New Roman"/>
            <w:color w:val="000000"/>
            <w:highlight w:val="yellow"/>
            <w:lang w:val="en-GB"/>
            <w:rPrChange w:id="225" w:author="Usuario" w:date="2020-04-24T19:28:00Z">
              <w:rPr>
                <w:rFonts w:ascii="Times New Roman" w:hAnsi="Times New Roman"/>
                <w:color w:val="000000"/>
                <w:lang w:val="en-GB"/>
              </w:rPr>
            </w:rPrChange>
          </w:rPr>
          <w:t>XXXXXXXXXXX (</w:t>
        </w:r>
        <w:proofErr w:type="spellStart"/>
        <w:r>
          <w:rPr>
            <w:rFonts w:ascii="Times New Roman" w:hAnsi="Times New Roman"/>
            <w:color w:val="000000"/>
            <w:lang w:val="en-GB"/>
          </w:rPr>
          <w:t>poner</w:t>
        </w:r>
        <w:proofErr w:type="spellEnd"/>
        <w:r>
          <w:rPr>
            <w:rFonts w:ascii="Times New Roman" w:hAnsi="Times New Roman"/>
            <w:color w:val="000000"/>
            <w:lang w:val="en-GB"/>
          </w:rPr>
          <w:t xml:space="preserve"> </w:t>
        </w:r>
        <w:proofErr w:type="spellStart"/>
        <w:r>
          <w:rPr>
            <w:rFonts w:ascii="Times New Roman" w:hAnsi="Times New Roman"/>
            <w:color w:val="000000"/>
            <w:lang w:val="en-GB"/>
          </w:rPr>
          <w:t>paises</w:t>
        </w:r>
        <w:proofErr w:type="spellEnd"/>
        <w:r>
          <w:rPr>
            <w:rFonts w:ascii="Times New Roman" w:hAnsi="Times New Roman"/>
            <w:color w:val="000000"/>
            <w:lang w:val="en-GB"/>
          </w:rPr>
          <w:t xml:space="preserve">). </w:t>
        </w:r>
      </w:ins>
      <w:r w:rsidR="001C50AB">
        <w:rPr>
          <w:rFonts w:ascii="Times New Roman" w:hAnsi="Times New Roman"/>
          <w:color w:val="000000"/>
          <w:lang w:val="en-GB"/>
        </w:rPr>
        <w:t xml:space="preserve">Natural </w:t>
      </w:r>
      <w:r w:rsidR="001C50AB">
        <w:rPr>
          <w:rFonts w:ascii="Times New Roman" w:hAnsi="Times New Roman"/>
          <w:color w:val="000000"/>
          <w:lang w:val="en-GB"/>
        </w:rPr>
        <w:lastRenderedPageBreak/>
        <w:t xml:space="preserve">disasters </w:t>
      </w:r>
      <w:del w:id="226" w:author="Usuario" w:date="2020-04-24T19:20:00Z">
        <w:r w:rsidR="001C50AB" w:rsidDel="006A1B69">
          <w:rPr>
            <w:rFonts w:ascii="Times New Roman" w:hAnsi="Times New Roman"/>
            <w:color w:val="000000"/>
            <w:lang w:val="en-GB"/>
          </w:rPr>
          <w:delText xml:space="preserve">are </w:delText>
        </w:r>
      </w:del>
      <w:r w:rsidR="001C50AB">
        <w:rPr>
          <w:rFonts w:ascii="Times New Roman" w:hAnsi="Times New Roman"/>
          <w:color w:val="000000"/>
          <w:lang w:val="en-GB"/>
        </w:rPr>
        <w:t>relate</w:t>
      </w:r>
      <w:del w:id="227" w:author="Usuario" w:date="2020-04-24T19:22:00Z">
        <w:r w:rsidR="001C50AB" w:rsidDel="006A1B69">
          <w:rPr>
            <w:rFonts w:ascii="Times New Roman" w:hAnsi="Times New Roman"/>
            <w:color w:val="000000"/>
            <w:lang w:val="en-GB"/>
          </w:rPr>
          <w:delText>d</w:delText>
        </w:r>
      </w:del>
      <w:r w:rsidR="001C50AB">
        <w:rPr>
          <w:rFonts w:ascii="Times New Roman" w:hAnsi="Times New Roman"/>
          <w:color w:val="000000"/>
          <w:lang w:val="en-GB"/>
        </w:rPr>
        <w:t xml:space="preserve"> to </w:t>
      </w:r>
      <w:ins w:id="228" w:author="Usuario" w:date="2020-04-24T19:20:00Z">
        <w:r>
          <w:rPr>
            <w:rFonts w:ascii="Times New Roman" w:hAnsi="Times New Roman"/>
            <w:color w:val="000000"/>
            <w:lang w:val="en-GB"/>
          </w:rPr>
          <w:t xml:space="preserve">a </w:t>
        </w:r>
      </w:ins>
      <w:r w:rsidR="001C50AB">
        <w:rPr>
          <w:rFonts w:ascii="Times New Roman" w:hAnsi="Times New Roman"/>
          <w:color w:val="000000"/>
          <w:lang w:val="en-GB"/>
        </w:rPr>
        <w:t>city’s vulnerability (Chang &amp; Huang 2015</w:t>
      </w:r>
      <w:del w:id="229" w:author="Usuario" w:date="2020-04-24T19:22:00Z">
        <w:r w:rsidR="001C50AB" w:rsidDel="006A1B69">
          <w:rPr>
            <w:rFonts w:ascii="Times New Roman" w:hAnsi="Times New Roman"/>
            <w:color w:val="000000"/>
            <w:lang w:val="en-GB"/>
          </w:rPr>
          <w:delText xml:space="preserve">), </w:delText>
        </w:r>
      </w:del>
      <w:ins w:id="230" w:author="Usuario" w:date="2020-04-24T19:22:00Z">
        <w:r>
          <w:rPr>
            <w:rFonts w:ascii="Times New Roman" w:hAnsi="Times New Roman"/>
            <w:color w:val="000000"/>
            <w:lang w:val="en-GB"/>
          </w:rPr>
          <w:t xml:space="preserve">). While research has been performed in developed countries, </w:t>
        </w:r>
      </w:ins>
      <w:del w:id="231" w:author="Usuario" w:date="2020-04-24T19:23:00Z">
        <w:r w:rsidR="001C50AB" w:rsidDel="006A1B69">
          <w:rPr>
            <w:rFonts w:ascii="Times New Roman" w:hAnsi="Times New Roman"/>
            <w:color w:val="000000"/>
            <w:lang w:val="en-GB"/>
          </w:rPr>
          <w:delText xml:space="preserve">where </w:delText>
        </w:r>
      </w:del>
      <w:r w:rsidR="001C50AB">
        <w:rPr>
          <w:rFonts w:ascii="Times New Roman" w:hAnsi="Times New Roman"/>
          <w:color w:val="000000"/>
          <w:lang w:val="en-GB"/>
        </w:rPr>
        <w:t xml:space="preserve">developing </w:t>
      </w:r>
      <w:ins w:id="232" w:author="Usuario" w:date="2020-04-24T19:23:00Z">
        <w:r>
          <w:rPr>
            <w:rFonts w:ascii="Times New Roman" w:hAnsi="Times New Roman"/>
            <w:color w:val="000000"/>
            <w:lang w:val="en-GB"/>
          </w:rPr>
          <w:t xml:space="preserve">ones </w:t>
        </w:r>
      </w:ins>
      <w:del w:id="233" w:author="Usuario" w:date="2020-04-24T19:23:00Z">
        <w:r w:rsidR="001C50AB" w:rsidDel="006A1B69">
          <w:rPr>
            <w:rFonts w:ascii="Times New Roman" w:hAnsi="Times New Roman"/>
            <w:color w:val="000000"/>
            <w:lang w:val="en-GB"/>
          </w:rPr>
          <w:delText xml:space="preserve">countries </w:delText>
        </w:r>
      </w:del>
      <w:r w:rsidR="001C50AB">
        <w:rPr>
          <w:rFonts w:ascii="Times New Roman" w:hAnsi="Times New Roman"/>
          <w:color w:val="000000"/>
          <w:lang w:val="en-GB"/>
        </w:rPr>
        <w:t>are the most vulnerable in terms of natural disasters in coastal zones, particularly with flooding events (</w:t>
      </w:r>
      <w:proofErr w:type="spellStart"/>
      <w:r w:rsidR="001C50AB">
        <w:rPr>
          <w:rFonts w:ascii="Times New Roman" w:hAnsi="Times New Roman"/>
          <w:color w:val="000000"/>
          <w:kern w:val="2"/>
          <w:lang w:val="en-GB"/>
        </w:rPr>
        <w:t>Ogie</w:t>
      </w:r>
      <w:proofErr w:type="spellEnd"/>
      <w:r w:rsidR="001C50AB">
        <w:rPr>
          <w:rFonts w:ascii="Times New Roman" w:hAnsi="Times New Roman"/>
          <w:color w:val="000000"/>
          <w:kern w:val="2"/>
          <w:lang w:val="en-GB"/>
        </w:rPr>
        <w:t xml:space="preserve"> </w:t>
      </w:r>
      <w:r w:rsidR="001C50AB">
        <w:rPr>
          <w:rFonts w:ascii="Times New Roman" w:hAnsi="Times New Roman"/>
          <w:i/>
          <w:iCs/>
          <w:color w:val="000000"/>
          <w:kern w:val="2"/>
          <w:lang w:val="en-GB"/>
        </w:rPr>
        <w:t>et al.</w:t>
      </w:r>
      <w:r w:rsidR="001C50AB">
        <w:rPr>
          <w:rFonts w:ascii="Times New Roman" w:hAnsi="Times New Roman"/>
          <w:color w:val="000000"/>
          <w:kern w:val="2"/>
          <w:lang w:val="en-GB"/>
        </w:rPr>
        <w:t xml:space="preserve"> 2020). </w:t>
      </w:r>
      <w:ins w:id="234" w:author="Usuario" w:date="2020-04-24T19:26:00Z">
        <w:r w:rsidR="00EA0001">
          <w:rPr>
            <w:rFonts w:ascii="Times New Roman" w:hAnsi="Times New Roman"/>
            <w:color w:val="000000"/>
            <w:kern w:val="2"/>
            <w:lang w:val="en-GB"/>
          </w:rPr>
          <w:t xml:space="preserve">This same tendency is repeated in relation to </w:t>
        </w:r>
      </w:ins>
      <w:del w:id="235" w:author="Usuario" w:date="2020-04-24T19:23:00Z">
        <w:r w:rsidR="001C50AB" w:rsidDel="006A1B69">
          <w:rPr>
            <w:rFonts w:ascii="Times New Roman" w:hAnsi="Times New Roman"/>
            <w:color w:val="000000"/>
            <w:kern w:val="2"/>
            <w:lang w:val="en-GB"/>
          </w:rPr>
          <w:delText>However, fortunately</w:delText>
        </w:r>
      </w:del>
      <w:del w:id="236" w:author="Usuario" w:date="2020-04-24T19:27:00Z">
        <w:r w:rsidR="001C50AB" w:rsidDel="00EA0001">
          <w:rPr>
            <w:rFonts w:ascii="Times New Roman" w:hAnsi="Times New Roman"/>
            <w:color w:val="000000"/>
            <w:kern w:val="2"/>
            <w:lang w:val="en-GB"/>
          </w:rPr>
          <w:delText xml:space="preserve"> in some countries research related to</w:delText>
        </w:r>
      </w:del>
      <w:ins w:id="237" w:author="Usuario" w:date="2020-04-24T19:27:00Z">
        <w:r w:rsidR="00EA0001">
          <w:rPr>
            <w:rFonts w:ascii="Times New Roman" w:hAnsi="Times New Roman"/>
            <w:color w:val="000000"/>
            <w:kern w:val="2"/>
            <w:lang w:val="en-GB"/>
          </w:rPr>
          <w:t xml:space="preserve">studies which address </w:t>
        </w:r>
      </w:ins>
      <w:del w:id="238" w:author="Usuario" w:date="2020-04-24T19:27:00Z">
        <w:r w:rsidR="001C50AB" w:rsidDel="00EA0001">
          <w:rPr>
            <w:rFonts w:ascii="Times New Roman" w:hAnsi="Times New Roman"/>
            <w:color w:val="000000"/>
            <w:kern w:val="2"/>
            <w:lang w:val="en-GB"/>
          </w:rPr>
          <w:delText xml:space="preserve"> </w:delText>
        </w:r>
      </w:del>
      <w:r w:rsidR="001C50AB">
        <w:rPr>
          <w:rFonts w:ascii="Times New Roman" w:hAnsi="Times New Roman"/>
          <w:color w:val="000000"/>
          <w:kern w:val="2"/>
          <w:lang w:val="en-GB"/>
        </w:rPr>
        <w:t>mitigation strategies</w:t>
      </w:r>
      <w:del w:id="239" w:author="Usuario" w:date="2020-04-24T19:27:00Z">
        <w:r w:rsidR="001C50AB" w:rsidDel="00EA0001">
          <w:rPr>
            <w:rFonts w:ascii="Times New Roman" w:hAnsi="Times New Roman"/>
            <w:color w:val="000000"/>
            <w:kern w:val="2"/>
            <w:lang w:val="en-GB"/>
          </w:rPr>
          <w:delText xml:space="preserve"> has been conducted</w:delText>
        </w:r>
      </w:del>
      <w:r w:rsidR="001C50AB">
        <w:rPr>
          <w:rFonts w:ascii="Times New Roman" w:hAnsi="Times New Roman"/>
          <w:color w:val="000000"/>
          <w:kern w:val="2"/>
          <w:lang w:val="en-GB"/>
        </w:rPr>
        <w:t xml:space="preserve">, </w:t>
      </w:r>
      <w:bookmarkStart w:id="240" w:name="tw-target-text13"/>
      <w:bookmarkEnd w:id="240"/>
      <w:r w:rsidR="001C50AB">
        <w:rPr>
          <w:rFonts w:ascii="Times New Roman" w:hAnsi="Times New Roman"/>
          <w:color w:val="000000"/>
          <w:kern w:val="2"/>
          <w:lang w:val="en-GB"/>
        </w:rPr>
        <w:t xml:space="preserve">with projections to make cities more resilient to natural disasters (Watson &amp; Adams 2010, </w:t>
      </w:r>
      <w:proofErr w:type="spellStart"/>
      <w:r w:rsidR="001C50AB">
        <w:rPr>
          <w:rFonts w:ascii="Times New Roman" w:hAnsi="Times New Roman"/>
          <w:color w:val="000000"/>
          <w:kern w:val="2"/>
          <w:lang w:val="en-GB"/>
        </w:rPr>
        <w:t>Serre</w:t>
      </w:r>
      <w:proofErr w:type="spellEnd"/>
      <w:r w:rsidR="001C50AB">
        <w:rPr>
          <w:rFonts w:ascii="Times New Roman" w:hAnsi="Times New Roman"/>
          <w:color w:val="000000"/>
          <w:kern w:val="2"/>
          <w:lang w:val="en-GB"/>
        </w:rPr>
        <w:t xml:space="preserve"> </w:t>
      </w:r>
      <w:r w:rsidR="001C50AB">
        <w:rPr>
          <w:rFonts w:ascii="Times New Roman" w:hAnsi="Times New Roman"/>
          <w:i/>
          <w:iCs/>
          <w:color w:val="000000"/>
          <w:kern w:val="2"/>
          <w:lang w:val="en-GB"/>
        </w:rPr>
        <w:t>et al.</w:t>
      </w:r>
      <w:r w:rsidR="001C50AB">
        <w:rPr>
          <w:rFonts w:ascii="Times New Roman" w:hAnsi="Times New Roman"/>
          <w:color w:val="000000"/>
          <w:kern w:val="2"/>
          <w:lang w:val="en-GB"/>
        </w:rPr>
        <w:t xml:space="preserve"> 2016, </w:t>
      </w:r>
      <w:proofErr w:type="spellStart"/>
      <w:r w:rsidR="001C50AB">
        <w:rPr>
          <w:rFonts w:ascii="Times New Roman" w:hAnsi="Times New Roman"/>
          <w:color w:val="000000"/>
          <w:kern w:val="2"/>
          <w:lang w:val="en-GB"/>
        </w:rPr>
        <w:t>Aerts</w:t>
      </w:r>
      <w:proofErr w:type="spellEnd"/>
      <w:r w:rsidR="001C50AB">
        <w:rPr>
          <w:rFonts w:ascii="Times New Roman" w:hAnsi="Times New Roman"/>
          <w:color w:val="000000"/>
          <w:kern w:val="2"/>
          <w:lang w:val="en-GB"/>
        </w:rPr>
        <w:t xml:space="preserve"> </w:t>
      </w:r>
      <w:r w:rsidR="001C50AB">
        <w:rPr>
          <w:rFonts w:ascii="Times New Roman" w:hAnsi="Times New Roman"/>
          <w:i/>
          <w:iCs/>
          <w:color w:val="000000"/>
          <w:kern w:val="2"/>
          <w:lang w:val="en-GB"/>
        </w:rPr>
        <w:t>et al.</w:t>
      </w:r>
      <w:r w:rsidR="001C50AB">
        <w:rPr>
          <w:rFonts w:ascii="Times New Roman" w:hAnsi="Times New Roman"/>
          <w:color w:val="000000"/>
          <w:kern w:val="2"/>
          <w:lang w:val="en-GB"/>
        </w:rPr>
        <w:t xml:space="preserve"> 2014, </w:t>
      </w:r>
      <w:proofErr w:type="gramStart"/>
      <w:r w:rsidR="001C50AB">
        <w:rPr>
          <w:rFonts w:ascii="Times New Roman" w:hAnsi="Times New Roman"/>
          <w:color w:val="000000"/>
          <w:kern w:val="2"/>
          <w:lang w:val="en-GB"/>
        </w:rPr>
        <w:t>Sutton</w:t>
      </w:r>
      <w:proofErr w:type="gramEnd"/>
      <w:r w:rsidR="001C50AB">
        <w:rPr>
          <w:rFonts w:ascii="Times New Roman" w:hAnsi="Times New Roman"/>
          <w:color w:val="000000"/>
          <w:kern w:val="2"/>
          <w:lang w:val="en-GB"/>
        </w:rPr>
        <w:t xml:space="preserve">-Grier </w:t>
      </w:r>
      <w:r w:rsidR="001C50AB">
        <w:rPr>
          <w:rFonts w:ascii="Times New Roman" w:hAnsi="Times New Roman"/>
          <w:i/>
          <w:iCs/>
          <w:color w:val="000000"/>
          <w:kern w:val="2"/>
          <w:lang w:val="en-GB"/>
        </w:rPr>
        <w:t>et</w:t>
      </w:r>
      <w:r w:rsidR="001C50AB">
        <w:rPr>
          <w:rFonts w:ascii="Times New Roman" w:hAnsi="Times New Roman"/>
          <w:color w:val="000000"/>
          <w:kern w:val="2"/>
          <w:lang w:val="en-GB"/>
        </w:rPr>
        <w:t xml:space="preserve"> </w:t>
      </w:r>
      <w:r w:rsidR="001C50AB">
        <w:rPr>
          <w:rFonts w:ascii="Times New Roman" w:hAnsi="Times New Roman"/>
          <w:i/>
          <w:iCs/>
          <w:color w:val="000000"/>
          <w:kern w:val="2"/>
          <w:lang w:val="en-GB"/>
        </w:rPr>
        <w:t xml:space="preserve">al. </w:t>
      </w:r>
      <w:r w:rsidR="001C50AB">
        <w:rPr>
          <w:rFonts w:ascii="Times New Roman" w:hAnsi="Times New Roman"/>
          <w:color w:val="000000"/>
          <w:kern w:val="2"/>
          <w:lang w:val="en-GB"/>
        </w:rPr>
        <w:t>2015)</w:t>
      </w:r>
      <w:ins w:id="241" w:author="Usuario" w:date="2020-04-24T19:25:00Z">
        <w:r w:rsidR="00EA0001">
          <w:rPr>
            <w:rFonts w:ascii="Times New Roman" w:hAnsi="Times New Roman"/>
            <w:color w:val="000000"/>
            <w:lang w:val="en-GB"/>
          </w:rPr>
          <w:t xml:space="preserve">. </w:t>
        </w:r>
      </w:ins>
      <w:ins w:id="242" w:author="Usuario" w:date="2020-04-24T19:28:00Z">
        <w:r w:rsidR="00EA0001">
          <w:rPr>
            <w:rFonts w:ascii="Times New Roman" w:hAnsi="Times New Roman"/>
            <w:color w:val="000000"/>
            <w:lang w:val="en-GB"/>
          </w:rPr>
          <w:t xml:space="preserve">There is an urgent need to extend this type of research towards developing and mid-income countries. </w:t>
        </w:r>
      </w:ins>
      <w:del w:id="243" w:author="Usuario" w:date="2020-04-24T19:25:00Z">
        <w:r w:rsidR="001C50AB" w:rsidDel="00EA0001">
          <w:rPr>
            <w:rFonts w:ascii="Times New Roman" w:hAnsi="Times New Roman"/>
            <w:color w:val="000000"/>
            <w:lang w:val="en-GB"/>
          </w:rPr>
          <w:delText xml:space="preserve"> </w:delText>
        </w:r>
      </w:del>
    </w:p>
    <w:p w14:paraId="06F247DC" w14:textId="01B3B13B" w:rsidR="00B2650E" w:rsidRDefault="00EA0001">
      <w:pPr>
        <w:pStyle w:val="Textoindependiente"/>
        <w:spacing w:before="200" w:after="0"/>
        <w:jc w:val="both"/>
      </w:pPr>
      <w:ins w:id="244" w:author="Usuario" w:date="2020-04-24T19:29:00Z">
        <w:r>
          <w:rPr>
            <w:rFonts w:ascii="Times New Roman" w:hAnsi="Times New Roman"/>
            <w:color w:val="000000"/>
            <w:lang w:val="en-GB"/>
          </w:rPr>
          <w:t xml:space="preserve">Our review shows that published research on </w:t>
        </w:r>
      </w:ins>
      <w:del w:id="245" w:author="Usuario" w:date="2020-04-24T19:29:00Z">
        <w:r w:rsidR="001C50AB" w:rsidDel="00EA0001">
          <w:rPr>
            <w:rFonts w:ascii="Times New Roman" w:hAnsi="Times New Roman"/>
            <w:color w:val="000000"/>
            <w:lang w:val="en-GB"/>
          </w:rPr>
          <w:delText xml:space="preserve">From the total of articles selected, </w:delText>
        </w:r>
      </w:del>
      <w:r w:rsidR="001C50AB">
        <w:rPr>
          <w:rFonts w:ascii="Times New Roman" w:hAnsi="Times New Roman"/>
          <w:color w:val="000000"/>
          <w:lang w:val="en-GB"/>
        </w:rPr>
        <w:t xml:space="preserve">coastal urban ecology </w:t>
      </w:r>
      <w:del w:id="246" w:author="Usuario" w:date="2020-04-24T19:29:00Z">
        <w:r w:rsidR="001C50AB" w:rsidDel="00EA0001">
          <w:rPr>
            <w:rFonts w:ascii="Times New Roman" w:hAnsi="Times New Roman"/>
            <w:color w:val="000000"/>
            <w:lang w:val="en-GB"/>
          </w:rPr>
          <w:delText xml:space="preserve">was </w:delText>
        </w:r>
      </w:del>
      <w:ins w:id="247" w:author="Usuario" w:date="2020-04-24T19:29:00Z">
        <w:r>
          <w:rPr>
            <w:rFonts w:ascii="Times New Roman" w:hAnsi="Times New Roman"/>
            <w:color w:val="000000"/>
            <w:lang w:val="en-GB"/>
          </w:rPr>
          <w:t xml:space="preserve">has </w:t>
        </w:r>
      </w:ins>
      <w:ins w:id="248" w:author="Usuario" w:date="2020-04-26T17:52:00Z">
        <w:r w:rsidR="004F5882">
          <w:rPr>
            <w:rFonts w:ascii="Times New Roman" w:hAnsi="Times New Roman"/>
            <w:color w:val="000000"/>
            <w:lang w:val="en-GB"/>
          </w:rPr>
          <w:t xml:space="preserve">mainly </w:t>
        </w:r>
      </w:ins>
      <w:ins w:id="249" w:author="Usuario" w:date="2020-04-24T19:29:00Z">
        <w:r w:rsidR="0027591A">
          <w:rPr>
            <w:rFonts w:ascii="Times New Roman" w:hAnsi="Times New Roman"/>
            <w:color w:val="000000"/>
            <w:lang w:val="en-GB"/>
          </w:rPr>
          <w:t>focused i</w:t>
        </w:r>
        <w:r>
          <w:rPr>
            <w:rFonts w:ascii="Times New Roman" w:hAnsi="Times New Roman"/>
            <w:color w:val="000000"/>
            <w:lang w:val="en-GB"/>
          </w:rPr>
          <w:t xml:space="preserve">n </w:t>
        </w:r>
      </w:ins>
      <w:del w:id="250" w:author="Usuario" w:date="2020-04-24T19:29:00Z">
        <w:r w:rsidR="001C50AB" w:rsidDel="00EA0001">
          <w:rPr>
            <w:rFonts w:ascii="Times New Roman" w:hAnsi="Times New Roman"/>
            <w:color w:val="000000"/>
            <w:lang w:val="en-GB"/>
          </w:rPr>
          <w:delText>developed</w:delText>
        </w:r>
      </w:del>
      <w:del w:id="251" w:author="Usuario" w:date="2020-04-24T19:30:00Z">
        <w:r w:rsidR="001C50AB" w:rsidDel="00EA0001">
          <w:rPr>
            <w:rFonts w:ascii="Times New Roman" w:hAnsi="Times New Roman"/>
            <w:color w:val="000000"/>
            <w:lang w:val="en-GB"/>
          </w:rPr>
          <w:delText xml:space="preserve"> in </w:delText>
        </w:r>
      </w:del>
      <w:ins w:id="252" w:author="Usuario" w:date="2020-04-26T17:52:00Z">
        <w:r w:rsidR="004F5882">
          <w:rPr>
            <w:rFonts w:ascii="Times New Roman" w:hAnsi="Times New Roman"/>
            <w:color w:val="000000"/>
            <w:lang w:val="en-GB"/>
          </w:rPr>
          <w:t xml:space="preserve">cities between 1 and 5 million people </w:t>
        </w:r>
      </w:ins>
      <w:ins w:id="253" w:author="Usuario" w:date="2020-04-26T17:53:00Z">
        <w:r w:rsidR="004F5882">
          <w:rPr>
            <w:rFonts w:ascii="Times New Roman" w:hAnsi="Times New Roman"/>
            <w:color w:val="000000"/>
            <w:lang w:val="en-GB"/>
          </w:rPr>
          <w:t xml:space="preserve">in </w:t>
        </w:r>
      </w:ins>
      <w:r w:rsidR="001C50AB">
        <w:rPr>
          <w:rFonts w:ascii="Times New Roman" w:hAnsi="Times New Roman"/>
          <w:color w:val="000000"/>
          <w:lang w:val="en-GB"/>
        </w:rPr>
        <w:t xml:space="preserve">51 </w:t>
      </w:r>
      <w:ins w:id="254" w:author="Usuario" w:date="2020-04-26T17:53:00Z">
        <w:r w:rsidR="004F5882">
          <w:rPr>
            <w:rFonts w:ascii="Times New Roman" w:hAnsi="Times New Roman"/>
            <w:color w:val="000000"/>
            <w:lang w:val="en-GB"/>
          </w:rPr>
          <w:t xml:space="preserve">different </w:t>
        </w:r>
      </w:ins>
      <w:r w:rsidR="001C50AB">
        <w:rPr>
          <w:rFonts w:ascii="Times New Roman" w:hAnsi="Times New Roman"/>
          <w:color w:val="000000"/>
          <w:lang w:val="en-GB"/>
        </w:rPr>
        <w:t>countries</w:t>
      </w:r>
      <w:del w:id="255" w:author="Usuario" w:date="2020-04-26T17:53:00Z">
        <w:r w:rsidR="001C50AB" w:rsidDel="004F5882">
          <w:rPr>
            <w:rFonts w:ascii="Times New Roman" w:hAnsi="Times New Roman"/>
            <w:color w:val="000000"/>
            <w:lang w:val="en-GB"/>
          </w:rPr>
          <w:delText xml:space="preserve">, </w:delText>
        </w:r>
      </w:del>
      <w:ins w:id="256" w:author="Usuario" w:date="2020-04-26T17:53:00Z">
        <w:r w:rsidR="004F5882">
          <w:rPr>
            <w:rFonts w:ascii="Times New Roman" w:hAnsi="Times New Roman"/>
            <w:color w:val="000000"/>
            <w:lang w:val="en-GB"/>
          </w:rPr>
          <w:t xml:space="preserve">. </w:t>
        </w:r>
      </w:ins>
      <w:del w:id="257" w:author="Usuario" w:date="2020-04-26T17:53:00Z">
        <w:r w:rsidR="001C50AB" w:rsidDel="004F5882">
          <w:rPr>
            <w:rFonts w:ascii="Times New Roman" w:hAnsi="Times New Roman"/>
            <w:color w:val="000000"/>
            <w:lang w:val="en-GB"/>
          </w:rPr>
          <w:delText xml:space="preserve">with </w:delText>
        </w:r>
      </w:del>
      <w:del w:id="258" w:author="Usuario" w:date="2020-04-26T17:51:00Z">
        <w:r w:rsidR="001C50AB" w:rsidDel="004F5882">
          <w:rPr>
            <w:rFonts w:ascii="Times New Roman" w:hAnsi="Times New Roman"/>
            <w:color w:val="000000"/>
            <w:lang w:val="en-GB"/>
          </w:rPr>
          <w:delText xml:space="preserve">most </w:delText>
        </w:r>
      </w:del>
      <w:ins w:id="259" w:author="Usuario" w:date="2020-04-26T17:53:00Z">
        <w:r w:rsidR="004F5882">
          <w:rPr>
            <w:rFonts w:ascii="Times New Roman" w:hAnsi="Times New Roman"/>
            <w:color w:val="000000"/>
            <w:lang w:val="en-GB"/>
          </w:rPr>
          <w:t>M</w:t>
        </w:r>
      </w:ins>
      <w:ins w:id="260" w:author="Usuario" w:date="2020-04-26T17:51:00Z">
        <w:r w:rsidR="004F5882">
          <w:rPr>
            <w:rFonts w:ascii="Times New Roman" w:hAnsi="Times New Roman"/>
            <w:color w:val="000000"/>
            <w:lang w:val="en-GB"/>
          </w:rPr>
          <w:t xml:space="preserve">ore than X% </w:t>
        </w:r>
      </w:ins>
      <w:ins w:id="261" w:author="Usuario" w:date="2020-04-26T17:52:00Z">
        <w:r w:rsidR="004F5882">
          <w:rPr>
            <w:rFonts w:ascii="Times New Roman" w:hAnsi="Times New Roman"/>
            <w:color w:val="000000"/>
            <w:lang w:val="en-GB"/>
          </w:rPr>
          <w:t xml:space="preserve">of </w:t>
        </w:r>
      </w:ins>
      <w:ins w:id="262" w:author="Usuario" w:date="2020-04-24T19:30:00Z">
        <w:r>
          <w:rPr>
            <w:rFonts w:ascii="Times New Roman" w:hAnsi="Times New Roman"/>
            <w:color w:val="000000"/>
            <w:lang w:val="en-GB"/>
          </w:rPr>
          <w:t xml:space="preserve">articles being performed </w:t>
        </w:r>
      </w:ins>
      <w:del w:id="263" w:author="Usuario" w:date="2020-04-24T19:30:00Z">
        <w:r w:rsidR="001C50AB" w:rsidDel="00EA0001">
          <w:rPr>
            <w:rFonts w:ascii="Times New Roman" w:hAnsi="Times New Roman"/>
            <w:color w:val="000000"/>
            <w:lang w:val="en-GB"/>
          </w:rPr>
          <w:delText xml:space="preserve">of ithem being developed only </w:delText>
        </w:r>
      </w:del>
      <w:r w:rsidR="001C50AB">
        <w:rPr>
          <w:rFonts w:ascii="Times New Roman" w:hAnsi="Times New Roman"/>
          <w:color w:val="000000"/>
          <w:lang w:val="en-GB"/>
        </w:rPr>
        <w:t xml:space="preserve">in USA, China and Australia (Fig. 2). </w:t>
      </w:r>
      <w:ins w:id="264" w:author="Usuario" w:date="2020-04-24T19:35:00Z">
        <w:r>
          <w:rPr>
            <w:rFonts w:ascii="Times New Roman" w:hAnsi="Times New Roman"/>
            <w:color w:val="000000"/>
            <w:lang w:val="en-GB"/>
          </w:rPr>
          <w:t>Interestingly, s</w:t>
        </w:r>
      </w:ins>
      <w:ins w:id="265" w:author="Usuario" w:date="2020-04-24T19:33:00Z">
        <w:r>
          <w:rPr>
            <w:rFonts w:ascii="Times New Roman" w:hAnsi="Times New Roman"/>
            <w:color w:val="000000"/>
            <w:lang w:val="en-GB"/>
          </w:rPr>
          <w:t xml:space="preserve">tudies indicate research </w:t>
        </w:r>
      </w:ins>
      <w:del w:id="266" w:author="Usuario" w:date="2020-04-24T19:34:00Z">
        <w:r w:rsidR="001C50AB" w:rsidDel="00EA0001">
          <w:rPr>
            <w:rFonts w:ascii="Times New Roman" w:hAnsi="Times New Roman"/>
            <w:color w:val="000000"/>
            <w:lang w:val="en-GB"/>
          </w:rPr>
          <w:delText xml:space="preserve">Even when research was made </w:delText>
        </w:r>
      </w:del>
      <w:r w:rsidR="001C50AB">
        <w:rPr>
          <w:rFonts w:ascii="Times New Roman" w:hAnsi="Times New Roman"/>
          <w:color w:val="000000"/>
          <w:lang w:val="en-GB"/>
        </w:rPr>
        <w:t xml:space="preserve">in several cities from these three </w:t>
      </w:r>
      <w:del w:id="267" w:author="Usuario" w:date="2020-04-24T19:31:00Z">
        <w:r w:rsidR="001C50AB" w:rsidDel="00EA0001">
          <w:rPr>
            <w:rFonts w:ascii="Times New Roman" w:hAnsi="Times New Roman"/>
            <w:color w:val="000000"/>
            <w:lang w:val="en-GB"/>
          </w:rPr>
          <w:delText>contries</w:delText>
        </w:r>
      </w:del>
      <w:ins w:id="268" w:author="Usuario" w:date="2020-04-24T19:31:00Z">
        <w:r>
          <w:rPr>
            <w:rFonts w:ascii="Times New Roman" w:hAnsi="Times New Roman"/>
            <w:color w:val="000000"/>
            <w:lang w:val="en-GB"/>
          </w:rPr>
          <w:t>countries</w:t>
        </w:r>
      </w:ins>
      <w:r w:rsidR="001C50AB">
        <w:rPr>
          <w:rFonts w:ascii="Times New Roman" w:hAnsi="Times New Roman"/>
          <w:color w:val="000000"/>
          <w:lang w:val="en-GB"/>
        </w:rPr>
        <w:t xml:space="preserve"> (20 cities in USA, 11 in China, and 10 in Australia), </w:t>
      </w:r>
      <w:ins w:id="269" w:author="Usuario" w:date="2020-04-24T19:35:00Z">
        <w:r>
          <w:rPr>
            <w:rFonts w:ascii="Times New Roman" w:hAnsi="Times New Roman"/>
            <w:color w:val="000000"/>
            <w:lang w:val="en-GB"/>
          </w:rPr>
          <w:t xml:space="preserve">aiding to draw conclusions over </w:t>
        </w:r>
      </w:ins>
      <w:ins w:id="270" w:author="Usuario" w:date="2020-04-24T19:36:00Z">
        <w:r>
          <w:rPr>
            <w:rFonts w:ascii="Times New Roman" w:hAnsi="Times New Roman"/>
            <w:color w:val="000000"/>
            <w:lang w:val="en-GB"/>
          </w:rPr>
          <w:t>di</w:t>
        </w:r>
      </w:ins>
      <w:del w:id="271" w:author="Usuario" w:date="2020-04-24T19:36:00Z">
        <w:r w:rsidR="001C50AB" w:rsidDel="00EA0001">
          <w:rPr>
            <w:rFonts w:ascii="Times New Roman" w:hAnsi="Times New Roman"/>
            <w:color w:val="000000"/>
            <w:lang w:val="en-GB"/>
          </w:rPr>
          <w:delText xml:space="preserve">showing </w:delText>
        </w:r>
      </w:del>
      <w:del w:id="272" w:author="Usuario" w:date="2020-04-24T19:34:00Z">
        <w:r w:rsidR="001C50AB" w:rsidDel="00EA0001">
          <w:rPr>
            <w:rFonts w:ascii="Times New Roman" w:hAnsi="Times New Roman"/>
            <w:color w:val="000000"/>
            <w:lang w:val="en-GB"/>
          </w:rPr>
          <w:delText xml:space="preserve">a varied option of </w:delText>
        </w:r>
      </w:del>
      <w:del w:id="273" w:author="Usuario" w:date="2020-04-24T19:36:00Z">
        <w:r w:rsidR="001C50AB" w:rsidDel="00EA0001">
          <w:rPr>
            <w:rFonts w:ascii="Times New Roman" w:hAnsi="Times New Roman"/>
            <w:color w:val="000000"/>
            <w:lang w:val="en-GB"/>
          </w:rPr>
          <w:delText>di</w:delText>
        </w:r>
      </w:del>
      <w:r w:rsidR="001C50AB">
        <w:rPr>
          <w:rFonts w:ascii="Times New Roman" w:hAnsi="Times New Roman"/>
          <w:color w:val="000000"/>
          <w:lang w:val="en-GB"/>
        </w:rPr>
        <w:t>fferent realities</w:t>
      </w:r>
      <w:del w:id="274" w:author="Usuario" w:date="2020-04-24T19:36:00Z">
        <w:r w:rsidR="001C50AB" w:rsidDel="00EA0001">
          <w:rPr>
            <w:rFonts w:ascii="Times New Roman" w:hAnsi="Times New Roman"/>
            <w:color w:val="000000"/>
            <w:lang w:val="en-GB"/>
          </w:rPr>
          <w:delText xml:space="preserve"> (different size of cities also, as we can see in Fig. 4 for these countries</w:delText>
        </w:r>
      </w:del>
      <w:del w:id="275" w:author="Usuario" w:date="2020-04-24T19:34:00Z">
        <w:r w:rsidR="001C50AB" w:rsidDel="00EA0001">
          <w:rPr>
            <w:rFonts w:ascii="Times New Roman" w:hAnsi="Times New Roman"/>
            <w:color w:val="000000"/>
            <w:lang w:val="en-GB"/>
          </w:rPr>
          <w:delText xml:space="preserve">), </w:delText>
        </w:r>
      </w:del>
      <w:ins w:id="276" w:author="Usuario" w:date="2020-04-24T19:34:00Z">
        <w:r>
          <w:rPr>
            <w:rFonts w:ascii="Times New Roman" w:hAnsi="Times New Roman"/>
            <w:color w:val="000000"/>
            <w:lang w:val="en-GB"/>
          </w:rPr>
          <w:t xml:space="preserve">. </w:t>
        </w:r>
      </w:ins>
      <w:ins w:id="277" w:author="Usuario" w:date="2020-04-24T19:40:00Z">
        <w:r>
          <w:rPr>
            <w:rFonts w:ascii="Times New Roman" w:hAnsi="Times New Roman"/>
            <w:color w:val="000000"/>
            <w:lang w:val="en-GB"/>
          </w:rPr>
          <w:t xml:space="preserve">While results from these specific studies can be important to develop theoretical frameworks and assess specific impacts, </w:t>
        </w:r>
      </w:ins>
      <w:ins w:id="278" w:author="Usuario" w:date="2020-04-24T19:36:00Z">
        <w:r>
          <w:rPr>
            <w:rFonts w:ascii="Times New Roman" w:hAnsi="Times New Roman"/>
            <w:color w:val="000000"/>
            <w:lang w:val="en-GB"/>
          </w:rPr>
          <w:t>th</w:t>
        </w:r>
      </w:ins>
      <w:ins w:id="279" w:author="Usuario" w:date="2020-04-24T19:41:00Z">
        <w:r>
          <w:rPr>
            <w:rFonts w:ascii="Times New Roman" w:hAnsi="Times New Roman"/>
            <w:color w:val="000000"/>
            <w:lang w:val="en-GB"/>
          </w:rPr>
          <w:t>e</w:t>
        </w:r>
      </w:ins>
      <w:ins w:id="280" w:author="Usuario" w:date="2020-04-24T19:36:00Z">
        <w:r>
          <w:rPr>
            <w:rFonts w:ascii="Times New Roman" w:hAnsi="Times New Roman"/>
            <w:color w:val="000000"/>
            <w:lang w:val="en-GB"/>
          </w:rPr>
          <w:t xml:space="preserve"> </w:t>
        </w:r>
      </w:ins>
      <w:ins w:id="281" w:author="Usuario" w:date="2020-04-24T19:41:00Z">
        <w:r>
          <w:rPr>
            <w:rFonts w:ascii="Times New Roman" w:hAnsi="Times New Roman"/>
            <w:color w:val="000000"/>
            <w:lang w:val="en-GB"/>
          </w:rPr>
          <w:t>focus on these high GDP countries</w:t>
        </w:r>
      </w:ins>
      <w:ins w:id="282" w:author="Usuario" w:date="2020-04-24T19:36:00Z">
        <w:r>
          <w:rPr>
            <w:rFonts w:ascii="Times New Roman" w:hAnsi="Times New Roman"/>
            <w:color w:val="000000"/>
            <w:lang w:val="en-GB"/>
          </w:rPr>
          <w:t xml:space="preserve"> </w:t>
        </w:r>
      </w:ins>
      <w:ins w:id="283" w:author="Usuario" w:date="2020-04-24T19:37:00Z">
        <w:r>
          <w:rPr>
            <w:rFonts w:ascii="Times New Roman" w:hAnsi="Times New Roman"/>
            <w:color w:val="000000"/>
            <w:lang w:val="en-GB"/>
          </w:rPr>
          <w:t xml:space="preserve">makes it hard to extend </w:t>
        </w:r>
      </w:ins>
      <w:del w:id="284" w:author="Usuario" w:date="2020-04-24T19:37:00Z">
        <w:r w:rsidR="001C50AB" w:rsidDel="00EA0001">
          <w:rPr>
            <w:rFonts w:ascii="Times New Roman" w:hAnsi="Times New Roman"/>
            <w:color w:val="000000"/>
            <w:lang w:val="en-GB"/>
          </w:rPr>
          <w:delText>it is difficult to extend the knowledge</w:delText>
        </w:r>
      </w:del>
      <w:ins w:id="285" w:author="Usuario" w:date="2020-04-24T19:37:00Z">
        <w:r>
          <w:rPr>
            <w:rFonts w:ascii="Times New Roman" w:hAnsi="Times New Roman"/>
            <w:color w:val="000000"/>
            <w:lang w:val="en-GB"/>
          </w:rPr>
          <w:t>insights to other cities in developing and mid-income countries, where growth dynamics, institutional support and adaptive capacity are very different.</w:t>
        </w:r>
      </w:ins>
      <w:ins w:id="286" w:author="Usuario" w:date="2020-04-24T19:39:00Z">
        <w:r>
          <w:rPr>
            <w:rFonts w:ascii="Times New Roman" w:hAnsi="Times New Roman"/>
            <w:color w:val="000000"/>
            <w:lang w:val="en-GB"/>
          </w:rPr>
          <w:t xml:space="preserve"> We </w:t>
        </w:r>
      </w:ins>
      <w:ins w:id="287" w:author="Usuario" w:date="2020-04-24T19:41:00Z">
        <w:r>
          <w:rPr>
            <w:rFonts w:ascii="Times New Roman" w:hAnsi="Times New Roman"/>
            <w:color w:val="000000"/>
            <w:lang w:val="en-GB"/>
          </w:rPr>
          <w:t xml:space="preserve">therefore </w:t>
        </w:r>
      </w:ins>
      <w:ins w:id="288" w:author="Usuario" w:date="2020-04-24T19:39:00Z">
        <w:r>
          <w:rPr>
            <w:rFonts w:ascii="Times New Roman" w:hAnsi="Times New Roman"/>
            <w:color w:val="000000"/>
            <w:lang w:val="en-GB"/>
          </w:rPr>
          <w:t xml:space="preserve">strongly advocate for the need of support programs for coastal urban ecology </w:t>
        </w:r>
      </w:ins>
      <w:ins w:id="289" w:author="Usuario" w:date="2020-04-24T19:40:00Z">
        <w:r>
          <w:rPr>
            <w:rFonts w:ascii="Times New Roman" w:hAnsi="Times New Roman"/>
            <w:color w:val="000000"/>
            <w:lang w:val="en-GB"/>
          </w:rPr>
          <w:t>research in these settings.</w:t>
        </w:r>
      </w:ins>
      <w:ins w:id="290" w:author="Usuario" w:date="2020-04-24T19:42:00Z">
        <w:r>
          <w:rPr>
            <w:rFonts w:ascii="Times New Roman" w:hAnsi="Times New Roman"/>
            <w:color w:val="000000"/>
            <w:lang w:val="en-GB"/>
          </w:rPr>
          <w:t xml:space="preserve"> </w:t>
        </w:r>
      </w:ins>
      <w:ins w:id="291" w:author="Usuario" w:date="2020-04-26T18:13:00Z">
        <w:r w:rsidR="00353104">
          <w:rPr>
            <w:rFonts w:ascii="Times New Roman" w:hAnsi="Times New Roman"/>
            <w:color w:val="000000"/>
            <w:lang w:val="en-GB"/>
          </w:rPr>
          <w:t>In addition, research in cities smaller than 1 million inhabitants or larger than 10 million would extend the variation of conditions in terms of the size of the human group and configuration of variables.</w:t>
        </w:r>
      </w:ins>
      <w:ins w:id="292" w:author="Usuario" w:date="2020-04-26T18:14:00Z">
        <w:r w:rsidR="00353104">
          <w:rPr>
            <w:rFonts w:ascii="Times New Roman" w:hAnsi="Times New Roman"/>
            <w:color w:val="000000"/>
            <w:lang w:val="en-GB"/>
          </w:rPr>
          <w:t xml:space="preserve"> </w:t>
        </w:r>
      </w:ins>
      <w:ins w:id="293" w:author="Usuario" w:date="2020-04-24T19:42:00Z">
        <w:r>
          <w:rPr>
            <w:rFonts w:ascii="Times New Roman" w:hAnsi="Times New Roman"/>
            <w:color w:val="000000"/>
            <w:lang w:val="en-GB"/>
          </w:rPr>
          <w:t xml:space="preserve">These programs could take the form of regionally based learning platforms…… </w:t>
        </w:r>
      </w:ins>
      <w:ins w:id="294" w:author="Usuario" w:date="2020-04-24T19:40:00Z">
        <w:r>
          <w:rPr>
            <w:rFonts w:ascii="Times New Roman" w:hAnsi="Times New Roman"/>
            <w:color w:val="000000"/>
            <w:lang w:val="en-GB"/>
          </w:rPr>
          <w:t xml:space="preserve"> </w:t>
        </w:r>
      </w:ins>
      <w:ins w:id="295" w:author="Usuario" w:date="2020-04-24T19:39:00Z">
        <w:r>
          <w:rPr>
            <w:rFonts w:ascii="Times New Roman" w:hAnsi="Times New Roman"/>
            <w:color w:val="000000"/>
            <w:lang w:val="en-GB"/>
          </w:rPr>
          <w:t xml:space="preserve"> </w:t>
        </w:r>
      </w:ins>
      <w:del w:id="296" w:author="Usuario" w:date="2020-04-24T19:39:00Z">
        <w:r w:rsidR="001C50AB" w:rsidDel="00EA0001">
          <w:rPr>
            <w:rFonts w:ascii="Times New Roman" w:hAnsi="Times New Roman"/>
            <w:color w:val="000000"/>
            <w:lang w:val="en-GB"/>
          </w:rPr>
          <w:delText xml:space="preserve"> from here for the rest of the world. Specifically, we could not apply studies from countries that present hight GDP, with GDP growth of 2.27% as the USA, 6.9% as China, and 9.96% as Australia (Worldmeters.info 2020), to developing and mid-income countries.</w:delText>
        </w:r>
      </w:del>
    </w:p>
    <w:p w14:paraId="52E4C158" w14:textId="77777777" w:rsidR="003B72C1" w:rsidRDefault="003B72C1">
      <w:pPr>
        <w:pStyle w:val="Textoindependiente"/>
        <w:spacing w:before="200" w:after="0"/>
        <w:jc w:val="both"/>
        <w:rPr>
          <w:ins w:id="297" w:author="Usuario" w:date="2020-04-26T20:30:00Z"/>
          <w:rFonts w:ascii="Times New Roman" w:hAnsi="Times New Roman"/>
          <w:color w:val="000000"/>
          <w:lang w:val="en-GB"/>
        </w:rPr>
      </w:pPr>
      <w:ins w:id="298" w:author="Usuario" w:date="2020-04-26T20:30:00Z">
        <w:r w:rsidRPr="00540B47">
          <w:rPr>
            <w:rFonts w:ascii="Times New Roman" w:hAnsi="Times New Roman"/>
            <w:color w:val="000000"/>
            <w:highlight w:val="yellow"/>
            <w:lang w:val="en-GB"/>
            <w:rPrChange w:id="299" w:author="Usuario" w:date="2020-05-06T09:44:00Z">
              <w:rPr>
                <w:rFonts w:ascii="Times New Roman" w:hAnsi="Times New Roman"/>
                <w:color w:val="000000"/>
                <w:lang w:val="en-GB"/>
              </w:rPr>
            </w:rPrChange>
          </w:rPr>
          <w:t>Temporal bias towards short studies.</w:t>
        </w:r>
        <w:r>
          <w:rPr>
            <w:rFonts w:ascii="Times New Roman" w:hAnsi="Times New Roman"/>
            <w:color w:val="000000"/>
            <w:lang w:val="en-GB"/>
          </w:rPr>
          <w:t xml:space="preserve"> </w:t>
        </w:r>
      </w:ins>
    </w:p>
    <w:p w14:paraId="17BB8191" w14:textId="2CDA3B6A" w:rsidR="00B2650E" w:rsidRDefault="001C50AB">
      <w:pPr>
        <w:pStyle w:val="Textoindependiente"/>
        <w:spacing w:before="200" w:after="0"/>
        <w:jc w:val="both"/>
      </w:pPr>
      <w:del w:id="300" w:author="Usuario" w:date="2020-04-26T17:48:00Z">
        <w:r w:rsidDel="004F5882">
          <w:rPr>
            <w:rFonts w:ascii="Times New Roman" w:hAnsi="Times New Roman"/>
            <w:color w:val="000000"/>
            <w:lang w:val="en-GB"/>
          </w:rPr>
          <w:delText xml:space="preserve">Another identified geographic </w:delText>
        </w:r>
      </w:del>
      <w:del w:id="301" w:author="Usuario" w:date="2020-04-26T18:12:00Z">
        <w:r w:rsidDel="00353104">
          <w:rPr>
            <w:rFonts w:ascii="Times New Roman" w:hAnsi="Times New Roman"/>
            <w:color w:val="000000"/>
            <w:lang w:val="en-GB"/>
          </w:rPr>
          <w:delText xml:space="preserve">bias </w:delText>
        </w:r>
      </w:del>
      <w:del w:id="302" w:author="Usuario" w:date="2020-04-26T17:48:00Z">
        <w:r w:rsidDel="004F5882">
          <w:rPr>
            <w:rFonts w:ascii="Times New Roman" w:hAnsi="Times New Roman"/>
            <w:color w:val="000000"/>
            <w:lang w:val="en-GB"/>
          </w:rPr>
          <w:delText xml:space="preserve">is that </w:delText>
        </w:r>
      </w:del>
      <w:del w:id="303" w:author="Usuario" w:date="2020-04-26T18:12:00Z">
        <w:r w:rsidDel="00353104">
          <w:rPr>
            <w:rFonts w:ascii="Times New Roman" w:hAnsi="Times New Roman"/>
            <w:color w:val="000000"/>
            <w:lang w:val="en-GB"/>
          </w:rPr>
          <w:delText xml:space="preserve">most of the studies are developed in large cities. Considering world’s population is increasing during the years and urban centres are growing in population and size (Barragán and Andrés 2015), it is understandable that many studies are developed in large cities with populations between 1 and 5 million people (Fig. 3). However, this represent an important gap in research because projections indicate every urban centre will grow in number (UN 2018). To understand processes and effects of urbanization it is important to develop </w:delText>
        </w:r>
      </w:del>
      <w:del w:id="304" w:author="Usuario" w:date="2020-04-26T18:13:00Z">
        <w:r w:rsidDel="00353104">
          <w:rPr>
            <w:rFonts w:ascii="Times New Roman" w:hAnsi="Times New Roman"/>
            <w:color w:val="000000"/>
            <w:lang w:val="en-GB"/>
          </w:rPr>
          <w:delText>research in cities smaller than 1 million inhabitants or larger than 10 million or mega-cities (Tibbetts 2002). This would extend the variation of conditions in terms of the size of the human group and configuration of variables with both natural and perturbed settings.</w:delText>
        </w:r>
      </w:del>
    </w:p>
    <w:p w14:paraId="0F664576" w14:textId="7143B9DE" w:rsidR="00B2650E" w:rsidRDefault="001C50AB">
      <w:pPr>
        <w:pStyle w:val="Textoindependiente"/>
        <w:spacing w:before="200" w:after="0"/>
        <w:jc w:val="both"/>
      </w:pPr>
      <w:del w:id="305" w:author="Usuario" w:date="2020-04-26T18:27:00Z">
        <w:r w:rsidDel="004E48CA">
          <w:rPr>
            <w:rFonts w:ascii="Times New Roman" w:hAnsi="Times New Roman"/>
            <w:color w:val="000000"/>
            <w:lang w:val="en-GB"/>
          </w:rPr>
          <w:delText xml:space="preserve">Coastal urban ecology </w:delText>
        </w:r>
        <w:bookmarkStart w:id="306" w:name="tw-target-text21"/>
        <w:bookmarkEnd w:id="306"/>
        <w:r w:rsidDel="004E48CA">
          <w:rPr>
            <w:rFonts w:ascii="Times New Roman" w:hAnsi="Times New Roman"/>
            <w:color w:val="000000"/>
            <w:lang w:val="en-GB"/>
          </w:rPr>
          <w:delText>r</w:delText>
        </w:r>
      </w:del>
      <w:ins w:id="307" w:author="Usuario" w:date="2020-04-26T18:27:00Z">
        <w:r w:rsidR="004E48CA">
          <w:rPr>
            <w:rFonts w:ascii="Times New Roman" w:hAnsi="Times New Roman"/>
            <w:color w:val="000000"/>
            <w:lang w:val="en-GB"/>
          </w:rPr>
          <w:t>R</w:t>
        </w:r>
      </w:ins>
      <w:r>
        <w:rPr>
          <w:rFonts w:ascii="Times New Roman" w:hAnsi="Times New Roman"/>
          <w:color w:val="000000"/>
          <w:lang w:val="en-GB"/>
        </w:rPr>
        <w:t xml:space="preserve">esearch </w:t>
      </w:r>
      <w:ins w:id="308" w:author="Usuario" w:date="2020-04-26T18:27:00Z">
        <w:r w:rsidR="004E48CA">
          <w:rPr>
            <w:rFonts w:ascii="Times New Roman" w:hAnsi="Times New Roman"/>
            <w:color w:val="000000"/>
            <w:lang w:val="en-GB"/>
          </w:rPr>
          <w:t xml:space="preserve">has been </w:t>
        </w:r>
      </w:ins>
      <w:del w:id="309" w:author="Usuario" w:date="2020-04-26T18:27:00Z">
        <w:r w:rsidDel="004E48CA">
          <w:rPr>
            <w:rFonts w:ascii="Times New Roman" w:hAnsi="Times New Roman"/>
            <w:color w:val="000000"/>
            <w:lang w:val="en-GB"/>
          </w:rPr>
          <w:delText xml:space="preserve">is </w:delText>
        </w:r>
      </w:del>
      <w:r>
        <w:rPr>
          <w:rFonts w:ascii="Times New Roman" w:hAnsi="Times New Roman"/>
          <w:color w:val="000000"/>
          <w:lang w:val="en-GB"/>
        </w:rPr>
        <w:t xml:space="preserve">mainly performed in near-shore </w:t>
      </w:r>
      <w:del w:id="310" w:author="Usuario" w:date="2020-04-26T18:27:00Z">
        <w:r w:rsidDel="004E48CA">
          <w:rPr>
            <w:rFonts w:ascii="Times New Roman" w:hAnsi="Times New Roman"/>
            <w:color w:val="000000"/>
            <w:lang w:val="en-GB"/>
          </w:rPr>
          <w:delText xml:space="preserve">habitats (Fig. 6), looking </w:delText>
        </w:r>
      </w:del>
      <w:del w:id="311" w:author="Usuario" w:date="2020-04-26T17:51:00Z">
        <w:r w:rsidDel="004F5882">
          <w:rPr>
            <w:rFonts w:ascii="Times New Roman" w:hAnsi="Times New Roman"/>
            <w:color w:val="000000"/>
            <w:lang w:val="en-GB"/>
          </w:rPr>
          <w:delText>primarly</w:delText>
        </w:r>
      </w:del>
      <w:del w:id="312" w:author="Usuario" w:date="2020-04-26T18:27:00Z">
        <w:r w:rsidDel="004E48CA">
          <w:rPr>
            <w:rFonts w:ascii="Times New Roman" w:hAnsi="Times New Roman"/>
            <w:color w:val="000000"/>
            <w:lang w:val="en-GB"/>
          </w:rPr>
          <w:delText xml:space="preserve"> at </w:delText>
        </w:r>
      </w:del>
      <w:r>
        <w:rPr>
          <w:rFonts w:ascii="Times New Roman" w:hAnsi="Times New Roman"/>
          <w:color w:val="000000"/>
          <w:lang w:val="en-GB"/>
        </w:rPr>
        <w:t>terrestrial environments</w:t>
      </w:r>
      <w:del w:id="313" w:author="Usuario" w:date="2020-04-26T18:27:00Z">
        <w:r w:rsidDel="004E48CA">
          <w:rPr>
            <w:rFonts w:ascii="Times New Roman" w:hAnsi="Times New Roman"/>
            <w:color w:val="000000"/>
            <w:lang w:val="en-GB"/>
          </w:rPr>
          <w:delText xml:space="preserve"> in coastal areas</w:delText>
        </w:r>
      </w:del>
      <w:r>
        <w:rPr>
          <w:rFonts w:ascii="Times New Roman" w:hAnsi="Times New Roman"/>
          <w:color w:val="000000"/>
          <w:lang w:val="en-GB"/>
        </w:rPr>
        <w:t xml:space="preserve">. The lack of information in coastal-marine urban environments, revealed a lack of integration in a relevant interphase for urban areas (seawater-land configuration and dimensionality). The results can be translated as marine environments in urban areas are not fully recognised as a conservation </w:t>
      </w:r>
      <w:r>
        <w:rPr>
          <w:rFonts w:ascii="Times New Roman" w:hAnsi="Times New Roman"/>
          <w:color w:val="000000"/>
          <w:lang w:val="en-GB"/>
        </w:rPr>
        <w:lastRenderedPageBreak/>
        <w:t>biology priority generating segregation between urban and marine ecology (</w:t>
      </w:r>
      <w:proofErr w:type="spellStart"/>
      <w:r>
        <w:rPr>
          <w:rFonts w:ascii="Times New Roman" w:hAnsi="Times New Roman"/>
          <w:color w:val="000000"/>
          <w:lang w:val="en-GB"/>
        </w:rPr>
        <w:t>Bulleri</w:t>
      </w:r>
      <w:proofErr w:type="spellEnd"/>
      <w:r>
        <w:rPr>
          <w:rFonts w:ascii="Times New Roman" w:hAnsi="Times New Roman"/>
          <w:color w:val="000000"/>
          <w:lang w:val="en-GB"/>
        </w:rPr>
        <w:t xml:space="preserve"> 2006), even when marine ecosystems are also affected by urbanization (</w:t>
      </w:r>
      <w:proofErr w:type="spellStart"/>
      <w:r>
        <w:rPr>
          <w:rFonts w:ascii="Times New Roman" w:hAnsi="Times New Roman"/>
          <w:color w:val="000000"/>
          <w:lang w:val="en-GB"/>
        </w:rPr>
        <w:t>Bulleri</w:t>
      </w:r>
      <w:proofErr w:type="spellEnd"/>
      <w:r>
        <w:rPr>
          <w:rFonts w:ascii="Times New Roman" w:hAnsi="Times New Roman"/>
          <w:color w:val="000000"/>
          <w:lang w:val="en-GB"/>
        </w:rPr>
        <w:t xml:space="preserve"> 2006, </w:t>
      </w:r>
      <w:proofErr w:type="spellStart"/>
      <w:r>
        <w:rPr>
          <w:rFonts w:ascii="Times New Roman" w:hAnsi="Times New Roman"/>
          <w:color w:val="000000"/>
          <w:lang w:val="en-GB"/>
        </w:rPr>
        <w:t>Shochat</w:t>
      </w:r>
      <w:proofErr w:type="spellEnd"/>
      <w:r>
        <w:rPr>
          <w:rFonts w:ascii="Times New Roman" w:hAnsi="Times New Roman"/>
          <w:color w:val="000000"/>
          <w:lang w:val="en-GB"/>
        </w:rPr>
        <w:t xml:space="preserve"> </w:t>
      </w:r>
      <w:r>
        <w:rPr>
          <w:rFonts w:ascii="Times New Roman" w:hAnsi="Times New Roman"/>
          <w:i/>
          <w:color w:val="000000"/>
          <w:lang w:val="en-GB"/>
        </w:rPr>
        <w:t>et al.</w:t>
      </w:r>
      <w:r>
        <w:rPr>
          <w:rFonts w:ascii="Times New Roman" w:hAnsi="Times New Roman"/>
          <w:color w:val="000000"/>
          <w:lang w:val="en-GB"/>
        </w:rPr>
        <w:t xml:space="preserve"> 2006). Thus, a proper urban ecology developed in coastal cities, including the interaction between marine and terrestrial realms, may help to understand impacts of urbanization on coastal cities.</w:t>
      </w:r>
      <w:ins w:id="314" w:author="Usuario" w:date="2020-04-24T19:43:00Z">
        <w:r w:rsidR="001F69EC">
          <w:rPr>
            <w:rFonts w:ascii="Times New Roman" w:hAnsi="Times New Roman"/>
            <w:color w:val="000000"/>
            <w:lang w:val="en-GB"/>
          </w:rPr>
          <w:t xml:space="preserve"> </w:t>
        </w:r>
      </w:ins>
    </w:p>
    <w:p w14:paraId="618372AB" w14:textId="2C61FA02" w:rsidR="00B2650E" w:rsidRDefault="001C50AB">
      <w:pPr>
        <w:pStyle w:val="Textoindependiente"/>
        <w:spacing w:before="200" w:after="0"/>
        <w:jc w:val="both"/>
      </w:pPr>
      <w:r>
        <w:rPr>
          <w:rFonts w:ascii="Times New Roman" w:hAnsi="Times New Roman"/>
          <w:color w:val="000000"/>
          <w:lang w:val="en-GB"/>
        </w:rPr>
        <w:t xml:space="preserve">In coastal urban ecology, more than half of the articles </w:t>
      </w:r>
      <w:ins w:id="315" w:author="Usuario" w:date="2020-04-26T18:37:00Z">
        <w:r w:rsidR="00C802BC">
          <w:rPr>
            <w:rFonts w:ascii="Times New Roman" w:hAnsi="Times New Roman"/>
            <w:color w:val="000000"/>
            <w:lang w:val="en-GB"/>
          </w:rPr>
          <w:t xml:space="preserve">can be classified as belonging to the </w:t>
        </w:r>
      </w:ins>
      <w:del w:id="316" w:author="Usuario" w:date="2020-04-26T18:37:00Z">
        <w:r w:rsidDel="00C802BC">
          <w:rPr>
            <w:rFonts w:ascii="Times New Roman" w:hAnsi="Times New Roman"/>
            <w:color w:val="000000"/>
            <w:lang w:val="en-GB"/>
          </w:rPr>
          <w:delText xml:space="preserve">correspond to the </w:delText>
        </w:r>
      </w:del>
      <w:r>
        <w:rPr>
          <w:rFonts w:ascii="Times New Roman" w:hAnsi="Times New Roman"/>
          <w:color w:val="000000"/>
          <w:lang w:val="en-GB"/>
        </w:rPr>
        <w:t xml:space="preserve">paradigm </w:t>
      </w:r>
      <w:r>
        <w:rPr>
          <w:rFonts w:ascii="Times New Roman" w:hAnsi="Times New Roman"/>
          <w:i/>
          <w:color w:val="000000"/>
          <w:lang w:val="en-GB"/>
        </w:rPr>
        <w:t>in the cities</w:t>
      </w:r>
      <w:del w:id="317" w:author="Usuario" w:date="2020-04-26T18:30:00Z">
        <w:r w:rsidDel="004E48CA">
          <w:rPr>
            <w:rFonts w:ascii="Times New Roman" w:hAnsi="Times New Roman"/>
            <w:i/>
            <w:color w:val="000000"/>
            <w:lang w:val="en-GB"/>
          </w:rPr>
          <w:delText>.</w:delText>
        </w:r>
        <w:r w:rsidDel="004E48CA">
          <w:rPr>
            <w:rFonts w:ascii="Times New Roman" w:hAnsi="Times New Roman"/>
            <w:color w:val="000000"/>
            <w:lang w:val="en-GB"/>
          </w:rPr>
          <w:delText xml:space="preserve"> </w:delText>
        </w:r>
      </w:del>
      <w:ins w:id="318" w:author="Usuario" w:date="2020-04-26T18:38:00Z">
        <w:r w:rsidR="00C802BC">
          <w:rPr>
            <w:rFonts w:ascii="Times New Roman" w:hAnsi="Times New Roman"/>
            <w:color w:val="000000"/>
            <w:lang w:val="en-GB"/>
          </w:rPr>
          <w:t xml:space="preserve"> Studies contributing to this paradigm </w:t>
        </w:r>
      </w:ins>
      <w:del w:id="319" w:author="Usuario" w:date="2020-04-26T18:30:00Z">
        <w:r w:rsidDel="004E48CA">
          <w:rPr>
            <w:rFonts w:ascii="Times New Roman" w:hAnsi="Times New Roman"/>
            <w:color w:val="000000"/>
            <w:lang w:val="en-GB"/>
          </w:rPr>
          <w:delText xml:space="preserve">This paradigm also presents a </w:delText>
        </w:r>
      </w:del>
      <w:del w:id="320" w:author="Usuario" w:date="2020-04-24T19:43:00Z">
        <w:r w:rsidDel="001F69EC">
          <w:rPr>
            <w:rFonts w:ascii="Times New Roman" w:hAnsi="Times New Roman"/>
            <w:color w:val="000000"/>
            <w:lang w:val="en-GB"/>
          </w:rPr>
          <w:delText>highter</w:delText>
        </w:r>
      </w:del>
      <w:del w:id="321" w:author="Usuario" w:date="2020-04-26T18:30:00Z">
        <w:r w:rsidDel="004E48CA">
          <w:rPr>
            <w:rFonts w:ascii="Times New Roman" w:hAnsi="Times New Roman"/>
            <w:color w:val="000000"/>
            <w:lang w:val="en-GB"/>
          </w:rPr>
          <w:delText xml:space="preserve"> number of articles published in the three countries that were mentioned before (comparing with the other paradigms in Fig. 7, USA, China, and Australia)</w:delText>
        </w:r>
      </w:del>
      <w:del w:id="322" w:author="Usuario" w:date="2020-04-26T18:40:00Z">
        <w:r w:rsidDel="00C802BC">
          <w:rPr>
            <w:rFonts w:ascii="Times New Roman" w:hAnsi="Times New Roman"/>
            <w:color w:val="000000"/>
            <w:lang w:val="en-GB"/>
          </w:rPr>
          <w:delText xml:space="preserve"> and it has</w:delText>
        </w:r>
      </w:del>
      <w:ins w:id="323" w:author="Usuario" w:date="2020-04-26T18:40:00Z">
        <w:r w:rsidR="00C802BC">
          <w:rPr>
            <w:rFonts w:ascii="Times New Roman" w:hAnsi="Times New Roman"/>
            <w:color w:val="000000"/>
            <w:lang w:val="en-GB"/>
          </w:rPr>
          <w:t>have</w:t>
        </w:r>
      </w:ins>
      <w:r>
        <w:rPr>
          <w:rFonts w:ascii="Times New Roman" w:hAnsi="Times New Roman"/>
          <w:color w:val="000000"/>
          <w:lang w:val="en-GB"/>
        </w:rPr>
        <w:t xml:space="preserve"> been growing in number</w:t>
      </w:r>
      <w:ins w:id="324" w:author="Usuario" w:date="2020-04-26T18:31:00Z">
        <w:r w:rsidR="004E48CA">
          <w:rPr>
            <w:rFonts w:ascii="Times New Roman" w:hAnsi="Times New Roman"/>
            <w:color w:val="000000"/>
            <w:lang w:val="en-GB"/>
          </w:rPr>
          <w:t>,</w:t>
        </w:r>
      </w:ins>
      <w:r>
        <w:rPr>
          <w:rFonts w:ascii="Times New Roman" w:hAnsi="Times New Roman"/>
          <w:color w:val="000000"/>
          <w:lang w:val="en-GB"/>
        </w:rPr>
        <w:t xml:space="preserve"> faster than the other paradigms, during the last years (Fig. 8). This </w:t>
      </w:r>
      <w:ins w:id="325" w:author="Usuario" w:date="2020-04-26T18:31:00Z">
        <w:r w:rsidR="004E48CA">
          <w:rPr>
            <w:rFonts w:ascii="Times New Roman" w:hAnsi="Times New Roman"/>
            <w:color w:val="000000"/>
            <w:lang w:val="en-GB"/>
          </w:rPr>
          <w:t xml:space="preserve">result synthesizes </w:t>
        </w:r>
      </w:ins>
      <w:del w:id="326" w:author="Usuario" w:date="2020-04-26T18:31:00Z">
        <w:r w:rsidDel="004E48CA">
          <w:rPr>
            <w:rFonts w:ascii="Times New Roman" w:hAnsi="Times New Roman"/>
            <w:color w:val="000000"/>
            <w:lang w:val="en-GB"/>
          </w:rPr>
          <w:delText>shows one of the bigest</w:delText>
        </w:r>
      </w:del>
      <w:ins w:id="327" w:author="Usuario" w:date="2020-04-26T18:31:00Z">
        <w:r w:rsidR="004E48CA">
          <w:rPr>
            <w:rFonts w:ascii="Times New Roman" w:hAnsi="Times New Roman"/>
            <w:color w:val="000000"/>
            <w:lang w:val="en-GB"/>
          </w:rPr>
          <w:t>the main</w:t>
        </w:r>
      </w:ins>
      <w:r>
        <w:rPr>
          <w:rFonts w:ascii="Times New Roman" w:hAnsi="Times New Roman"/>
          <w:color w:val="000000"/>
          <w:lang w:val="en-GB"/>
        </w:rPr>
        <w:t xml:space="preserve"> biases found in this review </w:t>
      </w:r>
      <w:ins w:id="328" w:author="Usuario" w:date="2020-04-26T18:41:00Z">
        <w:r w:rsidR="00FB33C9">
          <w:rPr>
            <w:rFonts w:ascii="Times New Roman" w:hAnsi="Times New Roman"/>
            <w:color w:val="000000"/>
            <w:lang w:val="en-GB"/>
          </w:rPr>
          <w:t xml:space="preserve">which relate to the </w:t>
        </w:r>
        <w:r w:rsidR="00C802BC">
          <w:rPr>
            <w:rFonts w:ascii="Times New Roman" w:hAnsi="Times New Roman"/>
            <w:color w:val="000000"/>
            <w:lang w:val="en-GB"/>
          </w:rPr>
          <w:t xml:space="preserve">focus on </w:t>
        </w:r>
      </w:ins>
      <w:ins w:id="329" w:author="Usuario" w:date="2020-04-26T18:56:00Z">
        <w:r w:rsidR="0055031B">
          <w:rPr>
            <w:rFonts w:ascii="Times New Roman" w:hAnsi="Times New Roman"/>
            <w:color w:val="000000"/>
            <w:lang w:val="en-GB"/>
          </w:rPr>
          <w:t xml:space="preserve">ecological research, </w:t>
        </w:r>
      </w:ins>
      <w:ins w:id="330" w:author="Usuario" w:date="2020-04-26T18:41:00Z">
        <w:r w:rsidR="00C802BC">
          <w:rPr>
            <w:rFonts w:ascii="Times New Roman" w:hAnsi="Times New Roman"/>
            <w:color w:val="000000"/>
            <w:lang w:val="en-GB"/>
          </w:rPr>
          <w:t>understanding</w:t>
        </w:r>
      </w:ins>
      <w:del w:id="331" w:author="Usuario" w:date="2020-04-26T18:41:00Z">
        <w:r w:rsidDel="00C802BC">
          <w:rPr>
            <w:rFonts w:ascii="Times New Roman" w:hAnsi="Times New Roman"/>
            <w:color w:val="000000"/>
            <w:lang w:val="en-GB"/>
          </w:rPr>
          <w:delText>because it is consistent with the focus in ecological research,</w:delText>
        </w:r>
      </w:del>
      <w:ins w:id="332" w:author="Usuario" w:date="2020-04-26T18:56:00Z">
        <w:r w:rsidR="0055031B">
          <w:rPr>
            <w:rFonts w:ascii="Times New Roman" w:hAnsi="Times New Roman"/>
            <w:color w:val="000000"/>
            <w:lang w:val="en-GB"/>
          </w:rPr>
          <w:t xml:space="preserve"> </w:t>
        </w:r>
      </w:ins>
      <w:r>
        <w:rPr>
          <w:rFonts w:ascii="Times New Roman" w:hAnsi="Times New Roman"/>
          <w:color w:val="000000"/>
          <w:lang w:val="en-GB"/>
        </w:rPr>
        <w:t xml:space="preserve"> urban impacts</w:t>
      </w:r>
      <w:ins w:id="333" w:author="Usuario" w:date="2020-04-26T18:57:00Z">
        <w:r w:rsidR="0055031B">
          <w:rPr>
            <w:rFonts w:ascii="Times New Roman" w:hAnsi="Times New Roman"/>
            <w:color w:val="000000"/>
            <w:lang w:val="en-GB"/>
          </w:rPr>
          <w:t xml:space="preserve"> such as pollution</w:t>
        </w:r>
      </w:ins>
      <w:r>
        <w:rPr>
          <w:rFonts w:ascii="Times New Roman" w:hAnsi="Times New Roman"/>
          <w:color w:val="000000"/>
          <w:lang w:val="en-GB"/>
        </w:rPr>
        <w:t xml:space="preserve">, </w:t>
      </w:r>
      <w:ins w:id="334" w:author="Usuario" w:date="2020-04-26T18:57:00Z">
        <w:r w:rsidR="0055031B">
          <w:rPr>
            <w:rFonts w:ascii="Times New Roman" w:hAnsi="Times New Roman"/>
            <w:color w:val="000000"/>
            <w:lang w:val="en-GB"/>
          </w:rPr>
          <w:t xml:space="preserve">the </w:t>
        </w:r>
      </w:ins>
      <w:r>
        <w:rPr>
          <w:rFonts w:ascii="Times New Roman" w:hAnsi="Times New Roman"/>
          <w:color w:val="000000"/>
          <w:lang w:val="en-GB"/>
        </w:rPr>
        <w:t xml:space="preserve">non-human components, spatial and quantitative analysis found in most of the articles reviewed (Fig. 9). </w:t>
      </w:r>
      <w:del w:id="335" w:author="Usuario" w:date="2020-04-26T19:07:00Z">
        <w:r w:rsidDel="00FB33C9">
          <w:rPr>
            <w:rFonts w:ascii="Times New Roman" w:hAnsi="Times New Roman"/>
            <w:color w:val="000000"/>
            <w:lang w:val="en-GB"/>
          </w:rPr>
          <w:delText>The fact that o</w:delText>
        </w:r>
      </w:del>
      <w:ins w:id="336" w:author="Usuario" w:date="2020-04-26T19:07:00Z">
        <w:r w:rsidR="00FB33C9">
          <w:rPr>
            <w:rFonts w:ascii="Times New Roman" w:hAnsi="Times New Roman"/>
            <w:color w:val="000000"/>
            <w:lang w:val="en-GB"/>
          </w:rPr>
          <w:t>O</w:t>
        </w:r>
      </w:ins>
      <w:r>
        <w:rPr>
          <w:rFonts w:ascii="Times New Roman" w:hAnsi="Times New Roman"/>
          <w:color w:val="000000"/>
          <w:lang w:val="en-GB"/>
        </w:rPr>
        <w:t xml:space="preserve">nly 20% of the articles in coastal urban ecology </w:t>
      </w:r>
      <w:del w:id="337" w:author="Usuario" w:date="2020-04-26T19:07:00Z">
        <w:r w:rsidDel="00FB33C9">
          <w:rPr>
            <w:rFonts w:ascii="Times New Roman" w:hAnsi="Times New Roman"/>
            <w:color w:val="000000"/>
            <w:lang w:val="en-GB"/>
          </w:rPr>
          <w:delText xml:space="preserve">were </w:delText>
        </w:r>
      </w:del>
      <w:r>
        <w:rPr>
          <w:rFonts w:ascii="Times New Roman" w:hAnsi="Times New Roman"/>
          <w:color w:val="000000"/>
          <w:lang w:val="en-GB"/>
        </w:rPr>
        <w:t xml:space="preserve">focused </w:t>
      </w:r>
      <w:del w:id="338" w:author="Usuario" w:date="2020-04-26T19:07:00Z">
        <w:r w:rsidDel="00FB33C9">
          <w:rPr>
            <w:rFonts w:ascii="Times New Roman" w:hAnsi="Times New Roman"/>
            <w:color w:val="000000"/>
            <w:lang w:val="en-GB"/>
          </w:rPr>
          <w:delText xml:space="preserve">in </w:delText>
        </w:r>
      </w:del>
      <w:ins w:id="339" w:author="Usuario" w:date="2020-04-26T19:07:00Z">
        <w:r w:rsidR="00FB33C9">
          <w:rPr>
            <w:rFonts w:ascii="Times New Roman" w:hAnsi="Times New Roman"/>
            <w:color w:val="000000"/>
            <w:lang w:val="en-GB"/>
          </w:rPr>
          <w:t xml:space="preserve">on </w:t>
        </w:r>
      </w:ins>
      <w:r>
        <w:rPr>
          <w:rFonts w:ascii="Times New Roman" w:hAnsi="Times New Roman"/>
          <w:color w:val="000000"/>
          <w:lang w:val="en-GB"/>
        </w:rPr>
        <w:t xml:space="preserve">interdisciplinary research </w:t>
      </w:r>
      <w:ins w:id="340" w:author="Usuario" w:date="2020-04-26T19:07:00Z">
        <w:r w:rsidR="00FB33C9">
          <w:rPr>
            <w:rFonts w:ascii="Times New Roman" w:hAnsi="Times New Roman"/>
            <w:color w:val="000000"/>
            <w:lang w:val="en-GB"/>
          </w:rPr>
          <w:t xml:space="preserve">such </w:t>
        </w:r>
      </w:ins>
      <w:r>
        <w:rPr>
          <w:rFonts w:ascii="Times New Roman" w:hAnsi="Times New Roman"/>
          <w:color w:val="000000"/>
          <w:lang w:val="en-GB"/>
        </w:rPr>
        <w:t>as socio-ecological studies (</w:t>
      </w:r>
      <w:ins w:id="341" w:author="Usuario" w:date="2020-04-26T19:11:00Z">
        <w:r w:rsidR="00AC1747">
          <w:rPr>
            <w:rFonts w:ascii="Times New Roman" w:hAnsi="Times New Roman"/>
            <w:color w:val="000000"/>
            <w:lang w:val="en-GB"/>
          </w:rPr>
          <w:t xml:space="preserve">included in the </w:t>
        </w:r>
      </w:ins>
      <w:r>
        <w:rPr>
          <w:rFonts w:ascii="Times New Roman" w:hAnsi="Times New Roman"/>
          <w:color w:val="000000"/>
          <w:lang w:val="en-GB"/>
        </w:rPr>
        <w:t xml:space="preserve">paradigm </w:t>
      </w:r>
      <w:r>
        <w:rPr>
          <w:rFonts w:ascii="Times New Roman" w:hAnsi="Times New Roman"/>
          <w:i/>
          <w:iCs/>
          <w:color w:val="000000"/>
          <w:lang w:val="en-GB"/>
        </w:rPr>
        <w:t>of the city)</w:t>
      </w:r>
      <w:ins w:id="342" w:author="Usuario" w:date="2020-04-26T19:11:00Z">
        <w:r w:rsidR="00AC1747">
          <w:rPr>
            <w:rFonts w:ascii="Times New Roman" w:hAnsi="Times New Roman"/>
            <w:i/>
            <w:iCs/>
            <w:color w:val="000000"/>
            <w:lang w:val="en-GB"/>
          </w:rPr>
          <w:t>.</w:t>
        </w:r>
      </w:ins>
      <w:r>
        <w:rPr>
          <w:rFonts w:ascii="Times New Roman" w:hAnsi="Times New Roman"/>
          <w:color w:val="000000"/>
          <w:lang w:val="en-GB"/>
        </w:rPr>
        <w:t xml:space="preserve"> </w:t>
      </w:r>
      <w:ins w:id="343" w:author="Usuario" w:date="2020-04-26T19:11:00Z">
        <w:r w:rsidR="00AC1747">
          <w:rPr>
            <w:rFonts w:ascii="Times New Roman" w:hAnsi="Times New Roman"/>
            <w:color w:val="000000"/>
            <w:lang w:val="en-GB"/>
          </w:rPr>
          <w:t xml:space="preserve">This </w:t>
        </w:r>
      </w:ins>
      <w:r>
        <w:rPr>
          <w:rFonts w:ascii="Times New Roman" w:hAnsi="Times New Roman"/>
          <w:color w:val="000000"/>
          <w:lang w:val="en-GB"/>
        </w:rPr>
        <w:t xml:space="preserve">represents an important research gap associated to the lack of social knowledge in a system where humans are both objects and </w:t>
      </w:r>
      <w:proofErr w:type="spellStart"/>
      <w:r>
        <w:rPr>
          <w:rFonts w:ascii="Times New Roman" w:hAnsi="Times New Roman"/>
          <w:color w:val="000000"/>
          <w:lang w:val="en-GB"/>
        </w:rPr>
        <w:t>subjets</w:t>
      </w:r>
      <w:proofErr w:type="spellEnd"/>
      <w:r>
        <w:rPr>
          <w:rFonts w:ascii="Times New Roman" w:hAnsi="Times New Roman"/>
          <w:color w:val="000000"/>
          <w:lang w:val="en-GB"/>
        </w:rPr>
        <w:t xml:space="preserve"> of urbanization</w:t>
      </w:r>
      <w:ins w:id="344" w:author="Usuario" w:date="2020-04-26T19:11:00Z">
        <w:r w:rsidR="00AC1747">
          <w:rPr>
            <w:rFonts w:ascii="Times New Roman" w:hAnsi="Times New Roman"/>
            <w:color w:val="000000"/>
            <w:lang w:val="en-GB"/>
          </w:rPr>
          <w:t xml:space="preserve">, who use </w:t>
        </w:r>
      </w:ins>
      <w:del w:id="345" w:author="Usuario" w:date="2020-04-26T19:11:00Z">
        <w:r w:rsidDel="00AC1747">
          <w:rPr>
            <w:rFonts w:ascii="Times New Roman" w:hAnsi="Times New Roman"/>
            <w:color w:val="000000"/>
            <w:lang w:val="en-GB"/>
          </w:rPr>
          <w:delText xml:space="preserve"> </w:delText>
        </w:r>
      </w:del>
      <w:del w:id="346" w:author="Usuario" w:date="2020-04-26T19:12:00Z">
        <w:r w:rsidDel="00AC1747">
          <w:rPr>
            <w:rFonts w:ascii="Times New Roman" w:hAnsi="Times New Roman"/>
            <w:color w:val="000000"/>
            <w:lang w:val="en-GB"/>
          </w:rPr>
          <w:delText xml:space="preserve">(using </w:delText>
        </w:r>
      </w:del>
      <w:r>
        <w:rPr>
          <w:rFonts w:ascii="Times New Roman" w:hAnsi="Times New Roman"/>
          <w:color w:val="000000"/>
          <w:lang w:val="en-GB"/>
        </w:rPr>
        <w:t>space to live, extract</w:t>
      </w:r>
      <w:del w:id="347" w:author="Usuario" w:date="2020-04-26T19:12:00Z">
        <w:r w:rsidDel="00AC1747">
          <w:rPr>
            <w:rFonts w:ascii="Times New Roman" w:hAnsi="Times New Roman"/>
            <w:color w:val="000000"/>
            <w:lang w:val="en-GB"/>
          </w:rPr>
          <w:delText>ing</w:delText>
        </w:r>
      </w:del>
      <w:r>
        <w:rPr>
          <w:rFonts w:ascii="Times New Roman" w:hAnsi="Times New Roman"/>
          <w:color w:val="000000"/>
          <w:lang w:val="en-GB"/>
        </w:rPr>
        <w:t xml:space="preserve"> subsistence and non-subsistence resources, perform</w:t>
      </w:r>
      <w:del w:id="348" w:author="Usuario" w:date="2020-04-26T19:12:00Z">
        <w:r w:rsidDel="00AC1747">
          <w:rPr>
            <w:rFonts w:ascii="Times New Roman" w:hAnsi="Times New Roman"/>
            <w:color w:val="000000"/>
            <w:lang w:val="en-GB"/>
          </w:rPr>
          <w:delText>ing</w:delText>
        </w:r>
      </w:del>
      <w:r>
        <w:rPr>
          <w:rFonts w:ascii="Times New Roman" w:hAnsi="Times New Roman"/>
          <w:color w:val="000000"/>
          <w:lang w:val="en-GB"/>
        </w:rPr>
        <w:t xml:space="preserve"> recreational activities, and deposit</w:t>
      </w:r>
      <w:del w:id="349" w:author="Usuario" w:date="2020-04-26T19:12:00Z">
        <w:r w:rsidDel="00AC1747">
          <w:rPr>
            <w:rFonts w:ascii="Times New Roman" w:hAnsi="Times New Roman"/>
            <w:color w:val="000000"/>
            <w:lang w:val="en-GB"/>
          </w:rPr>
          <w:delText>ing</w:delText>
        </w:r>
      </w:del>
      <w:r>
        <w:rPr>
          <w:rFonts w:ascii="Times New Roman" w:hAnsi="Times New Roman"/>
          <w:color w:val="000000"/>
          <w:lang w:val="en-GB"/>
        </w:rPr>
        <w:t xml:space="preserve"> waste, among other activities </w:t>
      </w:r>
      <w:del w:id="350" w:author="Usuario" w:date="2020-04-26T19:12:00Z">
        <w:r w:rsidDel="00AC1747">
          <w:rPr>
            <w:rFonts w:ascii="Times New Roman" w:hAnsi="Times New Roman"/>
            <w:color w:val="000000"/>
            <w:lang w:val="en-GB"/>
          </w:rPr>
          <w:delText xml:space="preserve">described by </w:delText>
        </w:r>
      </w:del>
      <w:ins w:id="351" w:author="Usuario" w:date="2020-04-26T19:12:00Z">
        <w:r w:rsidR="00AC1747">
          <w:rPr>
            <w:rFonts w:ascii="Times New Roman" w:hAnsi="Times New Roman"/>
            <w:color w:val="000000"/>
            <w:lang w:val="en-GB"/>
          </w:rPr>
          <w:t>(</w:t>
        </w:r>
      </w:ins>
      <w:r>
        <w:rPr>
          <w:rFonts w:ascii="Times New Roman" w:hAnsi="Times New Roman"/>
          <w:color w:val="000000"/>
          <w:lang w:val="en-GB"/>
        </w:rPr>
        <w:t>Weinstein</w:t>
      </w:r>
      <w:ins w:id="352" w:author="Usuario" w:date="2020-04-26T19:12:00Z">
        <w:r w:rsidR="00AC1747">
          <w:rPr>
            <w:rFonts w:ascii="Times New Roman" w:hAnsi="Times New Roman"/>
            <w:color w:val="000000"/>
            <w:lang w:val="en-GB"/>
          </w:rPr>
          <w:t>,</w:t>
        </w:r>
      </w:ins>
      <w:r>
        <w:rPr>
          <w:rFonts w:ascii="Times New Roman" w:hAnsi="Times New Roman"/>
          <w:color w:val="000000"/>
          <w:lang w:val="en-GB"/>
        </w:rPr>
        <w:t xml:space="preserve"> </w:t>
      </w:r>
      <w:del w:id="353" w:author="Usuario" w:date="2020-04-26T19:12:00Z">
        <w:r w:rsidDel="00AC1747">
          <w:rPr>
            <w:rFonts w:ascii="Times New Roman" w:hAnsi="Times New Roman"/>
            <w:color w:val="000000"/>
            <w:lang w:val="en-GB"/>
          </w:rPr>
          <w:delText xml:space="preserve">in </w:delText>
        </w:r>
      </w:del>
      <w:r>
        <w:rPr>
          <w:rFonts w:ascii="Times New Roman" w:hAnsi="Times New Roman"/>
          <w:color w:val="000000"/>
          <w:lang w:val="en-GB"/>
        </w:rPr>
        <w:t xml:space="preserve">2009). Because of that, a lack of research on people with nature represents the loss of an integral part of the ecosystem (McDonnell </w:t>
      </w:r>
      <w:r>
        <w:rPr>
          <w:rFonts w:ascii="Times New Roman" w:hAnsi="Times New Roman"/>
          <w:i/>
          <w:color w:val="000000"/>
          <w:lang w:val="en-GB"/>
        </w:rPr>
        <w:t>et al.</w:t>
      </w:r>
      <w:r>
        <w:rPr>
          <w:rFonts w:ascii="Times New Roman" w:hAnsi="Times New Roman"/>
          <w:color w:val="000000"/>
          <w:lang w:val="en-GB"/>
        </w:rPr>
        <w:t xml:space="preserve"> 1993; Rees 1997; Collins </w:t>
      </w:r>
      <w:r>
        <w:rPr>
          <w:rFonts w:ascii="Times New Roman" w:hAnsi="Times New Roman"/>
          <w:i/>
          <w:color w:val="000000"/>
          <w:lang w:val="en-GB"/>
        </w:rPr>
        <w:t>et al.</w:t>
      </w:r>
      <w:r>
        <w:rPr>
          <w:rFonts w:ascii="Times New Roman" w:hAnsi="Times New Roman"/>
          <w:color w:val="000000"/>
          <w:lang w:val="en-GB"/>
        </w:rPr>
        <w:t xml:space="preserve"> 2000), decoupling human dynamics and ecological processes</w:t>
      </w:r>
      <w:del w:id="354" w:author="Usuario" w:date="2020-04-26T19:14:00Z">
        <w:r w:rsidDel="00AC1747">
          <w:rPr>
            <w:rFonts w:ascii="Times New Roman" w:hAnsi="Times New Roman"/>
            <w:color w:val="000000"/>
            <w:lang w:val="en-GB"/>
          </w:rPr>
          <w:delText xml:space="preserve"> </w:delText>
        </w:r>
      </w:del>
      <w:r>
        <w:rPr>
          <w:rFonts w:ascii="Times New Roman" w:hAnsi="Times New Roman"/>
          <w:color w:val="000000"/>
          <w:lang w:val="en-GB"/>
        </w:rPr>
        <w:t xml:space="preserve"> of this urban ecosystem (</w:t>
      </w:r>
      <w:proofErr w:type="spellStart"/>
      <w:r>
        <w:rPr>
          <w:rFonts w:ascii="Times New Roman" w:hAnsi="Times New Roman"/>
          <w:color w:val="000000"/>
          <w:lang w:val="en-GB"/>
        </w:rPr>
        <w:t>Alberti</w:t>
      </w:r>
      <w:proofErr w:type="spellEnd"/>
      <w:r>
        <w:rPr>
          <w:rFonts w:ascii="Times New Roman" w:hAnsi="Times New Roman"/>
          <w:color w:val="000000"/>
          <w:lang w:val="en-GB"/>
        </w:rPr>
        <w:t xml:space="preserve"> 2008). </w:t>
      </w:r>
      <w:ins w:id="355" w:author="Usuario" w:date="2020-04-26T19:14:00Z">
        <w:r w:rsidR="00AC1747">
          <w:rPr>
            <w:rFonts w:ascii="Times New Roman" w:hAnsi="Times New Roman"/>
            <w:color w:val="000000"/>
            <w:lang w:val="en-GB"/>
          </w:rPr>
          <w:t xml:space="preserve">Lessons from urban ecology in other systems have shown the importance of transitioning towards these interdisciplinary dimensions. </w:t>
        </w:r>
      </w:ins>
      <w:ins w:id="356" w:author="Usuario" w:date="2020-04-26T19:15:00Z">
        <w:r w:rsidR="00AC1747">
          <w:rPr>
            <w:rFonts w:ascii="Times New Roman" w:hAnsi="Times New Roman"/>
            <w:color w:val="000000"/>
            <w:lang w:val="en-GB"/>
          </w:rPr>
          <w:t xml:space="preserve">Accordingly, coastal research in urban areas must </w:t>
        </w:r>
        <w:r w:rsidR="00AC1747" w:rsidRPr="00540B47">
          <w:rPr>
            <w:rFonts w:ascii="Times New Roman" w:hAnsi="Times New Roman"/>
            <w:color w:val="000000"/>
            <w:highlight w:val="yellow"/>
            <w:lang w:val="en-GB"/>
            <w:rPrChange w:id="357" w:author="Usuario" w:date="2020-05-06T09:44:00Z">
              <w:rPr>
                <w:rFonts w:ascii="Times New Roman" w:hAnsi="Times New Roman"/>
                <w:color w:val="000000"/>
                <w:lang w:val="en-GB"/>
              </w:rPr>
            </w:rPrChange>
          </w:rPr>
          <w:t>advance in ……..</w:t>
        </w:r>
        <w:r w:rsidR="00AC1747">
          <w:rPr>
            <w:rFonts w:ascii="Times New Roman" w:hAnsi="Times New Roman"/>
            <w:color w:val="000000"/>
            <w:lang w:val="en-GB"/>
          </w:rPr>
          <w:t xml:space="preserve"> </w:t>
        </w:r>
      </w:ins>
    </w:p>
    <w:p w14:paraId="0AD2E9CF" w14:textId="2B6FEF12" w:rsidR="00B2650E" w:rsidRDefault="001C50AB">
      <w:pPr>
        <w:pStyle w:val="Textoindependiente"/>
        <w:spacing w:before="200" w:after="0"/>
        <w:jc w:val="both"/>
        <w:rPr>
          <w:rFonts w:ascii="Times New Roman" w:hAnsi="Times New Roman"/>
          <w:color w:val="000000"/>
          <w:lang w:val="en-GB"/>
        </w:rPr>
      </w:pPr>
      <w:del w:id="358" w:author="Usuario" w:date="2020-04-26T19:16:00Z">
        <w:r w:rsidDel="00AC1747">
          <w:rPr>
            <w:rFonts w:ascii="Times New Roman" w:hAnsi="Times New Roman"/>
            <w:color w:val="000000"/>
            <w:lang w:val="en-GB"/>
          </w:rPr>
          <w:delText xml:space="preserve">Finally, added to the prevalence of ecological research, (urban ecology </w:delText>
        </w:r>
        <w:r w:rsidDel="00AC1747">
          <w:rPr>
            <w:rFonts w:ascii="Times New Roman" w:hAnsi="Times New Roman"/>
            <w:i/>
            <w:iCs/>
            <w:color w:val="000000"/>
            <w:lang w:val="en-GB"/>
          </w:rPr>
          <w:delText>in the city</w:delText>
        </w:r>
        <w:r w:rsidDel="00AC1747">
          <w:rPr>
            <w:rFonts w:ascii="Times New Roman" w:hAnsi="Times New Roman"/>
            <w:color w:val="000000"/>
            <w:lang w:val="en-GB"/>
          </w:rPr>
          <w:delText xml:space="preserve"> over paradigms </w:delText>
        </w:r>
        <w:r w:rsidDel="00AC1747">
          <w:rPr>
            <w:rFonts w:ascii="Times New Roman" w:hAnsi="Times New Roman"/>
            <w:i/>
            <w:iCs/>
            <w:color w:val="000000"/>
            <w:lang w:val="en-GB"/>
          </w:rPr>
          <w:delText>of</w:delText>
        </w:r>
        <w:r w:rsidDel="00AC1747">
          <w:rPr>
            <w:rFonts w:ascii="Times New Roman" w:hAnsi="Times New Roman"/>
            <w:color w:val="000000"/>
            <w:lang w:val="en-GB"/>
          </w:rPr>
          <w:delText xml:space="preserve"> and </w:delText>
        </w:r>
        <w:r w:rsidDel="00AC1747">
          <w:rPr>
            <w:rFonts w:ascii="Times New Roman" w:hAnsi="Times New Roman"/>
            <w:i/>
            <w:iCs/>
            <w:color w:val="000000"/>
            <w:lang w:val="en-GB"/>
          </w:rPr>
          <w:delText>for</w:delText>
        </w:r>
        <w:r w:rsidDel="00AC1747">
          <w:rPr>
            <w:rFonts w:ascii="Times New Roman" w:hAnsi="Times New Roman"/>
            <w:color w:val="000000"/>
            <w:lang w:val="en-GB"/>
          </w:rPr>
          <w:delText>, c</w:delText>
        </w:r>
      </w:del>
      <w:ins w:id="359" w:author="Usuario" w:date="2020-04-26T19:16:00Z">
        <w:r w:rsidR="00AC1747">
          <w:rPr>
            <w:rFonts w:ascii="Times New Roman" w:hAnsi="Times New Roman"/>
            <w:color w:val="000000"/>
            <w:lang w:val="en-GB"/>
          </w:rPr>
          <w:t>C</w:t>
        </w:r>
      </w:ins>
      <w:r>
        <w:rPr>
          <w:rFonts w:ascii="Times New Roman" w:hAnsi="Times New Roman"/>
          <w:color w:val="000000"/>
          <w:lang w:val="en-GB"/>
        </w:rPr>
        <w:t>oastal urban ecology does not present a connection</w:t>
      </w:r>
      <w:ins w:id="360" w:author="Usuario" w:date="2020-04-26T19:16:00Z">
        <w:r w:rsidR="00AC1747">
          <w:rPr>
            <w:rFonts w:ascii="Times New Roman" w:hAnsi="Times New Roman"/>
            <w:color w:val="000000"/>
            <w:lang w:val="en-GB"/>
          </w:rPr>
          <w:t>s</w:t>
        </w:r>
      </w:ins>
      <w:r>
        <w:rPr>
          <w:rFonts w:ascii="Times New Roman" w:hAnsi="Times New Roman"/>
          <w:color w:val="000000"/>
          <w:lang w:val="en-GB"/>
        </w:rPr>
        <w:t xml:space="preserve"> between citations </w:t>
      </w:r>
      <w:ins w:id="361" w:author="Usuario" w:date="2020-04-26T19:16:00Z">
        <w:r w:rsidR="00AC1747">
          <w:rPr>
            <w:rFonts w:ascii="Times New Roman" w:hAnsi="Times New Roman"/>
            <w:color w:val="000000"/>
            <w:lang w:val="en-GB"/>
          </w:rPr>
          <w:t xml:space="preserve">between articles from different approaches, therefore lacking a </w:t>
        </w:r>
      </w:ins>
      <w:del w:id="362" w:author="Usuario" w:date="2020-04-26T19:16:00Z">
        <w:r w:rsidDel="00AC1747">
          <w:rPr>
            <w:rFonts w:ascii="Times New Roman" w:hAnsi="Times New Roman"/>
            <w:color w:val="000000"/>
            <w:lang w:val="en-GB"/>
          </w:rPr>
          <w:delText xml:space="preserve">that indicates a </w:delText>
        </w:r>
      </w:del>
      <w:r>
        <w:rPr>
          <w:rFonts w:ascii="Times New Roman" w:hAnsi="Times New Roman"/>
          <w:color w:val="000000"/>
          <w:lang w:val="en-GB"/>
        </w:rPr>
        <w:t xml:space="preserve">network of urban-coastal articles </w:t>
      </w:r>
      <w:del w:id="363" w:author="Usuario" w:date="2020-04-26T19:16:00Z">
        <w:r w:rsidDel="00AC1747">
          <w:rPr>
            <w:rFonts w:ascii="Times New Roman" w:hAnsi="Times New Roman"/>
            <w:color w:val="000000"/>
            <w:lang w:val="en-GB"/>
          </w:rPr>
          <w:delText xml:space="preserve">that allow research to be based </w:delText>
        </w:r>
      </w:del>
      <w:r>
        <w:rPr>
          <w:rFonts w:ascii="Times New Roman" w:hAnsi="Times New Roman"/>
          <w:color w:val="000000"/>
          <w:lang w:val="en-GB"/>
        </w:rPr>
        <w:t xml:space="preserve">(Fig. 10). As Pickett </w:t>
      </w:r>
      <w:r>
        <w:rPr>
          <w:rFonts w:ascii="Times New Roman" w:hAnsi="Times New Roman"/>
          <w:i/>
          <w:color w:val="000000"/>
          <w:lang w:val="en-GB"/>
        </w:rPr>
        <w:t>et al.</w:t>
      </w:r>
      <w:r>
        <w:rPr>
          <w:rFonts w:ascii="Times New Roman" w:hAnsi="Times New Roman"/>
          <w:color w:val="000000"/>
          <w:lang w:val="en-GB"/>
        </w:rPr>
        <w:t xml:space="preserve"> (2016) proposed for urban ecology evolution, the three paradigms present specific characteristics of research and are connected through an incremental complexity which could be seen in the quotation of articles. The imbalance among paradigms and the lack of network of citation among articles could represent a </w:t>
      </w:r>
      <w:del w:id="364" w:author="Usuario" w:date="2020-04-26T19:17:00Z">
        <w:r w:rsidDel="00AC1747">
          <w:rPr>
            <w:rFonts w:ascii="Times New Roman" w:hAnsi="Times New Roman"/>
            <w:color w:val="000000"/>
            <w:lang w:val="en-GB"/>
          </w:rPr>
          <w:delText>maduration</w:delText>
        </w:r>
      </w:del>
      <w:ins w:id="365" w:author="Usuario" w:date="2020-04-26T19:17:00Z">
        <w:r w:rsidR="00AC1747">
          <w:rPr>
            <w:rFonts w:ascii="Times New Roman" w:hAnsi="Times New Roman"/>
            <w:color w:val="000000"/>
            <w:lang w:val="en-GB"/>
          </w:rPr>
          <w:t>maturation</w:t>
        </w:r>
      </w:ins>
      <w:r>
        <w:rPr>
          <w:rFonts w:ascii="Times New Roman" w:hAnsi="Times New Roman"/>
          <w:color w:val="000000"/>
          <w:lang w:val="en-GB"/>
        </w:rPr>
        <w:t xml:space="preserve"> issue of citation. </w:t>
      </w:r>
      <w:del w:id="366" w:author="Usuario" w:date="2020-04-26T19:18:00Z">
        <w:r w:rsidDel="00AC1747">
          <w:rPr>
            <w:rFonts w:ascii="Times New Roman" w:hAnsi="Times New Roman"/>
            <w:color w:val="000000"/>
            <w:lang w:val="en-GB"/>
          </w:rPr>
          <w:delText>If c</w:delText>
        </w:r>
      </w:del>
      <w:ins w:id="367" w:author="Usuario" w:date="2020-04-26T19:18:00Z">
        <w:r w:rsidR="00AC1747">
          <w:rPr>
            <w:rFonts w:ascii="Times New Roman" w:hAnsi="Times New Roman"/>
            <w:color w:val="000000"/>
            <w:lang w:val="en-GB"/>
          </w:rPr>
          <w:t>C</w:t>
        </w:r>
      </w:ins>
      <w:r>
        <w:rPr>
          <w:rFonts w:ascii="Times New Roman" w:hAnsi="Times New Roman"/>
          <w:color w:val="000000"/>
          <w:lang w:val="en-GB"/>
        </w:rPr>
        <w:t xml:space="preserve">oastal urban ecology </w:t>
      </w:r>
      <w:ins w:id="368" w:author="Usuario" w:date="2020-04-26T19:18:00Z">
        <w:r w:rsidR="00AC1747">
          <w:rPr>
            <w:rFonts w:ascii="Times New Roman" w:hAnsi="Times New Roman"/>
            <w:color w:val="000000"/>
            <w:lang w:val="en-GB"/>
          </w:rPr>
          <w:t>must improve and begin using other paradigms as fundamental building blocks. If this does not happen</w:t>
        </w:r>
        <w:proofErr w:type="gramStart"/>
        <w:r w:rsidR="00AC1747">
          <w:rPr>
            <w:rFonts w:ascii="Times New Roman" w:hAnsi="Times New Roman"/>
            <w:color w:val="000000"/>
            <w:lang w:val="en-GB"/>
          </w:rPr>
          <w:t xml:space="preserve">, </w:t>
        </w:r>
      </w:ins>
      <w:proofErr w:type="gramEnd"/>
      <w:del w:id="369" w:author="Usuario" w:date="2020-04-26T19:19:00Z">
        <w:r w:rsidDel="00AC1747">
          <w:rPr>
            <w:rFonts w:ascii="Times New Roman" w:hAnsi="Times New Roman"/>
            <w:color w:val="000000"/>
            <w:lang w:val="en-GB"/>
          </w:rPr>
          <w:delText>does not operates quoting itself</w:delText>
        </w:r>
      </w:del>
      <w:r>
        <w:rPr>
          <w:rFonts w:ascii="Times New Roman" w:hAnsi="Times New Roman"/>
          <w:color w:val="000000"/>
          <w:lang w:val="en-GB"/>
        </w:rPr>
        <w:t xml:space="preserve">, research under the paradigm </w:t>
      </w:r>
      <w:r>
        <w:rPr>
          <w:rFonts w:ascii="Times New Roman" w:hAnsi="Times New Roman"/>
          <w:i/>
          <w:iCs/>
          <w:color w:val="000000"/>
          <w:lang w:val="en-GB"/>
        </w:rPr>
        <w:t>in the city</w:t>
      </w:r>
      <w:r>
        <w:rPr>
          <w:rFonts w:ascii="Times New Roman" w:hAnsi="Times New Roman"/>
          <w:color w:val="000000"/>
          <w:lang w:val="en-GB"/>
        </w:rPr>
        <w:t xml:space="preserve"> would not be used as a pillar of environmental knowledge, research under the paradigm </w:t>
      </w:r>
      <w:r>
        <w:rPr>
          <w:rFonts w:ascii="Times New Roman" w:hAnsi="Times New Roman"/>
          <w:i/>
          <w:iCs/>
          <w:color w:val="000000"/>
          <w:lang w:val="en-GB"/>
        </w:rPr>
        <w:t>of the city</w:t>
      </w:r>
      <w:r>
        <w:rPr>
          <w:rFonts w:ascii="Times New Roman" w:hAnsi="Times New Roman"/>
          <w:color w:val="000000"/>
          <w:lang w:val="en-GB"/>
        </w:rPr>
        <w:t xml:space="preserve"> would not use those environmental elements to address the pillars of sustainability (</w:t>
      </w:r>
      <w:proofErr w:type="spellStart"/>
      <w:r>
        <w:rPr>
          <w:rFonts w:ascii="Times New Roman" w:hAnsi="Times New Roman"/>
          <w:color w:val="000000"/>
          <w:lang w:val="en-GB"/>
        </w:rPr>
        <w:t>Cadenasso</w:t>
      </w:r>
      <w:proofErr w:type="spellEnd"/>
      <w:r>
        <w:rPr>
          <w:rFonts w:ascii="Times New Roman" w:hAnsi="Times New Roman"/>
          <w:color w:val="000000"/>
          <w:lang w:val="en-GB"/>
        </w:rPr>
        <w:t xml:space="preserve"> and Pickett 2016), and research </w:t>
      </w:r>
      <w:r>
        <w:rPr>
          <w:rFonts w:ascii="Times New Roman" w:hAnsi="Times New Roman"/>
          <w:i/>
          <w:iCs/>
          <w:color w:val="000000"/>
          <w:lang w:val="en-GB"/>
        </w:rPr>
        <w:t>for the city</w:t>
      </w:r>
      <w:r>
        <w:rPr>
          <w:rFonts w:ascii="Times New Roman" w:hAnsi="Times New Roman"/>
          <w:color w:val="000000"/>
          <w:lang w:val="en-GB"/>
        </w:rPr>
        <w:t xml:space="preserve"> would not use those pillars in sustainability to increase urban resilience as a main planning objective in cities (</w:t>
      </w:r>
      <w:proofErr w:type="spellStart"/>
      <w:r>
        <w:rPr>
          <w:rFonts w:ascii="Times New Roman" w:hAnsi="Times New Roman"/>
          <w:color w:val="000000"/>
          <w:lang w:val="en-GB"/>
        </w:rPr>
        <w:t>Musacchio</w:t>
      </w:r>
      <w:proofErr w:type="spellEnd"/>
      <w:r>
        <w:rPr>
          <w:rFonts w:ascii="Times New Roman" w:hAnsi="Times New Roman"/>
          <w:color w:val="000000"/>
          <w:lang w:val="en-GB"/>
        </w:rPr>
        <w:t xml:space="preserve"> 2009).</w:t>
      </w:r>
    </w:p>
    <w:p w14:paraId="58605BF3" w14:textId="77777777" w:rsidR="00B2650E" w:rsidRDefault="001C50AB">
      <w:pPr>
        <w:pStyle w:val="Textoindependiente"/>
        <w:jc w:val="both"/>
      </w:pPr>
      <w:r>
        <w:rPr>
          <w:rFonts w:ascii="Times New Roman" w:hAnsi="Times New Roman"/>
          <w:b/>
          <w:bCs/>
          <w:color w:val="000000"/>
          <w:lang w:val="en-GB"/>
        </w:rPr>
        <w:t>Conclusion</w:t>
      </w:r>
    </w:p>
    <w:p w14:paraId="03B46A7F" w14:textId="001A9A32" w:rsidR="00B2650E" w:rsidRDefault="001C50AB">
      <w:pPr>
        <w:jc w:val="both"/>
      </w:pPr>
      <w:r>
        <w:rPr>
          <w:rFonts w:ascii="Times New Roman" w:hAnsi="Times New Roman"/>
          <w:color w:val="000000"/>
          <w:lang w:val="en-GB"/>
        </w:rPr>
        <w:t xml:space="preserve">Overall, while urban impacts of population studies are important, coastal urban ecology necessarily operate in a human context. Therefore, coastal cities need to be seen from the </w:t>
      </w:r>
      <w:r>
        <w:rPr>
          <w:rFonts w:ascii="Times New Roman" w:hAnsi="Times New Roman"/>
          <w:color w:val="000000"/>
          <w:lang w:val="en-GB"/>
        </w:rPr>
        <w:lastRenderedPageBreak/>
        <w:t xml:space="preserve">point of view of people, their interaction with the environment and the implementation of concepts that contribute to sustainability in cities through public policies and planning. More research is needed focusing on the three paradigms, particularly with respect to creating an interconnected network of knowledge where socio-ecological research is based on ecological, and environmental policies consider ecological and socio-ecological studies. </w:t>
      </w:r>
      <w:del w:id="370" w:author="Usuario" w:date="2020-04-24T19:47:00Z">
        <w:r w:rsidDel="001F69EC">
          <w:rPr>
            <w:rFonts w:ascii="Times New Roman" w:hAnsi="Times New Roman"/>
            <w:color w:val="000000"/>
            <w:lang w:val="en-GB"/>
          </w:rPr>
          <w:delText xml:space="preserve">Thus, expanding research to </w:delText>
        </w:r>
      </w:del>
      <w:del w:id="371" w:author="Usuario" w:date="2020-04-24T19:45:00Z">
        <w:r w:rsidDel="001F69EC">
          <w:rPr>
            <w:rFonts w:ascii="Times New Roman" w:hAnsi="Times New Roman"/>
            <w:color w:val="000000"/>
            <w:lang w:val="en-GB"/>
          </w:rPr>
          <w:delText>interdiscipline</w:delText>
        </w:r>
      </w:del>
      <w:del w:id="372" w:author="Usuario" w:date="2020-04-24T19:47:00Z">
        <w:r w:rsidDel="001F69EC">
          <w:rPr>
            <w:rFonts w:ascii="Times New Roman" w:hAnsi="Times New Roman"/>
            <w:color w:val="000000"/>
            <w:lang w:val="en-GB"/>
          </w:rPr>
          <w:delText xml:space="preserve">, </w:delText>
        </w:r>
        <w:bookmarkStart w:id="373" w:name="tw-target-text7"/>
        <w:bookmarkEnd w:id="373"/>
        <w:r w:rsidDel="001F69EC">
          <w:rPr>
            <w:rFonts w:ascii="Times New Roman" w:hAnsi="Times New Roman"/>
            <w:color w:val="000000"/>
            <w:lang w:val="en-GB"/>
          </w:rPr>
          <w:delText>adding</w:delText>
        </w:r>
      </w:del>
      <w:ins w:id="374" w:author="Usuario" w:date="2020-04-24T19:47:00Z">
        <w:r w:rsidR="001F69EC">
          <w:rPr>
            <w:rFonts w:ascii="Times New Roman" w:hAnsi="Times New Roman"/>
            <w:color w:val="000000"/>
            <w:lang w:val="en-GB"/>
          </w:rPr>
          <w:t>In addition,</w:t>
        </w:r>
      </w:ins>
      <w:r>
        <w:rPr>
          <w:rFonts w:ascii="Times New Roman" w:hAnsi="Times New Roman"/>
          <w:color w:val="000000"/>
          <w:lang w:val="en-GB"/>
        </w:rPr>
        <w:t xml:space="preserve"> </w:t>
      </w:r>
      <w:ins w:id="375" w:author="Usuario" w:date="2020-04-24T19:48:00Z">
        <w:r w:rsidR="001F69EC">
          <w:rPr>
            <w:rFonts w:ascii="Times New Roman" w:hAnsi="Times New Roman"/>
            <w:color w:val="000000"/>
            <w:lang w:val="en-GB"/>
          </w:rPr>
          <w:t xml:space="preserve">a better consideration of the </w:t>
        </w:r>
      </w:ins>
      <w:r>
        <w:rPr>
          <w:rFonts w:ascii="Times New Roman" w:hAnsi="Times New Roman"/>
          <w:color w:val="000000"/>
          <w:lang w:val="en-GB"/>
        </w:rPr>
        <w:t xml:space="preserve">diversity </w:t>
      </w:r>
      <w:del w:id="376" w:author="Usuario" w:date="2020-04-24T19:48:00Z">
        <w:r w:rsidDel="001F69EC">
          <w:rPr>
            <w:rFonts w:ascii="Times New Roman" w:hAnsi="Times New Roman"/>
            <w:color w:val="000000"/>
            <w:lang w:val="en-GB"/>
          </w:rPr>
          <w:delText xml:space="preserve">to </w:delText>
        </w:r>
      </w:del>
      <w:ins w:id="377" w:author="Usuario" w:date="2020-04-24T19:48:00Z">
        <w:r w:rsidR="001F69EC">
          <w:rPr>
            <w:rFonts w:ascii="Times New Roman" w:hAnsi="Times New Roman"/>
            <w:color w:val="000000"/>
            <w:lang w:val="en-GB"/>
          </w:rPr>
          <w:t xml:space="preserve">of </w:t>
        </w:r>
      </w:ins>
      <w:r>
        <w:rPr>
          <w:rFonts w:ascii="Times New Roman" w:hAnsi="Times New Roman"/>
          <w:color w:val="000000"/>
          <w:lang w:val="en-GB"/>
        </w:rPr>
        <w:t xml:space="preserve">cities, </w:t>
      </w:r>
      <w:del w:id="378" w:author="Usuario" w:date="2020-04-24T19:48:00Z">
        <w:r w:rsidDel="001F69EC">
          <w:rPr>
            <w:rFonts w:ascii="Times New Roman" w:hAnsi="Times New Roman"/>
            <w:color w:val="000000"/>
            <w:lang w:val="en-GB"/>
          </w:rPr>
          <w:delText xml:space="preserve">and regarding </w:delText>
        </w:r>
      </w:del>
      <w:r>
        <w:rPr>
          <w:rFonts w:ascii="Times New Roman" w:hAnsi="Times New Roman"/>
          <w:color w:val="000000"/>
          <w:lang w:val="en-GB"/>
        </w:rPr>
        <w:t>the integration across marine and terrestrial ecosystems,</w:t>
      </w:r>
      <w:ins w:id="379" w:author="Usuario" w:date="2020-04-24T19:48:00Z">
        <w:r w:rsidR="001F69EC">
          <w:rPr>
            <w:rFonts w:ascii="Times New Roman" w:hAnsi="Times New Roman"/>
            <w:color w:val="000000"/>
            <w:lang w:val="en-GB"/>
          </w:rPr>
          <w:t xml:space="preserve"> and the inclusion of developing country urban areas </w:t>
        </w:r>
      </w:ins>
      <w:del w:id="380" w:author="Usuario" w:date="2020-04-24T19:49:00Z">
        <w:r w:rsidDel="001F69EC">
          <w:rPr>
            <w:rFonts w:ascii="Times New Roman" w:hAnsi="Times New Roman"/>
            <w:color w:val="000000"/>
            <w:lang w:val="en-GB"/>
          </w:rPr>
          <w:delText xml:space="preserve"> </w:delText>
        </w:r>
        <w:bookmarkStart w:id="381" w:name="tw-target-text5"/>
        <w:bookmarkEnd w:id="381"/>
        <w:r w:rsidDel="001F69EC">
          <w:rPr>
            <w:rFonts w:ascii="Times New Roman" w:hAnsi="Times New Roman"/>
            <w:color w:val="000000"/>
            <w:lang w:val="en-GB"/>
          </w:rPr>
          <w:delText>it</w:delText>
        </w:r>
        <w:r w:rsidDel="001F69EC">
          <w:rPr>
            <w:rFonts w:ascii="Times New Roman" w:hAnsi="Times New Roman"/>
          </w:rPr>
          <w:delText xml:space="preserve"> is possible to develop a coastal urban ecology that</w:delText>
        </w:r>
      </w:del>
      <w:ins w:id="382" w:author="Usuario" w:date="2020-04-24T19:49:00Z">
        <w:r w:rsidR="001F69EC">
          <w:rPr>
            <w:rFonts w:ascii="Times New Roman" w:hAnsi="Times New Roman"/>
            <w:color w:val="000000"/>
            <w:lang w:val="en-GB"/>
          </w:rPr>
          <w:t>will be better prepared to</w:t>
        </w:r>
      </w:ins>
      <w:r>
        <w:rPr>
          <w:rFonts w:ascii="Times New Roman" w:hAnsi="Times New Roman"/>
        </w:rPr>
        <w:t xml:space="preserve"> </w:t>
      </w:r>
      <w:r>
        <w:rPr>
          <w:rFonts w:ascii="Times New Roman" w:hAnsi="Times New Roman"/>
          <w:color w:val="000000"/>
          <w:lang w:val="en-GB"/>
        </w:rPr>
        <w:t>support ongoing urbanization trends</w:t>
      </w:r>
      <w:del w:id="383" w:author="Usuario" w:date="2020-04-24T19:49:00Z">
        <w:r w:rsidDel="001F69EC">
          <w:rPr>
            <w:rFonts w:ascii="Times New Roman" w:hAnsi="Times New Roman"/>
            <w:color w:val="000000"/>
            <w:lang w:val="en-GB"/>
          </w:rPr>
          <w:delText xml:space="preserve"> </w:delText>
        </w:r>
      </w:del>
      <w:ins w:id="384" w:author="Usuario" w:date="2020-04-24T19:49:00Z">
        <w:r w:rsidR="001F69EC">
          <w:rPr>
            <w:rFonts w:ascii="Times New Roman" w:hAnsi="Times New Roman"/>
            <w:color w:val="000000"/>
            <w:lang w:val="en-GB"/>
          </w:rPr>
          <w:t xml:space="preserve"> in coastal zones across the globe</w:t>
        </w:r>
      </w:ins>
      <w:del w:id="385" w:author="Usuario" w:date="2020-04-24T19:49:00Z">
        <w:r w:rsidDel="001F69EC">
          <w:rPr>
            <w:rFonts w:ascii="Times New Roman" w:hAnsi="Times New Roman"/>
            <w:color w:val="000000"/>
            <w:lang w:val="en-GB"/>
          </w:rPr>
          <w:delText xml:space="preserve">and </w:delText>
        </w:r>
        <w:r w:rsidDel="001F69EC">
          <w:rPr>
            <w:rFonts w:ascii="Times New Roman" w:hAnsi="Times New Roman"/>
            <w:color w:val="000000"/>
          </w:rPr>
          <w:delText>recognizes the importance of human interaction and its dependency in this urban coastal ecosystem</w:delText>
        </w:r>
      </w:del>
      <w:r>
        <w:rPr>
          <w:rFonts w:ascii="Times New Roman" w:hAnsi="Times New Roman"/>
          <w:color w:val="000000"/>
        </w:rPr>
        <w:t>.</w:t>
      </w:r>
    </w:p>
    <w:p w14:paraId="3B664F39" w14:textId="612E83BD" w:rsidR="00B2650E" w:rsidDel="001F69EC" w:rsidRDefault="001C50AB">
      <w:pPr>
        <w:pStyle w:val="PreformattedText"/>
        <w:jc w:val="both"/>
        <w:rPr>
          <w:del w:id="386" w:author="Usuario" w:date="2020-04-24T19:49:00Z"/>
        </w:rPr>
      </w:pPr>
      <w:bookmarkStart w:id="387" w:name="tw-target-text6"/>
      <w:bookmarkEnd w:id="387"/>
      <w:del w:id="388" w:author="Usuario" w:date="2020-04-24T19:49:00Z">
        <w:r w:rsidDel="001F69EC">
          <w:rPr>
            <w:rFonts w:ascii="Times New Roman" w:hAnsi="Times New Roman"/>
            <w:color w:val="000000"/>
            <w:sz w:val="24"/>
            <w:szCs w:val="24"/>
          </w:rPr>
          <w:delText xml:space="preserve">Future research in coastal urban ecology should be projected to interdisciplinary studies focused on people and their relationship with cities. Considering different population scenarios and </w:delText>
        </w:r>
        <w:bookmarkStart w:id="389" w:name="tw-target-text8"/>
        <w:bookmarkEnd w:id="389"/>
        <w:r w:rsidDel="001F69EC">
          <w:rPr>
            <w:rFonts w:ascii="Times New Roman" w:hAnsi="Times New Roman"/>
            <w:sz w:val="24"/>
            <w:szCs w:val="24"/>
          </w:rPr>
          <w:delText xml:space="preserve">realities such as those presented </w:delText>
        </w:r>
        <w:r w:rsidDel="001F69EC">
          <w:rPr>
            <w:rFonts w:ascii="Times New Roman" w:hAnsi="Times New Roman"/>
            <w:color w:val="000000"/>
            <w:sz w:val="24"/>
            <w:szCs w:val="24"/>
            <w:lang w:val="en-GB"/>
          </w:rPr>
          <w:delText>in developing and mid-income countries,</w:delText>
        </w:r>
        <w:r w:rsidDel="001F69EC">
          <w:rPr>
            <w:rFonts w:ascii="Times New Roman" w:hAnsi="Times New Roman"/>
            <w:sz w:val="24"/>
            <w:szCs w:val="24"/>
          </w:rPr>
          <w:delText xml:space="preserve"> and </w:delText>
        </w:r>
        <w:r w:rsidDel="001F69EC">
          <w:rPr>
            <w:rFonts w:ascii="Times New Roman" w:hAnsi="Times New Roman"/>
            <w:color w:val="000000"/>
            <w:sz w:val="24"/>
            <w:szCs w:val="24"/>
            <w:lang w:val="en-GB"/>
          </w:rPr>
          <w:delText>the integration of marine and terrestrial studies, research could better describe coastal urban ecosystems in the world.</w:delText>
        </w:r>
      </w:del>
    </w:p>
    <w:p w14:paraId="5EFA0350" w14:textId="77777777" w:rsidR="00B2650E" w:rsidRDefault="00B2650E">
      <w:pPr>
        <w:pStyle w:val="PreformattedText"/>
        <w:jc w:val="both"/>
        <w:rPr>
          <w:rFonts w:ascii="Times New Roman" w:hAnsi="Times New Roman"/>
          <w:b/>
          <w:bCs/>
          <w:color w:val="000000"/>
          <w:lang w:val="en-GB"/>
        </w:rPr>
      </w:pPr>
    </w:p>
    <w:p w14:paraId="385E0A73" w14:textId="77777777" w:rsidR="00B2650E" w:rsidRDefault="00B2650E">
      <w:pPr>
        <w:pStyle w:val="PreformattedText"/>
        <w:jc w:val="both"/>
        <w:rPr>
          <w:rFonts w:ascii="Times New Roman" w:hAnsi="Times New Roman"/>
          <w:b/>
          <w:bCs/>
          <w:color w:val="000000"/>
          <w:lang w:val="en-GB"/>
        </w:rPr>
      </w:pPr>
    </w:p>
    <w:p w14:paraId="0AC3B752" w14:textId="77777777" w:rsidR="00B2650E" w:rsidRDefault="00B2650E">
      <w:pPr>
        <w:pStyle w:val="PreformattedText"/>
        <w:jc w:val="both"/>
        <w:rPr>
          <w:rFonts w:ascii="Times New Roman" w:hAnsi="Times New Roman"/>
          <w:b/>
          <w:bCs/>
          <w:color w:val="000000"/>
          <w:lang w:val="en-GB"/>
        </w:rPr>
      </w:pPr>
    </w:p>
    <w:p w14:paraId="115C7A97" w14:textId="77777777" w:rsidR="00B2650E" w:rsidRDefault="001C50AB">
      <w:pPr>
        <w:pStyle w:val="PreformattedText"/>
        <w:jc w:val="both"/>
      </w:pPr>
      <w:r>
        <w:rPr>
          <w:rFonts w:ascii="Times New Roman" w:hAnsi="Times New Roman"/>
          <w:b/>
          <w:bCs/>
          <w:color w:val="000000"/>
          <w:sz w:val="24"/>
          <w:szCs w:val="24"/>
        </w:rPr>
        <w:t>References</w:t>
      </w:r>
    </w:p>
    <w:p w14:paraId="23D7B65E" w14:textId="77777777" w:rsidR="00B2650E" w:rsidRDefault="00B2650E">
      <w:pPr>
        <w:pStyle w:val="PreformattedText"/>
        <w:jc w:val="both"/>
        <w:rPr>
          <w:rFonts w:ascii="Times New Roman" w:hAnsi="Times New Roman"/>
          <w:b/>
          <w:bCs/>
          <w:color w:val="000000"/>
          <w:sz w:val="24"/>
          <w:szCs w:val="24"/>
        </w:rPr>
      </w:pPr>
    </w:p>
    <w:p w14:paraId="257C00E1" w14:textId="77777777" w:rsidR="00B2650E" w:rsidRDefault="001C50AB">
      <w:pPr>
        <w:jc w:val="both"/>
        <w:rPr>
          <w:rFonts w:ascii="Times New Roman" w:hAnsi="Times New Roman"/>
          <w:color w:val="000000"/>
        </w:rPr>
      </w:pPr>
      <w:proofErr w:type="spellStart"/>
      <w:r>
        <w:rPr>
          <w:rFonts w:ascii="Times New Roman" w:hAnsi="Times New Roman"/>
          <w:color w:val="000000"/>
        </w:rPr>
        <w:t>Aerts</w:t>
      </w:r>
      <w:proofErr w:type="spellEnd"/>
      <w:r>
        <w:rPr>
          <w:rFonts w:ascii="Times New Roman" w:hAnsi="Times New Roman"/>
          <w:color w:val="000000"/>
        </w:rPr>
        <w:t xml:space="preserve"> JC, </w:t>
      </w:r>
      <w:proofErr w:type="spellStart"/>
      <w:r>
        <w:rPr>
          <w:rFonts w:ascii="Times New Roman" w:hAnsi="Times New Roman"/>
          <w:color w:val="000000"/>
        </w:rPr>
        <w:t>Botzen</w:t>
      </w:r>
      <w:proofErr w:type="spellEnd"/>
      <w:r>
        <w:rPr>
          <w:rFonts w:ascii="Times New Roman" w:hAnsi="Times New Roman"/>
          <w:color w:val="000000"/>
        </w:rPr>
        <w:t xml:space="preserve"> WW, Emanuel K, Lin N De </w:t>
      </w:r>
      <w:proofErr w:type="spellStart"/>
      <w:r>
        <w:rPr>
          <w:rFonts w:ascii="Times New Roman" w:hAnsi="Times New Roman"/>
          <w:color w:val="000000"/>
        </w:rPr>
        <w:t>Moel</w:t>
      </w:r>
      <w:proofErr w:type="spellEnd"/>
      <w:r>
        <w:rPr>
          <w:rFonts w:ascii="Times New Roman" w:hAnsi="Times New Roman"/>
          <w:color w:val="000000"/>
        </w:rPr>
        <w:t xml:space="preserve"> H, &amp; Michel-</w:t>
      </w:r>
      <w:proofErr w:type="spellStart"/>
      <w:r>
        <w:rPr>
          <w:rFonts w:ascii="Times New Roman" w:hAnsi="Times New Roman"/>
          <w:color w:val="000000"/>
        </w:rPr>
        <w:t>Kerjan</w:t>
      </w:r>
      <w:proofErr w:type="spellEnd"/>
      <w:r>
        <w:rPr>
          <w:rFonts w:ascii="Times New Roman" w:hAnsi="Times New Roman"/>
          <w:color w:val="000000"/>
        </w:rPr>
        <w:t xml:space="preserve"> EO. 2014. Evaluating flood resilience strategies for coastal megacities. </w:t>
      </w:r>
      <w:r>
        <w:rPr>
          <w:rFonts w:ascii="Times New Roman" w:hAnsi="Times New Roman"/>
          <w:i/>
          <w:color w:val="000000"/>
        </w:rPr>
        <w:t>Science</w:t>
      </w:r>
      <w:r>
        <w:rPr>
          <w:rFonts w:ascii="Times New Roman" w:hAnsi="Times New Roman"/>
          <w:color w:val="000000"/>
        </w:rPr>
        <w:t xml:space="preserve">, </w:t>
      </w:r>
      <w:r>
        <w:rPr>
          <w:rFonts w:ascii="Times New Roman" w:hAnsi="Times New Roman"/>
          <w:i/>
          <w:color w:val="000000"/>
        </w:rPr>
        <w:t>344</w:t>
      </w:r>
      <w:r>
        <w:rPr>
          <w:rFonts w:ascii="Times New Roman" w:hAnsi="Times New Roman"/>
          <w:color w:val="000000"/>
        </w:rPr>
        <w:t>(6183), 473-475.</w:t>
      </w:r>
    </w:p>
    <w:p w14:paraId="213A6B37" w14:textId="77777777" w:rsidR="00B2650E" w:rsidRDefault="001C50AB">
      <w:pPr>
        <w:pStyle w:val="PreformattedText"/>
        <w:jc w:val="both"/>
      </w:pPr>
      <w:proofErr w:type="spellStart"/>
      <w:r>
        <w:rPr>
          <w:rFonts w:ascii="Times New Roman" w:hAnsi="Times New Roman"/>
          <w:color w:val="000000"/>
          <w:sz w:val="24"/>
          <w:szCs w:val="24"/>
        </w:rPr>
        <w:t>Alberti</w:t>
      </w:r>
      <w:proofErr w:type="spellEnd"/>
      <w:r>
        <w:rPr>
          <w:rFonts w:ascii="Times New Roman" w:hAnsi="Times New Roman"/>
          <w:color w:val="000000"/>
          <w:sz w:val="24"/>
          <w:szCs w:val="24"/>
        </w:rPr>
        <w:t xml:space="preserve"> M 2005. The effects of urban patterns on ecosystem function. International regional science review, 28(2), 168-192. </w:t>
      </w:r>
    </w:p>
    <w:p w14:paraId="592FEEA7" w14:textId="77777777" w:rsidR="00B2650E" w:rsidRDefault="00B2650E">
      <w:pPr>
        <w:pStyle w:val="PreformattedText"/>
        <w:jc w:val="both"/>
        <w:rPr>
          <w:rFonts w:ascii="Times New Roman" w:hAnsi="Times New Roman"/>
          <w:color w:val="000000"/>
          <w:sz w:val="24"/>
          <w:szCs w:val="24"/>
        </w:rPr>
      </w:pPr>
    </w:p>
    <w:p w14:paraId="1EE3560F" w14:textId="77777777" w:rsidR="00B2650E" w:rsidRDefault="001C50AB">
      <w:pPr>
        <w:pStyle w:val="PreformattedText"/>
        <w:jc w:val="both"/>
      </w:pPr>
      <w:proofErr w:type="spellStart"/>
      <w:r>
        <w:rPr>
          <w:rFonts w:ascii="Times New Roman" w:hAnsi="Times New Roman"/>
          <w:color w:val="000000"/>
          <w:sz w:val="24"/>
          <w:szCs w:val="24"/>
        </w:rPr>
        <w:t>Alberti</w:t>
      </w:r>
      <w:proofErr w:type="spellEnd"/>
      <w:r>
        <w:rPr>
          <w:rFonts w:ascii="Times New Roman" w:hAnsi="Times New Roman"/>
          <w:color w:val="000000"/>
          <w:sz w:val="24"/>
          <w:szCs w:val="24"/>
        </w:rPr>
        <w:t xml:space="preserve"> M 2008. Advances in urban ecology: integrating humans and ecological processes in urban ecosystems (No. 574.5268 A4). New York: Springer.</w:t>
      </w:r>
    </w:p>
    <w:p w14:paraId="12694BAD" w14:textId="77777777" w:rsidR="00B2650E" w:rsidRDefault="00B2650E">
      <w:pPr>
        <w:pStyle w:val="PreformattedText"/>
        <w:jc w:val="both"/>
        <w:rPr>
          <w:rFonts w:ascii="Times New Roman" w:hAnsi="Times New Roman"/>
          <w:color w:val="000000"/>
          <w:sz w:val="24"/>
          <w:szCs w:val="24"/>
        </w:rPr>
      </w:pPr>
    </w:p>
    <w:p w14:paraId="6C88F799" w14:textId="77777777" w:rsidR="00B2650E" w:rsidRDefault="001C50AB">
      <w:pPr>
        <w:jc w:val="both"/>
      </w:pPr>
      <w:proofErr w:type="spellStart"/>
      <w:r>
        <w:rPr>
          <w:rFonts w:ascii="Times New Roman" w:hAnsi="Times New Roman"/>
          <w:color w:val="000000"/>
        </w:rPr>
        <w:t>Alberti</w:t>
      </w:r>
      <w:proofErr w:type="spellEnd"/>
      <w:r>
        <w:rPr>
          <w:rFonts w:ascii="Times New Roman" w:hAnsi="Times New Roman"/>
          <w:color w:val="000000"/>
        </w:rPr>
        <w:t xml:space="preserve"> M, </w:t>
      </w:r>
      <w:proofErr w:type="spellStart"/>
      <w:r>
        <w:rPr>
          <w:rFonts w:ascii="Times New Roman" w:hAnsi="Times New Roman"/>
          <w:color w:val="000000"/>
        </w:rPr>
        <w:t>Marzluff</w:t>
      </w:r>
      <w:proofErr w:type="spellEnd"/>
      <w:r>
        <w:rPr>
          <w:rFonts w:ascii="Times New Roman" w:hAnsi="Times New Roman"/>
          <w:color w:val="000000"/>
        </w:rPr>
        <w:t xml:space="preserve"> JM, </w:t>
      </w:r>
      <w:proofErr w:type="spellStart"/>
      <w:r>
        <w:rPr>
          <w:rFonts w:ascii="Times New Roman" w:hAnsi="Times New Roman"/>
          <w:color w:val="000000"/>
        </w:rPr>
        <w:t>Shulenberger</w:t>
      </w:r>
      <w:proofErr w:type="spellEnd"/>
      <w:r>
        <w:rPr>
          <w:rFonts w:ascii="Times New Roman" w:hAnsi="Times New Roman"/>
          <w:color w:val="000000"/>
        </w:rPr>
        <w:t xml:space="preserve"> E, Bradley G, Ryan C, &amp; </w:t>
      </w:r>
      <w:proofErr w:type="spellStart"/>
      <w:r>
        <w:rPr>
          <w:rFonts w:ascii="Times New Roman" w:hAnsi="Times New Roman"/>
          <w:color w:val="000000"/>
        </w:rPr>
        <w:t>Zumbrunnen</w:t>
      </w:r>
      <w:proofErr w:type="spellEnd"/>
      <w:r>
        <w:rPr>
          <w:rFonts w:ascii="Times New Roman" w:hAnsi="Times New Roman"/>
          <w:color w:val="000000"/>
        </w:rPr>
        <w:t xml:space="preserve"> C 2003. Integrating humans into ecology: opportunities and challenges for studying urban ecosystems. </w:t>
      </w:r>
      <w:proofErr w:type="spellStart"/>
      <w:r>
        <w:rPr>
          <w:rFonts w:ascii="Times New Roman" w:hAnsi="Times New Roman"/>
          <w:color w:val="000000"/>
        </w:rPr>
        <w:t>BioScience</w:t>
      </w:r>
      <w:proofErr w:type="spellEnd"/>
      <w:r>
        <w:rPr>
          <w:rFonts w:ascii="Times New Roman" w:hAnsi="Times New Roman"/>
          <w:color w:val="000000"/>
        </w:rPr>
        <w:t>, 53(12), 1169-1179.</w:t>
      </w:r>
    </w:p>
    <w:p w14:paraId="5D8F9AEC" w14:textId="77777777" w:rsidR="00B2650E" w:rsidRDefault="001C50AB">
      <w:pPr>
        <w:jc w:val="both"/>
      </w:pPr>
      <w:r>
        <w:rPr>
          <w:rFonts w:ascii="Times New Roman" w:hAnsi="Times New Roman"/>
          <w:color w:val="000000"/>
        </w:rPr>
        <w:t>Allan D, Erickson D, Fay J. 1997. The influence of catchment land use on stream integrity across multiple spatial scales. Freshwater biology. 37(1):149-61.</w:t>
      </w:r>
    </w:p>
    <w:p w14:paraId="693730C4" w14:textId="77777777" w:rsidR="00B2650E" w:rsidRDefault="001C50AB">
      <w:pPr>
        <w:pStyle w:val="PreformattedText"/>
        <w:jc w:val="both"/>
      </w:pPr>
      <w:proofErr w:type="spellStart"/>
      <w:r>
        <w:rPr>
          <w:rFonts w:ascii="Times New Roman" w:hAnsi="Times New Roman"/>
          <w:color w:val="000000"/>
          <w:sz w:val="24"/>
          <w:szCs w:val="24"/>
        </w:rPr>
        <w:t>Antrop</w:t>
      </w:r>
      <w:proofErr w:type="spellEnd"/>
      <w:r>
        <w:rPr>
          <w:rFonts w:ascii="Times New Roman" w:hAnsi="Times New Roman"/>
          <w:color w:val="000000"/>
          <w:sz w:val="24"/>
          <w:szCs w:val="24"/>
        </w:rPr>
        <w:t xml:space="preserve"> M 2004. Landscape change and the urbanization process in Europe. Landscape and urban planning, 67(1-4), 9-26.</w:t>
      </w:r>
    </w:p>
    <w:p w14:paraId="0556B1AA" w14:textId="77777777" w:rsidR="00B2650E" w:rsidRDefault="00B2650E">
      <w:pPr>
        <w:pStyle w:val="PreformattedText"/>
        <w:jc w:val="both"/>
        <w:rPr>
          <w:rFonts w:ascii="Times New Roman" w:hAnsi="Times New Roman"/>
          <w:color w:val="000000"/>
          <w:sz w:val="24"/>
          <w:szCs w:val="24"/>
        </w:rPr>
      </w:pPr>
    </w:p>
    <w:p w14:paraId="69EA6DCB" w14:textId="77777777" w:rsidR="00B2650E" w:rsidRDefault="001C50AB">
      <w:pPr>
        <w:pStyle w:val="Bibliografa"/>
        <w:jc w:val="both"/>
      </w:pPr>
      <w:r>
        <w:rPr>
          <w:rFonts w:ascii="Times New Roman" w:hAnsi="Times New Roman"/>
          <w:color w:val="000000"/>
          <w:lang w:val="en-GB"/>
        </w:rPr>
        <w:t xml:space="preserve">Aria M and </w:t>
      </w:r>
      <w:proofErr w:type="spellStart"/>
      <w:r>
        <w:rPr>
          <w:rFonts w:ascii="Times New Roman" w:hAnsi="Times New Roman"/>
          <w:color w:val="000000"/>
          <w:lang w:val="en-GB"/>
        </w:rPr>
        <w:t>Cuccurullo</w:t>
      </w:r>
      <w:proofErr w:type="spellEnd"/>
      <w:r>
        <w:rPr>
          <w:rFonts w:ascii="Times New Roman" w:hAnsi="Times New Roman"/>
          <w:color w:val="000000"/>
          <w:lang w:val="en-GB"/>
        </w:rPr>
        <w:t xml:space="preserve"> C. 2017. </w:t>
      </w:r>
      <w:proofErr w:type="spellStart"/>
      <w:r>
        <w:rPr>
          <w:rFonts w:ascii="Times New Roman" w:hAnsi="Times New Roman"/>
          <w:color w:val="000000"/>
          <w:lang w:val="en-GB"/>
        </w:rPr>
        <w:t>Bibliometrix</w:t>
      </w:r>
      <w:proofErr w:type="spellEnd"/>
      <w:r>
        <w:rPr>
          <w:rFonts w:ascii="Times New Roman" w:hAnsi="Times New Roman"/>
          <w:color w:val="000000"/>
          <w:lang w:val="en-GB"/>
        </w:rPr>
        <w:t xml:space="preserve">: An r-tool for comprehensive science mapping analysis. Journal of </w:t>
      </w:r>
      <w:proofErr w:type="spellStart"/>
      <w:r>
        <w:rPr>
          <w:rFonts w:ascii="Times New Roman" w:hAnsi="Times New Roman"/>
          <w:color w:val="000000"/>
          <w:lang w:val="en-GB"/>
        </w:rPr>
        <w:t>Informetrics</w:t>
      </w:r>
      <w:proofErr w:type="spellEnd"/>
      <w:r>
        <w:rPr>
          <w:rFonts w:ascii="Times New Roman" w:hAnsi="Times New Roman"/>
          <w:color w:val="000000"/>
          <w:lang w:val="en-GB"/>
        </w:rPr>
        <w:t xml:space="preserve"> 11: 959–75.</w:t>
      </w:r>
    </w:p>
    <w:p w14:paraId="6182F6EF" w14:textId="77777777" w:rsidR="00B2650E" w:rsidRDefault="001C50AB">
      <w:pPr>
        <w:pStyle w:val="Bibliografa"/>
        <w:jc w:val="both"/>
      </w:pPr>
      <w:r>
        <w:rPr>
          <w:rFonts w:ascii="Times New Roman" w:hAnsi="Times New Roman"/>
          <w:color w:val="000000"/>
          <w:lang w:val="en-GB"/>
        </w:rPr>
        <w:t xml:space="preserve">Aronson MF, La </w:t>
      </w:r>
      <w:proofErr w:type="spellStart"/>
      <w:r>
        <w:rPr>
          <w:rFonts w:ascii="Times New Roman" w:hAnsi="Times New Roman"/>
          <w:color w:val="000000"/>
          <w:lang w:val="en-GB"/>
        </w:rPr>
        <w:t>Sorte</w:t>
      </w:r>
      <w:proofErr w:type="spellEnd"/>
      <w:r>
        <w:rPr>
          <w:rFonts w:ascii="Times New Roman" w:hAnsi="Times New Roman"/>
          <w:color w:val="000000"/>
          <w:lang w:val="en-GB"/>
        </w:rPr>
        <w:t xml:space="preserve"> FA, </w:t>
      </w:r>
      <w:proofErr w:type="spellStart"/>
      <w:r>
        <w:rPr>
          <w:rFonts w:ascii="Times New Roman" w:hAnsi="Times New Roman"/>
          <w:color w:val="000000"/>
          <w:lang w:val="en-GB"/>
        </w:rPr>
        <w:t>Nilon</w:t>
      </w:r>
      <w:proofErr w:type="spellEnd"/>
      <w:r>
        <w:rPr>
          <w:rFonts w:ascii="Times New Roman" w:hAnsi="Times New Roman"/>
          <w:color w:val="000000"/>
          <w:lang w:val="en-GB"/>
        </w:rPr>
        <w:t xml:space="preserve"> CH, </w:t>
      </w:r>
      <w:proofErr w:type="spellStart"/>
      <w:r>
        <w:rPr>
          <w:rFonts w:ascii="Times New Roman" w:hAnsi="Times New Roman"/>
          <w:color w:val="000000"/>
          <w:lang w:val="en-GB"/>
        </w:rPr>
        <w:t>Katti</w:t>
      </w:r>
      <w:proofErr w:type="spellEnd"/>
      <w:r>
        <w:rPr>
          <w:rFonts w:ascii="Times New Roman" w:hAnsi="Times New Roman"/>
          <w:color w:val="000000"/>
          <w:lang w:val="en-GB"/>
        </w:rPr>
        <w:t xml:space="preserve"> M, Goddard MA, </w:t>
      </w:r>
      <w:proofErr w:type="spellStart"/>
      <w:r>
        <w:rPr>
          <w:rFonts w:ascii="Times New Roman" w:hAnsi="Times New Roman"/>
          <w:color w:val="000000"/>
          <w:lang w:val="en-GB"/>
        </w:rPr>
        <w:t>Lepczyk</w:t>
      </w:r>
      <w:proofErr w:type="spellEnd"/>
      <w:r>
        <w:rPr>
          <w:rFonts w:ascii="Times New Roman" w:hAnsi="Times New Roman"/>
          <w:color w:val="000000"/>
          <w:lang w:val="en-GB"/>
        </w:rPr>
        <w:t xml:space="preserve"> CA, ... &amp; Dobbs C 2014. A global analysis of the impacts of urbanization on bird and plant diversity reveals key anthropogenic drivers. Proceedings of the Royal Society B: Biological Sciences, 281(1780), 20133330.</w:t>
      </w:r>
    </w:p>
    <w:p w14:paraId="78482821" w14:textId="77777777" w:rsidR="00B2650E" w:rsidRDefault="001C50AB">
      <w:pPr>
        <w:pStyle w:val="Bibliografa"/>
        <w:jc w:val="both"/>
      </w:pPr>
      <w:proofErr w:type="spellStart"/>
      <w:r>
        <w:rPr>
          <w:rFonts w:ascii="Times New Roman" w:hAnsi="Times New Roman"/>
          <w:color w:val="000000"/>
          <w:lang w:val="en-GB"/>
        </w:rPr>
        <w:lastRenderedPageBreak/>
        <w:t>Auguie</w:t>
      </w:r>
      <w:proofErr w:type="spellEnd"/>
      <w:r>
        <w:rPr>
          <w:rFonts w:ascii="Times New Roman" w:hAnsi="Times New Roman"/>
          <w:color w:val="000000"/>
          <w:lang w:val="en-GB"/>
        </w:rPr>
        <w:t xml:space="preserve"> B 2016. </w:t>
      </w:r>
      <w:proofErr w:type="spellStart"/>
      <w:r>
        <w:rPr>
          <w:rFonts w:ascii="Times New Roman" w:hAnsi="Times New Roman"/>
          <w:color w:val="000000"/>
          <w:lang w:val="en-GB"/>
        </w:rPr>
        <w:t>GridExtra</w:t>
      </w:r>
      <w:proofErr w:type="spellEnd"/>
      <w:r>
        <w:rPr>
          <w:rFonts w:ascii="Times New Roman" w:hAnsi="Times New Roman"/>
          <w:color w:val="000000"/>
          <w:lang w:val="en-GB"/>
        </w:rPr>
        <w:t>: Miscellaneous functions for "grid" graphics.</w:t>
      </w:r>
    </w:p>
    <w:p w14:paraId="03387D1E" w14:textId="77777777" w:rsidR="00B2650E" w:rsidRDefault="001C50AB">
      <w:pPr>
        <w:pStyle w:val="Bibliografa"/>
        <w:jc w:val="both"/>
        <w:rPr>
          <w:rFonts w:ascii="Times New Roman" w:hAnsi="Times New Roman"/>
          <w:color w:val="000000"/>
          <w:lang w:val="en-GB"/>
        </w:rPr>
      </w:pPr>
      <w:proofErr w:type="spellStart"/>
      <w:r>
        <w:rPr>
          <w:rFonts w:ascii="Times New Roman" w:hAnsi="Times New Roman"/>
          <w:color w:val="000000"/>
          <w:lang w:val="en-GB"/>
        </w:rPr>
        <w:t>Barragán</w:t>
      </w:r>
      <w:proofErr w:type="spellEnd"/>
      <w:r>
        <w:rPr>
          <w:rFonts w:ascii="Times New Roman" w:hAnsi="Times New Roman"/>
          <w:color w:val="000000"/>
          <w:lang w:val="en-GB"/>
        </w:rPr>
        <w:t xml:space="preserve"> JM and Andrés M de. 2015. Analysis and trends of the world’s coastal cities and agglomerations. Ocean &amp; Coastal Management 114: 11–20.</w:t>
      </w:r>
    </w:p>
    <w:p w14:paraId="29249695" w14:textId="77777777" w:rsidR="00B2650E" w:rsidRDefault="001C50AB">
      <w:pPr>
        <w:pStyle w:val="Bibliografa"/>
        <w:jc w:val="both"/>
        <w:rPr>
          <w:rFonts w:ascii="Times New Roman" w:hAnsi="Times New Roman"/>
          <w:color w:val="000000"/>
          <w:lang w:val="en-GB"/>
        </w:rPr>
      </w:pPr>
      <w:proofErr w:type="spellStart"/>
      <w:r>
        <w:rPr>
          <w:rFonts w:ascii="Times New Roman" w:hAnsi="Times New Roman"/>
          <w:color w:val="000000"/>
          <w:lang w:val="en-GB"/>
        </w:rPr>
        <w:t>Belant</w:t>
      </w:r>
      <w:proofErr w:type="spellEnd"/>
      <w:r>
        <w:rPr>
          <w:rFonts w:ascii="Times New Roman" w:hAnsi="Times New Roman"/>
          <w:color w:val="000000"/>
          <w:lang w:val="en-GB"/>
        </w:rPr>
        <w:t xml:space="preserve"> JL. 1997. Gulls in urban environments: Landscape-level management to reduce conflict. Landscape and urban planning 38: 245–58.</w:t>
      </w:r>
    </w:p>
    <w:p w14:paraId="7BB18BD3" w14:textId="77777777" w:rsidR="00B2650E" w:rsidRDefault="001C50AB">
      <w:pPr>
        <w:pStyle w:val="Bibliografa"/>
        <w:jc w:val="both"/>
        <w:rPr>
          <w:rFonts w:ascii="Times New Roman" w:hAnsi="Times New Roman"/>
          <w:color w:val="000000"/>
          <w:lang w:val="en-GB"/>
        </w:rPr>
      </w:pPr>
      <w:proofErr w:type="spellStart"/>
      <w:r>
        <w:rPr>
          <w:rFonts w:ascii="Times New Roman" w:hAnsi="Times New Roman"/>
          <w:color w:val="000000"/>
          <w:lang w:val="en-GB"/>
        </w:rPr>
        <w:t>Bertocci</w:t>
      </w:r>
      <w:proofErr w:type="spellEnd"/>
      <w:r>
        <w:rPr>
          <w:rFonts w:ascii="Times New Roman" w:hAnsi="Times New Roman"/>
          <w:color w:val="000000"/>
          <w:lang w:val="en-GB"/>
        </w:rPr>
        <w:t xml:space="preserve"> I, Arenas F, and </w:t>
      </w:r>
      <w:proofErr w:type="spellStart"/>
      <w:r>
        <w:rPr>
          <w:rFonts w:ascii="Times New Roman" w:hAnsi="Times New Roman"/>
          <w:color w:val="000000"/>
          <w:lang w:val="en-GB"/>
        </w:rPr>
        <w:t>Cacabelos</w:t>
      </w:r>
      <w:proofErr w:type="spellEnd"/>
      <w:r>
        <w:rPr>
          <w:rFonts w:ascii="Times New Roman" w:hAnsi="Times New Roman"/>
          <w:color w:val="000000"/>
          <w:lang w:val="en-GB"/>
        </w:rPr>
        <w:t xml:space="preserve"> E et al. 2017. Nowhere safe? Exploring the influence of urbanization across mainland and insular seashores in continental </w:t>
      </w:r>
      <w:proofErr w:type="spellStart"/>
      <w:proofErr w:type="gramStart"/>
      <w:r>
        <w:rPr>
          <w:rFonts w:ascii="Times New Roman" w:hAnsi="Times New Roman"/>
          <w:color w:val="000000"/>
          <w:lang w:val="en-GB"/>
        </w:rPr>
        <w:t>portugal</w:t>
      </w:r>
      <w:proofErr w:type="spellEnd"/>
      <w:proofErr w:type="gramEnd"/>
      <w:r>
        <w:rPr>
          <w:rFonts w:ascii="Times New Roman" w:hAnsi="Times New Roman"/>
          <w:color w:val="000000"/>
          <w:lang w:val="en-GB"/>
        </w:rPr>
        <w:t xml:space="preserve"> and the </w:t>
      </w:r>
      <w:proofErr w:type="spellStart"/>
      <w:r>
        <w:rPr>
          <w:rFonts w:ascii="Times New Roman" w:hAnsi="Times New Roman"/>
          <w:color w:val="000000"/>
          <w:lang w:val="en-GB"/>
        </w:rPr>
        <w:t>azorean</w:t>
      </w:r>
      <w:proofErr w:type="spellEnd"/>
      <w:r>
        <w:rPr>
          <w:rFonts w:ascii="Times New Roman" w:hAnsi="Times New Roman"/>
          <w:color w:val="000000"/>
          <w:lang w:val="en-GB"/>
        </w:rPr>
        <w:t xml:space="preserve"> archipelago. Marine pollution bulletin 114: 644–55.</w:t>
      </w:r>
    </w:p>
    <w:p w14:paraId="654E093F" w14:textId="77777777" w:rsidR="00B2650E" w:rsidRDefault="001C50AB">
      <w:pPr>
        <w:pStyle w:val="Bibliografa"/>
        <w:jc w:val="both"/>
      </w:pPr>
      <w:r>
        <w:rPr>
          <w:rFonts w:ascii="Times New Roman" w:hAnsi="Times New Roman"/>
          <w:color w:val="000000"/>
          <w:lang w:val="en-GB"/>
        </w:rPr>
        <w:t>Blair RB. 1996. Land use and avian species diversity along an urban gradient. Ecological applications 6: 506–19.</w:t>
      </w:r>
    </w:p>
    <w:p w14:paraId="7DC5AFCB"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 xml:space="preserve">Bolton D, Mayer-Pinto M, and Clark G et al. 2017. Coastal urban lighting has ecological consequences for multiple trophic levels under the sea. Science of </w:t>
      </w:r>
      <w:proofErr w:type="gramStart"/>
      <w:r>
        <w:rPr>
          <w:rFonts w:ascii="Times New Roman" w:hAnsi="Times New Roman"/>
          <w:color w:val="000000"/>
          <w:lang w:val="en-GB"/>
        </w:rPr>
        <w:t>The</w:t>
      </w:r>
      <w:proofErr w:type="gramEnd"/>
      <w:r>
        <w:rPr>
          <w:rFonts w:ascii="Times New Roman" w:hAnsi="Times New Roman"/>
          <w:color w:val="000000"/>
          <w:lang w:val="en-GB"/>
        </w:rPr>
        <w:t xml:space="preserve"> Total Environment 576: 1–9.</w:t>
      </w:r>
    </w:p>
    <w:p w14:paraId="23F5ECE5" w14:textId="77777777" w:rsidR="00B2650E" w:rsidRDefault="001C50AB">
      <w:pPr>
        <w:pStyle w:val="Bibliografa"/>
        <w:jc w:val="both"/>
        <w:rPr>
          <w:rFonts w:ascii="Times New Roman" w:hAnsi="Times New Roman"/>
          <w:color w:val="000000"/>
          <w:lang w:val="en-GB"/>
        </w:rPr>
      </w:pPr>
      <w:proofErr w:type="spellStart"/>
      <w:r>
        <w:rPr>
          <w:rFonts w:ascii="Times New Roman" w:hAnsi="Times New Roman"/>
          <w:color w:val="000000"/>
          <w:lang w:val="en-GB"/>
        </w:rPr>
        <w:t>Branoff</w:t>
      </w:r>
      <w:proofErr w:type="spellEnd"/>
      <w:r>
        <w:rPr>
          <w:rFonts w:ascii="Times New Roman" w:hAnsi="Times New Roman"/>
          <w:color w:val="000000"/>
          <w:lang w:val="en-GB"/>
        </w:rPr>
        <w:t xml:space="preserve"> BL. 2017. Quantifying the influence of urban land use on mangrove biology and ecology: A meta-analysis. Global Ecology and Biogeography 26: 1339–56.</w:t>
      </w:r>
    </w:p>
    <w:p w14:paraId="2C8DC145" w14:textId="77777777" w:rsidR="00B2650E" w:rsidRDefault="001C50AB">
      <w:pPr>
        <w:pStyle w:val="Bibliografa"/>
        <w:jc w:val="both"/>
        <w:rPr>
          <w:rFonts w:ascii="Times New Roman" w:hAnsi="Times New Roman"/>
          <w:color w:val="000000"/>
          <w:lang w:val="en-GB"/>
        </w:rPr>
      </w:pPr>
      <w:proofErr w:type="spellStart"/>
      <w:r>
        <w:rPr>
          <w:rFonts w:ascii="Times New Roman" w:hAnsi="Times New Roman"/>
          <w:color w:val="000000"/>
          <w:lang w:val="en-GB"/>
        </w:rPr>
        <w:t>Brinkhoff</w:t>
      </w:r>
      <w:proofErr w:type="spellEnd"/>
      <w:r>
        <w:rPr>
          <w:rFonts w:ascii="Times New Roman" w:hAnsi="Times New Roman"/>
          <w:color w:val="000000"/>
          <w:lang w:val="en-GB"/>
        </w:rPr>
        <w:t xml:space="preserve"> T. 2018. City populationhttp://www.citypopulation.de. Viewed 16 Mar 2019.</w:t>
      </w:r>
    </w:p>
    <w:p w14:paraId="553C30C2" w14:textId="77777777" w:rsidR="00B2650E" w:rsidRDefault="001C50AB">
      <w:pPr>
        <w:pStyle w:val="Bibliografa"/>
        <w:jc w:val="both"/>
        <w:rPr>
          <w:rFonts w:ascii="Times New Roman" w:hAnsi="Times New Roman"/>
          <w:color w:val="000000"/>
          <w:lang w:val="en-GB"/>
        </w:rPr>
      </w:pPr>
      <w:proofErr w:type="spellStart"/>
      <w:r>
        <w:rPr>
          <w:rFonts w:ascii="Times New Roman" w:hAnsi="Times New Roman"/>
          <w:color w:val="000000"/>
          <w:lang w:val="en-GB"/>
        </w:rPr>
        <w:t>Bugnot</w:t>
      </w:r>
      <w:proofErr w:type="spellEnd"/>
      <w:r>
        <w:rPr>
          <w:rFonts w:ascii="Times New Roman" w:hAnsi="Times New Roman"/>
          <w:color w:val="000000"/>
          <w:lang w:val="en-GB"/>
        </w:rPr>
        <w:t xml:space="preserve"> AB, Hose GC, and Walsh CJ et al. 2019. Urban impacts across realms: Making the case for inter-realm monitoring and management. Science of the Total Environment 648: 711–9.</w:t>
      </w:r>
    </w:p>
    <w:p w14:paraId="01276144" w14:textId="77777777" w:rsidR="00B2650E" w:rsidRDefault="001C50AB">
      <w:pPr>
        <w:pStyle w:val="Bibliografa"/>
        <w:jc w:val="both"/>
        <w:rPr>
          <w:rFonts w:ascii="Times New Roman" w:hAnsi="Times New Roman"/>
          <w:color w:val="000000"/>
          <w:lang w:val="en-GB"/>
        </w:rPr>
      </w:pPr>
      <w:proofErr w:type="spellStart"/>
      <w:r>
        <w:rPr>
          <w:rFonts w:ascii="Times New Roman" w:hAnsi="Times New Roman"/>
          <w:color w:val="000000"/>
          <w:lang w:val="en-GB"/>
        </w:rPr>
        <w:t>Bulleri</w:t>
      </w:r>
      <w:proofErr w:type="spellEnd"/>
      <w:r>
        <w:rPr>
          <w:rFonts w:ascii="Times New Roman" w:hAnsi="Times New Roman"/>
          <w:color w:val="000000"/>
          <w:lang w:val="en-GB"/>
        </w:rPr>
        <w:t xml:space="preserve"> F. 2006. Is it time for urban ecology to include the marine realm? Trends in ecology &amp; evolution 21: 658–9.</w:t>
      </w:r>
    </w:p>
    <w:p w14:paraId="5ECB1890"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 xml:space="preserve">Burke </w:t>
      </w:r>
      <w:proofErr w:type="spellStart"/>
      <w:r>
        <w:rPr>
          <w:rFonts w:ascii="Times New Roman" w:hAnsi="Times New Roman"/>
          <w:color w:val="000000"/>
          <w:lang w:val="en-GB"/>
        </w:rPr>
        <w:t>lautetta</w:t>
      </w:r>
      <w:proofErr w:type="spellEnd"/>
      <w:r>
        <w:rPr>
          <w:rFonts w:ascii="Times New Roman" w:hAnsi="Times New Roman"/>
          <w:color w:val="000000"/>
          <w:lang w:val="en-GB"/>
        </w:rPr>
        <w:t xml:space="preserve">, Payne Y Kura, and </w:t>
      </w:r>
      <w:proofErr w:type="spellStart"/>
      <w:r>
        <w:rPr>
          <w:rFonts w:ascii="Times New Roman" w:hAnsi="Times New Roman"/>
          <w:color w:val="000000"/>
          <w:lang w:val="en-GB"/>
        </w:rPr>
        <w:t>Kassem</w:t>
      </w:r>
      <w:proofErr w:type="spellEnd"/>
      <w:r>
        <w:rPr>
          <w:rFonts w:ascii="Times New Roman" w:hAnsi="Times New Roman"/>
          <w:color w:val="000000"/>
          <w:lang w:val="en-GB"/>
        </w:rPr>
        <w:t xml:space="preserve"> K et al. 2001. Pilot analysis of global ecosystems: Coastal ecosystems. World Resources Institute.</w:t>
      </w:r>
    </w:p>
    <w:p w14:paraId="307A2242" w14:textId="77777777" w:rsidR="00B2650E" w:rsidRDefault="001C50AB">
      <w:pPr>
        <w:pStyle w:val="Bibliografa"/>
        <w:jc w:val="both"/>
      </w:pPr>
      <w:r>
        <w:rPr>
          <w:rFonts w:ascii="Times New Roman" w:hAnsi="Times New Roman"/>
          <w:color w:val="000000"/>
          <w:lang w:val="en-GB"/>
        </w:rPr>
        <w:t xml:space="preserve">Campbell M. 2010. An animal geography of avian foraging competition on the </w:t>
      </w:r>
      <w:proofErr w:type="spellStart"/>
      <w:proofErr w:type="gramStart"/>
      <w:r>
        <w:rPr>
          <w:rFonts w:ascii="Times New Roman" w:hAnsi="Times New Roman"/>
          <w:color w:val="000000"/>
          <w:lang w:val="en-GB"/>
        </w:rPr>
        <w:t>sussex</w:t>
      </w:r>
      <w:proofErr w:type="spellEnd"/>
      <w:proofErr w:type="gramEnd"/>
      <w:r>
        <w:rPr>
          <w:rFonts w:ascii="Times New Roman" w:hAnsi="Times New Roman"/>
          <w:color w:val="000000"/>
          <w:lang w:val="en-GB"/>
        </w:rPr>
        <w:t xml:space="preserve"> coast of </w:t>
      </w:r>
      <w:proofErr w:type="spellStart"/>
      <w:r>
        <w:rPr>
          <w:rFonts w:ascii="Times New Roman" w:hAnsi="Times New Roman"/>
          <w:color w:val="000000"/>
          <w:lang w:val="en-GB"/>
        </w:rPr>
        <w:t>england</w:t>
      </w:r>
      <w:proofErr w:type="spellEnd"/>
      <w:r>
        <w:rPr>
          <w:rFonts w:ascii="Times New Roman" w:hAnsi="Times New Roman"/>
          <w:color w:val="000000"/>
          <w:lang w:val="en-GB"/>
        </w:rPr>
        <w:t>. Journal of Coastal Research: 44–52.</w:t>
      </w:r>
    </w:p>
    <w:p w14:paraId="58810A07" w14:textId="77777777" w:rsidR="00B2650E" w:rsidRDefault="001C50AB">
      <w:pPr>
        <w:jc w:val="both"/>
      </w:pPr>
      <w:r>
        <w:rPr>
          <w:rFonts w:ascii="Times New Roman" w:hAnsi="Times New Roman"/>
          <w:color w:val="000000"/>
          <w:lang w:val="en-GB"/>
        </w:rPr>
        <w:t xml:space="preserve">Castro LM, </w:t>
      </w:r>
      <w:proofErr w:type="spellStart"/>
      <w:r>
        <w:rPr>
          <w:rFonts w:ascii="Times New Roman" w:hAnsi="Times New Roman"/>
          <w:color w:val="000000"/>
          <w:lang w:val="en-GB"/>
        </w:rPr>
        <w:t>Pio</w:t>
      </w:r>
      <w:proofErr w:type="spellEnd"/>
      <w:r>
        <w:rPr>
          <w:rFonts w:ascii="Times New Roman" w:hAnsi="Times New Roman"/>
          <w:color w:val="000000"/>
          <w:lang w:val="en-GB"/>
        </w:rPr>
        <w:t xml:space="preserve"> CA, Harrison RM, &amp; Smith DJT. 1999. Carbonaceous aerosol in urban and rural European atmospheres: estimation of secondary organic carbon concentrations.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33</w:t>
      </w:r>
      <w:r>
        <w:rPr>
          <w:rFonts w:ascii="Times New Roman" w:hAnsi="Times New Roman"/>
          <w:color w:val="000000"/>
          <w:lang w:val="en-GB"/>
        </w:rPr>
        <w:t>(17), 2771-2781.</w:t>
      </w:r>
    </w:p>
    <w:p w14:paraId="696A9664" w14:textId="77777777" w:rsidR="00B2650E" w:rsidRDefault="001C50AB">
      <w:pPr>
        <w:pStyle w:val="Bibliografa"/>
        <w:jc w:val="both"/>
      </w:pPr>
      <w:r>
        <w:rPr>
          <w:rFonts w:ascii="Times New Roman" w:hAnsi="Times New Roman"/>
          <w:color w:val="000000"/>
          <w:lang w:val="en-GB"/>
        </w:rPr>
        <w:t xml:space="preserve">Celis-Diez JL, Muñoz CE, and Abades S et al. 2017. Biocultural homogenization in urban settings: Public knowledge of birds in city parks of </w:t>
      </w:r>
      <w:proofErr w:type="spellStart"/>
      <w:proofErr w:type="gramStart"/>
      <w:r>
        <w:rPr>
          <w:rFonts w:ascii="Times New Roman" w:hAnsi="Times New Roman"/>
          <w:color w:val="000000"/>
          <w:lang w:val="en-GB"/>
        </w:rPr>
        <w:t>santiago</w:t>
      </w:r>
      <w:proofErr w:type="spellEnd"/>
      <w:proofErr w:type="gramEnd"/>
      <w:r>
        <w:rPr>
          <w:rFonts w:ascii="Times New Roman" w:hAnsi="Times New Roman"/>
          <w:color w:val="000000"/>
          <w:lang w:val="en-GB"/>
        </w:rPr>
        <w:t xml:space="preserve">, </w:t>
      </w:r>
      <w:proofErr w:type="spellStart"/>
      <w:r>
        <w:rPr>
          <w:rFonts w:ascii="Times New Roman" w:hAnsi="Times New Roman"/>
          <w:color w:val="000000"/>
          <w:lang w:val="en-GB"/>
        </w:rPr>
        <w:t>chile</w:t>
      </w:r>
      <w:proofErr w:type="spellEnd"/>
      <w:r>
        <w:rPr>
          <w:rFonts w:ascii="Times New Roman" w:hAnsi="Times New Roman"/>
          <w:color w:val="000000"/>
          <w:lang w:val="en-GB"/>
        </w:rPr>
        <w:t>. Sustainability 9: 485.</w:t>
      </w:r>
    </w:p>
    <w:p w14:paraId="39187117" w14:textId="77777777" w:rsidR="00B2650E" w:rsidRDefault="001C50AB">
      <w:pPr>
        <w:pStyle w:val="Bibliografa"/>
        <w:jc w:val="both"/>
      </w:pPr>
      <w:r>
        <w:rPr>
          <w:rFonts w:ascii="Times New Roman" w:hAnsi="Times New Roman"/>
          <w:color w:val="000000"/>
          <w:lang w:val="en-GB"/>
        </w:rPr>
        <w:t xml:space="preserve">Chace JF, &amp; Walsh JJ 2006. Urban effects on native avifauna: a review.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74</w:t>
      </w:r>
      <w:r>
        <w:rPr>
          <w:rFonts w:ascii="Times New Roman" w:hAnsi="Times New Roman"/>
          <w:color w:val="000000"/>
          <w:lang w:val="en-GB"/>
        </w:rPr>
        <w:t>(1), 46-69.</w:t>
      </w:r>
    </w:p>
    <w:p w14:paraId="79B7555F" w14:textId="77777777" w:rsidR="00B2650E" w:rsidRDefault="001C50AB">
      <w:pPr>
        <w:jc w:val="both"/>
      </w:pPr>
      <w:r>
        <w:rPr>
          <w:rFonts w:ascii="Times New Roman" w:hAnsi="Times New Roman"/>
          <w:color w:val="000000"/>
          <w:lang w:val="en-GB"/>
        </w:rPr>
        <w:t xml:space="preserve">Chang LF, &amp; Huang SL. 2015. Assessing urban flooding vulnerability with an </w:t>
      </w:r>
      <w:proofErr w:type="spellStart"/>
      <w:r>
        <w:rPr>
          <w:rFonts w:ascii="Times New Roman" w:hAnsi="Times New Roman"/>
          <w:color w:val="000000"/>
          <w:lang w:val="en-GB"/>
        </w:rPr>
        <w:t>emergy</w:t>
      </w:r>
      <w:proofErr w:type="spellEnd"/>
      <w:r>
        <w:rPr>
          <w:rFonts w:ascii="Times New Roman" w:hAnsi="Times New Roman"/>
          <w:color w:val="000000"/>
          <w:lang w:val="en-GB"/>
        </w:rPr>
        <w:t xml:space="preserve"> approach.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143</w:t>
      </w:r>
      <w:r>
        <w:rPr>
          <w:rFonts w:ascii="Times New Roman" w:hAnsi="Times New Roman"/>
          <w:color w:val="000000"/>
          <w:lang w:val="en-GB"/>
        </w:rPr>
        <w:t>, 11-24.</w:t>
      </w:r>
    </w:p>
    <w:p w14:paraId="09530B6F" w14:textId="77777777" w:rsidR="00B2650E" w:rsidRDefault="001C50AB">
      <w:pPr>
        <w:pStyle w:val="Bibliografa"/>
        <w:jc w:val="both"/>
      </w:pPr>
      <w:r>
        <w:rPr>
          <w:rFonts w:ascii="Times New Roman" w:hAnsi="Times New Roman"/>
          <w:color w:val="000000"/>
          <w:lang w:val="en-GB"/>
        </w:rPr>
        <w:lastRenderedPageBreak/>
        <w:t xml:space="preserve">Chen Y-C, Yao C-K, </w:t>
      </w:r>
      <w:proofErr w:type="spellStart"/>
      <w:r>
        <w:rPr>
          <w:rFonts w:ascii="Times New Roman" w:hAnsi="Times New Roman"/>
          <w:color w:val="000000"/>
          <w:lang w:val="en-GB"/>
        </w:rPr>
        <w:t>Honjo</w:t>
      </w:r>
      <w:proofErr w:type="spellEnd"/>
      <w:r>
        <w:rPr>
          <w:rFonts w:ascii="Times New Roman" w:hAnsi="Times New Roman"/>
          <w:color w:val="000000"/>
          <w:lang w:val="en-GB"/>
        </w:rPr>
        <w:t xml:space="preserve"> T, and Lin T-P. 2018. The application of a high-density street-level air temperature observation network (</w:t>
      </w:r>
      <w:proofErr w:type="spellStart"/>
      <w:r>
        <w:rPr>
          <w:rFonts w:ascii="Times New Roman" w:hAnsi="Times New Roman"/>
          <w:color w:val="000000"/>
          <w:lang w:val="en-GB"/>
        </w:rPr>
        <w:t>hisan</w:t>
      </w:r>
      <w:proofErr w:type="spellEnd"/>
      <w:r>
        <w:rPr>
          <w:rFonts w:ascii="Times New Roman" w:hAnsi="Times New Roman"/>
          <w:color w:val="000000"/>
          <w:lang w:val="en-GB"/>
        </w:rPr>
        <w:t xml:space="preserve">): Dynamic variation characteristics of urban heat island in </w:t>
      </w:r>
      <w:proofErr w:type="spellStart"/>
      <w:proofErr w:type="gramStart"/>
      <w:r>
        <w:rPr>
          <w:rFonts w:ascii="Times New Roman" w:hAnsi="Times New Roman"/>
          <w:color w:val="000000"/>
          <w:lang w:val="en-GB"/>
        </w:rPr>
        <w:t>tainan</w:t>
      </w:r>
      <w:proofErr w:type="spellEnd"/>
      <w:proofErr w:type="gramEnd"/>
      <w:r>
        <w:rPr>
          <w:rFonts w:ascii="Times New Roman" w:hAnsi="Times New Roman"/>
          <w:color w:val="000000"/>
          <w:lang w:val="en-GB"/>
        </w:rPr>
        <w:t xml:space="preserve">, </w:t>
      </w:r>
      <w:proofErr w:type="spellStart"/>
      <w:r>
        <w:rPr>
          <w:rFonts w:ascii="Times New Roman" w:hAnsi="Times New Roman"/>
          <w:color w:val="000000"/>
          <w:lang w:val="en-GB"/>
        </w:rPr>
        <w:t>taiwan</w:t>
      </w:r>
      <w:proofErr w:type="spellEnd"/>
      <w:r>
        <w:rPr>
          <w:rFonts w:ascii="Times New Roman" w:hAnsi="Times New Roman"/>
          <w:color w:val="000000"/>
          <w:lang w:val="en-GB"/>
        </w:rPr>
        <w:t>. Science of the Total Environment 626: 555–66.</w:t>
      </w:r>
    </w:p>
    <w:p w14:paraId="51EA66C8" w14:textId="77777777" w:rsidR="00B2650E" w:rsidRDefault="001C50AB">
      <w:pPr>
        <w:jc w:val="both"/>
        <w:rPr>
          <w:rFonts w:ascii="Times New Roman" w:hAnsi="Times New Roman"/>
          <w:color w:val="000000"/>
          <w:lang w:val="en-GB"/>
        </w:rPr>
      </w:pPr>
      <w:proofErr w:type="spellStart"/>
      <w:r>
        <w:rPr>
          <w:rFonts w:ascii="Times New Roman" w:hAnsi="Times New Roman"/>
          <w:color w:val="000000"/>
          <w:lang w:val="en-GB"/>
        </w:rPr>
        <w:t>Chiesura</w:t>
      </w:r>
      <w:proofErr w:type="spellEnd"/>
      <w:r>
        <w:rPr>
          <w:rFonts w:ascii="Times New Roman" w:hAnsi="Times New Roman"/>
          <w:color w:val="000000"/>
          <w:lang w:val="en-GB"/>
        </w:rPr>
        <w:t xml:space="preserve"> A. 2004. The role of urban parks for the sustainable city. Landscape and urban planning. 68(1):129-38.</w:t>
      </w:r>
    </w:p>
    <w:p w14:paraId="2875EF1C"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 xml:space="preserve">Collins JP, </w:t>
      </w:r>
      <w:proofErr w:type="spellStart"/>
      <w:r>
        <w:rPr>
          <w:rFonts w:ascii="Times New Roman" w:hAnsi="Times New Roman"/>
          <w:color w:val="000000"/>
          <w:lang w:val="en-GB"/>
        </w:rPr>
        <w:t>Kinzig</w:t>
      </w:r>
      <w:proofErr w:type="spellEnd"/>
      <w:r>
        <w:rPr>
          <w:rFonts w:ascii="Times New Roman" w:hAnsi="Times New Roman"/>
          <w:color w:val="000000"/>
          <w:lang w:val="en-GB"/>
        </w:rPr>
        <w:t xml:space="preserve"> A, and Grimm NB et al. 2000. A new urban ecology: </w:t>
      </w:r>
      <w:proofErr w:type="spellStart"/>
      <w:r>
        <w:rPr>
          <w:rFonts w:ascii="Times New Roman" w:hAnsi="Times New Roman"/>
          <w:color w:val="000000"/>
          <w:lang w:val="en-GB"/>
        </w:rPr>
        <w:t>Modeling</w:t>
      </w:r>
      <w:proofErr w:type="spellEnd"/>
      <w:r>
        <w:rPr>
          <w:rFonts w:ascii="Times New Roman" w:hAnsi="Times New Roman"/>
          <w:color w:val="000000"/>
          <w:lang w:val="en-GB"/>
        </w:rPr>
        <w:t xml:space="preserve"> human communities as integral parts of ecosystems poses special problems for the development and testing of ecological theory. American scientist 88: 416–25.</w:t>
      </w:r>
    </w:p>
    <w:p w14:paraId="4F62C097" w14:textId="77777777" w:rsidR="00B2650E" w:rsidRDefault="001C50AB">
      <w:pPr>
        <w:pStyle w:val="Bibliografa"/>
        <w:jc w:val="both"/>
      </w:pPr>
      <w:proofErr w:type="spellStart"/>
      <w:r>
        <w:rPr>
          <w:rFonts w:ascii="Times New Roman" w:hAnsi="Times New Roman"/>
          <w:color w:val="000000"/>
        </w:rPr>
        <w:t>Dallimer</w:t>
      </w:r>
      <w:proofErr w:type="spellEnd"/>
      <w:r>
        <w:rPr>
          <w:rFonts w:ascii="Times New Roman" w:hAnsi="Times New Roman"/>
          <w:color w:val="000000"/>
        </w:rPr>
        <w:t xml:space="preserve"> M, Irvine KN, and Skinner AM et al. 2012. </w:t>
      </w:r>
      <w:r>
        <w:rPr>
          <w:rFonts w:ascii="Times New Roman" w:hAnsi="Times New Roman"/>
          <w:color w:val="000000"/>
          <w:lang w:val="en-GB"/>
        </w:rPr>
        <w:t xml:space="preserve">Biodiversity and the feel-good factor: Understanding associations between self-reported human well-being and species richness. </w:t>
      </w:r>
      <w:proofErr w:type="spellStart"/>
      <w:r>
        <w:rPr>
          <w:rFonts w:ascii="Times New Roman" w:hAnsi="Times New Roman"/>
          <w:color w:val="000000"/>
          <w:lang w:val="en-GB"/>
        </w:rPr>
        <w:t>BioScience</w:t>
      </w:r>
      <w:proofErr w:type="spellEnd"/>
      <w:r>
        <w:rPr>
          <w:rFonts w:ascii="Times New Roman" w:hAnsi="Times New Roman"/>
          <w:color w:val="000000"/>
          <w:lang w:val="en-GB"/>
        </w:rPr>
        <w:t xml:space="preserve"> 62: 47–55.</w:t>
      </w:r>
    </w:p>
    <w:p w14:paraId="1A833C45" w14:textId="77777777" w:rsidR="00B2650E" w:rsidRDefault="001C50AB">
      <w:pPr>
        <w:pStyle w:val="Bibliografa"/>
        <w:jc w:val="both"/>
        <w:rPr>
          <w:rFonts w:ascii="Times New Roman" w:hAnsi="Times New Roman"/>
          <w:color w:val="000000"/>
          <w:lang w:val="en-GB"/>
        </w:rPr>
      </w:pPr>
      <w:proofErr w:type="spellStart"/>
      <w:r>
        <w:rPr>
          <w:rFonts w:ascii="Times New Roman" w:hAnsi="Times New Roman"/>
          <w:color w:val="000000"/>
          <w:lang w:val="en-GB"/>
        </w:rPr>
        <w:t>Dickman</w:t>
      </w:r>
      <w:proofErr w:type="spellEnd"/>
      <w:r>
        <w:rPr>
          <w:rFonts w:ascii="Times New Roman" w:hAnsi="Times New Roman"/>
          <w:color w:val="000000"/>
          <w:lang w:val="en-GB"/>
        </w:rPr>
        <w:t xml:space="preserve"> AJ. 2010. Complexities of conflict: The importance of considering social factors for effectively resolving human–wildlife conflict. Animal conservation 13: 458–66.</w:t>
      </w:r>
    </w:p>
    <w:p w14:paraId="37ABED9F" w14:textId="77777777" w:rsidR="00B2650E" w:rsidRDefault="001C50AB">
      <w:pPr>
        <w:pStyle w:val="Bibliografa"/>
        <w:jc w:val="both"/>
      </w:pPr>
      <w:r>
        <w:rPr>
          <w:rFonts w:ascii="Times New Roman" w:hAnsi="Times New Roman"/>
          <w:color w:val="000000"/>
          <w:lang w:val="en-GB"/>
        </w:rPr>
        <w:t xml:space="preserve">Dominick D, Latif MT, and </w:t>
      </w:r>
      <w:proofErr w:type="spellStart"/>
      <w:r>
        <w:rPr>
          <w:rFonts w:ascii="Times New Roman" w:hAnsi="Times New Roman"/>
          <w:color w:val="000000"/>
          <w:lang w:val="en-GB"/>
        </w:rPr>
        <w:t>Juneng</w:t>
      </w:r>
      <w:proofErr w:type="spellEnd"/>
      <w:r>
        <w:rPr>
          <w:rFonts w:ascii="Times New Roman" w:hAnsi="Times New Roman"/>
          <w:color w:val="000000"/>
          <w:lang w:val="en-GB"/>
        </w:rPr>
        <w:t xml:space="preserve"> L et al. 2015. Characterisation of particle mass and number concentration on the east coast of the </w:t>
      </w:r>
      <w:proofErr w:type="spellStart"/>
      <w:proofErr w:type="gramStart"/>
      <w:r>
        <w:rPr>
          <w:rFonts w:ascii="Times New Roman" w:hAnsi="Times New Roman"/>
          <w:color w:val="000000"/>
          <w:lang w:val="en-GB"/>
        </w:rPr>
        <w:t>malaysian</w:t>
      </w:r>
      <w:proofErr w:type="spellEnd"/>
      <w:proofErr w:type="gramEnd"/>
      <w:r>
        <w:rPr>
          <w:rFonts w:ascii="Times New Roman" w:hAnsi="Times New Roman"/>
          <w:color w:val="000000"/>
          <w:lang w:val="en-GB"/>
        </w:rPr>
        <w:t xml:space="preserve"> peninsula during the northeast monsoon. Atmospheric Environment 117: 187–99.</w:t>
      </w:r>
    </w:p>
    <w:p w14:paraId="59C7BC56" w14:textId="77777777" w:rsidR="00B2650E" w:rsidRDefault="001C50AB">
      <w:pPr>
        <w:jc w:val="both"/>
      </w:pPr>
      <w:r>
        <w:rPr>
          <w:rFonts w:ascii="Times New Roman" w:hAnsi="Times New Roman"/>
          <w:color w:val="000000"/>
          <w:lang w:val="en-GB"/>
        </w:rPr>
        <w:t xml:space="preserve">Donovan GH, &amp; </w:t>
      </w:r>
      <w:proofErr w:type="spellStart"/>
      <w:r>
        <w:rPr>
          <w:rFonts w:ascii="Times New Roman" w:hAnsi="Times New Roman"/>
          <w:color w:val="000000"/>
          <w:lang w:val="en-GB"/>
        </w:rPr>
        <w:t>Prestemon</w:t>
      </w:r>
      <w:proofErr w:type="spellEnd"/>
      <w:r>
        <w:rPr>
          <w:rFonts w:ascii="Times New Roman" w:hAnsi="Times New Roman"/>
          <w:color w:val="000000"/>
          <w:lang w:val="en-GB"/>
        </w:rPr>
        <w:t xml:space="preserve"> JP. 2012. The effect of trees on crime in Portland, Oregon. Environment and </w:t>
      </w:r>
      <w:proofErr w:type="spellStart"/>
      <w:r>
        <w:rPr>
          <w:rFonts w:ascii="Times New Roman" w:hAnsi="Times New Roman"/>
          <w:color w:val="000000"/>
          <w:lang w:val="en-GB"/>
        </w:rPr>
        <w:t>behavior</w:t>
      </w:r>
      <w:proofErr w:type="spellEnd"/>
      <w:r>
        <w:rPr>
          <w:rFonts w:ascii="Times New Roman" w:hAnsi="Times New Roman"/>
          <w:color w:val="000000"/>
          <w:lang w:val="en-GB"/>
        </w:rPr>
        <w:t>, 44(1), 3-30.</w:t>
      </w:r>
    </w:p>
    <w:p w14:paraId="5E910555" w14:textId="77777777" w:rsidR="00B2650E" w:rsidRDefault="001C50AB">
      <w:pPr>
        <w:jc w:val="both"/>
      </w:pPr>
      <w:r>
        <w:rPr>
          <w:rFonts w:ascii="Times New Roman" w:hAnsi="Times New Roman"/>
          <w:color w:val="000000"/>
          <w:lang w:val="en-GB"/>
        </w:rPr>
        <w:t xml:space="preserve">Donovan G H, </w:t>
      </w:r>
      <w:proofErr w:type="spellStart"/>
      <w:r>
        <w:rPr>
          <w:rFonts w:ascii="Times New Roman" w:hAnsi="Times New Roman"/>
          <w:color w:val="000000"/>
          <w:lang w:val="en-GB"/>
        </w:rPr>
        <w:t>Butry</w:t>
      </w:r>
      <w:proofErr w:type="spellEnd"/>
      <w:r>
        <w:rPr>
          <w:rFonts w:ascii="Times New Roman" w:hAnsi="Times New Roman"/>
          <w:color w:val="000000"/>
          <w:lang w:val="en-GB"/>
        </w:rPr>
        <w:t xml:space="preserve"> DT, Michael YL, </w:t>
      </w:r>
      <w:proofErr w:type="spellStart"/>
      <w:r>
        <w:rPr>
          <w:rFonts w:ascii="Times New Roman" w:hAnsi="Times New Roman"/>
          <w:color w:val="000000"/>
          <w:lang w:val="en-GB"/>
        </w:rPr>
        <w:t>Prestemon</w:t>
      </w:r>
      <w:proofErr w:type="spellEnd"/>
      <w:r>
        <w:rPr>
          <w:rFonts w:ascii="Times New Roman" w:hAnsi="Times New Roman"/>
          <w:color w:val="000000"/>
          <w:lang w:val="en-GB"/>
        </w:rPr>
        <w:t xml:space="preserve"> JP, </w:t>
      </w:r>
      <w:proofErr w:type="spellStart"/>
      <w:r>
        <w:rPr>
          <w:rFonts w:ascii="Times New Roman" w:hAnsi="Times New Roman"/>
          <w:color w:val="000000"/>
          <w:lang w:val="en-GB"/>
        </w:rPr>
        <w:t>Liebhold</w:t>
      </w:r>
      <w:proofErr w:type="spellEnd"/>
      <w:r>
        <w:rPr>
          <w:rFonts w:ascii="Times New Roman" w:hAnsi="Times New Roman"/>
          <w:color w:val="000000"/>
          <w:lang w:val="en-GB"/>
        </w:rPr>
        <w:t xml:space="preserve"> AM, </w:t>
      </w:r>
      <w:proofErr w:type="spellStart"/>
      <w:r>
        <w:rPr>
          <w:rFonts w:ascii="Times New Roman" w:hAnsi="Times New Roman"/>
          <w:color w:val="000000"/>
          <w:lang w:val="en-GB"/>
        </w:rPr>
        <w:t>Gatziolis</w:t>
      </w:r>
      <w:proofErr w:type="spellEnd"/>
      <w:r>
        <w:rPr>
          <w:rFonts w:ascii="Times New Roman" w:hAnsi="Times New Roman"/>
          <w:color w:val="000000"/>
          <w:lang w:val="en-GB"/>
        </w:rPr>
        <w:t xml:space="preserve"> D, &amp; Mao MY. 2013. The relationship between trees and human health: evidence from the spread of the emerald ash borer. American journal of preventive medicine, 44(2), 139-145.</w:t>
      </w:r>
    </w:p>
    <w:p w14:paraId="7C8682C3" w14:textId="77777777" w:rsidR="00B2650E" w:rsidRDefault="001C50AB">
      <w:pPr>
        <w:pStyle w:val="Bibliografa"/>
        <w:jc w:val="both"/>
      </w:pPr>
      <w:proofErr w:type="spellStart"/>
      <w:r>
        <w:rPr>
          <w:rFonts w:ascii="Times New Roman" w:hAnsi="Times New Roman"/>
          <w:color w:val="000000"/>
          <w:lang w:val="en-GB"/>
        </w:rPr>
        <w:t>Faeth</w:t>
      </w:r>
      <w:proofErr w:type="spellEnd"/>
      <w:r>
        <w:rPr>
          <w:rFonts w:ascii="Times New Roman" w:hAnsi="Times New Roman"/>
          <w:color w:val="000000"/>
          <w:lang w:val="en-GB"/>
        </w:rPr>
        <w:t xml:space="preserve"> SH, Bang C &amp; </w:t>
      </w:r>
      <w:proofErr w:type="spellStart"/>
      <w:r>
        <w:rPr>
          <w:rFonts w:ascii="Times New Roman" w:hAnsi="Times New Roman"/>
          <w:color w:val="000000"/>
          <w:lang w:val="en-GB"/>
        </w:rPr>
        <w:t>Saari</w:t>
      </w:r>
      <w:proofErr w:type="spellEnd"/>
      <w:r>
        <w:rPr>
          <w:rFonts w:ascii="Times New Roman" w:hAnsi="Times New Roman"/>
          <w:color w:val="000000"/>
          <w:lang w:val="en-GB"/>
        </w:rPr>
        <w:t xml:space="preserve"> S 2011. Urban biodiversity: patterns and mechanisms. Annals of the New York Academy of Sciences, 1223(1), 69-81.</w:t>
      </w:r>
    </w:p>
    <w:p w14:paraId="4F5380D4"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Fuller RA, Irvine KN, and Devine-Wright P et al. 2007. Psychological benefits of greenspace increase with biodiversity. Biology letters 3: 390–4.</w:t>
      </w:r>
    </w:p>
    <w:p w14:paraId="518226F2"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Gelcich S, Edwards-Jones G, and Kaiser MJ. 2005. Importance of attitudinal differences among artisanal fishers toward co-management and conservation of marine resources. Conservation Biology 19: 865–75.</w:t>
      </w:r>
    </w:p>
    <w:p w14:paraId="091CFB44" w14:textId="77777777" w:rsidR="00B2650E" w:rsidRDefault="001C50AB">
      <w:pPr>
        <w:pStyle w:val="Bibliografa"/>
        <w:jc w:val="both"/>
      </w:pPr>
      <w:r>
        <w:rPr>
          <w:rFonts w:ascii="Times New Roman" w:hAnsi="Times New Roman"/>
          <w:color w:val="000000"/>
          <w:lang w:val="en-GB"/>
        </w:rPr>
        <w:t xml:space="preserve">Gelcich S, Godoy N, and Castilla JC. 2009. Artisanal fishers’ perceptions regarding coastal co-management policies in </w:t>
      </w:r>
      <w:proofErr w:type="spellStart"/>
      <w:r>
        <w:rPr>
          <w:rFonts w:ascii="Times New Roman" w:hAnsi="Times New Roman"/>
          <w:color w:val="000000"/>
          <w:lang w:val="en-GB"/>
        </w:rPr>
        <w:t>chile</w:t>
      </w:r>
      <w:proofErr w:type="spellEnd"/>
      <w:r>
        <w:rPr>
          <w:rFonts w:ascii="Times New Roman" w:hAnsi="Times New Roman"/>
          <w:color w:val="000000"/>
          <w:lang w:val="en-GB"/>
        </w:rPr>
        <w:t xml:space="preserve"> and their potentials to scale-up marine biodiversity conservation. Ocean &amp; Coastal Management 52: 424–32.</w:t>
      </w:r>
    </w:p>
    <w:p w14:paraId="37E02204" w14:textId="77777777" w:rsidR="00B2650E" w:rsidRDefault="001C50AB">
      <w:pPr>
        <w:pStyle w:val="Bibliografa"/>
        <w:jc w:val="both"/>
      </w:pPr>
      <w:r>
        <w:rPr>
          <w:rFonts w:ascii="Times New Roman" w:hAnsi="Times New Roman"/>
          <w:color w:val="000000"/>
          <w:lang w:val="en-GB"/>
        </w:rPr>
        <w:t xml:space="preserve">Goh K. 2019. Urban Waterscapes: The Hydro‐Politics of Flooding in a Sinking City. </w:t>
      </w:r>
      <w:r>
        <w:rPr>
          <w:rFonts w:ascii="Times New Roman" w:hAnsi="Times New Roman"/>
          <w:i/>
          <w:color w:val="000000"/>
          <w:lang w:val="en-GB"/>
        </w:rPr>
        <w:t>International Journal of Urban and Regional Research</w:t>
      </w:r>
      <w:r>
        <w:rPr>
          <w:rFonts w:ascii="Times New Roman" w:hAnsi="Times New Roman"/>
          <w:color w:val="000000"/>
          <w:lang w:val="en-GB"/>
        </w:rPr>
        <w:t xml:space="preserve">, </w:t>
      </w:r>
      <w:r>
        <w:rPr>
          <w:rFonts w:ascii="Times New Roman" w:hAnsi="Times New Roman"/>
          <w:i/>
          <w:color w:val="000000"/>
          <w:lang w:val="en-GB"/>
        </w:rPr>
        <w:t>43</w:t>
      </w:r>
      <w:r>
        <w:rPr>
          <w:rFonts w:ascii="Times New Roman" w:hAnsi="Times New Roman"/>
          <w:color w:val="000000"/>
          <w:lang w:val="en-GB"/>
        </w:rPr>
        <w:t>(2), 250-272</w:t>
      </w:r>
    </w:p>
    <w:p w14:paraId="2C85C3C7" w14:textId="77777777" w:rsidR="00B2650E" w:rsidRDefault="001C50AB">
      <w:pPr>
        <w:jc w:val="both"/>
      </w:pPr>
      <w:r>
        <w:rPr>
          <w:rFonts w:ascii="Times New Roman" w:hAnsi="Times New Roman"/>
          <w:color w:val="000000"/>
          <w:lang w:val="en-GB"/>
        </w:rPr>
        <w:t xml:space="preserve">Grimm NB, Grove JG, Pickett ST, &amp; Redman CL. 2000. Integrated approaches to long-term studies of urban ecological systems: Urban ecological systems present multiple challenges to ecologists—pervasive human impact and extreme heterogeneity of cities, and </w:t>
      </w:r>
      <w:r>
        <w:rPr>
          <w:rFonts w:ascii="Times New Roman" w:hAnsi="Times New Roman"/>
          <w:color w:val="000000"/>
          <w:lang w:val="en-GB"/>
        </w:rPr>
        <w:lastRenderedPageBreak/>
        <w:t xml:space="preserve">the need to integrate social and ecological approaches, concepts, and theory. </w:t>
      </w:r>
      <w:proofErr w:type="spellStart"/>
      <w:r>
        <w:rPr>
          <w:rFonts w:ascii="Times New Roman" w:hAnsi="Times New Roman"/>
          <w:color w:val="000000"/>
          <w:lang w:val="en-GB"/>
        </w:rPr>
        <w:t>BioScience</w:t>
      </w:r>
      <w:proofErr w:type="spellEnd"/>
      <w:r>
        <w:rPr>
          <w:rFonts w:ascii="Times New Roman" w:hAnsi="Times New Roman"/>
          <w:color w:val="000000"/>
          <w:lang w:val="en-GB"/>
        </w:rPr>
        <w:t xml:space="preserve">, </w:t>
      </w:r>
      <w:r>
        <w:rPr>
          <w:rFonts w:ascii="Times New Roman" w:hAnsi="Times New Roman"/>
          <w:i/>
          <w:color w:val="000000"/>
          <w:lang w:val="en-GB"/>
        </w:rPr>
        <w:t>50</w:t>
      </w:r>
      <w:r>
        <w:rPr>
          <w:rFonts w:ascii="Times New Roman" w:hAnsi="Times New Roman"/>
          <w:color w:val="000000"/>
          <w:lang w:val="en-GB"/>
        </w:rPr>
        <w:t>(7), 571-584.</w:t>
      </w:r>
    </w:p>
    <w:p w14:paraId="22B47858" w14:textId="77777777" w:rsidR="00B2650E" w:rsidRDefault="001C50AB">
      <w:pPr>
        <w:pStyle w:val="Bibliografa"/>
        <w:jc w:val="both"/>
      </w:pPr>
      <w:r>
        <w:rPr>
          <w:rFonts w:ascii="Times New Roman" w:hAnsi="Times New Roman"/>
          <w:color w:val="000000"/>
          <w:lang w:val="en-GB"/>
        </w:rPr>
        <w:t xml:space="preserve">Grimm NB, </w:t>
      </w:r>
      <w:proofErr w:type="spellStart"/>
      <w:r>
        <w:rPr>
          <w:rFonts w:ascii="Times New Roman" w:hAnsi="Times New Roman"/>
          <w:color w:val="000000"/>
          <w:lang w:val="en-GB"/>
        </w:rPr>
        <w:t>Faeth</w:t>
      </w:r>
      <w:proofErr w:type="spellEnd"/>
      <w:r>
        <w:rPr>
          <w:rFonts w:ascii="Times New Roman" w:hAnsi="Times New Roman"/>
          <w:color w:val="000000"/>
          <w:lang w:val="en-GB"/>
        </w:rPr>
        <w:t xml:space="preserve"> SH, and </w:t>
      </w:r>
      <w:proofErr w:type="spellStart"/>
      <w:r>
        <w:rPr>
          <w:rFonts w:ascii="Times New Roman" w:hAnsi="Times New Roman"/>
          <w:color w:val="000000"/>
          <w:lang w:val="en-GB"/>
        </w:rPr>
        <w:t>Golubiewski</w:t>
      </w:r>
      <w:proofErr w:type="spellEnd"/>
      <w:r>
        <w:rPr>
          <w:rFonts w:ascii="Times New Roman" w:hAnsi="Times New Roman"/>
          <w:color w:val="000000"/>
          <w:lang w:val="en-GB"/>
        </w:rPr>
        <w:t xml:space="preserve"> NE et al. 2008. Global change and the ecology of cities. </w:t>
      </w:r>
      <w:proofErr w:type="gramStart"/>
      <w:r>
        <w:rPr>
          <w:rFonts w:ascii="Times New Roman" w:hAnsi="Times New Roman"/>
          <w:color w:val="000000"/>
          <w:lang w:val="en-GB"/>
        </w:rPr>
        <w:t>science</w:t>
      </w:r>
      <w:proofErr w:type="gramEnd"/>
      <w:r>
        <w:rPr>
          <w:rFonts w:ascii="Times New Roman" w:hAnsi="Times New Roman"/>
          <w:color w:val="000000"/>
          <w:lang w:val="en-GB"/>
        </w:rPr>
        <w:t xml:space="preserve"> 319: 756–60.</w:t>
      </w:r>
    </w:p>
    <w:p w14:paraId="007993A7"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 xml:space="preserve">Heery EC, Olsen AY, Feist BE, and </w:t>
      </w:r>
      <w:proofErr w:type="spellStart"/>
      <w:r>
        <w:rPr>
          <w:rFonts w:ascii="Times New Roman" w:hAnsi="Times New Roman"/>
          <w:color w:val="000000"/>
          <w:lang w:val="en-GB"/>
        </w:rPr>
        <w:t>Sebens</w:t>
      </w:r>
      <w:proofErr w:type="spellEnd"/>
      <w:r>
        <w:rPr>
          <w:rFonts w:ascii="Times New Roman" w:hAnsi="Times New Roman"/>
          <w:color w:val="000000"/>
          <w:lang w:val="en-GB"/>
        </w:rPr>
        <w:t xml:space="preserve"> KP. 2018. Urbanization-related distribution patterns and habitat-use by the marine </w:t>
      </w:r>
      <w:proofErr w:type="spellStart"/>
      <w:r>
        <w:rPr>
          <w:rFonts w:ascii="Times New Roman" w:hAnsi="Times New Roman"/>
          <w:color w:val="000000"/>
          <w:lang w:val="en-GB"/>
        </w:rPr>
        <w:t>mesopredator</w:t>
      </w:r>
      <w:proofErr w:type="spellEnd"/>
      <w:r>
        <w:rPr>
          <w:rFonts w:ascii="Times New Roman" w:hAnsi="Times New Roman"/>
          <w:color w:val="000000"/>
          <w:lang w:val="en-GB"/>
        </w:rPr>
        <w:t>, giant pacific octopus (</w:t>
      </w:r>
      <w:proofErr w:type="spellStart"/>
      <w:r>
        <w:rPr>
          <w:rFonts w:ascii="Times New Roman" w:hAnsi="Times New Roman"/>
          <w:color w:val="000000"/>
          <w:lang w:val="en-GB"/>
        </w:rPr>
        <w:t>enteroctopus</w:t>
      </w:r>
      <w:proofErr w:type="spellEnd"/>
      <w:r>
        <w:rPr>
          <w:rFonts w:ascii="Times New Roman" w:hAnsi="Times New Roman"/>
          <w:color w:val="000000"/>
          <w:lang w:val="en-GB"/>
        </w:rPr>
        <w:t xml:space="preserve"> </w:t>
      </w:r>
      <w:proofErr w:type="spellStart"/>
      <w:r>
        <w:rPr>
          <w:rFonts w:ascii="Times New Roman" w:hAnsi="Times New Roman"/>
          <w:color w:val="000000"/>
          <w:lang w:val="en-GB"/>
        </w:rPr>
        <w:t>dofleini</w:t>
      </w:r>
      <w:proofErr w:type="spellEnd"/>
      <w:r>
        <w:rPr>
          <w:rFonts w:ascii="Times New Roman" w:hAnsi="Times New Roman"/>
          <w:color w:val="000000"/>
          <w:lang w:val="en-GB"/>
        </w:rPr>
        <w:t>). Urban Ecosystems 21: 707–19.</w:t>
      </w:r>
    </w:p>
    <w:p w14:paraId="53220C50" w14:textId="77777777" w:rsidR="00B2650E" w:rsidRDefault="001C50AB">
      <w:pPr>
        <w:pStyle w:val="Bibliografa"/>
        <w:jc w:val="both"/>
      </w:pPr>
      <w:r>
        <w:rPr>
          <w:rFonts w:ascii="Times New Roman" w:hAnsi="Times New Roman"/>
          <w:color w:val="000000"/>
          <w:lang w:val="en-GB"/>
        </w:rPr>
        <w:t xml:space="preserve">Henry L and Wickham H. 2017. </w:t>
      </w:r>
      <w:proofErr w:type="spellStart"/>
      <w:r>
        <w:rPr>
          <w:rFonts w:ascii="Times New Roman" w:hAnsi="Times New Roman"/>
          <w:color w:val="000000"/>
          <w:lang w:val="en-GB"/>
        </w:rPr>
        <w:t>Purrr</w:t>
      </w:r>
      <w:proofErr w:type="spellEnd"/>
      <w:r>
        <w:rPr>
          <w:rFonts w:ascii="Times New Roman" w:hAnsi="Times New Roman"/>
          <w:color w:val="000000"/>
          <w:lang w:val="en-GB"/>
        </w:rPr>
        <w:t>: Functional programming tools.</w:t>
      </w:r>
    </w:p>
    <w:p w14:paraId="5C3F3E11" w14:textId="77777777" w:rsidR="00B2650E" w:rsidRDefault="001C50AB">
      <w:pPr>
        <w:pStyle w:val="Bibliografa"/>
        <w:jc w:val="both"/>
      </w:pPr>
      <w:r>
        <w:rPr>
          <w:rFonts w:ascii="Times New Roman" w:hAnsi="Times New Roman"/>
          <w:color w:val="000000"/>
          <w:lang w:val="en-GB"/>
        </w:rPr>
        <w:t xml:space="preserve">Leclerc J-C and </w:t>
      </w:r>
      <w:proofErr w:type="spellStart"/>
      <w:r>
        <w:rPr>
          <w:rFonts w:ascii="Times New Roman" w:hAnsi="Times New Roman"/>
          <w:color w:val="000000"/>
          <w:lang w:val="en-GB"/>
        </w:rPr>
        <w:t>Viard</w:t>
      </w:r>
      <w:proofErr w:type="spellEnd"/>
      <w:r>
        <w:rPr>
          <w:rFonts w:ascii="Times New Roman" w:hAnsi="Times New Roman"/>
          <w:color w:val="000000"/>
          <w:lang w:val="en-GB"/>
        </w:rPr>
        <w:t xml:space="preserve"> F. 2018. Habitat formation prevails over predation in influencing fouling communities. Ecology and Evolution 8: 477–92.</w:t>
      </w:r>
    </w:p>
    <w:p w14:paraId="013CF1CA" w14:textId="77777777" w:rsidR="00B2650E" w:rsidRDefault="001C50AB">
      <w:pPr>
        <w:pStyle w:val="Bibliografa"/>
        <w:jc w:val="both"/>
        <w:rPr>
          <w:rFonts w:ascii="Times New Roman" w:hAnsi="Times New Roman"/>
          <w:color w:val="000000"/>
          <w:lang w:val="en-GB"/>
        </w:rPr>
      </w:pPr>
      <w:proofErr w:type="spellStart"/>
      <w:r>
        <w:rPr>
          <w:rFonts w:ascii="Times New Roman" w:hAnsi="Times New Roman"/>
          <w:color w:val="000000"/>
          <w:lang w:val="en-GB"/>
        </w:rPr>
        <w:t>Lindemann-Matthies</w:t>
      </w:r>
      <w:proofErr w:type="spellEnd"/>
      <w:r>
        <w:rPr>
          <w:rFonts w:ascii="Times New Roman" w:hAnsi="Times New Roman"/>
          <w:color w:val="000000"/>
          <w:lang w:val="en-GB"/>
        </w:rPr>
        <w:t xml:space="preserve"> P, </w:t>
      </w:r>
      <w:proofErr w:type="spellStart"/>
      <w:r>
        <w:rPr>
          <w:rFonts w:ascii="Times New Roman" w:hAnsi="Times New Roman"/>
          <w:color w:val="000000"/>
          <w:lang w:val="en-GB"/>
        </w:rPr>
        <w:t>Junge</w:t>
      </w:r>
      <w:proofErr w:type="spellEnd"/>
      <w:r>
        <w:rPr>
          <w:rFonts w:ascii="Times New Roman" w:hAnsi="Times New Roman"/>
          <w:color w:val="000000"/>
          <w:lang w:val="en-GB"/>
        </w:rPr>
        <w:t xml:space="preserve"> X, and </w:t>
      </w:r>
      <w:proofErr w:type="spellStart"/>
      <w:r>
        <w:rPr>
          <w:rFonts w:ascii="Times New Roman" w:hAnsi="Times New Roman"/>
          <w:color w:val="000000"/>
          <w:lang w:val="en-GB"/>
        </w:rPr>
        <w:t>Matthies</w:t>
      </w:r>
      <w:proofErr w:type="spellEnd"/>
      <w:r>
        <w:rPr>
          <w:rFonts w:ascii="Times New Roman" w:hAnsi="Times New Roman"/>
          <w:color w:val="000000"/>
          <w:lang w:val="en-GB"/>
        </w:rPr>
        <w:t xml:space="preserve"> D. 2010. The influence of plant diversity on people’s perception and aesthetic appreciation of grassland vegetation. Biological Conservation 143: 195–202.</w:t>
      </w:r>
    </w:p>
    <w:p w14:paraId="1A147D2B"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 xml:space="preserve">Li Y, </w:t>
      </w:r>
      <w:proofErr w:type="spellStart"/>
      <w:r>
        <w:rPr>
          <w:rFonts w:ascii="Times New Roman" w:hAnsi="Times New Roman"/>
          <w:color w:val="000000"/>
          <w:lang w:val="en-GB"/>
        </w:rPr>
        <w:t>Qiu</w:t>
      </w:r>
      <w:proofErr w:type="spellEnd"/>
      <w:r>
        <w:rPr>
          <w:rFonts w:ascii="Times New Roman" w:hAnsi="Times New Roman"/>
          <w:color w:val="000000"/>
          <w:lang w:val="en-GB"/>
        </w:rPr>
        <w:t xml:space="preserve"> J, and Zhao B et al. 2017. Quantifying urban ecological governance: A suite of indices characterizes the ecological planning implications of rapid coastal urbanization. Ecological indicators 72: 225–33.</w:t>
      </w:r>
    </w:p>
    <w:p w14:paraId="1F12A999" w14:textId="77777777" w:rsidR="00B2650E" w:rsidRDefault="001C50AB">
      <w:pPr>
        <w:pStyle w:val="Bibliografa"/>
        <w:jc w:val="both"/>
      </w:pPr>
      <w:r>
        <w:rPr>
          <w:rFonts w:ascii="Times New Roman" w:hAnsi="Times New Roman"/>
          <w:color w:val="000000"/>
          <w:lang w:val="en-GB"/>
        </w:rPr>
        <w:t xml:space="preserve">Lopes A, Lopes S, </w:t>
      </w:r>
      <w:proofErr w:type="spellStart"/>
      <w:r>
        <w:rPr>
          <w:rFonts w:ascii="Times New Roman" w:hAnsi="Times New Roman"/>
          <w:color w:val="000000"/>
          <w:lang w:val="en-GB"/>
        </w:rPr>
        <w:t>Matzarakis</w:t>
      </w:r>
      <w:proofErr w:type="spellEnd"/>
      <w:r>
        <w:rPr>
          <w:rFonts w:ascii="Times New Roman" w:hAnsi="Times New Roman"/>
          <w:color w:val="000000"/>
          <w:lang w:val="en-GB"/>
        </w:rPr>
        <w:t xml:space="preserve"> A, and </w:t>
      </w:r>
      <w:proofErr w:type="spellStart"/>
      <w:r>
        <w:rPr>
          <w:rFonts w:ascii="Times New Roman" w:hAnsi="Times New Roman"/>
          <w:color w:val="000000"/>
          <w:lang w:val="en-GB"/>
        </w:rPr>
        <w:t>Alcoforado</w:t>
      </w:r>
      <w:proofErr w:type="spellEnd"/>
      <w:r>
        <w:rPr>
          <w:rFonts w:ascii="Times New Roman" w:hAnsi="Times New Roman"/>
          <w:color w:val="000000"/>
          <w:lang w:val="en-GB"/>
        </w:rPr>
        <w:t xml:space="preserve"> MJ. 2011. The influence of the summer sea breeze on thermal comfort in </w:t>
      </w:r>
      <w:proofErr w:type="spellStart"/>
      <w:r>
        <w:rPr>
          <w:rFonts w:ascii="Times New Roman" w:hAnsi="Times New Roman"/>
          <w:color w:val="000000"/>
          <w:lang w:val="en-GB"/>
        </w:rPr>
        <w:t>funchal</w:t>
      </w:r>
      <w:proofErr w:type="spellEnd"/>
      <w:r>
        <w:rPr>
          <w:rFonts w:ascii="Times New Roman" w:hAnsi="Times New Roman"/>
          <w:color w:val="000000"/>
          <w:lang w:val="en-GB"/>
        </w:rPr>
        <w:t xml:space="preserve"> (</w:t>
      </w:r>
      <w:proofErr w:type="gramStart"/>
      <w:r>
        <w:rPr>
          <w:rFonts w:ascii="Times New Roman" w:hAnsi="Times New Roman"/>
          <w:color w:val="000000"/>
          <w:lang w:val="en-GB"/>
        </w:rPr>
        <w:t>madeira</w:t>
      </w:r>
      <w:proofErr w:type="gramEnd"/>
      <w:r>
        <w:rPr>
          <w:rFonts w:ascii="Times New Roman" w:hAnsi="Times New Roman"/>
          <w:color w:val="000000"/>
          <w:lang w:val="en-GB"/>
        </w:rPr>
        <w:t xml:space="preserve">). A contribution to tourism and urban planning. </w:t>
      </w:r>
      <w:proofErr w:type="spellStart"/>
      <w:r>
        <w:rPr>
          <w:rFonts w:ascii="Times New Roman" w:hAnsi="Times New Roman"/>
          <w:i/>
          <w:color w:val="000000"/>
          <w:lang w:val="en-GB"/>
        </w:rPr>
        <w:t>Meteorologische</w:t>
      </w:r>
      <w:proofErr w:type="spellEnd"/>
      <w:r>
        <w:rPr>
          <w:rFonts w:ascii="Times New Roman" w:hAnsi="Times New Roman"/>
          <w:i/>
          <w:color w:val="000000"/>
          <w:lang w:val="en-GB"/>
        </w:rPr>
        <w:t xml:space="preserve"> </w:t>
      </w:r>
      <w:proofErr w:type="spellStart"/>
      <w:r>
        <w:rPr>
          <w:rFonts w:ascii="Times New Roman" w:hAnsi="Times New Roman"/>
          <w:i/>
          <w:color w:val="000000"/>
          <w:lang w:val="en-GB"/>
        </w:rPr>
        <w:t>Zeitschrift</w:t>
      </w:r>
      <w:proofErr w:type="spellEnd"/>
      <w:r>
        <w:rPr>
          <w:rFonts w:ascii="Times New Roman" w:hAnsi="Times New Roman"/>
          <w:color w:val="000000"/>
          <w:lang w:val="en-GB"/>
        </w:rPr>
        <w:t xml:space="preserve"> 20: 553–64.</w:t>
      </w:r>
    </w:p>
    <w:p w14:paraId="2A0122CB"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 xml:space="preserve">Lubchenco J, Olson AM, and Brubaker LB et al. 1991. The sustainable biosphere initiative: An ecological research agenda: A report from the ecological society of </w:t>
      </w:r>
      <w:proofErr w:type="spellStart"/>
      <w:proofErr w:type="gramStart"/>
      <w:r>
        <w:rPr>
          <w:rFonts w:ascii="Times New Roman" w:hAnsi="Times New Roman"/>
          <w:color w:val="000000"/>
          <w:lang w:val="en-GB"/>
        </w:rPr>
        <w:t>america</w:t>
      </w:r>
      <w:proofErr w:type="spellEnd"/>
      <w:proofErr w:type="gramEnd"/>
      <w:r>
        <w:rPr>
          <w:rFonts w:ascii="Times New Roman" w:hAnsi="Times New Roman"/>
          <w:color w:val="000000"/>
          <w:lang w:val="en-GB"/>
        </w:rPr>
        <w:t>. Ecology 72: 371–412.</w:t>
      </w:r>
    </w:p>
    <w:p w14:paraId="08A09D87" w14:textId="77777777" w:rsidR="00B2650E" w:rsidRDefault="001C50AB">
      <w:pPr>
        <w:pStyle w:val="Bibliografa"/>
        <w:jc w:val="both"/>
        <w:rPr>
          <w:rFonts w:ascii="Times New Roman" w:hAnsi="Times New Roman"/>
          <w:color w:val="000000"/>
          <w:lang w:val="en-GB"/>
        </w:rPr>
      </w:pPr>
      <w:proofErr w:type="spellStart"/>
      <w:r>
        <w:rPr>
          <w:rFonts w:ascii="Times New Roman" w:hAnsi="Times New Roman"/>
          <w:color w:val="000000"/>
          <w:lang w:val="en-GB"/>
        </w:rPr>
        <w:t>Marzluff</w:t>
      </w:r>
      <w:proofErr w:type="spellEnd"/>
      <w:r>
        <w:rPr>
          <w:rFonts w:ascii="Times New Roman" w:hAnsi="Times New Roman"/>
          <w:color w:val="000000"/>
          <w:lang w:val="en-GB"/>
        </w:rPr>
        <w:t xml:space="preserve"> JM. 2001. Worldwide urbanization and its effects on birds. In: Avian ecology and conservation in an urbanizing world. Springer.</w:t>
      </w:r>
    </w:p>
    <w:p w14:paraId="14C802B9"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 xml:space="preserve">McDonnell MJ, Pickett ST, and </w:t>
      </w:r>
      <w:proofErr w:type="spellStart"/>
      <w:r>
        <w:rPr>
          <w:rFonts w:ascii="Times New Roman" w:hAnsi="Times New Roman"/>
          <w:color w:val="000000"/>
          <w:lang w:val="en-GB"/>
        </w:rPr>
        <w:t>Pouyat</w:t>
      </w:r>
      <w:proofErr w:type="spellEnd"/>
      <w:r>
        <w:rPr>
          <w:rFonts w:ascii="Times New Roman" w:hAnsi="Times New Roman"/>
          <w:color w:val="000000"/>
          <w:lang w:val="en-GB"/>
        </w:rPr>
        <w:t xml:space="preserve"> RV. 1993. The application of the ecological gradient paradigm to the study of urban effects. In: Humans as components of ecosystems. Springer.</w:t>
      </w:r>
    </w:p>
    <w:p w14:paraId="581D37A7"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McKinney ML. 2006. Urbanization as a major cause of biotic homogenization. Biological conservation 127: 247–60.</w:t>
      </w:r>
    </w:p>
    <w:p w14:paraId="73ECEBF3" w14:textId="77777777" w:rsidR="00B2650E" w:rsidRDefault="001C50AB">
      <w:pPr>
        <w:pStyle w:val="Bibliografa"/>
        <w:jc w:val="both"/>
      </w:pPr>
      <w:r>
        <w:rPr>
          <w:rFonts w:ascii="Times New Roman" w:hAnsi="Times New Roman"/>
          <w:color w:val="000000"/>
          <w:lang w:val="en-GB"/>
        </w:rPr>
        <w:t>McKinney ML and Lockwood JL. 1999. Biotic homogenization: A few winners replacing many losers in the next mass extinction. Trends in ecology &amp; evolution 14: 450–3.</w:t>
      </w:r>
    </w:p>
    <w:p w14:paraId="6324CF8C" w14:textId="77777777" w:rsidR="00B2650E" w:rsidRDefault="001C50AB">
      <w:pPr>
        <w:jc w:val="both"/>
      </w:pPr>
      <w:r>
        <w:rPr>
          <w:rFonts w:ascii="Times New Roman" w:hAnsi="Times New Roman"/>
          <w:color w:val="000000"/>
          <w:lang w:val="en-GB"/>
        </w:rPr>
        <w:t xml:space="preserve">Mejia JF, &amp; </w:t>
      </w:r>
      <w:proofErr w:type="spellStart"/>
      <w:r>
        <w:rPr>
          <w:rFonts w:ascii="Times New Roman" w:hAnsi="Times New Roman"/>
          <w:color w:val="000000"/>
          <w:lang w:val="en-GB"/>
        </w:rPr>
        <w:t>Morawska</w:t>
      </w:r>
      <w:proofErr w:type="spellEnd"/>
      <w:r>
        <w:rPr>
          <w:rFonts w:ascii="Times New Roman" w:hAnsi="Times New Roman"/>
          <w:color w:val="000000"/>
          <w:lang w:val="en-GB"/>
        </w:rPr>
        <w:t xml:space="preserve"> L. 2009. An investigation of nucleation events in a coastal urban environment in the Southern Hemisphere.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9</w:t>
      </w:r>
      <w:r>
        <w:rPr>
          <w:rFonts w:ascii="Times New Roman" w:hAnsi="Times New Roman"/>
          <w:color w:val="000000"/>
          <w:lang w:val="en-GB"/>
        </w:rPr>
        <w:t>(1), 2195-2222.</w:t>
      </w:r>
    </w:p>
    <w:p w14:paraId="163B1AE2" w14:textId="77777777" w:rsidR="00B2650E" w:rsidRDefault="001C50AB">
      <w:pPr>
        <w:jc w:val="both"/>
      </w:pPr>
      <w:proofErr w:type="spellStart"/>
      <w:r>
        <w:rPr>
          <w:rFonts w:ascii="Times New Roman" w:hAnsi="Times New Roman"/>
          <w:color w:val="000000"/>
          <w:lang w:val="en-GB"/>
        </w:rPr>
        <w:lastRenderedPageBreak/>
        <w:t>Ogie</w:t>
      </w:r>
      <w:proofErr w:type="spellEnd"/>
      <w:r>
        <w:rPr>
          <w:rFonts w:ascii="Times New Roman" w:hAnsi="Times New Roman"/>
          <w:color w:val="000000"/>
          <w:lang w:val="en-GB"/>
        </w:rPr>
        <w:t xml:space="preserve"> RI, Adam C &amp; Perez P. 2020. A review of structural approach to flood management in coastal megacities of developing nations: current research and future directions. </w:t>
      </w:r>
      <w:r>
        <w:rPr>
          <w:rFonts w:ascii="Times New Roman" w:hAnsi="Times New Roman"/>
          <w:i/>
          <w:color w:val="000000"/>
          <w:lang w:val="en-GB"/>
        </w:rPr>
        <w:t>Journal of Environmental Planning and Management</w:t>
      </w:r>
      <w:r>
        <w:rPr>
          <w:rFonts w:ascii="Times New Roman" w:hAnsi="Times New Roman"/>
          <w:color w:val="000000"/>
          <w:lang w:val="en-GB"/>
        </w:rPr>
        <w:t xml:space="preserve">, </w:t>
      </w:r>
      <w:r>
        <w:rPr>
          <w:rFonts w:ascii="Times New Roman" w:hAnsi="Times New Roman"/>
          <w:i/>
          <w:color w:val="000000"/>
          <w:lang w:val="en-GB"/>
        </w:rPr>
        <w:t>63</w:t>
      </w:r>
      <w:r>
        <w:rPr>
          <w:rFonts w:ascii="Times New Roman" w:hAnsi="Times New Roman"/>
          <w:color w:val="000000"/>
          <w:lang w:val="en-GB"/>
        </w:rPr>
        <w:t>(2), 127-147.</w:t>
      </w:r>
    </w:p>
    <w:p w14:paraId="74830E97" w14:textId="77777777" w:rsidR="00B2650E" w:rsidRDefault="001C50AB">
      <w:pPr>
        <w:jc w:val="both"/>
      </w:pPr>
      <w:r>
        <w:rPr>
          <w:rFonts w:ascii="Times New Roman" w:hAnsi="Times New Roman"/>
          <w:color w:val="000000"/>
          <w:lang w:val="en-GB"/>
        </w:rPr>
        <w:t xml:space="preserve">Patel, P., Ghosh, S., </w:t>
      </w:r>
      <w:proofErr w:type="spellStart"/>
      <w:r>
        <w:rPr>
          <w:rFonts w:ascii="Times New Roman" w:hAnsi="Times New Roman"/>
          <w:color w:val="000000"/>
          <w:lang w:val="en-GB"/>
        </w:rPr>
        <w:t>Kaginalkar</w:t>
      </w:r>
      <w:proofErr w:type="spellEnd"/>
      <w:r>
        <w:rPr>
          <w:rFonts w:ascii="Times New Roman" w:hAnsi="Times New Roman"/>
          <w:color w:val="000000"/>
          <w:lang w:val="en-GB"/>
        </w:rPr>
        <w:t xml:space="preserve">, A., Islam, S., &amp; </w:t>
      </w:r>
      <w:proofErr w:type="spellStart"/>
      <w:r>
        <w:rPr>
          <w:rFonts w:ascii="Times New Roman" w:hAnsi="Times New Roman"/>
          <w:color w:val="000000"/>
          <w:lang w:val="en-GB"/>
        </w:rPr>
        <w:t>Karmakar</w:t>
      </w:r>
      <w:proofErr w:type="spellEnd"/>
      <w:r>
        <w:rPr>
          <w:rFonts w:ascii="Times New Roman" w:hAnsi="Times New Roman"/>
          <w:color w:val="000000"/>
          <w:lang w:val="en-GB"/>
        </w:rPr>
        <w:t xml:space="preserve">, S. (2019). Performance evaluation of WRF for extreme flood forecasts in a coastal urban environment.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223</w:t>
      </w:r>
      <w:r>
        <w:rPr>
          <w:rFonts w:ascii="Times New Roman" w:hAnsi="Times New Roman"/>
          <w:color w:val="000000"/>
          <w:lang w:val="en-GB"/>
        </w:rPr>
        <w:t>, 39-48.</w:t>
      </w:r>
    </w:p>
    <w:p w14:paraId="62D3A36D" w14:textId="77777777" w:rsidR="00B2650E" w:rsidRDefault="001C50AB">
      <w:pPr>
        <w:jc w:val="both"/>
      </w:pPr>
      <w:r>
        <w:rPr>
          <w:rFonts w:ascii="Times New Roman" w:hAnsi="Times New Roman"/>
          <w:color w:val="000000"/>
          <w:lang w:val="en-GB"/>
        </w:rPr>
        <w:t xml:space="preserve">Paul MJ, &amp; Meyer JL. 2001. Streams in the urban landscape. Annual review of Ecology and Systematics, </w:t>
      </w:r>
      <w:r>
        <w:rPr>
          <w:rFonts w:ascii="Times New Roman" w:hAnsi="Times New Roman"/>
          <w:i/>
          <w:color w:val="000000"/>
          <w:lang w:val="en-GB"/>
        </w:rPr>
        <w:t>32</w:t>
      </w:r>
      <w:r>
        <w:rPr>
          <w:rFonts w:ascii="Times New Roman" w:hAnsi="Times New Roman"/>
          <w:color w:val="000000"/>
          <w:lang w:val="en-GB"/>
        </w:rPr>
        <w:t>(1), 333-365.</w:t>
      </w:r>
    </w:p>
    <w:p w14:paraId="6C316E14" w14:textId="77777777" w:rsidR="00B2650E" w:rsidRDefault="001C50AB">
      <w:pPr>
        <w:pStyle w:val="Bibliografa"/>
        <w:jc w:val="both"/>
      </w:pPr>
      <w:r>
        <w:rPr>
          <w:rFonts w:ascii="Times New Roman" w:hAnsi="Times New Roman"/>
          <w:color w:val="000000"/>
          <w:lang w:val="en-GB"/>
        </w:rPr>
        <w:t xml:space="preserve">Pickett ST, </w:t>
      </w:r>
      <w:proofErr w:type="spellStart"/>
      <w:r>
        <w:rPr>
          <w:rFonts w:ascii="Times New Roman" w:hAnsi="Times New Roman"/>
          <w:color w:val="000000"/>
          <w:lang w:val="en-GB"/>
        </w:rPr>
        <w:t>Cadenasso</w:t>
      </w:r>
      <w:proofErr w:type="spellEnd"/>
      <w:r>
        <w:rPr>
          <w:rFonts w:ascii="Times New Roman" w:hAnsi="Times New Roman"/>
          <w:color w:val="000000"/>
          <w:lang w:val="en-GB"/>
        </w:rPr>
        <w:t xml:space="preserve"> ML, and Childers DL et al. 2016. Evolution and future of urban ecological science: Ecology in, of, and for the city. Ecosystem Health and Sustainability 2.</w:t>
      </w:r>
    </w:p>
    <w:p w14:paraId="3F58DB2B" w14:textId="77777777" w:rsidR="00B2650E" w:rsidRDefault="001C50AB">
      <w:pPr>
        <w:jc w:val="both"/>
      </w:pPr>
      <w:proofErr w:type="spellStart"/>
      <w:r>
        <w:rPr>
          <w:rFonts w:ascii="Times New Roman" w:hAnsi="Times New Roman"/>
          <w:color w:val="000000"/>
          <w:lang w:val="en-GB"/>
        </w:rPr>
        <w:t>Pushpawela</w:t>
      </w:r>
      <w:proofErr w:type="spellEnd"/>
      <w:r>
        <w:rPr>
          <w:rFonts w:ascii="Times New Roman" w:hAnsi="Times New Roman"/>
          <w:color w:val="000000"/>
          <w:lang w:val="en-GB"/>
        </w:rPr>
        <w:t xml:space="preserve"> B, </w:t>
      </w:r>
      <w:proofErr w:type="spellStart"/>
      <w:r>
        <w:rPr>
          <w:rFonts w:ascii="Times New Roman" w:hAnsi="Times New Roman"/>
          <w:color w:val="000000"/>
          <w:lang w:val="en-GB"/>
        </w:rPr>
        <w:t>Jayaratne</w:t>
      </w:r>
      <w:proofErr w:type="spellEnd"/>
      <w:r>
        <w:rPr>
          <w:rFonts w:ascii="Times New Roman" w:hAnsi="Times New Roman"/>
          <w:color w:val="000000"/>
          <w:lang w:val="en-GB"/>
        </w:rPr>
        <w:t xml:space="preserve"> R &amp; </w:t>
      </w:r>
      <w:proofErr w:type="spellStart"/>
      <w:r>
        <w:rPr>
          <w:rFonts w:ascii="Times New Roman" w:hAnsi="Times New Roman"/>
          <w:color w:val="000000"/>
          <w:lang w:val="en-GB"/>
        </w:rPr>
        <w:t>Morawska</w:t>
      </w:r>
      <w:proofErr w:type="spellEnd"/>
      <w:r>
        <w:rPr>
          <w:rFonts w:ascii="Times New Roman" w:hAnsi="Times New Roman"/>
          <w:color w:val="000000"/>
          <w:lang w:val="en-GB"/>
        </w:rPr>
        <w:t xml:space="preserve"> L. 2018. Differentiating between particle formation and growth events in an urban environment.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18</w:t>
      </w:r>
      <w:r>
        <w:rPr>
          <w:rFonts w:ascii="Times New Roman" w:hAnsi="Times New Roman"/>
          <w:color w:val="000000"/>
          <w:lang w:val="en-GB"/>
        </w:rPr>
        <w:t>(15), 11171-11183.</w:t>
      </w:r>
    </w:p>
    <w:p w14:paraId="4EDCDBA9" w14:textId="77777777" w:rsidR="00B2650E" w:rsidRDefault="001C50AB">
      <w:pPr>
        <w:pStyle w:val="Bibliografa"/>
        <w:jc w:val="both"/>
      </w:pPr>
      <w:r>
        <w:rPr>
          <w:rFonts w:ascii="Times New Roman" w:hAnsi="Times New Roman"/>
          <w:color w:val="000000"/>
          <w:lang w:val="en-GB"/>
        </w:rPr>
        <w:t>Rees WE. 1997. Urban ecosystems: The human dimension. Urban ecosystems 1: 63–75.</w:t>
      </w:r>
    </w:p>
    <w:p w14:paraId="09E3B079" w14:textId="77777777" w:rsidR="00B2650E" w:rsidRDefault="001C50AB">
      <w:pPr>
        <w:pStyle w:val="Bibliografa"/>
        <w:jc w:val="both"/>
      </w:pPr>
      <w:r>
        <w:rPr>
          <w:rFonts w:ascii="Times New Roman" w:hAnsi="Times New Roman"/>
          <w:color w:val="000000"/>
          <w:lang w:val="en-GB"/>
        </w:rPr>
        <w:t>Robinson D. 2017. Broom: Convert statistical analysis objects into tidy data frames.</w:t>
      </w:r>
    </w:p>
    <w:p w14:paraId="7EF5CFC5" w14:textId="77777777" w:rsidR="00B2650E" w:rsidRDefault="001C50AB">
      <w:pPr>
        <w:jc w:val="both"/>
      </w:pPr>
      <w:proofErr w:type="spellStart"/>
      <w:r w:rsidRPr="00515254">
        <w:rPr>
          <w:rFonts w:ascii="Times New Roman" w:hAnsi="Times New Roman"/>
          <w:color w:val="000000"/>
          <w:lang w:val="es-ES"/>
          <w:rPrChange w:id="390" w:author="Usuario" w:date="2020-04-24T16:19:00Z">
            <w:rPr>
              <w:rFonts w:ascii="Times New Roman" w:hAnsi="Times New Roman"/>
              <w:color w:val="000000"/>
              <w:lang w:val="en-GB"/>
            </w:rPr>
          </w:rPrChange>
        </w:rPr>
        <w:t>Serre</w:t>
      </w:r>
      <w:proofErr w:type="spellEnd"/>
      <w:r w:rsidRPr="00515254">
        <w:rPr>
          <w:rFonts w:ascii="Times New Roman" w:hAnsi="Times New Roman"/>
          <w:color w:val="000000"/>
          <w:lang w:val="es-ES"/>
          <w:rPrChange w:id="391" w:author="Usuario" w:date="2020-04-24T16:19:00Z">
            <w:rPr>
              <w:rFonts w:ascii="Times New Roman" w:hAnsi="Times New Roman"/>
              <w:color w:val="000000"/>
              <w:lang w:val="en-GB"/>
            </w:rPr>
          </w:rPrChange>
        </w:rPr>
        <w:t xml:space="preserve"> D, Barroca B, &amp; </w:t>
      </w:r>
      <w:proofErr w:type="spellStart"/>
      <w:r w:rsidRPr="00515254">
        <w:rPr>
          <w:rFonts w:ascii="Times New Roman" w:hAnsi="Times New Roman"/>
          <w:color w:val="000000"/>
          <w:lang w:val="es-ES"/>
          <w:rPrChange w:id="392" w:author="Usuario" w:date="2020-04-24T16:19:00Z">
            <w:rPr>
              <w:rFonts w:ascii="Times New Roman" w:hAnsi="Times New Roman"/>
              <w:color w:val="000000"/>
              <w:lang w:val="en-GB"/>
            </w:rPr>
          </w:rPrChange>
        </w:rPr>
        <w:t>Diab</w:t>
      </w:r>
      <w:proofErr w:type="spellEnd"/>
      <w:r w:rsidRPr="00515254">
        <w:rPr>
          <w:rFonts w:ascii="Times New Roman" w:hAnsi="Times New Roman"/>
          <w:color w:val="000000"/>
          <w:lang w:val="es-ES"/>
          <w:rPrChange w:id="393" w:author="Usuario" w:date="2020-04-24T16:19:00Z">
            <w:rPr>
              <w:rFonts w:ascii="Times New Roman" w:hAnsi="Times New Roman"/>
              <w:color w:val="000000"/>
              <w:lang w:val="en-GB"/>
            </w:rPr>
          </w:rPrChange>
        </w:rPr>
        <w:t xml:space="preserve"> Y. 2010. </w:t>
      </w:r>
      <w:r>
        <w:rPr>
          <w:rFonts w:ascii="Times New Roman" w:hAnsi="Times New Roman"/>
          <w:color w:val="000000"/>
          <w:lang w:val="en-GB"/>
        </w:rPr>
        <w:t xml:space="preserve">Urban flood mitigation: Sustainable options. </w:t>
      </w:r>
      <w:r>
        <w:rPr>
          <w:rFonts w:ascii="Times New Roman" w:hAnsi="Times New Roman"/>
          <w:i/>
          <w:color w:val="000000"/>
          <w:lang w:val="en-GB"/>
        </w:rPr>
        <w:t>WIT Trans. Ecol. Environ</w:t>
      </w:r>
      <w:r>
        <w:rPr>
          <w:rFonts w:ascii="Times New Roman" w:hAnsi="Times New Roman"/>
          <w:color w:val="000000"/>
          <w:lang w:val="en-GB"/>
        </w:rPr>
        <w:t xml:space="preserve">, </w:t>
      </w:r>
      <w:r>
        <w:rPr>
          <w:rFonts w:ascii="Times New Roman" w:hAnsi="Times New Roman"/>
          <w:i/>
          <w:color w:val="000000"/>
          <w:lang w:val="en-GB"/>
        </w:rPr>
        <w:t>129</w:t>
      </w:r>
      <w:r>
        <w:rPr>
          <w:rFonts w:ascii="Times New Roman" w:hAnsi="Times New Roman"/>
          <w:color w:val="000000"/>
          <w:lang w:val="en-GB"/>
        </w:rPr>
        <w:t>, 299-309.</w:t>
      </w:r>
    </w:p>
    <w:p w14:paraId="3730B326" w14:textId="77777777" w:rsidR="00B2650E" w:rsidRDefault="001C50AB">
      <w:pPr>
        <w:pStyle w:val="Bibliografa"/>
        <w:jc w:val="both"/>
      </w:pPr>
      <w:r>
        <w:rPr>
          <w:rFonts w:ascii="Times New Roman" w:hAnsi="Times New Roman"/>
          <w:color w:val="000000"/>
          <w:lang w:val="en-GB"/>
        </w:rPr>
        <w:t xml:space="preserve">Shanahan DF, Fuller RA, and Bush R et al. 2015. The health benefits of urban nature: How much do we need? </w:t>
      </w:r>
      <w:proofErr w:type="spellStart"/>
      <w:r>
        <w:rPr>
          <w:rFonts w:ascii="Times New Roman" w:hAnsi="Times New Roman"/>
          <w:color w:val="000000"/>
          <w:lang w:val="en-GB"/>
        </w:rPr>
        <w:t>BioScience</w:t>
      </w:r>
      <w:proofErr w:type="spellEnd"/>
      <w:r>
        <w:rPr>
          <w:rFonts w:ascii="Times New Roman" w:hAnsi="Times New Roman"/>
          <w:color w:val="000000"/>
          <w:lang w:val="en-GB"/>
        </w:rPr>
        <w:t xml:space="preserve"> 65: 476–85.</w:t>
      </w:r>
    </w:p>
    <w:p w14:paraId="625598F0" w14:textId="77777777" w:rsidR="00B2650E" w:rsidRDefault="001C50AB">
      <w:pPr>
        <w:jc w:val="both"/>
      </w:pPr>
      <w:proofErr w:type="spellStart"/>
      <w:r>
        <w:rPr>
          <w:rFonts w:ascii="Times New Roman" w:hAnsi="Times New Roman"/>
          <w:color w:val="000000"/>
          <w:lang w:val="en-GB"/>
        </w:rPr>
        <w:t>Shanquan</w:t>
      </w:r>
      <w:proofErr w:type="spellEnd"/>
      <w:r>
        <w:rPr>
          <w:rFonts w:ascii="Times New Roman" w:hAnsi="Times New Roman"/>
          <w:color w:val="000000"/>
          <w:lang w:val="en-GB"/>
        </w:rPr>
        <w:t xml:space="preserve"> L, Zhang G, Yang J &amp; Nan J. 2016. Multi-source characteristics of atmospheric deposition in Nanjing, China, as controlled by East Asia monsoons and urban activities. </w:t>
      </w:r>
      <w:r>
        <w:rPr>
          <w:rFonts w:ascii="Times New Roman" w:hAnsi="Times New Roman"/>
          <w:i/>
          <w:color w:val="000000"/>
          <w:lang w:val="en-GB"/>
        </w:rPr>
        <w:t>Pedosphere</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(3), 374-385.</w:t>
      </w:r>
    </w:p>
    <w:p w14:paraId="08D90AC1"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Shepard EL, Williamson C, and Windsor SP. 2016. Fine-scale flight strategies of gulls in urban airflows indicate risk and reward in city living. Philosophical Transactions of the Royal Society B: Biological Sciences 371: 20150394.</w:t>
      </w:r>
    </w:p>
    <w:p w14:paraId="097E403E" w14:textId="77777777" w:rsidR="00B2650E" w:rsidRDefault="001C50AB">
      <w:pPr>
        <w:pStyle w:val="Bibliografa"/>
        <w:jc w:val="both"/>
      </w:pPr>
      <w:proofErr w:type="spellStart"/>
      <w:r>
        <w:rPr>
          <w:rFonts w:ascii="Times New Roman" w:hAnsi="Times New Roman"/>
          <w:color w:val="000000"/>
          <w:lang w:val="en-GB"/>
        </w:rPr>
        <w:t>Shochat</w:t>
      </w:r>
      <w:proofErr w:type="spellEnd"/>
      <w:r>
        <w:rPr>
          <w:rFonts w:ascii="Times New Roman" w:hAnsi="Times New Roman"/>
          <w:color w:val="000000"/>
          <w:lang w:val="en-GB"/>
        </w:rPr>
        <w:t xml:space="preserve"> E, Warren PS, and </w:t>
      </w:r>
      <w:proofErr w:type="spellStart"/>
      <w:r>
        <w:rPr>
          <w:rFonts w:ascii="Times New Roman" w:hAnsi="Times New Roman"/>
          <w:color w:val="000000"/>
          <w:lang w:val="en-GB"/>
        </w:rPr>
        <w:t>Faeth</w:t>
      </w:r>
      <w:proofErr w:type="spellEnd"/>
      <w:r>
        <w:rPr>
          <w:rFonts w:ascii="Times New Roman" w:hAnsi="Times New Roman"/>
          <w:color w:val="000000"/>
          <w:lang w:val="en-GB"/>
        </w:rPr>
        <w:t xml:space="preserve"> SH. 2006. Future directions in urban ecology. Trends in Ecology &amp; Evolution 21: 661–2.</w:t>
      </w:r>
    </w:p>
    <w:p w14:paraId="4B7351DB" w14:textId="77777777" w:rsidR="00B2650E" w:rsidRDefault="001C50AB">
      <w:pPr>
        <w:jc w:val="both"/>
      </w:pPr>
      <w:proofErr w:type="spellStart"/>
      <w:r>
        <w:rPr>
          <w:rFonts w:ascii="Times New Roman" w:hAnsi="Times New Roman"/>
          <w:color w:val="000000"/>
          <w:lang w:val="en-GB"/>
        </w:rPr>
        <w:t>Soulsbury</w:t>
      </w:r>
      <w:proofErr w:type="spellEnd"/>
      <w:r>
        <w:rPr>
          <w:rFonts w:ascii="Times New Roman" w:hAnsi="Times New Roman"/>
          <w:color w:val="000000"/>
          <w:lang w:val="en-GB"/>
        </w:rPr>
        <w:t xml:space="preserve"> CD and White PC. 2016. Human–wildlife interactions in urban areas: A review of conflicts, benefits and opportunities. Wildlife research 42: 541–53.</w:t>
      </w:r>
    </w:p>
    <w:p w14:paraId="22181567" w14:textId="77777777" w:rsidR="00B2650E" w:rsidRDefault="001C50AB">
      <w:pPr>
        <w:pStyle w:val="Bibliografa"/>
        <w:jc w:val="both"/>
      </w:pPr>
      <w:proofErr w:type="spellStart"/>
      <w:r>
        <w:rPr>
          <w:rFonts w:ascii="Times New Roman" w:hAnsi="Times New Roman"/>
          <w:color w:val="000000"/>
          <w:lang w:val="en-GB"/>
        </w:rPr>
        <w:t>Sukopp</w:t>
      </w:r>
      <w:proofErr w:type="spellEnd"/>
      <w:r>
        <w:rPr>
          <w:rFonts w:ascii="Times New Roman" w:hAnsi="Times New Roman"/>
          <w:color w:val="000000"/>
          <w:lang w:val="en-GB"/>
        </w:rPr>
        <w:t xml:space="preserve"> H. 1998. Urban ecology-scientific and practical aspects. In: Urban ecology. Springer.</w:t>
      </w:r>
    </w:p>
    <w:p w14:paraId="10F9D7E7" w14:textId="77777777" w:rsidR="00B2650E" w:rsidRDefault="001C50AB">
      <w:pPr>
        <w:jc w:val="both"/>
      </w:pPr>
      <w:r>
        <w:rPr>
          <w:rFonts w:ascii="Times New Roman" w:hAnsi="Times New Roman"/>
          <w:color w:val="000000"/>
          <w:lang w:val="en-GB"/>
        </w:rPr>
        <w:t xml:space="preserve">Sutton-Grier AE, </w:t>
      </w:r>
      <w:proofErr w:type="spellStart"/>
      <w:r>
        <w:rPr>
          <w:rFonts w:ascii="Times New Roman" w:hAnsi="Times New Roman"/>
          <w:color w:val="000000"/>
          <w:lang w:val="en-GB"/>
        </w:rPr>
        <w:t>Wowk</w:t>
      </w:r>
      <w:proofErr w:type="spellEnd"/>
      <w:r>
        <w:rPr>
          <w:rFonts w:ascii="Times New Roman" w:hAnsi="Times New Roman"/>
          <w:color w:val="000000"/>
          <w:lang w:val="en-GB"/>
        </w:rPr>
        <w:t xml:space="preserve"> K, &amp; Bamford H. 2015. Future of our coasts: The potential for natural and hybrid infrastructure to enhance the resilience of our coastal communities, economies and ecosystems. </w:t>
      </w:r>
      <w:r>
        <w:rPr>
          <w:rFonts w:ascii="Times New Roman" w:hAnsi="Times New Roman"/>
          <w:i/>
          <w:color w:val="000000"/>
          <w:lang w:val="en-GB"/>
        </w:rPr>
        <w:t>Environmental Science &amp; Policy</w:t>
      </w:r>
      <w:r>
        <w:rPr>
          <w:rFonts w:ascii="Times New Roman" w:hAnsi="Times New Roman"/>
          <w:color w:val="000000"/>
          <w:lang w:val="en-GB"/>
        </w:rPr>
        <w:t xml:space="preserve">, </w:t>
      </w:r>
      <w:r>
        <w:rPr>
          <w:rFonts w:ascii="Times New Roman" w:hAnsi="Times New Roman"/>
          <w:i/>
          <w:color w:val="000000"/>
          <w:lang w:val="en-GB"/>
        </w:rPr>
        <w:t>51</w:t>
      </w:r>
      <w:r>
        <w:rPr>
          <w:rFonts w:ascii="Times New Roman" w:hAnsi="Times New Roman"/>
          <w:color w:val="000000"/>
          <w:lang w:val="en-GB"/>
        </w:rPr>
        <w:t>, 137-148.</w:t>
      </w:r>
    </w:p>
    <w:p w14:paraId="5BDC7755" w14:textId="77777777" w:rsidR="00B2650E" w:rsidRDefault="001C50AB">
      <w:pPr>
        <w:pStyle w:val="Bibliografa"/>
        <w:jc w:val="both"/>
      </w:pPr>
      <w:r>
        <w:rPr>
          <w:rFonts w:ascii="Times New Roman" w:hAnsi="Times New Roman"/>
          <w:color w:val="000000"/>
          <w:lang w:val="en-GB"/>
        </w:rPr>
        <w:t xml:space="preserve">Team R Core. 2018. R: A language and environment for statistical computing. </w:t>
      </w:r>
      <w:proofErr w:type="gramStart"/>
      <w:r>
        <w:rPr>
          <w:rFonts w:ascii="Times New Roman" w:hAnsi="Times New Roman"/>
          <w:color w:val="000000"/>
          <w:lang w:val="en-GB"/>
        </w:rPr>
        <w:t>dim</w:t>
      </w:r>
      <w:proofErr w:type="gramEnd"/>
      <w:r>
        <w:rPr>
          <w:rFonts w:ascii="Times New Roman" w:hAnsi="Times New Roman"/>
          <w:color w:val="000000"/>
          <w:lang w:val="en-GB"/>
        </w:rPr>
        <w:t xml:space="preserve"> (ca533) 1: 34.</w:t>
      </w:r>
    </w:p>
    <w:p w14:paraId="33DADD7C" w14:textId="77777777" w:rsidR="00B2650E" w:rsidRDefault="001C50AB">
      <w:pPr>
        <w:jc w:val="both"/>
      </w:pPr>
      <w:r>
        <w:rPr>
          <w:rFonts w:ascii="Times New Roman" w:hAnsi="Times New Roman"/>
          <w:color w:val="000000"/>
          <w:lang w:val="en-GB"/>
        </w:rPr>
        <w:lastRenderedPageBreak/>
        <w:t xml:space="preserve">Tibbetts J. 2002. Coastal cities: living on the edge. </w:t>
      </w:r>
      <w:r>
        <w:rPr>
          <w:rFonts w:ascii="Times New Roman" w:hAnsi="Times New Roman"/>
          <w:i/>
          <w:color w:val="000000"/>
          <w:lang w:val="en-GB"/>
        </w:rPr>
        <w:t>Environmental Health Perspectives</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(11), A674-A681.</w:t>
      </w:r>
    </w:p>
    <w:p w14:paraId="6E6F9D35" w14:textId="77777777" w:rsidR="00B2650E" w:rsidRDefault="001C50AB">
      <w:pPr>
        <w:pStyle w:val="Bibliografa"/>
        <w:jc w:val="both"/>
      </w:pPr>
      <w:r>
        <w:rPr>
          <w:rFonts w:ascii="Times New Roman" w:hAnsi="Times New Roman"/>
          <w:color w:val="000000"/>
          <w:lang w:val="en-GB"/>
        </w:rPr>
        <w:t xml:space="preserve">Timmerman P, White R 1997. </w:t>
      </w:r>
      <w:proofErr w:type="spellStart"/>
      <w:r>
        <w:rPr>
          <w:rFonts w:ascii="Times New Roman" w:hAnsi="Times New Roman"/>
          <w:color w:val="000000"/>
          <w:lang w:val="en-GB"/>
        </w:rPr>
        <w:t>Megahydropolis</w:t>
      </w:r>
      <w:proofErr w:type="spellEnd"/>
      <w:r>
        <w:rPr>
          <w:rFonts w:ascii="Times New Roman" w:hAnsi="Times New Roman"/>
          <w:color w:val="000000"/>
          <w:lang w:val="en-GB"/>
        </w:rPr>
        <w:t>: coastal cities in the context of global environmental change. Global Environmental Change 7(3): 205-234.</w:t>
      </w:r>
    </w:p>
    <w:p w14:paraId="4AEEFF2D" w14:textId="77777777" w:rsidR="00B2650E" w:rsidRDefault="001C50AB">
      <w:pPr>
        <w:jc w:val="both"/>
      </w:pPr>
      <w:proofErr w:type="spellStart"/>
      <w:r>
        <w:rPr>
          <w:rFonts w:ascii="Times New Roman" w:hAnsi="Times New Roman"/>
          <w:color w:val="000000"/>
          <w:lang w:val="en-GB"/>
        </w:rPr>
        <w:t>Tzoulas</w:t>
      </w:r>
      <w:proofErr w:type="spellEnd"/>
      <w:r>
        <w:rPr>
          <w:rFonts w:ascii="Times New Roman" w:hAnsi="Times New Roman"/>
          <w:color w:val="000000"/>
          <w:lang w:val="en-GB"/>
        </w:rPr>
        <w:t xml:space="preserve"> K, </w:t>
      </w:r>
      <w:proofErr w:type="spellStart"/>
      <w:r>
        <w:rPr>
          <w:rFonts w:ascii="Times New Roman" w:hAnsi="Times New Roman"/>
          <w:color w:val="000000"/>
          <w:lang w:val="en-GB"/>
        </w:rPr>
        <w:t>Korpela</w:t>
      </w:r>
      <w:proofErr w:type="spellEnd"/>
      <w:r>
        <w:rPr>
          <w:rFonts w:ascii="Times New Roman" w:hAnsi="Times New Roman"/>
          <w:color w:val="000000"/>
          <w:lang w:val="en-GB"/>
        </w:rPr>
        <w:t xml:space="preserve"> K, Venn S, </w:t>
      </w:r>
      <w:proofErr w:type="spellStart"/>
      <w:r>
        <w:rPr>
          <w:rFonts w:ascii="Times New Roman" w:hAnsi="Times New Roman"/>
          <w:color w:val="000000"/>
          <w:lang w:val="en-GB"/>
        </w:rPr>
        <w:t>Yli-Pelkonen</w:t>
      </w:r>
      <w:proofErr w:type="spellEnd"/>
      <w:r>
        <w:rPr>
          <w:rFonts w:ascii="Times New Roman" w:hAnsi="Times New Roman"/>
          <w:color w:val="000000"/>
          <w:lang w:val="en-GB"/>
        </w:rPr>
        <w:t xml:space="preserve"> V, </w:t>
      </w:r>
      <w:proofErr w:type="spellStart"/>
      <w:r>
        <w:rPr>
          <w:rFonts w:ascii="Times New Roman" w:hAnsi="Times New Roman"/>
          <w:color w:val="000000"/>
          <w:lang w:val="en-GB"/>
        </w:rPr>
        <w:t>Kaźmierczak</w:t>
      </w:r>
      <w:proofErr w:type="spellEnd"/>
      <w:r>
        <w:rPr>
          <w:rFonts w:ascii="Times New Roman" w:hAnsi="Times New Roman"/>
          <w:color w:val="000000"/>
          <w:lang w:val="en-GB"/>
        </w:rPr>
        <w:t xml:space="preserve"> A, Niemela J, James P 2007.  Promoting ecosystem and human health in urban areas using Green Infrastructure: A literature review. Landscape and urban planning. 81(3):167-78.</w:t>
      </w:r>
    </w:p>
    <w:p w14:paraId="4DC0442D" w14:textId="77777777" w:rsidR="00B2650E" w:rsidRDefault="001C50AB">
      <w:pPr>
        <w:pStyle w:val="Bibliografa"/>
        <w:jc w:val="both"/>
      </w:pPr>
      <w:r>
        <w:rPr>
          <w:rFonts w:ascii="Times New Roman" w:hAnsi="Times New Roman"/>
          <w:color w:val="000000"/>
          <w:lang w:val="en-GB"/>
        </w:rPr>
        <w:t>Ulrich RS. 1984. View through a window may influence recovery from surgery. Science 224: 420–1.</w:t>
      </w:r>
    </w:p>
    <w:p w14:paraId="64046297"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United Nations TOC. 2017. Concept paper. Partnership dialogue 2: Managing, protecting, conserving and restoring marine and coastal ecosystems.</w:t>
      </w:r>
    </w:p>
    <w:p w14:paraId="17471872"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United Nations D of E and Social Affairs PD. 2014. World urbanization prospects: The 2014 revision. Highlights.</w:t>
      </w:r>
    </w:p>
    <w:p w14:paraId="1D817BDF" w14:textId="77777777" w:rsidR="00B2650E" w:rsidRDefault="001C50AB">
      <w:pPr>
        <w:pStyle w:val="Bibliografa"/>
        <w:jc w:val="both"/>
      </w:pPr>
      <w:r>
        <w:rPr>
          <w:rFonts w:ascii="Times New Roman" w:hAnsi="Times New Roman"/>
          <w:color w:val="000000"/>
          <w:lang w:val="en-GB"/>
        </w:rPr>
        <w:t>United Nations D of E and Social Affairs PD. 2018. World urbanization prospects: The 2018 revision. Key facts.</w:t>
      </w:r>
    </w:p>
    <w:p w14:paraId="0B79E52B" w14:textId="77777777" w:rsidR="00B2650E" w:rsidRDefault="001C50AB">
      <w:pPr>
        <w:jc w:val="both"/>
      </w:pPr>
      <w:proofErr w:type="spellStart"/>
      <w:r>
        <w:rPr>
          <w:rFonts w:ascii="Times New Roman" w:hAnsi="Times New Roman"/>
          <w:color w:val="000000"/>
          <w:lang w:val="en-GB"/>
        </w:rPr>
        <w:t>Vitousek</w:t>
      </w:r>
      <w:proofErr w:type="spellEnd"/>
      <w:r>
        <w:rPr>
          <w:rFonts w:ascii="Times New Roman" w:hAnsi="Times New Roman"/>
          <w:color w:val="000000"/>
          <w:lang w:val="en-GB"/>
        </w:rPr>
        <w:t xml:space="preserve"> PM, Mooney HA, Lubchenco J, </w:t>
      </w:r>
      <w:proofErr w:type="spellStart"/>
      <w:r>
        <w:rPr>
          <w:rFonts w:ascii="Times New Roman" w:hAnsi="Times New Roman"/>
          <w:color w:val="000000"/>
          <w:lang w:val="en-GB"/>
        </w:rPr>
        <w:t>Melillo</w:t>
      </w:r>
      <w:proofErr w:type="spellEnd"/>
      <w:r>
        <w:rPr>
          <w:rFonts w:ascii="Times New Roman" w:hAnsi="Times New Roman"/>
          <w:color w:val="000000"/>
          <w:lang w:val="en-GB"/>
        </w:rPr>
        <w:t xml:space="preserve"> JM. 1997. Human domination of Earth's ecosystems. Science. 277(5325): 494-9.</w:t>
      </w:r>
    </w:p>
    <w:p w14:paraId="5E595D37" w14:textId="77777777" w:rsidR="00B2650E" w:rsidRDefault="001C50AB">
      <w:pPr>
        <w:jc w:val="both"/>
      </w:pPr>
      <w:r>
        <w:rPr>
          <w:rFonts w:ascii="Times New Roman" w:hAnsi="Times New Roman"/>
          <w:color w:val="000000"/>
          <w:lang w:val="en-GB"/>
        </w:rPr>
        <w:t xml:space="preserve">Walsh CJ, Roy AH, </w:t>
      </w:r>
      <w:proofErr w:type="spellStart"/>
      <w:r>
        <w:rPr>
          <w:rFonts w:ascii="Times New Roman" w:hAnsi="Times New Roman"/>
          <w:color w:val="000000"/>
          <w:lang w:val="en-GB"/>
        </w:rPr>
        <w:t>Feminella</w:t>
      </w:r>
      <w:proofErr w:type="spellEnd"/>
      <w:r>
        <w:rPr>
          <w:rFonts w:ascii="Times New Roman" w:hAnsi="Times New Roman"/>
          <w:color w:val="000000"/>
          <w:lang w:val="en-GB"/>
        </w:rPr>
        <w:t xml:space="preserve"> JW, Cottingham PD, </w:t>
      </w:r>
      <w:proofErr w:type="spellStart"/>
      <w:r>
        <w:rPr>
          <w:rFonts w:ascii="Times New Roman" w:hAnsi="Times New Roman"/>
          <w:color w:val="000000"/>
          <w:lang w:val="en-GB"/>
        </w:rPr>
        <w:t>Groffman</w:t>
      </w:r>
      <w:proofErr w:type="spellEnd"/>
      <w:r>
        <w:rPr>
          <w:rFonts w:ascii="Times New Roman" w:hAnsi="Times New Roman"/>
          <w:color w:val="000000"/>
          <w:lang w:val="en-GB"/>
        </w:rPr>
        <w:t xml:space="preserve"> PM &amp; Morgan RP. 2005. The urban stream syndrome: current knowledge and the search for a cure. Journal of the North American </w:t>
      </w:r>
      <w:proofErr w:type="spellStart"/>
      <w:r>
        <w:rPr>
          <w:rFonts w:ascii="Times New Roman" w:hAnsi="Times New Roman"/>
          <w:color w:val="000000"/>
          <w:lang w:val="en-GB"/>
        </w:rPr>
        <w:t>Benthological</w:t>
      </w:r>
      <w:proofErr w:type="spellEnd"/>
      <w:r>
        <w:rPr>
          <w:rFonts w:ascii="Times New Roman" w:hAnsi="Times New Roman"/>
          <w:color w:val="000000"/>
          <w:lang w:val="en-GB"/>
        </w:rPr>
        <w:t xml:space="preserve"> Society, 24(3), 706-723.</w:t>
      </w:r>
    </w:p>
    <w:p w14:paraId="2559E278" w14:textId="77777777" w:rsidR="00B2650E" w:rsidRDefault="001C50AB">
      <w:pPr>
        <w:pStyle w:val="Bibliografa"/>
        <w:jc w:val="both"/>
      </w:pPr>
      <w:r>
        <w:rPr>
          <w:rFonts w:ascii="Times New Roman" w:hAnsi="Times New Roman"/>
          <w:color w:val="000000"/>
          <w:lang w:val="en-GB"/>
        </w:rPr>
        <w:t xml:space="preserve">Washburn BE, Bernhardt GE, and </w:t>
      </w:r>
      <w:proofErr w:type="spellStart"/>
      <w:r>
        <w:rPr>
          <w:rFonts w:ascii="Times New Roman" w:hAnsi="Times New Roman"/>
          <w:color w:val="000000"/>
          <w:lang w:val="en-GB"/>
        </w:rPr>
        <w:t>Kutschbach-Brohl</w:t>
      </w:r>
      <w:proofErr w:type="spellEnd"/>
      <w:r>
        <w:rPr>
          <w:rFonts w:ascii="Times New Roman" w:hAnsi="Times New Roman"/>
          <w:color w:val="000000"/>
          <w:lang w:val="en-GB"/>
        </w:rPr>
        <w:t xml:space="preserve"> L et al. 2013. </w:t>
      </w:r>
      <w:proofErr w:type="spellStart"/>
      <w:r>
        <w:rPr>
          <w:rFonts w:ascii="Times New Roman" w:hAnsi="Times New Roman"/>
          <w:color w:val="000000"/>
          <w:lang w:val="es-ES"/>
        </w:rPr>
        <w:t>Foraging</w:t>
      </w:r>
      <w:proofErr w:type="spellEnd"/>
      <w:r>
        <w:rPr>
          <w:rFonts w:ascii="Times New Roman" w:hAnsi="Times New Roman"/>
          <w:color w:val="000000"/>
          <w:lang w:val="es-ES"/>
        </w:rPr>
        <w:t xml:space="preserve"> </w:t>
      </w:r>
      <w:proofErr w:type="spellStart"/>
      <w:r>
        <w:rPr>
          <w:rFonts w:ascii="Times New Roman" w:hAnsi="Times New Roman"/>
          <w:color w:val="000000"/>
          <w:lang w:val="es-ES"/>
        </w:rPr>
        <w:t>ecology</w:t>
      </w:r>
      <w:proofErr w:type="spellEnd"/>
      <w:r>
        <w:rPr>
          <w:rFonts w:ascii="Times New Roman" w:hAnsi="Times New Roman"/>
          <w:color w:val="000000"/>
          <w:lang w:val="es-ES"/>
        </w:rPr>
        <w:t xml:space="preserve"> of </w:t>
      </w:r>
      <w:proofErr w:type="spellStart"/>
      <w:r>
        <w:rPr>
          <w:rFonts w:ascii="Times New Roman" w:hAnsi="Times New Roman"/>
          <w:color w:val="000000"/>
          <w:lang w:val="es-ES"/>
        </w:rPr>
        <w:t>four</w:t>
      </w:r>
      <w:proofErr w:type="spellEnd"/>
      <w:r>
        <w:rPr>
          <w:rFonts w:ascii="Times New Roman" w:hAnsi="Times New Roman"/>
          <w:color w:val="000000"/>
          <w:lang w:val="es-ES"/>
        </w:rPr>
        <w:t xml:space="preserve"> </w:t>
      </w:r>
      <w:proofErr w:type="spellStart"/>
      <w:r>
        <w:rPr>
          <w:rFonts w:ascii="Times New Roman" w:hAnsi="Times New Roman"/>
          <w:color w:val="000000"/>
          <w:lang w:val="es-ES"/>
        </w:rPr>
        <w:t>gull</w:t>
      </w:r>
      <w:proofErr w:type="spellEnd"/>
      <w:r>
        <w:rPr>
          <w:rFonts w:ascii="Times New Roman" w:hAnsi="Times New Roman"/>
          <w:color w:val="000000"/>
          <w:lang w:val="es-ES"/>
        </w:rPr>
        <w:t xml:space="preserve"> </w:t>
      </w:r>
      <w:proofErr w:type="spellStart"/>
      <w:r>
        <w:rPr>
          <w:rFonts w:ascii="Times New Roman" w:hAnsi="Times New Roman"/>
          <w:color w:val="000000"/>
          <w:lang w:val="es-ES"/>
        </w:rPr>
        <w:t>species</w:t>
      </w:r>
      <w:proofErr w:type="spellEnd"/>
      <w:r>
        <w:rPr>
          <w:rFonts w:ascii="Times New Roman" w:hAnsi="Times New Roman"/>
          <w:color w:val="000000"/>
          <w:lang w:val="es-ES"/>
        </w:rPr>
        <w:t xml:space="preserve"> at a </w:t>
      </w:r>
      <w:proofErr w:type="spellStart"/>
      <w:r>
        <w:rPr>
          <w:rFonts w:ascii="Times New Roman" w:hAnsi="Times New Roman"/>
          <w:color w:val="000000"/>
          <w:lang w:val="es-ES"/>
        </w:rPr>
        <w:t>coastal-urban</w:t>
      </w:r>
      <w:proofErr w:type="spellEnd"/>
      <w:r>
        <w:rPr>
          <w:rFonts w:ascii="Times New Roman" w:hAnsi="Times New Roman"/>
          <w:color w:val="000000"/>
          <w:lang w:val="es-ES"/>
        </w:rPr>
        <w:t xml:space="preserve"> interface: Ecologıa de forrajeo de cuatro especies de gaviota en una interface costera-urbana. </w:t>
      </w:r>
      <w:r>
        <w:rPr>
          <w:rFonts w:ascii="Times New Roman" w:hAnsi="Times New Roman"/>
          <w:color w:val="000000"/>
          <w:lang w:val="en-GB"/>
        </w:rPr>
        <w:t>The Condor 115: 67–76.</w:t>
      </w:r>
    </w:p>
    <w:p w14:paraId="0451E71F" w14:textId="77777777" w:rsidR="00B2650E" w:rsidRDefault="001C50AB">
      <w:pPr>
        <w:jc w:val="both"/>
      </w:pPr>
      <w:r>
        <w:rPr>
          <w:rFonts w:ascii="Times New Roman" w:hAnsi="Times New Roman"/>
          <w:color w:val="000000"/>
          <w:lang w:val="en-GB"/>
        </w:rPr>
        <w:t xml:space="preserve">Watson D, &amp; Adams M. 2010. </w:t>
      </w:r>
      <w:r>
        <w:rPr>
          <w:rFonts w:ascii="Times New Roman" w:hAnsi="Times New Roman"/>
          <w:i/>
          <w:color w:val="000000"/>
          <w:lang w:val="en-GB"/>
        </w:rPr>
        <w:t>Design for flooding: Architecture, landscape, and urban design for resilience to climate change</w:t>
      </w:r>
      <w:r>
        <w:rPr>
          <w:rFonts w:ascii="Times New Roman" w:hAnsi="Times New Roman"/>
          <w:color w:val="000000"/>
          <w:lang w:val="en-GB"/>
        </w:rPr>
        <w:t xml:space="preserve">. John </w:t>
      </w:r>
      <w:proofErr w:type="spellStart"/>
      <w:r>
        <w:rPr>
          <w:rFonts w:ascii="Times New Roman" w:hAnsi="Times New Roman"/>
          <w:color w:val="000000"/>
          <w:lang w:val="en-GB"/>
        </w:rPr>
        <w:t>wiley</w:t>
      </w:r>
      <w:proofErr w:type="spellEnd"/>
      <w:r>
        <w:rPr>
          <w:rFonts w:ascii="Times New Roman" w:hAnsi="Times New Roman"/>
          <w:color w:val="000000"/>
          <w:lang w:val="en-GB"/>
        </w:rPr>
        <w:t xml:space="preserve"> &amp; sons.</w:t>
      </w:r>
    </w:p>
    <w:p w14:paraId="551C355A" w14:textId="77777777" w:rsidR="00B2650E" w:rsidRDefault="001C50AB">
      <w:pPr>
        <w:pStyle w:val="Bibliografa"/>
        <w:jc w:val="both"/>
      </w:pPr>
      <w:r>
        <w:rPr>
          <w:rFonts w:ascii="Times New Roman" w:hAnsi="Times New Roman"/>
          <w:color w:val="000000"/>
          <w:lang w:val="en-GB"/>
        </w:rPr>
        <w:t>Weinstein MP. 2009. The road ahead: The sustainability transition and coastal research. Estuaries and Coasts 32: 1044–53.</w:t>
      </w:r>
    </w:p>
    <w:p w14:paraId="3637942A"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Wickham H. 2009. Ggplot2: Elegant graphics for data analysis. Springer-</w:t>
      </w:r>
      <w:proofErr w:type="spellStart"/>
      <w:r>
        <w:rPr>
          <w:rFonts w:ascii="Times New Roman" w:hAnsi="Times New Roman"/>
          <w:color w:val="000000"/>
          <w:lang w:val="en-GB"/>
        </w:rPr>
        <w:t>Verlag</w:t>
      </w:r>
      <w:proofErr w:type="spellEnd"/>
      <w:r>
        <w:rPr>
          <w:rFonts w:ascii="Times New Roman" w:hAnsi="Times New Roman"/>
          <w:color w:val="000000"/>
          <w:lang w:val="en-GB"/>
        </w:rPr>
        <w:t xml:space="preserve"> New York.</w:t>
      </w:r>
    </w:p>
    <w:p w14:paraId="0D3BDA44"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 xml:space="preserve">Wickham H. 2017a. </w:t>
      </w:r>
      <w:proofErr w:type="spellStart"/>
      <w:r>
        <w:rPr>
          <w:rFonts w:ascii="Times New Roman" w:hAnsi="Times New Roman"/>
          <w:color w:val="000000"/>
          <w:lang w:val="en-GB"/>
        </w:rPr>
        <w:t>Tidyverse</w:t>
      </w:r>
      <w:proofErr w:type="spellEnd"/>
      <w:r>
        <w:rPr>
          <w:rFonts w:ascii="Times New Roman" w:hAnsi="Times New Roman"/>
          <w:color w:val="000000"/>
          <w:lang w:val="en-GB"/>
        </w:rPr>
        <w:t>: Easily install and load ’</w:t>
      </w:r>
      <w:proofErr w:type="spellStart"/>
      <w:r>
        <w:rPr>
          <w:rFonts w:ascii="Times New Roman" w:hAnsi="Times New Roman"/>
          <w:color w:val="000000"/>
          <w:lang w:val="en-GB"/>
        </w:rPr>
        <w:t>tidyverse</w:t>
      </w:r>
      <w:proofErr w:type="spellEnd"/>
      <w:r>
        <w:rPr>
          <w:rFonts w:ascii="Times New Roman" w:hAnsi="Times New Roman"/>
          <w:color w:val="000000"/>
          <w:lang w:val="en-GB"/>
        </w:rPr>
        <w:t>’ packages.</w:t>
      </w:r>
    </w:p>
    <w:p w14:paraId="4C310F5C" w14:textId="77777777" w:rsidR="00B2650E" w:rsidRDefault="001C50AB">
      <w:pPr>
        <w:pStyle w:val="Bibliografa"/>
        <w:jc w:val="both"/>
        <w:rPr>
          <w:rFonts w:ascii="Times New Roman" w:hAnsi="Times New Roman"/>
          <w:color w:val="000000"/>
          <w:lang w:val="en-GB"/>
        </w:rPr>
      </w:pPr>
      <w:r>
        <w:rPr>
          <w:rFonts w:ascii="Times New Roman" w:hAnsi="Times New Roman"/>
          <w:color w:val="000000"/>
          <w:lang w:val="en-GB"/>
        </w:rPr>
        <w:t xml:space="preserve">Wickham H. 2017b. </w:t>
      </w:r>
      <w:proofErr w:type="spellStart"/>
      <w:r>
        <w:rPr>
          <w:rFonts w:ascii="Times New Roman" w:hAnsi="Times New Roman"/>
          <w:color w:val="000000"/>
          <w:lang w:val="en-GB"/>
        </w:rPr>
        <w:t>Stringr</w:t>
      </w:r>
      <w:proofErr w:type="spellEnd"/>
      <w:r>
        <w:rPr>
          <w:rFonts w:ascii="Times New Roman" w:hAnsi="Times New Roman"/>
          <w:color w:val="000000"/>
          <w:lang w:val="en-GB"/>
        </w:rPr>
        <w:t>: Simple, consistent wrappers for common string operations.</w:t>
      </w:r>
    </w:p>
    <w:p w14:paraId="11272028" w14:textId="77777777" w:rsidR="00B2650E" w:rsidRDefault="001C50AB">
      <w:pPr>
        <w:pStyle w:val="Bibliografa"/>
        <w:jc w:val="both"/>
      </w:pPr>
      <w:r>
        <w:rPr>
          <w:rFonts w:ascii="Times New Roman" w:hAnsi="Times New Roman"/>
          <w:color w:val="000000"/>
          <w:lang w:val="en-GB"/>
        </w:rPr>
        <w:t xml:space="preserve">Wickham H, Francois R, Henry L, and MÃ¼ller K. 2017. </w:t>
      </w:r>
      <w:proofErr w:type="spellStart"/>
      <w:r>
        <w:rPr>
          <w:rFonts w:ascii="Times New Roman" w:hAnsi="Times New Roman"/>
          <w:color w:val="000000"/>
          <w:lang w:val="en-GB"/>
        </w:rPr>
        <w:t>Dplyr</w:t>
      </w:r>
      <w:proofErr w:type="spellEnd"/>
      <w:r>
        <w:rPr>
          <w:rFonts w:ascii="Times New Roman" w:hAnsi="Times New Roman"/>
          <w:color w:val="000000"/>
          <w:lang w:val="en-GB"/>
        </w:rPr>
        <w:t>: A grammar of data manipulation.</w:t>
      </w:r>
    </w:p>
    <w:p w14:paraId="250948F1" w14:textId="77777777" w:rsidR="00B2650E" w:rsidRDefault="001C50AB">
      <w:pPr>
        <w:jc w:val="both"/>
        <w:rPr>
          <w:rFonts w:ascii="Times New Roman" w:hAnsi="Times New Roman"/>
        </w:rPr>
      </w:pPr>
      <w:proofErr w:type="spellStart"/>
      <w:r>
        <w:rPr>
          <w:rFonts w:ascii="Times New Roman" w:hAnsi="Times New Roman"/>
          <w:color w:val="000000"/>
          <w:lang w:val="en-GB"/>
        </w:rPr>
        <w:lastRenderedPageBreak/>
        <w:t>Wolch</w:t>
      </w:r>
      <w:proofErr w:type="spellEnd"/>
      <w:r>
        <w:rPr>
          <w:rFonts w:ascii="Times New Roman" w:hAnsi="Times New Roman"/>
          <w:color w:val="000000"/>
          <w:lang w:val="en-GB"/>
        </w:rPr>
        <w:t xml:space="preserve"> JR, Byrne J, Newell JP 2014. Urban green space, public health, and environmental justice: The challenge of making cities ‘just green enough’. Landscape and urban planning. 125:234-44.</w:t>
      </w:r>
    </w:p>
    <w:p w14:paraId="7040180B" w14:textId="77777777" w:rsidR="00B2650E" w:rsidRDefault="001C50AB">
      <w:pPr>
        <w:pStyle w:val="Bibliografa"/>
        <w:jc w:val="both"/>
      </w:pPr>
      <w:r>
        <w:rPr>
          <w:rFonts w:ascii="Times New Roman" w:hAnsi="Times New Roman"/>
          <w:color w:val="000000"/>
          <w:lang w:val="en-GB"/>
        </w:rPr>
        <w:t xml:space="preserve">Worldometers.info. 2020. </w:t>
      </w:r>
      <w:hyperlink r:id="rId9">
        <w:r>
          <w:rPr>
            <w:rStyle w:val="InternetLink"/>
            <w:rFonts w:ascii="Times New Roman" w:hAnsi="Times New Roman"/>
            <w:color w:val="000000"/>
            <w:lang w:val="en-GB"/>
          </w:rPr>
          <w:t>https://www.worldometers.info/faq/</w:t>
        </w:r>
      </w:hyperlink>
      <w:r>
        <w:rPr>
          <w:rFonts w:ascii="Times New Roman" w:hAnsi="Times New Roman"/>
          <w:color w:val="000000"/>
          <w:lang w:val="en-GB"/>
        </w:rPr>
        <w:t xml:space="preserve">. </w:t>
      </w:r>
      <w:r>
        <w:rPr>
          <w:rFonts w:ascii="Times New Roman" w:hAnsi="Times New Roman"/>
        </w:rPr>
        <w:t>Dover, Delaware, U.S.A.</w:t>
      </w:r>
    </w:p>
    <w:p w14:paraId="65E75DAC" w14:textId="77777777" w:rsidR="00B2650E" w:rsidRDefault="00B2650E">
      <w:pPr>
        <w:pStyle w:val="Bibliografa"/>
        <w:jc w:val="both"/>
        <w:rPr>
          <w:rFonts w:ascii="Times New Roman" w:hAnsi="Times New Roman"/>
          <w:b/>
          <w:bCs/>
          <w:color w:val="000000"/>
          <w:lang w:val="en-GB"/>
        </w:rPr>
      </w:pPr>
    </w:p>
    <w:p w14:paraId="78017D1A" w14:textId="77777777" w:rsidR="00B2650E" w:rsidRDefault="00B2650E">
      <w:pPr>
        <w:pStyle w:val="Bibliografa"/>
        <w:jc w:val="both"/>
        <w:rPr>
          <w:rFonts w:ascii="Times New Roman" w:hAnsi="Times New Roman"/>
          <w:b/>
          <w:bCs/>
          <w:color w:val="000000"/>
          <w:lang w:val="en-GB"/>
        </w:rPr>
      </w:pPr>
    </w:p>
    <w:p w14:paraId="6C2944AE" w14:textId="77777777" w:rsidR="00B2650E" w:rsidRDefault="00B2650E">
      <w:pPr>
        <w:pStyle w:val="Bibliografa"/>
        <w:jc w:val="both"/>
        <w:rPr>
          <w:rFonts w:ascii="Times New Roman" w:hAnsi="Times New Roman"/>
          <w:b/>
          <w:bCs/>
          <w:color w:val="000000"/>
          <w:lang w:val="en-GB"/>
        </w:rPr>
      </w:pPr>
    </w:p>
    <w:p w14:paraId="063CB955" w14:textId="77777777" w:rsidR="00B2650E" w:rsidRDefault="00B2650E">
      <w:pPr>
        <w:pStyle w:val="Bibliografa"/>
        <w:jc w:val="both"/>
        <w:rPr>
          <w:del w:id="394" w:author="Giorgia Graells" w:date="2020-04-24T15:57:00Z"/>
          <w:rFonts w:ascii="Times New Roman" w:hAnsi="Times New Roman"/>
          <w:b/>
          <w:bCs/>
          <w:color w:val="000000"/>
          <w:lang w:val="en-GB"/>
        </w:rPr>
      </w:pPr>
    </w:p>
    <w:p w14:paraId="629E9791" w14:textId="77777777" w:rsidR="00B2650E" w:rsidRDefault="001C50AB">
      <w:pPr>
        <w:pStyle w:val="Bibliografa"/>
        <w:jc w:val="both"/>
      </w:pPr>
      <w:r>
        <w:rPr>
          <w:rFonts w:ascii="Times New Roman" w:hAnsi="Times New Roman"/>
          <w:b/>
          <w:bCs/>
          <w:color w:val="000000"/>
          <w:lang w:val="en-GB"/>
        </w:rPr>
        <w:t>Figures</w:t>
      </w:r>
    </w:p>
    <w:p w14:paraId="79297D86" w14:textId="77777777" w:rsidR="00B2650E" w:rsidRDefault="001C50AB">
      <w:pPr>
        <w:pStyle w:val="Bibliografa"/>
        <w:jc w:val="both"/>
        <w:rPr>
          <w:rFonts w:ascii="Times New Roman" w:hAnsi="Times New Roman"/>
          <w:color w:val="000000"/>
          <w:lang w:val="en-GB"/>
        </w:rPr>
      </w:pPr>
      <w:r>
        <w:rPr>
          <w:noProof/>
          <w:lang w:val="es-ES" w:eastAsia="es-ES"/>
        </w:rPr>
        <w:lastRenderedPageBreak/>
        <w:drawing>
          <wp:anchor distT="0" distB="0" distL="0" distR="0" simplePos="0" relativeHeight="4" behindDoc="0" locked="0" layoutInCell="1" allowOverlap="1" wp14:anchorId="5F94B2A4" wp14:editId="66961BC3">
            <wp:simplePos x="0" y="0"/>
            <wp:positionH relativeFrom="column">
              <wp:align>center</wp:align>
            </wp:positionH>
            <wp:positionV relativeFrom="paragraph">
              <wp:posOffset>635</wp:posOffset>
            </wp:positionV>
            <wp:extent cx="5486400" cy="7315200"/>
            <wp:effectExtent l="0" t="0" r="0" b="0"/>
            <wp:wrapSquare wrapText="largest"/>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a:blip r:embed="rId10"/>
                    <a:stretch>
                      <a:fillRect/>
                    </a:stretch>
                  </pic:blipFill>
                  <pic:spPr bwMode="auto">
                    <a:xfrm>
                      <a:off x="0" y="0"/>
                      <a:ext cx="5486400" cy="7315200"/>
                    </a:xfrm>
                    <a:prstGeom prst="rect">
                      <a:avLst/>
                    </a:prstGeom>
                  </pic:spPr>
                </pic:pic>
              </a:graphicData>
            </a:graphic>
          </wp:anchor>
        </w:drawing>
      </w:r>
      <w:r>
        <w:rPr>
          <w:rFonts w:ascii="Times New Roman" w:hAnsi="Times New Roman"/>
          <w:color w:val="000000"/>
          <w:lang w:val="en-GB"/>
        </w:rPr>
        <w:t xml:space="preserve">Fig </w:t>
      </w:r>
      <w:proofErr w:type="gramStart"/>
      <w:r>
        <w:rPr>
          <w:rFonts w:ascii="Times New Roman" w:hAnsi="Times New Roman"/>
          <w:color w:val="000000"/>
          <w:lang w:val="en-GB"/>
        </w:rPr>
        <w:t>1 :</w:t>
      </w:r>
      <w:proofErr w:type="gramEnd"/>
      <w:r>
        <w:rPr>
          <w:rFonts w:ascii="Times New Roman" w:hAnsi="Times New Roman"/>
          <w:color w:val="000000"/>
          <w:lang w:val="en-GB"/>
        </w:rPr>
        <w:t xml:space="preserve"> Decision tree of articles selected for coastal urban ecology in literature.</w:t>
      </w:r>
    </w:p>
    <w:p w14:paraId="47C17471" w14:textId="77777777" w:rsidR="00B2650E" w:rsidRDefault="00B2650E">
      <w:pPr>
        <w:pStyle w:val="Bibliografa"/>
        <w:jc w:val="both"/>
        <w:rPr>
          <w:rFonts w:ascii="Times New Roman" w:hAnsi="Times New Roman"/>
          <w:b/>
          <w:bCs/>
          <w:color w:val="000000"/>
          <w:lang w:val="en-GB"/>
        </w:rPr>
      </w:pPr>
    </w:p>
    <w:p w14:paraId="639CE924" w14:textId="77777777" w:rsidR="00B2650E" w:rsidRDefault="001C50AB">
      <w:r>
        <w:rPr>
          <w:noProof/>
          <w:lang w:val="es-ES" w:eastAsia="es-ES"/>
        </w:rPr>
        <w:lastRenderedPageBreak/>
        <w:drawing>
          <wp:anchor distT="0" distB="0" distL="0" distR="0" simplePos="0" relativeHeight="10" behindDoc="0" locked="0" layoutInCell="1" allowOverlap="1" wp14:anchorId="27B3EE0B" wp14:editId="3CBFEC8B">
            <wp:simplePos x="0" y="0"/>
            <wp:positionH relativeFrom="column">
              <wp:posOffset>0</wp:posOffset>
            </wp:positionH>
            <wp:positionV relativeFrom="paragraph">
              <wp:posOffset>-720090</wp:posOffset>
            </wp:positionV>
            <wp:extent cx="5486400" cy="3894455"/>
            <wp:effectExtent l="0" t="0" r="0" b="0"/>
            <wp:wrapSquare wrapText="largest"/>
            <wp:docPr id="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pic:cNvPicPr>
                      <a:picLocks noChangeAspect="1" noChangeArrowheads="1"/>
                    </pic:cNvPicPr>
                  </pic:nvPicPr>
                  <pic:blipFill>
                    <a:blip r:embed="rId11"/>
                    <a:srcRect b="13068"/>
                    <a:stretch>
                      <a:fillRect/>
                    </a:stretch>
                  </pic:blipFill>
                  <pic:spPr bwMode="auto">
                    <a:xfrm>
                      <a:off x="0" y="0"/>
                      <a:ext cx="5486400" cy="3894455"/>
                    </a:xfrm>
                    <a:prstGeom prst="rect">
                      <a:avLst/>
                    </a:prstGeom>
                  </pic:spPr>
                </pic:pic>
              </a:graphicData>
            </a:graphic>
          </wp:anchor>
        </w:drawing>
      </w:r>
      <w:r>
        <w:rPr>
          <w:rFonts w:ascii="Times New Roman" w:hAnsi="Times New Roman"/>
          <w:i/>
          <w:iCs/>
          <w:color w:val="000000"/>
          <w:lang w:val="en-GB"/>
        </w:rPr>
        <w:t xml:space="preserve">Fig 2. </w:t>
      </w:r>
      <w:bookmarkStart w:id="395" w:name="tw-target-text"/>
      <w:bookmarkEnd w:id="395"/>
      <w:r>
        <w:rPr>
          <w:rFonts w:ascii="Times New Roman" w:hAnsi="Times New Roman"/>
          <w:i/>
          <w:iCs/>
          <w:color w:val="000000"/>
          <w:lang w:val="en-GB"/>
        </w:rPr>
        <w:t xml:space="preserve">Map of the world where the articles published in coastal urban ecology are presented according to the city where the investigations were carried out, the population size of each city and the number of articles published in them. For each city the size of the circle represents the number of articles published (increasing size with the number of articles, from 1 to 7) and the </w:t>
      </w:r>
      <w:proofErr w:type="spellStart"/>
      <w:r>
        <w:rPr>
          <w:rFonts w:ascii="Times New Roman" w:hAnsi="Times New Roman"/>
          <w:i/>
          <w:iCs/>
          <w:color w:val="000000"/>
          <w:lang w:val="en-GB"/>
        </w:rPr>
        <w:t>color</w:t>
      </w:r>
      <w:proofErr w:type="spellEnd"/>
      <w:r>
        <w:rPr>
          <w:rFonts w:ascii="Times New Roman" w:hAnsi="Times New Roman"/>
          <w:i/>
          <w:iCs/>
          <w:color w:val="000000"/>
          <w:lang w:val="en-GB"/>
        </w:rPr>
        <w:t xml:space="preserve"> of the circle represents the size of the city given its population (city’s population data were obtained from </w:t>
      </w:r>
      <w:proofErr w:type="spellStart"/>
      <w:r>
        <w:rPr>
          <w:rFonts w:ascii="Times New Roman" w:hAnsi="Times New Roman"/>
          <w:i/>
          <w:iCs/>
          <w:color w:val="000000"/>
          <w:lang w:val="en-GB"/>
        </w:rPr>
        <w:t>Brinkhoff</w:t>
      </w:r>
      <w:proofErr w:type="spellEnd"/>
      <w:r>
        <w:rPr>
          <w:rFonts w:ascii="Times New Roman" w:hAnsi="Times New Roman"/>
          <w:i/>
          <w:iCs/>
          <w:color w:val="000000"/>
          <w:lang w:val="en-GB"/>
        </w:rPr>
        <w:t xml:space="preserve"> 2018 and urban centres classification was modified from United Nations and Social Affairs 2014 and </w:t>
      </w:r>
      <w:proofErr w:type="spellStart"/>
      <w:r>
        <w:rPr>
          <w:rFonts w:ascii="Times New Roman" w:hAnsi="Times New Roman"/>
          <w:i/>
          <w:iCs/>
          <w:color w:val="000000"/>
          <w:lang w:val="en-GB"/>
        </w:rPr>
        <w:t>Barragán</w:t>
      </w:r>
      <w:proofErr w:type="spellEnd"/>
      <w:r>
        <w:rPr>
          <w:rFonts w:ascii="Times New Roman" w:hAnsi="Times New Roman"/>
          <w:i/>
          <w:iCs/>
          <w:color w:val="000000"/>
          <w:lang w:val="en-GB"/>
        </w:rPr>
        <w:t xml:space="preserve"> &amp; </w:t>
      </w:r>
      <w:proofErr w:type="gramStart"/>
      <w:r>
        <w:rPr>
          <w:rFonts w:ascii="Times New Roman" w:hAnsi="Times New Roman"/>
          <w:i/>
          <w:iCs/>
          <w:color w:val="000000"/>
          <w:lang w:val="en-GB"/>
        </w:rPr>
        <w:t>Andrés  2015</w:t>
      </w:r>
      <w:proofErr w:type="gramEnd"/>
      <w:r>
        <w:rPr>
          <w:rFonts w:ascii="Times New Roman" w:hAnsi="Times New Roman"/>
          <w:i/>
          <w:iCs/>
          <w:color w:val="000000"/>
          <w:lang w:val="en-GB"/>
        </w:rPr>
        <w:t xml:space="preserve">). </w:t>
      </w:r>
    </w:p>
    <w:p w14:paraId="15A8FEF8" w14:textId="77777777" w:rsidR="00B2650E" w:rsidRDefault="00B2650E">
      <w:pPr>
        <w:rPr>
          <w:rFonts w:ascii="Times New Roman" w:hAnsi="Times New Roman"/>
          <w:i/>
          <w:iCs/>
          <w:color w:val="000000"/>
          <w:lang w:val="en-GB"/>
        </w:rPr>
      </w:pPr>
    </w:p>
    <w:p w14:paraId="0F4A315C" w14:textId="77777777" w:rsidR="00B2650E" w:rsidRDefault="001C50AB">
      <w:pPr>
        <w:rPr>
          <w:rFonts w:ascii="Times New Roman" w:hAnsi="Times New Roman"/>
          <w:i/>
          <w:iCs/>
          <w:color w:val="000000"/>
          <w:lang w:val="en-GB"/>
        </w:rPr>
      </w:pPr>
      <w:r>
        <w:br w:type="page"/>
      </w:r>
    </w:p>
    <w:p w14:paraId="2C5451EB" w14:textId="77777777" w:rsidR="00B2650E" w:rsidRDefault="00B2650E">
      <w:pPr>
        <w:rPr>
          <w:rFonts w:ascii="Times New Roman" w:hAnsi="Times New Roman"/>
          <w:color w:val="000000"/>
          <w:lang w:val="en-GB"/>
        </w:rPr>
      </w:pPr>
    </w:p>
    <w:p w14:paraId="39D76064" w14:textId="77777777" w:rsidR="00B2650E" w:rsidRDefault="001C50AB">
      <w:pPr>
        <w:pStyle w:val="Fig"/>
        <w:rPr>
          <w:rFonts w:ascii="Times New Roman" w:hAnsi="Times New Roman"/>
          <w:color w:val="000000"/>
          <w:lang w:val="en-GB"/>
        </w:rPr>
      </w:pPr>
      <w:r>
        <w:rPr>
          <w:noProof/>
          <w:lang w:val="es-ES" w:eastAsia="es-ES"/>
        </w:rPr>
        <w:drawing>
          <wp:anchor distT="0" distB="0" distL="0" distR="0" simplePos="0" relativeHeight="5" behindDoc="0" locked="0" layoutInCell="1" allowOverlap="1" wp14:anchorId="29E27474" wp14:editId="6F9A4574">
            <wp:simplePos x="0" y="0"/>
            <wp:positionH relativeFrom="column">
              <wp:align>center</wp:align>
            </wp:positionH>
            <wp:positionV relativeFrom="paragraph">
              <wp:posOffset>635</wp:posOffset>
            </wp:positionV>
            <wp:extent cx="5486400" cy="338645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5486400" cy="3386455"/>
                    </a:xfrm>
                    <a:prstGeom prst="rect">
                      <a:avLst/>
                    </a:prstGeom>
                  </pic:spPr>
                </pic:pic>
              </a:graphicData>
            </a:graphic>
          </wp:anchor>
        </w:drawing>
      </w:r>
      <w:r>
        <w:rPr>
          <w:rFonts w:ascii="Times New Roman" w:hAnsi="Times New Roman"/>
          <w:color w:val="000000"/>
          <w:lang w:val="en-GB"/>
        </w:rPr>
        <w:t xml:space="preserve">Fig. 3: Number of articles for five types of urban </w:t>
      </w:r>
      <w:proofErr w:type="spellStart"/>
      <w:r>
        <w:rPr>
          <w:rFonts w:ascii="Times New Roman" w:hAnsi="Times New Roman"/>
          <w:color w:val="000000"/>
          <w:lang w:val="en-GB"/>
        </w:rPr>
        <w:t>centers</w:t>
      </w:r>
      <w:proofErr w:type="spellEnd"/>
      <w:r>
        <w:rPr>
          <w:rFonts w:ascii="Times New Roman" w:hAnsi="Times New Roman"/>
          <w:color w:val="000000"/>
          <w:lang w:val="en-GB"/>
        </w:rPr>
        <w:t xml:space="preserve"> classification in the world, where research in coastal urban ecology was made.</w:t>
      </w:r>
    </w:p>
    <w:p w14:paraId="1699A2C3" w14:textId="77777777" w:rsidR="00B2650E" w:rsidRDefault="001C50AB">
      <w:pPr>
        <w:pStyle w:val="Fig"/>
        <w:rPr>
          <w:rFonts w:ascii="Times New Roman" w:hAnsi="Times New Roman"/>
          <w:color w:val="000000"/>
          <w:lang w:val="en-GB"/>
        </w:rPr>
      </w:pPr>
      <w:r>
        <w:rPr>
          <w:rFonts w:ascii="Times New Roman" w:hAnsi="Times New Roman"/>
          <w:noProof/>
          <w:color w:val="000000"/>
          <w:lang w:val="es-ES" w:eastAsia="es-ES"/>
        </w:rPr>
        <mc:AlternateContent>
          <mc:Choice Requires="wps">
            <w:drawing>
              <wp:anchor distT="0" distB="0" distL="0" distR="0" simplePos="0" relativeHeight="2" behindDoc="0" locked="0" layoutInCell="1" allowOverlap="1" wp14:anchorId="0C675FA4" wp14:editId="74CCCAA7">
                <wp:simplePos x="0" y="0"/>
                <wp:positionH relativeFrom="column">
                  <wp:posOffset>-156210</wp:posOffset>
                </wp:positionH>
                <wp:positionV relativeFrom="paragraph">
                  <wp:posOffset>12700</wp:posOffset>
                </wp:positionV>
                <wp:extent cx="5458460" cy="3281045"/>
                <wp:effectExtent l="0" t="0" r="0" b="0"/>
                <wp:wrapSquare wrapText="largest"/>
                <wp:docPr id="4" name="Frame2"/>
                <wp:cNvGraphicFramePr/>
                <a:graphic xmlns:a="http://schemas.openxmlformats.org/drawingml/2006/main">
                  <a:graphicData uri="http://schemas.microsoft.com/office/word/2010/wordprocessingShape">
                    <wps:wsp>
                      <wps:cNvSpPr/>
                      <wps:spPr>
                        <a:xfrm>
                          <a:off x="0" y="0"/>
                          <a:ext cx="5457960" cy="32803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rame2" stroked="f" style="position:absolute;margin-left:-12.3pt;margin-top:1pt;width:429.7pt;height:258.25pt" wp14:anchorId="28F96EB8">
                <w10:wrap type="none"/>
                <v:fill o:detectmouseclick="t" on="false"/>
                <v:stroke color="#3465a4" joinstyle="round" endcap="flat"/>
              </v:rect>
            </w:pict>
          </mc:Fallback>
        </mc:AlternateContent>
      </w:r>
    </w:p>
    <w:p w14:paraId="1F05E2CA" w14:textId="77777777" w:rsidR="00B2650E" w:rsidRDefault="00B2650E">
      <w:pPr>
        <w:pStyle w:val="Fig"/>
        <w:rPr>
          <w:rFonts w:ascii="Times New Roman" w:hAnsi="Times New Roman"/>
          <w:color w:val="000000"/>
          <w:lang w:val="en-GB"/>
        </w:rPr>
      </w:pPr>
    </w:p>
    <w:p w14:paraId="3FDA31F4" w14:textId="77777777" w:rsidR="00B2650E" w:rsidRDefault="00B2650E">
      <w:pPr>
        <w:pStyle w:val="Fig"/>
        <w:rPr>
          <w:rFonts w:ascii="Times New Roman" w:hAnsi="Times New Roman"/>
          <w:color w:val="000000"/>
          <w:lang w:val="en-GB"/>
        </w:rPr>
      </w:pPr>
    </w:p>
    <w:p w14:paraId="30BB3DED" w14:textId="77777777" w:rsidR="00B2650E" w:rsidRDefault="00B2650E">
      <w:pPr>
        <w:pStyle w:val="Fig"/>
        <w:rPr>
          <w:rFonts w:ascii="Times New Roman" w:hAnsi="Times New Roman"/>
          <w:color w:val="000000"/>
          <w:lang w:val="en-GB"/>
        </w:rPr>
      </w:pPr>
    </w:p>
    <w:p w14:paraId="1A43703C" w14:textId="77777777" w:rsidR="00B2650E" w:rsidRDefault="001C50AB">
      <w:pPr>
        <w:pStyle w:val="CaptionedFigure"/>
        <w:rPr>
          <w:rFonts w:ascii="Times New Roman" w:hAnsi="Times New Roman"/>
          <w:color w:val="000000"/>
          <w:lang w:val="en-GB"/>
        </w:rPr>
      </w:pPr>
      <w:r>
        <w:rPr>
          <w:rFonts w:ascii="Times New Roman" w:hAnsi="Times New Roman"/>
          <w:color w:val="000000"/>
          <w:lang w:val="en-GB"/>
        </w:rPr>
        <w:t xml:space="preserve"> </w:t>
      </w:r>
    </w:p>
    <w:p w14:paraId="28357E0C" w14:textId="77777777" w:rsidR="00B2650E" w:rsidRDefault="00B2650E">
      <w:pPr>
        <w:pStyle w:val="ImageCaption"/>
        <w:rPr>
          <w:rFonts w:ascii="Times New Roman" w:hAnsi="Times New Roman"/>
          <w:color w:val="000000"/>
          <w:lang w:val="en-GB"/>
        </w:rPr>
      </w:pPr>
    </w:p>
    <w:p w14:paraId="27315A71" w14:textId="77777777" w:rsidR="00B2650E" w:rsidRDefault="00B2650E">
      <w:pPr>
        <w:pStyle w:val="ImageCaption"/>
        <w:rPr>
          <w:rFonts w:ascii="Times New Roman" w:hAnsi="Times New Roman"/>
          <w:color w:val="000000"/>
          <w:lang w:val="en-GB"/>
        </w:rPr>
      </w:pPr>
    </w:p>
    <w:p w14:paraId="2B6770DA" w14:textId="77777777" w:rsidR="00B2650E" w:rsidRDefault="001C50AB">
      <w:pPr>
        <w:pStyle w:val="ImageCaption"/>
        <w:rPr>
          <w:rFonts w:ascii="Times New Roman" w:hAnsi="Times New Roman"/>
          <w:color w:val="000000"/>
          <w:lang w:val="en-GB"/>
        </w:rPr>
      </w:pPr>
      <w:r>
        <w:rPr>
          <w:noProof/>
          <w:lang w:val="es-ES" w:eastAsia="es-ES"/>
        </w:rPr>
        <w:drawing>
          <wp:anchor distT="0" distB="0" distL="0" distR="0" simplePos="0" relativeHeight="6" behindDoc="0" locked="0" layoutInCell="1" allowOverlap="1" wp14:anchorId="6F874BB8" wp14:editId="3470D724">
            <wp:simplePos x="0" y="0"/>
            <wp:positionH relativeFrom="column">
              <wp:align>center</wp:align>
            </wp:positionH>
            <wp:positionV relativeFrom="paragraph">
              <wp:posOffset>635</wp:posOffset>
            </wp:positionV>
            <wp:extent cx="5486400" cy="338582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3"/>
                    <a:stretch>
                      <a:fillRect/>
                    </a:stretch>
                  </pic:blipFill>
                  <pic:spPr bwMode="auto">
                    <a:xfrm>
                      <a:off x="0" y="0"/>
                      <a:ext cx="5486400" cy="3385820"/>
                    </a:xfrm>
                    <a:prstGeom prst="rect">
                      <a:avLst/>
                    </a:prstGeom>
                  </pic:spPr>
                </pic:pic>
              </a:graphicData>
            </a:graphic>
          </wp:anchor>
        </w:drawing>
      </w:r>
      <w:r>
        <w:rPr>
          <w:rFonts w:ascii="Times New Roman" w:hAnsi="Times New Roman"/>
          <w:color w:val="000000"/>
          <w:lang w:val="en-GB"/>
        </w:rPr>
        <w:t xml:space="preserve">Fig 4. Population distribution of studied cities in coastal urban ecology research, for </w:t>
      </w:r>
      <w:commentRangeStart w:id="396"/>
      <w:r>
        <w:rPr>
          <w:rFonts w:ascii="Times New Roman" w:hAnsi="Times New Roman"/>
          <w:color w:val="000000"/>
          <w:lang w:val="en-GB"/>
        </w:rPr>
        <w:t>each studied country.</w:t>
      </w:r>
      <w:commentRangeEnd w:id="396"/>
      <w:r w:rsidR="008A657F">
        <w:rPr>
          <w:rStyle w:val="Refdecomentario"/>
          <w:i w:val="0"/>
        </w:rPr>
        <w:commentReference w:id="396"/>
      </w:r>
    </w:p>
    <w:p w14:paraId="3A611FD5" w14:textId="77777777" w:rsidR="00B2650E" w:rsidRDefault="00B2650E">
      <w:pPr>
        <w:pStyle w:val="ImageCaption"/>
        <w:rPr>
          <w:rFonts w:ascii="Times New Roman" w:hAnsi="Times New Roman"/>
          <w:color w:val="000000"/>
          <w:lang w:val="en-GB"/>
        </w:rPr>
      </w:pPr>
    </w:p>
    <w:p w14:paraId="3B0EF08B" w14:textId="77777777" w:rsidR="00B2650E" w:rsidRDefault="00B2650E">
      <w:pPr>
        <w:pStyle w:val="ImageCaption"/>
        <w:rPr>
          <w:rFonts w:ascii="Times New Roman" w:hAnsi="Times New Roman"/>
          <w:color w:val="000000"/>
          <w:lang w:val="en-GB"/>
        </w:rPr>
      </w:pPr>
    </w:p>
    <w:p w14:paraId="472EC6E2" w14:textId="77777777" w:rsidR="00B2650E" w:rsidRDefault="00B2650E">
      <w:pPr>
        <w:pStyle w:val="ImageCaption"/>
        <w:rPr>
          <w:rFonts w:ascii="Times New Roman" w:hAnsi="Times New Roman"/>
          <w:color w:val="000000"/>
          <w:lang w:val="en-GB"/>
        </w:rPr>
      </w:pPr>
    </w:p>
    <w:p w14:paraId="6890A364" w14:textId="77777777" w:rsidR="00B2650E" w:rsidRDefault="00B2650E">
      <w:pPr>
        <w:pStyle w:val="ImageCaption"/>
        <w:rPr>
          <w:rFonts w:ascii="Times New Roman" w:hAnsi="Times New Roman"/>
          <w:color w:val="000000"/>
          <w:lang w:val="en-GB"/>
        </w:rPr>
      </w:pPr>
    </w:p>
    <w:p w14:paraId="0FD9249F" w14:textId="77777777" w:rsidR="00B2650E" w:rsidRDefault="00B2650E">
      <w:pPr>
        <w:pStyle w:val="ImageCaption"/>
        <w:rPr>
          <w:rFonts w:ascii="Times New Roman" w:hAnsi="Times New Roman"/>
          <w:color w:val="000000"/>
          <w:lang w:val="en-GB"/>
        </w:rPr>
      </w:pPr>
    </w:p>
    <w:p w14:paraId="185EB3D1" w14:textId="77777777" w:rsidR="00B2650E" w:rsidRDefault="00B2650E">
      <w:pPr>
        <w:pStyle w:val="ImageCaption"/>
        <w:rPr>
          <w:rFonts w:ascii="Times New Roman" w:hAnsi="Times New Roman"/>
          <w:color w:val="000000"/>
          <w:lang w:val="en-GB"/>
        </w:rPr>
      </w:pPr>
    </w:p>
    <w:p w14:paraId="04251A6B" w14:textId="77777777" w:rsidR="00B2650E" w:rsidRDefault="00B2650E">
      <w:pPr>
        <w:pStyle w:val="ImageCaption"/>
        <w:rPr>
          <w:rFonts w:ascii="Times New Roman" w:hAnsi="Times New Roman"/>
          <w:color w:val="000000"/>
          <w:lang w:val="en-GB"/>
        </w:rPr>
      </w:pPr>
    </w:p>
    <w:p w14:paraId="1E7324E9" w14:textId="77777777" w:rsidR="00B2650E" w:rsidRDefault="00B2650E">
      <w:pPr>
        <w:pStyle w:val="ImageCaption"/>
        <w:rPr>
          <w:rFonts w:ascii="Times New Roman" w:hAnsi="Times New Roman"/>
          <w:color w:val="000000"/>
          <w:lang w:val="en-GB"/>
        </w:rPr>
      </w:pPr>
    </w:p>
    <w:p w14:paraId="425BAE4D" w14:textId="77777777" w:rsidR="00B2650E" w:rsidRDefault="00B2650E">
      <w:pPr>
        <w:pStyle w:val="ImageCaption"/>
        <w:rPr>
          <w:rFonts w:ascii="Times New Roman" w:hAnsi="Times New Roman"/>
          <w:color w:val="000000"/>
          <w:lang w:val="en-GB"/>
        </w:rPr>
      </w:pPr>
    </w:p>
    <w:p w14:paraId="523A8787" w14:textId="77777777" w:rsidR="00B2650E" w:rsidRDefault="00B2650E">
      <w:pPr>
        <w:pStyle w:val="ImageCaption"/>
        <w:rPr>
          <w:rFonts w:ascii="Times New Roman" w:hAnsi="Times New Roman"/>
          <w:color w:val="000000"/>
          <w:lang w:val="en-GB"/>
        </w:rPr>
      </w:pPr>
    </w:p>
    <w:p w14:paraId="2A6E31CB" w14:textId="77777777" w:rsidR="00B2650E" w:rsidRDefault="00B2650E">
      <w:pPr>
        <w:pStyle w:val="ImageCaption"/>
        <w:rPr>
          <w:rFonts w:ascii="Times New Roman" w:hAnsi="Times New Roman"/>
          <w:color w:val="000000"/>
          <w:lang w:val="en-GB"/>
        </w:rPr>
      </w:pPr>
    </w:p>
    <w:p w14:paraId="6078F3DD" w14:textId="77777777" w:rsidR="00B2650E" w:rsidRDefault="00B2650E">
      <w:pPr>
        <w:pStyle w:val="ImageCaption"/>
        <w:rPr>
          <w:rFonts w:ascii="Times New Roman" w:hAnsi="Times New Roman"/>
          <w:color w:val="000000"/>
          <w:lang w:val="en-GB"/>
        </w:rPr>
      </w:pPr>
    </w:p>
    <w:p w14:paraId="1B304B31" w14:textId="77777777" w:rsidR="00B2650E" w:rsidRDefault="00B2650E">
      <w:pPr>
        <w:pStyle w:val="ImageCaption"/>
        <w:rPr>
          <w:rFonts w:ascii="Times New Roman" w:hAnsi="Times New Roman"/>
          <w:color w:val="000000"/>
          <w:lang w:val="en-GB"/>
        </w:rPr>
      </w:pPr>
    </w:p>
    <w:p w14:paraId="26C14B7A" w14:textId="77777777" w:rsidR="00B2650E" w:rsidRDefault="00B2650E">
      <w:pPr>
        <w:pStyle w:val="ImageCaption"/>
        <w:rPr>
          <w:rFonts w:ascii="Times New Roman" w:hAnsi="Times New Roman"/>
          <w:color w:val="000000"/>
          <w:lang w:val="en-GB"/>
        </w:rPr>
      </w:pPr>
    </w:p>
    <w:p w14:paraId="60795565" w14:textId="77777777" w:rsidR="00B2650E" w:rsidRDefault="001C50AB">
      <w:pPr>
        <w:pStyle w:val="ImageCaption"/>
        <w:rPr>
          <w:rFonts w:ascii="Times New Roman" w:hAnsi="Times New Roman"/>
          <w:color w:val="000000"/>
          <w:lang w:val="en-GB"/>
        </w:rPr>
      </w:pPr>
      <w:ins w:id="397" w:author="Giorgia Graells" w:date="2020-04-24T15:58:00Z">
        <w:r>
          <w:rPr>
            <w:rFonts w:ascii="Times New Roman" w:hAnsi="Times New Roman"/>
            <w:noProof/>
            <w:color w:val="000000"/>
            <w:lang w:val="es-ES" w:eastAsia="es-ES"/>
          </w:rPr>
          <w:drawing>
            <wp:anchor distT="0" distB="0" distL="0" distR="0" simplePos="0" relativeHeight="12" behindDoc="0" locked="0" layoutInCell="1" allowOverlap="1" wp14:anchorId="67FA5F4F" wp14:editId="0B2754BC">
              <wp:simplePos x="0" y="0"/>
              <wp:positionH relativeFrom="column">
                <wp:posOffset>0</wp:posOffset>
              </wp:positionH>
              <wp:positionV relativeFrom="paragraph">
                <wp:posOffset>74930</wp:posOffset>
              </wp:positionV>
              <wp:extent cx="5486400" cy="3385820"/>
              <wp:effectExtent l="0" t="0" r="0" b="0"/>
              <wp:wrapSquare wrapText="largest"/>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noChangeArrowheads="1"/>
                      </pic:cNvPicPr>
                    </pic:nvPicPr>
                    <pic:blipFill>
                      <a:blip r:embed="rId14"/>
                      <a:stretch>
                        <a:fillRect/>
                      </a:stretch>
                    </pic:blipFill>
                    <pic:spPr bwMode="auto">
                      <a:xfrm>
                        <a:off x="0" y="0"/>
                        <a:ext cx="5486400" cy="3385820"/>
                      </a:xfrm>
                      <a:prstGeom prst="rect">
                        <a:avLst/>
                      </a:prstGeom>
                    </pic:spPr>
                  </pic:pic>
                </a:graphicData>
              </a:graphic>
            </wp:anchor>
          </w:drawing>
        </w:r>
      </w:ins>
    </w:p>
    <w:p w14:paraId="29CDE7DF" w14:textId="77777777" w:rsidR="00B2650E" w:rsidRDefault="00B2650E">
      <w:pPr>
        <w:pStyle w:val="ImageCaption"/>
        <w:rPr>
          <w:rFonts w:ascii="Times New Roman" w:hAnsi="Times New Roman"/>
          <w:color w:val="000000"/>
          <w:lang w:val="en-GB"/>
        </w:rPr>
      </w:pPr>
    </w:p>
    <w:p w14:paraId="5B452A3B" w14:textId="77777777" w:rsidR="00B2650E" w:rsidRDefault="00B2650E">
      <w:pPr>
        <w:pStyle w:val="ImageCaption"/>
        <w:rPr>
          <w:rFonts w:ascii="Times New Roman" w:hAnsi="Times New Roman"/>
          <w:color w:val="000000"/>
          <w:lang w:val="en-GB"/>
        </w:rPr>
      </w:pPr>
    </w:p>
    <w:p w14:paraId="0771F992" w14:textId="77777777" w:rsidR="00B2650E" w:rsidRDefault="00B2650E">
      <w:pPr>
        <w:pStyle w:val="ImageCaption"/>
        <w:rPr>
          <w:rStyle w:val="VerbatimChar"/>
          <w:rFonts w:ascii="Times New Roman" w:hAnsi="Times New Roman"/>
          <w:color w:val="000000"/>
          <w:sz w:val="24"/>
          <w:lang w:val="en-GB"/>
        </w:rPr>
      </w:pPr>
    </w:p>
    <w:p w14:paraId="3A800B3D" w14:textId="77777777" w:rsidR="00B2650E" w:rsidRDefault="00B2650E">
      <w:pPr>
        <w:pStyle w:val="ImageCaption"/>
        <w:rPr>
          <w:rFonts w:ascii="Times New Roman" w:hAnsi="Times New Roman"/>
          <w:color w:val="000000"/>
          <w:lang w:val="en-GB"/>
        </w:rPr>
      </w:pPr>
    </w:p>
    <w:p w14:paraId="5D3BFBA6" w14:textId="77777777" w:rsidR="00B2650E" w:rsidRDefault="00B2650E">
      <w:pPr>
        <w:pStyle w:val="ImageCaption"/>
        <w:rPr>
          <w:rFonts w:ascii="Times New Roman" w:hAnsi="Times New Roman"/>
          <w:color w:val="000000"/>
          <w:lang w:val="en-GB"/>
        </w:rPr>
      </w:pPr>
    </w:p>
    <w:p w14:paraId="6131FCFF" w14:textId="77777777" w:rsidR="00B2650E" w:rsidRDefault="00B2650E">
      <w:pPr>
        <w:pStyle w:val="ImageCaption"/>
        <w:rPr>
          <w:rFonts w:ascii="Times New Roman" w:hAnsi="Times New Roman"/>
          <w:color w:val="000000"/>
          <w:lang w:val="en-GB"/>
        </w:rPr>
      </w:pPr>
    </w:p>
    <w:p w14:paraId="55C3BFD7" w14:textId="77777777" w:rsidR="00B2650E" w:rsidRDefault="00B2650E">
      <w:pPr>
        <w:pStyle w:val="ImageCaption"/>
        <w:rPr>
          <w:rFonts w:ascii="Times New Roman" w:hAnsi="Times New Roman"/>
          <w:color w:val="000000"/>
          <w:lang w:val="en-GB"/>
        </w:rPr>
      </w:pPr>
    </w:p>
    <w:p w14:paraId="51A388F3" w14:textId="77777777" w:rsidR="00B2650E" w:rsidRDefault="00B2650E">
      <w:pPr>
        <w:pStyle w:val="ImageCaption"/>
        <w:rPr>
          <w:rFonts w:ascii="Times New Roman" w:hAnsi="Times New Roman"/>
          <w:color w:val="000000"/>
          <w:lang w:val="en-GB"/>
        </w:rPr>
      </w:pPr>
    </w:p>
    <w:p w14:paraId="09C9B70F" w14:textId="77777777" w:rsidR="00B2650E" w:rsidRDefault="00B2650E">
      <w:pPr>
        <w:pStyle w:val="ImageCaption"/>
        <w:rPr>
          <w:rFonts w:ascii="Times New Roman" w:hAnsi="Times New Roman"/>
          <w:color w:val="000000"/>
          <w:lang w:val="en-GB"/>
        </w:rPr>
      </w:pPr>
    </w:p>
    <w:p w14:paraId="1A8079B1" w14:textId="5A0EB5C7" w:rsidR="00B2650E" w:rsidRDefault="001C50AB">
      <w:pPr>
        <w:pStyle w:val="ImageCaption"/>
      </w:pPr>
      <w:r>
        <w:rPr>
          <w:rStyle w:val="VerbatimChar"/>
          <w:rFonts w:ascii="Times New Roman" w:hAnsi="Times New Roman"/>
          <w:color w:val="000000"/>
          <w:sz w:val="24"/>
          <w:lang w:val="en-GB"/>
        </w:rPr>
        <w:t xml:space="preserve">Fig 5. Distribution of articles, according to study models of </w:t>
      </w:r>
      <w:commentRangeStart w:id="398"/>
      <w:r>
        <w:rPr>
          <w:rStyle w:val="VerbatimChar"/>
          <w:rFonts w:ascii="Times New Roman" w:hAnsi="Times New Roman"/>
          <w:color w:val="000000"/>
          <w:sz w:val="24"/>
          <w:lang w:val="en-GB"/>
        </w:rPr>
        <w:t>research</w:t>
      </w:r>
      <w:ins w:id="399" w:author="Usuario" w:date="2020-04-26T20:48:00Z">
        <w:r w:rsidR="006D1483">
          <w:rPr>
            <w:rStyle w:val="VerbatimChar"/>
            <w:rFonts w:ascii="Times New Roman" w:hAnsi="Times New Roman"/>
            <w:color w:val="000000"/>
            <w:sz w:val="24"/>
            <w:lang w:val="en-GB"/>
          </w:rPr>
          <w:t>:</w:t>
        </w:r>
      </w:ins>
      <w:commentRangeEnd w:id="398"/>
      <w:ins w:id="400" w:author="Usuario" w:date="2020-04-26T20:55:00Z">
        <w:r w:rsidR="0095406A">
          <w:rPr>
            <w:rStyle w:val="Refdecomentario"/>
            <w:i w:val="0"/>
          </w:rPr>
          <w:commentReference w:id="398"/>
        </w:r>
      </w:ins>
      <w:ins w:id="401" w:author="Usuario" w:date="2020-04-26T20:48:00Z">
        <w:r w:rsidR="006D1483">
          <w:rPr>
            <w:rStyle w:val="VerbatimChar"/>
            <w:rFonts w:ascii="Times New Roman" w:hAnsi="Times New Roman"/>
            <w:color w:val="000000"/>
            <w:sz w:val="24"/>
            <w:lang w:val="en-GB"/>
          </w:rPr>
          <w:t xml:space="preserve"> Biological</w:t>
        </w:r>
      </w:ins>
      <w:ins w:id="402" w:author="Usuario" w:date="2020-04-26T20:49:00Z">
        <w:r w:rsidR="006D1483">
          <w:rPr>
            <w:rStyle w:val="VerbatimChar"/>
            <w:rFonts w:ascii="Times New Roman" w:hAnsi="Times New Roman"/>
            <w:color w:val="000000"/>
            <w:sz w:val="24"/>
            <w:lang w:val="en-GB"/>
          </w:rPr>
          <w:t>-species</w:t>
        </w:r>
      </w:ins>
      <w:ins w:id="403" w:author="Usuario" w:date="2020-04-26T20:48:00Z">
        <w:r w:rsidR="006D1483">
          <w:rPr>
            <w:rStyle w:val="VerbatimChar"/>
            <w:rFonts w:ascii="Times New Roman" w:hAnsi="Times New Roman"/>
            <w:color w:val="000000"/>
            <w:sz w:val="24"/>
            <w:lang w:val="en-GB"/>
          </w:rPr>
          <w:t>;</w:t>
        </w:r>
      </w:ins>
      <w:ins w:id="404" w:author="Usuario" w:date="2020-04-26T20:49:00Z">
        <w:r w:rsidR="006D1483">
          <w:rPr>
            <w:rStyle w:val="VerbatimChar"/>
            <w:rFonts w:ascii="Times New Roman" w:hAnsi="Times New Roman"/>
            <w:color w:val="000000"/>
            <w:sz w:val="24"/>
            <w:lang w:val="en-GB"/>
          </w:rPr>
          <w:t xml:space="preserve"> Biological-ecosystem (</w:t>
        </w:r>
        <w:proofErr w:type="spellStart"/>
        <w:r w:rsidR="006D1483">
          <w:rPr>
            <w:rStyle w:val="VerbatimChar"/>
            <w:rFonts w:ascii="Times New Roman" w:hAnsi="Times New Roman"/>
            <w:color w:val="000000"/>
            <w:sz w:val="24"/>
            <w:lang w:val="en-GB"/>
          </w:rPr>
          <w:t>categoria</w:t>
        </w:r>
        <w:proofErr w:type="spellEnd"/>
        <w:r w:rsidR="006D1483">
          <w:rPr>
            <w:rStyle w:val="VerbatimChar"/>
            <w:rFonts w:ascii="Times New Roman" w:hAnsi="Times New Roman"/>
            <w:color w:val="000000"/>
            <w:sz w:val="24"/>
            <w:lang w:val="en-GB"/>
          </w:rPr>
          <w:t xml:space="preserve"> </w:t>
        </w:r>
        <w:proofErr w:type="spellStart"/>
        <w:r w:rsidR="006D1483">
          <w:rPr>
            <w:rStyle w:val="VerbatimChar"/>
            <w:rFonts w:ascii="Times New Roman" w:hAnsi="Times New Roman"/>
            <w:color w:val="000000"/>
            <w:sz w:val="24"/>
            <w:lang w:val="en-GB"/>
          </w:rPr>
          <w:t>donde</w:t>
        </w:r>
        <w:proofErr w:type="spellEnd"/>
        <w:r w:rsidR="006D1483">
          <w:rPr>
            <w:rStyle w:val="VerbatimChar"/>
            <w:rFonts w:ascii="Times New Roman" w:hAnsi="Times New Roman"/>
            <w:color w:val="000000"/>
            <w:sz w:val="24"/>
            <w:lang w:val="en-GB"/>
          </w:rPr>
          <w:t xml:space="preserve"> </w:t>
        </w:r>
        <w:proofErr w:type="spellStart"/>
        <w:r w:rsidR="006D1483">
          <w:rPr>
            <w:rStyle w:val="VerbatimChar"/>
            <w:rFonts w:ascii="Times New Roman" w:hAnsi="Times New Roman"/>
            <w:color w:val="000000"/>
            <w:sz w:val="24"/>
            <w:lang w:val="en-GB"/>
          </w:rPr>
          <w:t>esta</w:t>
        </w:r>
        <w:proofErr w:type="spellEnd"/>
        <w:r w:rsidR="006D1483">
          <w:rPr>
            <w:rStyle w:val="VerbatimChar"/>
            <w:rFonts w:ascii="Times New Roman" w:hAnsi="Times New Roman"/>
            <w:color w:val="000000"/>
            <w:sz w:val="24"/>
            <w:lang w:val="en-GB"/>
          </w:rPr>
          <w:t xml:space="preserve">: ecosystem, ecological processes, diversity, environmental management); </w:t>
        </w:r>
      </w:ins>
      <w:ins w:id="405" w:author="Usuario" w:date="2020-04-26T20:48:00Z">
        <w:r w:rsidR="006D1483">
          <w:rPr>
            <w:rStyle w:val="VerbatimChar"/>
            <w:rFonts w:ascii="Times New Roman" w:hAnsi="Times New Roman"/>
            <w:color w:val="000000"/>
            <w:sz w:val="24"/>
            <w:lang w:val="en-GB"/>
          </w:rPr>
          <w:t>Physical</w:t>
        </w:r>
      </w:ins>
      <w:ins w:id="406" w:author="Usuario" w:date="2020-04-26T20:50:00Z">
        <w:r w:rsidR="006D1483">
          <w:rPr>
            <w:rStyle w:val="VerbatimChar"/>
            <w:rFonts w:ascii="Times New Roman" w:hAnsi="Times New Roman"/>
            <w:color w:val="000000"/>
            <w:sz w:val="24"/>
            <w:lang w:val="en-GB"/>
          </w:rPr>
          <w:t>; Social</w:t>
        </w:r>
      </w:ins>
      <w:ins w:id="407" w:author="Usuario" w:date="2020-04-26T20:53:00Z">
        <w:r w:rsidR="006D1483">
          <w:rPr>
            <w:rStyle w:val="VerbatimChar"/>
            <w:rFonts w:ascii="Times New Roman" w:hAnsi="Times New Roman"/>
            <w:color w:val="000000"/>
            <w:sz w:val="24"/>
            <w:lang w:val="en-GB"/>
          </w:rPr>
          <w:t xml:space="preserve"> (</w:t>
        </w:r>
        <w:proofErr w:type="spellStart"/>
        <w:r w:rsidR="006D1483">
          <w:rPr>
            <w:rStyle w:val="VerbatimChar"/>
            <w:rFonts w:ascii="Times New Roman" w:hAnsi="Times New Roman"/>
            <w:color w:val="000000"/>
            <w:sz w:val="24"/>
            <w:lang w:val="en-GB"/>
          </w:rPr>
          <w:t>pasar</w:t>
        </w:r>
        <w:proofErr w:type="spellEnd"/>
        <w:r w:rsidR="006D1483">
          <w:rPr>
            <w:rStyle w:val="VerbatimChar"/>
            <w:rFonts w:ascii="Times New Roman" w:hAnsi="Times New Roman"/>
            <w:color w:val="000000"/>
            <w:sz w:val="24"/>
            <w:lang w:val="en-GB"/>
          </w:rPr>
          <w:t xml:space="preserve"> sustainable development)</w:t>
        </w:r>
      </w:ins>
      <w:ins w:id="408" w:author="Usuario" w:date="2020-04-26T20:50:00Z">
        <w:r w:rsidR="006D1483">
          <w:rPr>
            <w:rStyle w:val="VerbatimChar"/>
            <w:rFonts w:ascii="Times New Roman" w:hAnsi="Times New Roman"/>
            <w:color w:val="000000"/>
            <w:sz w:val="24"/>
            <w:lang w:val="en-GB"/>
          </w:rPr>
          <w:t xml:space="preserve">; </w:t>
        </w:r>
      </w:ins>
      <w:ins w:id="409" w:author="Usuario" w:date="2020-04-26T20:51:00Z">
        <w:r w:rsidR="006D1483">
          <w:rPr>
            <w:rStyle w:val="VerbatimChar"/>
            <w:rFonts w:ascii="Times New Roman" w:hAnsi="Times New Roman"/>
            <w:color w:val="000000"/>
            <w:sz w:val="24"/>
            <w:lang w:val="en-GB"/>
          </w:rPr>
          <w:t>social-ecological-</w:t>
        </w:r>
        <w:proofErr w:type="spellStart"/>
        <w:r w:rsidR="006D1483">
          <w:rPr>
            <w:rStyle w:val="VerbatimChar"/>
            <w:rFonts w:ascii="Times New Roman" w:hAnsi="Times New Roman"/>
            <w:color w:val="000000"/>
            <w:sz w:val="24"/>
            <w:lang w:val="en-GB"/>
          </w:rPr>
          <w:t>tecnological</w:t>
        </w:r>
      </w:ins>
      <w:proofErr w:type="spellEnd"/>
      <w:ins w:id="410" w:author="Usuario" w:date="2020-04-26T20:52:00Z">
        <w:r w:rsidR="006D1483">
          <w:rPr>
            <w:rStyle w:val="VerbatimChar"/>
            <w:rFonts w:ascii="Times New Roman" w:hAnsi="Times New Roman"/>
            <w:color w:val="000000"/>
            <w:sz w:val="24"/>
            <w:lang w:val="en-GB"/>
          </w:rPr>
          <w:t xml:space="preserve"> (Eco-cities, Green infrastructure, sustainable cities</w:t>
        </w:r>
      </w:ins>
      <w:ins w:id="411" w:author="Usuario" w:date="2020-04-26T20:54:00Z">
        <w:r w:rsidR="00D24084">
          <w:rPr>
            <w:rStyle w:val="VerbatimChar"/>
            <w:rFonts w:ascii="Times New Roman" w:hAnsi="Times New Roman"/>
            <w:color w:val="000000"/>
            <w:sz w:val="24"/>
            <w:lang w:val="en-GB"/>
          </w:rPr>
          <w:t>, PASAR Marine structures</w:t>
        </w:r>
      </w:ins>
      <w:ins w:id="412" w:author="Usuario" w:date="2020-04-26T20:52:00Z">
        <w:r w:rsidR="006D1483">
          <w:rPr>
            <w:rStyle w:val="VerbatimChar"/>
            <w:rFonts w:ascii="Times New Roman" w:hAnsi="Times New Roman"/>
            <w:color w:val="000000"/>
            <w:sz w:val="24"/>
            <w:lang w:val="en-GB"/>
          </w:rPr>
          <w:t>)</w:t>
        </w:r>
      </w:ins>
      <w:ins w:id="413" w:author="Usuario" w:date="2020-04-26T20:48:00Z">
        <w:r w:rsidR="006D1483">
          <w:rPr>
            <w:rStyle w:val="VerbatimChar"/>
            <w:rFonts w:ascii="Times New Roman" w:hAnsi="Times New Roman"/>
            <w:color w:val="000000"/>
            <w:sz w:val="24"/>
            <w:lang w:val="en-GB"/>
          </w:rPr>
          <w:t xml:space="preserve"> </w:t>
        </w:r>
      </w:ins>
    </w:p>
    <w:p w14:paraId="4DC93A77" w14:textId="77777777" w:rsidR="00B2650E" w:rsidRDefault="00B2650E">
      <w:pPr>
        <w:pStyle w:val="ImageCaption"/>
        <w:rPr>
          <w:rFonts w:ascii="Times New Roman" w:hAnsi="Times New Roman"/>
          <w:color w:val="000000"/>
          <w:lang w:val="en-GB"/>
        </w:rPr>
      </w:pPr>
    </w:p>
    <w:p w14:paraId="3BD4C5CA" w14:textId="77777777" w:rsidR="00B2650E" w:rsidRDefault="00B2650E">
      <w:pPr>
        <w:pStyle w:val="ImageCaption"/>
        <w:rPr>
          <w:rFonts w:ascii="Times New Roman" w:hAnsi="Times New Roman"/>
          <w:color w:val="000000"/>
          <w:lang w:val="en-GB"/>
        </w:rPr>
      </w:pPr>
    </w:p>
    <w:p w14:paraId="6CB4B910" w14:textId="77777777" w:rsidR="00B2650E" w:rsidRDefault="00B2650E">
      <w:pPr>
        <w:pStyle w:val="ImageCaption"/>
        <w:rPr>
          <w:rFonts w:ascii="Times New Roman" w:hAnsi="Times New Roman"/>
          <w:color w:val="000000"/>
          <w:lang w:val="en-GB"/>
        </w:rPr>
      </w:pPr>
    </w:p>
    <w:p w14:paraId="6C2C7D1E" w14:textId="77777777" w:rsidR="00B2650E" w:rsidRDefault="00B2650E">
      <w:pPr>
        <w:pStyle w:val="ImageCaption"/>
        <w:rPr>
          <w:rFonts w:ascii="Times New Roman" w:hAnsi="Times New Roman"/>
          <w:color w:val="000000"/>
          <w:lang w:val="en-GB"/>
        </w:rPr>
      </w:pPr>
    </w:p>
    <w:p w14:paraId="01C8CDBB" w14:textId="77777777" w:rsidR="00B2650E" w:rsidRDefault="00B2650E">
      <w:pPr>
        <w:pStyle w:val="ImageCaption"/>
        <w:rPr>
          <w:rFonts w:ascii="Times New Roman" w:hAnsi="Times New Roman"/>
          <w:color w:val="000000"/>
          <w:lang w:val="en-GB"/>
        </w:rPr>
      </w:pPr>
    </w:p>
    <w:p w14:paraId="0F892CB8" w14:textId="77777777" w:rsidR="00B2650E" w:rsidRDefault="00B2650E">
      <w:pPr>
        <w:pStyle w:val="ImageCaption"/>
        <w:rPr>
          <w:rFonts w:ascii="Times New Roman" w:hAnsi="Times New Roman"/>
          <w:color w:val="000000"/>
          <w:lang w:val="en-GB"/>
        </w:rPr>
      </w:pPr>
    </w:p>
    <w:p w14:paraId="1C8541A6" w14:textId="77777777" w:rsidR="00B2650E" w:rsidRDefault="00B2650E">
      <w:pPr>
        <w:pStyle w:val="ImageCaption"/>
        <w:rPr>
          <w:rFonts w:ascii="Times New Roman" w:hAnsi="Times New Roman"/>
          <w:color w:val="000000"/>
          <w:lang w:val="en-GB"/>
        </w:rPr>
      </w:pPr>
    </w:p>
    <w:p w14:paraId="3F344DA1" w14:textId="77777777" w:rsidR="00B2650E" w:rsidRDefault="00B2650E">
      <w:pPr>
        <w:pStyle w:val="ImageCaption"/>
        <w:rPr>
          <w:rStyle w:val="VerbatimChar"/>
          <w:rFonts w:ascii="Times New Roman" w:hAnsi="Times New Roman"/>
          <w:color w:val="000000"/>
          <w:sz w:val="24"/>
          <w:lang w:val="en-GB"/>
        </w:rPr>
      </w:pPr>
    </w:p>
    <w:p w14:paraId="5492E889" w14:textId="77777777" w:rsidR="00B2650E" w:rsidRDefault="00B2650E">
      <w:pPr>
        <w:pStyle w:val="CaptionedFigure"/>
      </w:pPr>
    </w:p>
    <w:p w14:paraId="22EFC1D0" w14:textId="77777777" w:rsidR="00B2650E" w:rsidRDefault="00B2650E">
      <w:pPr>
        <w:pStyle w:val="ImageCaption"/>
        <w:rPr>
          <w:rFonts w:ascii="Times New Roman" w:hAnsi="Times New Roman"/>
          <w:color w:val="000000"/>
          <w:lang w:val="en-GB"/>
        </w:rPr>
      </w:pPr>
    </w:p>
    <w:p w14:paraId="62EB0D92" w14:textId="77777777" w:rsidR="00B2650E" w:rsidRDefault="00B2650E">
      <w:pPr>
        <w:pStyle w:val="ImageCaption"/>
        <w:rPr>
          <w:rStyle w:val="VerbatimChar"/>
          <w:rFonts w:ascii="Times New Roman" w:hAnsi="Times New Roman"/>
          <w:color w:val="000000"/>
          <w:sz w:val="24"/>
          <w:lang w:val="en-GB"/>
        </w:rPr>
      </w:pPr>
    </w:p>
    <w:p w14:paraId="6E747F0A" w14:textId="77777777" w:rsidR="00B2650E" w:rsidRDefault="00B2650E">
      <w:pPr>
        <w:pStyle w:val="SourceCode"/>
        <w:rPr>
          <w:rFonts w:ascii="Times New Roman" w:hAnsi="Times New Roman"/>
          <w:color w:val="000000"/>
        </w:rPr>
      </w:pPr>
    </w:p>
    <w:p w14:paraId="063A9D25" w14:textId="77777777" w:rsidR="00B2650E" w:rsidRDefault="00B2650E">
      <w:pPr>
        <w:pStyle w:val="ImageCaption"/>
        <w:rPr>
          <w:rStyle w:val="VerbatimChar"/>
          <w:color w:val="000000"/>
          <w:lang w:val="en-GB"/>
        </w:rPr>
      </w:pPr>
    </w:p>
    <w:p w14:paraId="11AB4752" w14:textId="77777777" w:rsidR="00B2650E" w:rsidRDefault="00B2650E">
      <w:pPr>
        <w:pStyle w:val="ImageCaption"/>
        <w:rPr>
          <w:rStyle w:val="VerbatimChar"/>
          <w:rFonts w:ascii="Times New Roman" w:hAnsi="Times New Roman"/>
          <w:color w:val="000000"/>
          <w:sz w:val="24"/>
          <w:lang w:val="en-GB"/>
        </w:rPr>
      </w:pPr>
    </w:p>
    <w:p w14:paraId="72DBD513" w14:textId="77777777" w:rsidR="00B2650E" w:rsidRDefault="00B2650E">
      <w:pPr>
        <w:pStyle w:val="ImageCaption"/>
        <w:rPr>
          <w:rStyle w:val="VerbatimChar"/>
          <w:rFonts w:ascii="Times New Roman" w:hAnsi="Times New Roman"/>
          <w:color w:val="000000"/>
          <w:sz w:val="24"/>
          <w:lang w:val="en-GB"/>
        </w:rPr>
      </w:pPr>
    </w:p>
    <w:p w14:paraId="768A3442" w14:textId="77777777" w:rsidR="00B2650E" w:rsidRDefault="00B2650E">
      <w:pPr>
        <w:pStyle w:val="ImageCaption"/>
        <w:rPr>
          <w:rStyle w:val="VerbatimChar"/>
          <w:rFonts w:ascii="Times New Roman" w:hAnsi="Times New Roman"/>
          <w:color w:val="000000"/>
          <w:sz w:val="24"/>
          <w:lang w:val="en-GB"/>
        </w:rPr>
      </w:pPr>
    </w:p>
    <w:p w14:paraId="2F03B9A5" w14:textId="77777777" w:rsidR="00B2650E" w:rsidRDefault="00B2650E">
      <w:pPr>
        <w:pStyle w:val="ImageCaption"/>
        <w:rPr>
          <w:rStyle w:val="VerbatimChar"/>
          <w:rFonts w:ascii="Times New Roman" w:hAnsi="Times New Roman"/>
          <w:color w:val="000000"/>
          <w:sz w:val="24"/>
          <w:lang w:val="en-GB"/>
        </w:rPr>
      </w:pPr>
    </w:p>
    <w:p w14:paraId="3CF5B78C" w14:textId="77777777" w:rsidR="00B2650E" w:rsidRDefault="00B2650E">
      <w:pPr>
        <w:pStyle w:val="ImageCaption"/>
        <w:rPr>
          <w:rStyle w:val="VerbatimChar"/>
          <w:rFonts w:ascii="Times New Roman" w:hAnsi="Times New Roman"/>
          <w:color w:val="000000"/>
          <w:sz w:val="24"/>
          <w:lang w:val="en-GB"/>
        </w:rPr>
      </w:pPr>
    </w:p>
    <w:p w14:paraId="398F5013" w14:textId="77777777" w:rsidR="00B2650E" w:rsidRDefault="00B2650E">
      <w:pPr>
        <w:pStyle w:val="ImageCaption"/>
        <w:rPr>
          <w:rStyle w:val="VerbatimChar"/>
          <w:rFonts w:ascii="Times New Roman" w:hAnsi="Times New Roman"/>
          <w:color w:val="000000"/>
          <w:sz w:val="24"/>
          <w:lang w:val="en-GB"/>
        </w:rPr>
      </w:pPr>
    </w:p>
    <w:p w14:paraId="49FFB70D" w14:textId="77777777" w:rsidR="00B2650E" w:rsidRDefault="00B2650E">
      <w:pPr>
        <w:pStyle w:val="ImageCaption"/>
        <w:rPr>
          <w:rStyle w:val="VerbatimChar"/>
          <w:rFonts w:ascii="Times New Roman" w:hAnsi="Times New Roman"/>
          <w:color w:val="000000"/>
          <w:sz w:val="24"/>
          <w:lang w:val="en-GB"/>
        </w:rPr>
      </w:pPr>
    </w:p>
    <w:p w14:paraId="721E58DE" w14:textId="77777777" w:rsidR="00B2650E" w:rsidRDefault="00B2650E">
      <w:pPr>
        <w:pStyle w:val="ImageCaption"/>
        <w:rPr>
          <w:rStyle w:val="VerbatimChar"/>
          <w:rFonts w:ascii="Times New Roman" w:hAnsi="Times New Roman"/>
          <w:color w:val="000000"/>
          <w:sz w:val="24"/>
          <w:lang w:val="en-GB"/>
        </w:rPr>
      </w:pPr>
    </w:p>
    <w:p w14:paraId="1144331D" w14:textId="77777777" w:rsidR="00B2650E" w:rsidRDefault="00B2650E">
      <w:pPr>
        <w:pStyle w:val="ImageCaption"/>
        <w:rPr>
          <w:rStyle w:val="VerbatimChar"/>
          <w:rFonts w:ascii="Times New Roman" w:hAnsi="Times New Roman"/>
          <w:color w:val="000000"/>
          <w:sz w:val="24"/>
          <w:lang w:val="en-GB"/>
        </w:rPr>
      </w:pPr>
    </w:p>
    <w:p w14:paraId="006999C2" w14:textId="77777777" w:rsidR="00B2650E" w:rsidRDefault="001C50AB">
      <w:pPr>
        <w:pStyle w:val="ImageCaption"/>
        <w:rPr>
          <w:rStyle w:val="VerbatimChar"/>
          <w:rFonts w:ascii="Times New Roman" w:hAnsi="Times New Roman"/>
          <w:color w:val="000000"/>
          <w:sz w:val="24"/>
          <w:lang w:val="en-GB"/>
        </w:rPr>
      </w:pPr>
      <w:r>
        <w:rPr>
          <w:rFonts w:ascii="Times New Roman" w:hAnsi="Times New Roman"/>
          <w:noProof/>
          <w:color w:val="000000"/>
          <w:lang w:val="es-ES" w:eastAsia="es-ES"/>
        </w:rPr>
        <w:drawing>
          <wp:anchor distT="0" distB="0" distL="0" distR="0" simplePos="0" relativeHeight="9" behindDoc="0" locked="0" layoutInCell="1" allowOverlap="1" wp14:anchorId="7EEA6D83" wp14:editId="027823CB">
            <wp:simplePos x="0" y="0"/>
            <wp:positionH relativeFrom="column">
              <wp:posOffset>0</wp:posOffset>
            </wp:positionH>
            <wp:positionV relativeFrom="paragraph">
              <wp:posOffset>635</wp:posOffset>
            </wp:positionV>
            <wp:extent cx="5486400" cy="339344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5486400" cy="3393440"/>
                    </a:xfrm>
                    <a:prstGeom prst="rect">
                      <a:avLst/>
                    </a:prstGeom>
                  </pic:spPr>
                </pic:pic>
              </a:graphicData>
            </a:graphic>
          </wp:anchor>
        </w:drawing>
      </w:r>
    </w:p>
    <w:p w14:paraId="6E3C601F" w14:textId="77777777" w:rsidR="00B2650E" w:rsidRDefault="00B2650E">
      <w:pPr>
        <w:pStyle w:val="ImageCaption"/>
        <w:rPr>
          <w:rStyle w:val="VerbatimChar"/>
          <w:rFonts w:ascii="Times New Roman" w:hAnsi="Times New Roman"/>
          <w:color w:val="000000"/>
          <w:sz w:val="24"/>
          <w:lang w:val="en-GB"/>
        </w:rPr>
      </w:pPr>
    </w:p>
    <w:p w14:paraId="1D406B65" w14:textId="77777777" w:rsidR="00B2650E" w:rsidRDefault="001C50AB">
      <w:pPr>
        <w:pStyle w:val="ImageCaption"/>
      </w:pPr>
      <w:r>
        <w:rPr>
          <w:rStyle w:val="VerbatimChar"/>
          <w:rFonts w:ascii="Times New Roman" w:hAnsi="Times New Roman"/>
          <w:color w:val="000000"/>
          <w:sz w:val="24"/>
          <w:lang w:val="en-GB"/>
        </w:rPr>
        <w:t xml:space="preserve">Fig 6. Distribution of articles, according to coastal environments, where research was done. </w:t>
      </w:r>
    </w:p>
    <w:p w14:paraId="4B64B35E" w14:textId="77777777" w:rsidR="00B2650E" w:rsidRDefault="00B2650E">
      <w:pPr>
        <w:pStyle w:val="ImageCaption"/>
        <w:rPr>
          <w:rStyle w:val="VerbatimChar"/>
          <w:rFonts w:ascii="Times New Roman" w:hAnsi="Times New Roman"/>
          <w:color w:val="000000"/>
          <w:sz w:val="24"/>
          <w:lang w:val="en-GB"/>
        </w:rPr>
      </w:pPr>
    </w:p>
    <w:p w14:paraId="71420765" w14:textId="77777777" w:rsidR="00B2650E" w:rsidRDefault="00B2650E">
      <w:pPr>
        <w:pStyle w:val="ImageCaption"/>
        <w:rPr>
          <w:rStyle w:val="VerbatimChar"/>
          <w:rFonts w:ascii="Times New Roman" w:hAnsi="Times New Roman"/>
          <w:color w:val="000000"/>
          <w:sz w:val="24"/>
          <w:lang w:val="en-GB"/>
        </w:rPr>
      </w:pPr>
    </w:p>
    <w:p w14:paraId="0D229D43" w14:textId="77777777" w:rsidR="00B2650E" w:rsidRDefault="001C50AB">
      <w:pPr>
        <w:pStyle w:val="ImageCaption"/>
        <w:rPr>
          <w:rStyle w:val="VerbatimChar"/>
          <w:rFonts w:ascii="Times New Roman" w:hAnsi="Times New Roman"/>
          <w:color w:val="000000"/>
          <w:sz w:val="24"/>
          <w:lang w:val="en-GB"/>
        </w:rPr>
      </w:pPr>
      <w:r>
        <w:rPr>
          <w:rFonts w:ascii="Times New Roman" w:hAnsi="Times New Roman"/>
          <w:noProof/>
          <w:color w:val="000000"/>
          <w:lang w:val="es-ES" w:eastAsia="es-ES"/>
        </w:rPr>
        <w:drawing>
          <wp:anchor distT="0" distB="0" distL="0" distR="0" simplePos="0" relativeHeight="11" behindDoc="0" locked="0" layoutInCell="1" allowOverlap="1" wp14:anchorId="5601D71F" wp14:editId="1FA698D5">
            <wp:simplePos x="0" y="0"/>
            <wp:positionH relativeFrom="column">
              <wp:posOffset>-113665</wp:posOffset>
            </wp:positionH>
            <wp:positionV relativeFrom="paragraph">
              <wp:posOffset>-156210</wp:posOffset>
            </wp:positionV>
            <wp:extent cx="5714365" cy="556196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6"/>
                    <a:srcRect t="3452" r="1328" b="1857"/>
                    <a:stretch>
                      <a:fillRect/>
                    </a:stretch>
                  </pic:blipFill>
                  <pic:spPr bwMode="auto">
                    <a:xfrm>
                      <a:off x="0" y="0"/>
                      <a:ext cx="5714365" cy="5561965"/>
                    </a:xfrm>
                    <a:prstGeom prst="rect">
                      <a:avLst/>
                    </a:prstGeom>
                  </pic:spPr>
                </pic:pic>
              </a:graphicData>
            </a:graphic>
          </wp:anchor>
        </w:drawing>
      </w:r>
    </w:p>
    <w:p w14:paraId="03F7D8A7" w14:textId="77777777" w:rsidR="00B2650E" w:rsidRDefault="001C50AB">
      <w:pPr>
        <w:pStyle w:val="ImageCaption"/>
      </w:pPr>
      <w:r>
        <w:rPr>
          <w:rStyle w:val="VerbatimChar"/>
          <w:rFonts w:ascii="Times New Roman" w:hAnsi="Times New Roman"/>
          <w:color w:val="000000"/>
          <w:lang w:val="en-GB"/>
        </w:rPr>
        <w:t xml:space="preserve">Fig 7. Ecological paradigms in, of, and for the city for coastal urban ecology, according to the number of studies developed in each country. Countries do not </w:t>
      </w:r>
      <w:proofErr w:type="spellStart"/>
      <w:r>
        <w:rPr>
          <w:rStyle w:val="VerbatimChar"/>
          <w:rFonts w:ascii="Times New Roman" w:hAnsi="Times New Roman"/>
          <w:color w:val="000000"/>
          <w:lang w:val="en-GB"/>
        </w:rPr>
        <w:t>prepresented</w:t>
      </w:r>
      <w:proofErr w:type="spellEnd"/>
      <w:r>
        <w:rPr>
          <w:rStyle w:val="VerbatimChar"/>
          <w:rFonts w:ascii="Times New Roman" w:hAnsi="Times New Roman"/>
          <w:color w:val="000000"/>
          <w:lang w:val="en-GB"/>
        </w:rPr>
        <w:t xml:space="preserve"> coastal urban ecological </w:t>
      </w:r>
      <w:proofErr w:type="spellStart"/>
      <w:proofErr w:type="gramStart"/>
      <w:r>
        <w:rPr>
          <w:rStyle w:val="VerbatimChar"/>
          <w:rFonts w:ascii="Times New Roman" w:hAnsi="Times New Roman"/>
          <w:color w:val="000000"/>
          <w:lang w:val="en-GB"/>
        </w:rPr>
        <w:t>articules</w:t>
      </w:r>
      <w:proofErr w:type="spellEnd"/>
      <w:r>
        <w:rPr>
          <w:rStyle w:val="VerbatimChar"/>
          <w:rFonts w:ascii="Times New Roman" w:hAnsi="Times New Roman"/>
          <w:color w:val="000000"/>
          <w:lang w:val="en-GB"/>
        </w:rPr>
        <w:t xml:space="preserve">  are</w:t>
      </w:r>
      <w:proofErr w:type="gramEnd"/>
      <w:r>
        <w:rPr>
          <w:rStyle w:val="VerbatimChar"/>
          <w:rFonts w:ascii="Times New Roman" w:hAnsi="Times New Roman"/>
          <w:color w:val="000000"/>
          <w:lang w:val="en-GB"/>
        </w:rPr>
        <w:t xml:space="preserve"> show in grey, and those with publications are </w:t>
      </w:r>
      <w:proofErr w:type="spellStart"/>
      <w:r>
        <w:rPr>
          <w:rStyle w:val="VerbatimChar"/>
          <w:rFonts w:ascii="Times New Roman" w:hAnsi="Times New Roman"/>
          <w:color w:val="000000"/>
          <w:lang w:val="en-GB"/>
        </w:rPr>
        <w:t>pretented</w:t>
      </w:r>
      <w:proofErr w:type="spellEnd"/>
      <w:r>
        <w:rPr>
          <w:rStyle w:val="VerbatimChar"/>
          <w:rFonts w:ascii="Times New Roman" w:hAnsi="Times New Roman"/>
          <w:color w:val="000000"/>
          <w:lang w:val="en-GB"/>
        </w:rPr>
        <w:t xml:space="preserve"> in blue colours from light to dark.</w:t>
      </w:r>
    </w:p>
    <w:p w14:paraId="563F32D1" w14:textId="77777777" w:rsidR="00B2650E" w:rsidRDefault="00B2650E">
      <w:pPr>
        <w:pStyle w:val="ImageCaption"/>
        <w:rPr>
          <w:rStyle w:val="VerbatimChar"/>
          <w:rFonts w:ascii="Times New Roman" w:hAnsi="Times New Roman"/>
          <w:color w:val="000000"/>
          <w:sz w:val="24"/>
          <w:lang w:val="en-GB"/>
        </w:rPr>
      </w:pPr>
    </w:p>
    <w:p w14:paraId="518D65F3" w14:textId="77777777" w:rsidR="00B2650E" w:rsidRDefault="00B2650E">
      <w:pPr>
        <w:pStyle w:val="ImageCaption"/>
        <w:rPr>
          <w:rStyle w:val="VerbatimChar"/>
          <w:rFonts w:ascii="Times New Roman" w:hAnsi="Times New Roman"/>
          <w:color w:val="000000"/>
          <w:sz w:val="24"/>
          <w:lang w:val="en-GB"/>
        </w:rPr>
      </w:pPr>
    </w:p>
    <w:p w14:paraId="388CF5F1" w14:textId="77777777" w:rsidR="00B2650E" w:rsidRDefault="00B2650E">
      <w:pPr>
        <w:pStyle w:val="ImageCaption"/>
        <w:rPr>
          <w:rStyle w:val="VerbatimChar"/>
          <w:rFonts w:ascii="Times New Roman" w:hAnsi="Times New Roman"/>
          <w:color w:val="000000"/>
          <w:sz w:val="24"/>
          <w:lang w:val="en-GB"/>
        </w:rPr>
      </w:pPr>
    </w:p>
    <w:p w14:paraId="12C3F027" w14:textId="77777777" w:rsidR="00B2650E" w:rsidRDefault="00B2650E">
      <w:pPr>
        <w:pStyle w:val="ImageCaption"/>
        <w:rPr>
          <w:rStyle w:val="VerbatimChar"/>
          <w:rFonts w:ascii="Times New Roman" w:hAnsi="Times New Roman"/>
          <w:color w:val="000000"/>
          <w:sz w:val="24"/>
          <w:lang w:val="en-GB"/>
        </w:rPr>
      </w:pPr>
    </w:p>
    <w:p w14:paraId="01E0B43B" w14:textId="77777777" w:rsidR="00B2650E" w:rsidRDefault="00B2650E">
      <w:pPr>
        <w:pStyle w:val="ImageCaption"/>
        <w:rPr>
          <w:rStyle w:val="VerbatimChar"/>
          <w:rFonts w:ascii="Times New Roman" w:hAnsi="Times New Roman"/>
          <w:color w:val="000000"/>
          <w:sz w:val="24"/>
          <w:lang w:val="en-GB"/>
        </w:rPr>
      </w:pPr>
    </w:p>
    <w:p w14:paraId="246EE76B" w14:textId="77777777" w:rsidR="00B2650E" w:rsidRDefault="00B2650E">
      <w:pPr>
        <w:pStyle w:val="ImageCaption"/>
        <w:rPr>
          <w:rStyle w:val="VerbatimChar"/>
          <w:rFonts w:ascii="Times New Roman" w:hAnsi="Times New Roman"/>
          <w:color w:val="000000"/>
          <w:sz w:val="24"/>
          <w:lang w:val="en-GB"/>
        </w:rPr>
      </w:pPr>
    </w:p>
    <w:p w14:paraId="4DB0BF40" w14:textId="77777777" w:rsidR="00B2650E" w:rsidRDefault="00B2650E">
      <w:pPr>
        <w:pStyle w:val="ImageCaption"/>
        <w:rPr>
          <w:rStyle w:val="VerbatimChar"/>
          <w:rFonts w:ascii="Times New Roman" w:hAnsi="Times New Roman"/>
          <w:color w:val="000000"/>
          <w:sz w:val="24"/>
          <w:lang w:val="en-GB"/>
        </w:rPr>
      </w:pPr>
    </w:p>
    <w:p w14:paraId="10A5E0C1" w14:textId="77777777" w:rsidR="00B2650E" w:rsidRDefault="00B2650E">
      <w:pPr>
        <w:pStyle w:val="ImageCaption"/>
        <w:rPr>
          <w:rFonts w:ascii="Times New Roman" w:hAnsi="Times New Roman"/>
          <w:color w:val="000000"/>
          <w:lang w:val="en-GB"/>
        </w:rPr>
      </w:pPr>
    </w:p>
    <w:p w14:paraId="46AC122C" w14:textId="77777777" w:rsidR="00B2650E" w:rsidRDefault="00B2650E">
      <w:pPr>
        <w:pStyle w:val="ImageCaption"/>
        <w:rPr>
          <w:rFonts w:ascii="Times New Roman" w:hAnsi="Times New Roman"/>
          <w:color w:val="000000"/>
          <w:lang w:val="en-GB"/>
        </w:rPr>
      </w:pPr>
    </w:p>
    <w:p w14:paraId="5241F574" w14:textId="77777777" w:rsidR="00B2650E" w:rsidRDefault="00B2650E">
      <w:pPr>
        <w:pStyle w:val="ImageCaption"/>
        <w:rPr>
          <w:rFonts w:ascii="Times New Roman" w:hAnsi="Times New Roman"/>
          <w:color w:val="000000"/>
          <w:lang w:val="en-GB"/>
        </w:rPr>
      </w:pPr>
    </w:p>
    <w:p w14:paraId="47724A51" w14:textId="77777777" w:rsidR="00B2650E" w:rsidRDefault="00B2650E">
      <w:pPr>
        <w:pStyle w:val="ImageCaption"/>
        <w:rPr>
          <w:rFonts w:ascii="Times New Roman" w:hAnsi="Times New Roman"/>
          <w:color w:val="000000"/>
          <w:lang w:val="en-GB"/>
        </w:rPr>
      </w:pPr>
    </w:p>
    <w:p w14:paraId="0699E3D7" w14:textId="77777777" w:rsidR="00B2650E" w:rsidRDefault="00B2650E">
      <w:pPr>
        <w:pStyle w:val="ImageCaption"/>
        <w:rPr>
          <w:rStyle w:val="VerbatimChar"/>
          <w:rFonts w:ascii="Times New Roman" w:hAnsi="Times New Roman"/>
          <w:color w:val="000000"/>
          <w:sz w:val="24"/>
          <w:lang w:val="en-GB"/>
        </w:rPr>
      </w:pPr>
    </w:p>
    <w:p w14:paraId="58C65D7C" w14:textId="77777777" w:rsidR="00B2650E" w:rsidRDefault="00B2650E">
      <w:pPr>
        <w:pStyle w:val="ImageCaption"/>
        <w:rPr>
          <w:rStyle w:val="VerbatimChar"/>
          <w:rFonts w:ascii="Times New Roman" w:hAnsi="Times New Roman"/>
          <w:color w:val="000000"/>
          <w:sz w:val="24"/>
          <w:lang w:val="en-GB"/>
        </w:rPr>
      </w:pPr>
    </w:p>
    <w:p w14:paraId="4CFD4898" w14:textId="77777777" w:rsidR="00B2650E" w:rsidRDefault="00B2650E">
      <w:pPr>
        <w:pStyle w:val="ImageCaption"/>
        <w:rPr>
          <w:rStyle w:val="VerbatimChar"/>
          <w:rFonts w:ascii="Times New Roman" w:hAnsi="Times New Roman"/>
          <w:color w:val="000000"/>
          <w:sz w:val="24"/>
          <w:lang w:val="en-GB"/>
        </w:rPr>
      </w:pPr>
    </w:p>
    <w:p w14:paraId="2BD6D44C" w14:textId="77777777" w:rsidR="00B2650E" w:rsidRDefault="00B2650E">
      <w:pPr>
        <w:pStyle w:val="ImageCaption"/>
        <w:rPr>
          <w:rStyle w:val="VerbatimChar"/>
          <w:rFonts w:ascii="Times New Roman" w:hAnsi="Times New Roman"/>
        </w:rPr>
      </w:pPr>
    </w:p>
    <w:p w14:paraId="6B9B42B8" w14:textId="77777777" w:rsidR="00B2650E" w:rsidRDefault="00B2650E">
      <w:pPr>
        <w:pStyle w:val="ImageCaption"/>
        <w:rPr>
          <w:rStyle w:val="VerbatimChar"/>
          <w:rFonts w:ascii="Times New Roman" w:hAnsi="Times New Roman"/>
          <w:color w:val="000000"/>
          <w:sz w:val="24"/>
        </w:rPr>
      </w:pPr>
    </w:p>
    <w:p w14:paraId="3E5B8840" w14:textId="77777777" w:rsidR="00B2650E" w:rsidRDefault="00B2650E">
      <w:pPr>
        <w:pStyle w:val="ImageCaption"/>
        <w:rPr>
          <w:rStyle w:val="VerbatimChar"/>
          <w:rFonts w:ascii="Times New Roman" w:hAnsi="Times New Roman"/>
          <w:color w:val="000000"/>
          <w:sz w:val="24"/>
        </w:rPr>
      </w:pPr>
    </w:p>
    <w:p w14:paraId="5886DF62" w14:textId="77777777" w:rsidR="00B2650E" w:rsidRDefault="00B2650E">
      <w:pPr>
        <w:pStyle w:val="ImageCaption"/>
        <w:rPr>
          <w:rStyle w:val="VerbatimChar"/>
          <w:rFonts w:ascii="Times New Roman" w:hAnsi="Times New Roman"/>
          <w:color w:val="000000"/>
          <w:sz w:val="24"/>
        </w:rPr>
      </w:pPr>
    </w:p>
    <w:p w14:paraId="49348E2A" w14:textId="77777777" w:rsidR="00B2650E" w:rsidRDefault="00B2650E">
      <w:pPr>
        <w:pStyle w:val="ImageCaption"/>
        <w:rPr>
          <w:rStyle w:val="VerbatimChar"/>
          <w:rFonts w:ascii="Times New Roman" w:hAnsi="Times New Roman"/>
          <w:color w:val="000000"/>
          <w:sz w:val="24"/>
        </w:rPr>
      </w:pPr>
    </w:p>
    <w:p w14:paraId="003EB9C1" w14:textId="77777777" w:rsidR="00B2650E" w:rsidRDefault="00B2650E">
      <w:pPr>
        <w:pStyle w:val="ImageCaption"/>
        <w:rPr>
          <w:rStyle w:val="VerbatimChar"/>
          <w:rFonts w:ascii="Times New Roman" w:hAnsi="Times New Roman"/>
          <w:color w:val="000000"/>
          <w:sz w:val="24"/>
        </w:rPr>
      </w:pPr>
    </w:p>
    <w:p w14:paraId="0168C216" w14:textId="77777777" w:rsidR="00B2650E" w:rsidRDefault="00B2650E">
      <w:pPr>
        <w:pStyle w:val="ImageCaption"/>
        <w:rPr>
          <w:rStyle w:val="VerbatimChar"/>
          <w:rFonts w:ascii="Times New Roman" w:hAnsi="Times New Roman"/>
          <w:color w:val="000000"/>
          <w:sz w:val="24"/>
        </w:rPr>
      </w:pPr>
    </w:p>
    <w:p w14:paraId="2AEA7679" w14:textId="77777777" w:rsidR="00B2650E" w:rsidRDefault="00B2650E">
      <w:pPr>
        <w:pStyle w:val="ImageCaption"/>
        <w:rPr>
          <w:rStyle w:val="VerbatimChar"/>
          <w:rFonts w:ascii="Times New Roman" w:hAnsi="Times New Roman"/>
          <w:color w:val="000000"/>
          <w:sz w:val="24"/>
        </w:rPr>
      </w:pPr>
    </w:p>
    <w:p w14:paraId="7FCFD5CF" w14:textId="77777777" w:rsidR="00B2650E" w:rsidRDefault="00B2650E">
      <w:pPr>
        <w:pStyle w:val="ImageCaption"/>
        <w:rPr>
          <w:rStyle w:val="VerbatimChar"/>
          <w:rFonts w:ascii="Times New Roman" w:hAnsi="Times New Roman"/>
          <w:color w:val="000000"/>
          <w:sz w:val="24"/>
        </w:rPr>
      </w:pPr>
    </w:p>
    <w:p w14:paraId="634A6128" w14:textId="77777777" w:rsidR="00B2650E" w:rsidRDefault="00B2650E">
      <w:pPr>
        <w:pStyle w:val="ImageCaption"/>
        <w:rPr>
          <w:rStyle w:val="VerbatimChar"/>
          <w:rFonts w:ascii="Times New Roman" w:hAnsi="Times New Roman"/>
          <w:color w:val="000000"/>
          <w:sz w:val="24"/>
        </w:rPr>
      </w:pPr>
    </w:p>
    <w:p w14:paraId="377E1838" w14:textId="77777777" w:rsidR="00B2650E" w:rsidRDefault="00B2650E">
      <w:pPr>
        <w:pStyle w:val="ImageCaption"/>
        <w:rPr>
          <w:rStyle w:val="VerbatimChar"/>
          <w:rFonts w:ascii="Times New Roman" w:hAnsi="Times New Roman"/>
          <w:color w:val="000000"/>
          <w:sz w:val="24"/>
        </w:rPr>
      </w:pPr>
    </w:p>
    <w:p w14:paraId="7B73EA44" w14:textId="77777777" w:rsidR="00B2650E" w:rsidRDefault="00B2650E">
      <w:pPr>
        <w:pStyle w:val="ImageCaption"/>
        <w:rPr>
          <w:rFonts w:ascii="Times New Roman" w:hAnsi="Times New Roman"/>
          <w:color w:val="000000"/>
        </w:rPr>
      </w:pPr>
    </w:p>
    <w:p w14:paraId="28EF2F50" w14:textId="77777777" w:rsidR="00B2650E" w:rsidRDefault="00B2650E">
      <w:pPr>
        <w:pStyle w:val="ImageCaption"/>
        <w:rPr>
          <w:rFonts w:ascii="Times New Roman" w:hAnsi="Times New Roman"/>
          <w:color w:val="000000"/>
        </w:rPr>
      </w:pPr>
    </w:p>
    <w:p w14:paraId="7AF6C63B" w14:textId="77777777" w:rsidR="00B2650E" w:rsidRDefault="00B2650E">
      <w:pPr>
        <w:pStyle w:val="ImageCaption"/>
        <w:rPr>
          <w:rFonts w:ascii="Times New Roman" w:hAnsi="Times New Roman"/>
          <w:color w:val="000000"/>
        </w:rPr>
      </w:pPr>
    </w:p>
    <w:p w14:paraId="681FD226" w14:textId="77777777" w:rsidR="00B2650E" w:rsidRDefault="00B2650E">
      <w:pPr>
        <w:pStyle w:val="ImageCaption"/>
        <w:rPr>
          <w:rFonts w:ascii="Times New Roman" w:hAnsi="Times New Roman"/>
          <w:color w:val="000000"/>
        </w:rPr>
      </w:pPr>
    </w:p>
    <w:p w14:paraId="27CDDA71" w14:textId="77777777" w:rsidR="00B2650E" w:rsidRDefault="00B2650E">
      <w:pPr>
        <w:pStyle w:val="ImageCaption"/>
        <w:rPr>
          <w:rFonts w:ascii="Times New Roman" w:hAnsi="Times New Roman"/>
          <w:color w:val="000000"/>
        </w:rPr>
      </w:pPr>
    </w:p>
    <w:p w14:paraId="1F41E457" w14:textId="77777777" w:rsidR="00B2650E" w:rsidRDefault="00B2650E">
      <w:pPr>
        <w:pStyle w:val="ImageCaption"/>
        <w:rPr>
          <w:rFonts w:ascii="Times New Roman" w:hAnsi="Times New Roman"/>
          <w:color w:val="000000"/>
        </w:rPr>
      </w:pPr>
    </w:p>
    <w:p w14:paraId="3DE1956D" w14:textId="77777777" w:rsidR="00B2650E" w:rsidRDefault="00B2650E">
      <w:pPr>
        <w:pStyle w:val="ImageCaption"/>
        <w:rPr>
          <w:rFonts w:ascii="Times New Roman" w:hAnsi="Times New Roman"/>
          <w:color w:val="000000"/>
        </w:rPr>
      </w:pPr>
    </w:p>
    <w:p w14:paraId="122E5CCE" w14:textId="77777777" w:rsidR="00B2650E" w:rsidRDefault="00B2650E">
      <w:pPr>
        <w:pStyle w:val="ImageCaption"/>
        <w:rPr>
          <w:rFonts w:ascii="Times New Roman" w:hAnsi="Times New Roman"/>
          <w:color w:val="000000"/>
        </w:rPr>
      </w:pPr>
    </w:p>
    <w:p w14:paraId="17AAF506" w14:textId="77777777" w:rsidR="00B2650E" w:rsidRDefault="00B2650E">
      <w:pPr>
        <w:pStyle w:val="ImageCaption"/>
        <w:rPr>
          <w:rFonts w:ascii="Times New Roman" w:hAnsi="Times New Roman"/>
          <w:color w:val="000000"/>
        </w:rPr>
      </w:pPr>
    </w:p>
    <w:p w14:paraId="1486A4C6" w14:textId="77777777" w:rsidR="00B2650E" w:rsidRDefault="00B2650E">
      <w:pPr>
        <w:pStyle w:val="ImageCaption"/>
        <w:rPr>
          <w:rFonts w:ascii="Times New Roman" w:hAnsi="Times New Roman"/>
          <w:color w:val="000000"/>
        </w:rPr>
      </w:pPr>
    </w:p>
    <w:p w14:paraId="0C6BFF3F" w14:textId="77777777" w:rsidR="00B2650E" w:rsidRDefault="00B2650E">
      <w:pPr>
        <w:pStyle w:val="ImageCaption"/>
        <w:rPr>
          <w:rFonts w:ascii="Times New Roman" w:hAnsi="Times New Roman"/>
          <w:color w:val="000000"/>
        </w:rPr>
      </w:pPr>
    </w:p>
    <w:p w14:paraId="262BDA06" w14:textId="77777777" w:rsidR="00B2650E" w:rsidRDefault="00B2650E">
      <w:pPr>
        <w:pStyle w:val="ImageCaption"/>
        <w:rPr>
          <w:rFonts w:ascii="Times New Roman" w:hAnsi="Times New Roman"/>
          <w:color w:val="000000"/>
        </w:rPr>
      </w:pPr>
    </w:p>
    <w:p w14:paraId="7B57CC40" w14:textId="77777777" w:rsidR="00B2650E" w:rsidRDefault="00B2650E">
      <w:pPr>
        <w:pStyle w:val="ImageCaption"/>
        <w:rPr>
          <w:rFonts w:ascii="Times New Roman" w:hAnsi="Times New Roman"/>
          <w:color w:val="000000"/>
        </w:rPr>
      </w:pPr>
    </w:p>
    <w:p w14:paraId="7243BCAA" w14:textId="77777777" w:rsidR="00B2650E" w:rsidRDefault="00B2650E">
      <w:pPr>
        <w:pStyle w:val="ImageCaption"/>
      </w:pPr>
    </w:p>
    <w:p w14:paraId="2BA9CB0F" w14:textId="77777777" w:rsidR="00B2650E" w:rsidRDefault="001C50AB">
      <w:pPr>
        <w:pStyle w:val="CaptionedFigure"/>
      </w:pPr>
      <w:r>
        <w:rPr>
          <w:noProof/>
          <w:lang w:val="es-ES" w:eastAsia="es-ES"/>
        </w:rPr>
        <w:drawing>
          <wp:anchor distT="0" distB="0" distL="0" distR="0" simplePos="0" relativeHeight="3" behindDoc="0" locked="0" layoutInCell="1" allowOverlap="1" wp14:anchorId="5541E251" wp14:editId="5B942D71">
            <wp:simplePos x="0" y="0"/>
            <wp:positionH relativeFrom="column">
              <wp:align>center</wp:align>
            </wp:positionH>
            <wp:positionV relativeFrom="paragraph">
              <wp:posOffset>635</wp:posOffset>
            </wp:positionV>
            <wp:extent cx="5486400" cy="3385820"/>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7"/>
                    <a:stretch>
                      <a:fillRect/>
                    </a:stretch>
                  </pic:blipFill>
                  <pic:spPr bwMode="auto">
                    <a:xfrm>
                      <a:off x="0" y="0"/>
                      <a:ext cx="5486400" cy="3385820"/>
                    </a:xfrm>
                    <a:prstGeom prst="rect">
                      <a:avLst/>
                    </a:prstGeom>
                  </pic:spPr>
                </pic:pic>
              </a:graphicData>
            </a:graphic>
          </wp:anchor>
        </w:drawing>
      </w:r>
    </w:p>
    <w:p w14:paraId="2BDFB752" w14:textId="77777777" w:rsidR="00B2650E" w:rsidRDefault="00B2650E">
      <w:pPr>
        <w:pStyle w:val="CaptionedFigure"/>
      </w:pPr>
    </w:p>
    <w:p w14:paraId="40889975" w14:textId="77777777" w:rsidR="00B2650E" w:rsidRDefault="00B2650E">
      <w:pPr>
        <w:pStyle w:val="CaptionedFigure"/>
      </w:pPr>
    </w:p>
    <w:p w14:paraId="53740115" w14:textId="77777777" w:rsidR="00B2650E" w:rsidRDefault="001C50AB">
      <w:pPr>
        <w:pStyle w:val="ImageCaption"/>
        <w:rPr>
          <w:rFonts w:ascii="Times New Roman" w:hAnsi="Times New Roman"/>
          <w:color w:val="000000"/>
          <w:lang w:val="en-GB"/>
        </w:rPr>
      </w:pPr>
      <w:r>
        <w:rPr>
          <w:rFonts w:ascii="Times New Roman" w:hAnsi="Times New Roman"/>
          <w:color w:val="000000"/>
          <w:lang w:val="en-GB"/>
        </w:rPr>
        <w:t>Fig 8. Number of articles published during the years considering paradigms in, of, and for the cities. Trend lines represent quadratic regression fit, colour areas represent the 95% confidence interval.</w:t>
      </w:r>
    </w:p>
    <w:p w14:paraId="245A6BD5" w14:textId="77777777" w:rsidR="00B2650E" w:rsidRDefault="001C50AB">
      <w:pPr>
        <w:pStyle w:val="ImageCaption"/>
        <w:rPr>
          <w:rFonts w:ascii="Times New Roman" w:hAnsi="Times New Roman"/>
          <w:color w:val="000000"/>
          <w:lang w:val="en-GB"/>
        </w:rPr>
      </w:pPr>
      <w:r>
        <w:br w:type="page"/>
      </w:r>
    </w:p>
    <w:p w14:paraId="3BE77EC1" w14:textId="77777777" w:rsidR="00B2650E" w:rsidRDefault="001C50AB">
      <w:pPr>
        <w:pStyle w:val="ImageCaption"/>
        <w:rPr>
          <w:rFonts w:ascii="Times New Roman" w:hAnsi="Times New Roman"/>
          <w:color w:val="000000"/>
          <w:lang w:val="en-GB"/>
        </w:rPr>
      </w:pPr>
      <w:r>
        <w:rPr>
          <w:rFonts w:ascii="Times New Roman" w:hAnsi="Times New Roman"/>
          <w:noProof/>
          <w:color w:val="000000"/>
          <w:lang w:val="es-ES" w:eastAsia="es-ES"/>
        </w:rPr>
        <w:lastRenderedPageBreak/>
        <w:drawing>
          <wp:anchor distT="0" distB="0" distL="0" distR="0" simplePos="0" relativeHeight="7" behindDoc="0" locked="0" layoutInCell="1" allowOverlap="1" wp14:anchorId="5EA03718" wp14:editId="436E74E7">
            <wp:simplePos x="0" y="0"/>
            <wp:positionH relativeFrom="column">
              <wp:align>center</wp:align>
            </wp:positionH>
            <wp:positionV relativeFrom="paragraph">
              <wp:posOffset>635</wp:posOffset>
            </wp:positionV>
            <wp:extent cx="5486400" cy="5689600"/>
            <wp:effectExtent l="0" t="0" r="0" b="0"/>
            <wp:wrapSquare wrapText="largest"/>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8"/>
                    <a:stretch>
                      <a:fillRect/>
                    </a:stretch>
                  </pic:blipFill>
                  <pic:spPr bwMode="auto">
                    <a:xfrm>
                      <a:off x="0" y="0"/>
                      <a:ext cx="5486400" cy="5689600"/>
                    </a:xfrm>
                    <a:prstGeom prst="rect">
                      <a:avLst/>
                    </a:prstGeom>
                  </pic:spPr>
                </pic:pic>
              </a:graphicData>
            </a:graphic>
          </wp:anchor>
        </w:drawing>
      </w:r>
    </w:p>
    <w:p w14:paraId="3AF68AAE" w14:textId="77777777" w:rsidR="00B2650E" w:rsidRDefault="001C50AB">
      <w:pPr>
        <w:pStyle w:val="ImageCaption"/>
        <w:rPr>
          <w:rFonts w:ascii="Times New Roman" w:hAnsi="Times New Roman"/>
          <w:color w:val="000000"/>
          <w:lang w:val="en-GB"/>
        </w:rPr>
      </w:pPr>
      <w:commentRangeStart w:id="414"/>
      <w:r>
        <w:rPr>
          <w:rFonts w:ascii="Times New Roman" w:hAnsi="Times New Roman"/>
          <w:color w:val="000000"/>
          <w:lang w:val="en-GB"/>
        </w:rPr>
        <w:t xml:space="preserve">Fig 9. </w:t>
      </w:r>
      <w:commentRangeEnd w:id="414"/>
      <w:r w:rsidR="0095406A">
        <w:rPr>
          <w:rStyle w:val="Refdecomentario"/>
          <w:i w:val="0"/>
        </w:rPr>
        <w:commentReference w:id="414"/>
      </w:r>
      <w:r>
        <w:rPr>
          <w:rFonts w:ascii="Times New Roman" w:hAnsi="Times New Roman"/>
          <w:color w:val="000000"/>
          <w:lang w:val="en-GB"/>
        </w:rPr>
        <w:t xml:space="preserve">Distribution of articles’ paradigms according to </w:t>
      </w:r>
      <w:commentRangeStart w:id="415"/>
      <w:r>
        <w:rPr>
          <w:rFonts w:ascii="Times New Roman" w:hAnsi="Times New Roman"/>
          <w:color w:val="000000"/>
          <w:lang w:val="en-GB"/>
        </w:rPr>
        <w:t>study subject</w:t>
      </w:r>
      <w:commentRangeEnd w:id="415"/>
      <w:r w:rsidR="006D1483">
        <w:rPr>
          <w:rStyle w:val="Refdecomentario"/>
          <w:i w:val="0"/>
        </w:rPr>
        <w:commentReference w:id="415"/>
      </w:r>
      <w:r>
        <w:rPr>
          <w:rFonts w:ascii="Times New Roman" w:hAnsi="Times New Roman"/>
          <w:color w:val="000000"/>
          <w:lang w:val="en-GB"/>
        </w:rPr>
        <w:t xml:space="preserve">, </w:t>
      </w:r>
      <w:commentRangeStart w:id="416"/>
      <w:r>
        <w:rPr>
          <w:rFonts w:ascii="Times New Roman" w:hAnsi="Times New Roman"/>
          <w:color w:val="000000"/>
          <w:lang w:val="en-GB"/>
        </w:rPr>
        <w:t>study discipline</w:t>
      </w:r>
      <w:commentRangeEnd w:id="416"/>
      <w:r w:rsidR="00391568">
        <w:rPr>
          <w:rStyle w:val="Refdecomentario"/>
          <w:i w:val="0"/>
        </w:rPr>
        <w:commentReference w:id="416"/>
      </w:r>
      <w:r>
        <w:rPr>
          <w:rFonts w:ascii="Times New Roman" w:hAnsi="Times New Roman"/>
          <w:color w:val="000000"/>
          <w:lang w:val="en-GB"/>
        </w:rPr>
        <w:t xml:space="preserve">, study component, </w:t>
      </w:r>
      <w:commentRangeStart w:id="417"/>
      <w:r>
        <w:rPr>
          <w:rFonts w:ascii="Times New Roman" w:hAnsi="Times New Roman"/>
          <w:color w:val="000000"/>
          <w:lang w:val="en-GB"/>
        </w:rPr>
        <w:t>approximation of the study</w:t>
      </w:r>
      <w:commentRangeEnd w:id="417"/>
      <w:r w:rsidR="003B72C1">
        <w:rPr>
          <w:rStyle w:val="Refdecomentario"/>
          <w:i w:val="0"/>
        </w:rPr>
        <w:commentReference w:id="417"/>
      </w:r>
      <w:r>
        <w:rPr>
          <w:rFonts w:ascii="Times New Roman" w:hAnsi="Times New Roman"/>
          <w:color w:val="000000"/>
          <w:lang w:val="en-GB"/>
        </w:rPr>
        <w:t>, and type of analysis.</w:t>
      </w:r>
    </w:p>
    <w:p w14:paraId="1F330383" w14:textId="77777777" w:rsidR="00B2650E" w:rsidRDefault="00B2650E">
      <w:pPr>
        <w:pStyle w:val="ImageCaption"/>
        <w:rPr>
          <w:rFonts w:ascii="Times New Roman" w:hAnsi="Times New Roman"/>
          <w:color w:val="000000"/>
          <w:lang w:val="en-GB"/>
        </w:rPr>
      </w:pPr>
    </w:p>
    <w:p w14:paraId="031A8B51" w14:textId="77777777" w:rsidR="00B2650E" w:rsidRDefault="001C50AB">
      <w:pPr>
        <w:pStyle w:val="CaptionedFigure"/>
        <w:rPr>
          <w:rFonts w:ascii="Times New Roman" w:hAnsi="Times New Roman"/>
          <w:color w:val="000000"/>
        </w:rPr>
      </w:pPr>
      <w:r>
        <w:br w:type="page"/>
      </w:r>
    </w:p>
    <w:p w14:paraId="2C5F43EC" w14:textId="77777777" w:rsidR="00B2650E" w:rsidRDefault="00B2650E">
      <w:pPr>
        <w:pStyle w:val="CaptionedFigure"/>
        <w:rPr>
          <w:rFonts w:ascii="Times New Roman" w:hAnsi="Times New Roman"/>
          <w:color w:val="000000"/>
        </w:rPr>
      </w:pPr>
    </w:p>
    <w:p w14:paraId="5DBD6FA1" w14:textId="77777777" w:rsidR="00B2650E" w:rsidRDefault="001C50AB">
      <w:pPr>
        <w:pStyle w:val="ImageCaption"/>
        <w:rPr>
          <w:rFonts w:ascii="Times New Roman" w:hAnsi="Times New Roman"/>
          <w:color w:val="000000"/>
          <w:lang w:val="en-GB"/>
        </w:rPr>
      </w:pPr>
      <w:r>
        <w:rPr>
          <w:rFonts w:ascii="Times New Roman" w:hAnsi="Times New Roman"/>
          <w:color w:val="000000"/>
          <w:lang w:val="en-GB"/>
        </w:rPr>
        <w:t>.</w:t>
      </w:r>
    </w:p>
    <w:p w14:paraId="47705B7D" w14:textId="77777777" w:rsidR="00B2650E" w:rsidRDefault="00B2650E">
      <w:pPr>
        <w:pStyle w:val="CaptionedFigure"/>
      </w:pPr>
    </w:p>
    <w:p w14:paraId="3C72A8BF" w14:textId="77777777" w:rsidR="00B2650E" w:rsidRDefault="001C50AB">
      <w:pPr>
        <w:pStyle w:val="CaptionedFigure"/>
      </w:pPr>
      <w:r>
        <w:rPr>
          <w:noProof/>
          <w:lang w:val="es-ES" w:eastAsia="es-ES"/>
        </w:rPr>
        <w:drawing>
          <wp:anchor distT="0" distB="0" distL="0" distR="0" simplePos="0" relativeHeight="8" behindDoc="0" locked="0" layoutInCell="1" allowOverlap="1" wp14:anchorId="7F878BF2" wp14:editId="0E10AE71">
            <wp:simplePos x="0" y="0"/>
            <wp:positionH relativeFrom="column">
              <wp:align>center</wp:align>
            </wp:positionH>
            <wp:positionV relativeFrom="paragraph">
              <wp:posOffset>635</wp:posOffset>
            </wp:positionV>
            <wp:extent cx="5486400" cy="3385820"/>
            <wp:effectExtent l="0" t="0" r="0"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9"/>
                    <a:stretch>
                      <a:fillRect/>
                    </a:stretch>
                  </pic:blipFill>
                  <pic:spPr bwMode="auto">
                    <a:xfrm>
                      <a:off x="0" y="0"/>
                      <a:ext cx="5486400" cy="3385820"/>
                    </a:xfrm>
                    <a:prstGeom prst="rect">
                      <a:avLst/>
                    </a:prstGeom>
                  </pic:spPr>
                </pic:pic>
              </a:graphicData>
            </a:graphic>
          </wp:anchor>
        </w:drawing>
      </w:r>
    </w:p>
    <w:p w14:paraId="15C0752A" w14:textId="77777777" w:rsidR="00B2650E" w:rsidRDefault="001C50AB">
      <w:pPr>
        <w:pStyle w:val="ImageCaption"/>
        <w:jc w:val="both"/>
        <w:rPr>
          <w:rFonts w:ascii="Times New Roman" w:hAnsi="Times New Roman"/>
          <w:color w:val="000000"/>
          <w:lang w:val="en-GB"/>
        </w:rPr>
      </w:pPr>
      <w:r>
        <w:rPr>
          <w:rFonts w:ascii="Times New Roman" w:hAnsi="Times New Roman"/>
          <w:color w:val="000000"/>
          <w:lang w:val="en-GB"/>
        </w:rPr>
        <w:t>Fig 10. Network analysis for co-citations of articles presented in this coastal urban ecology review, considering the three paradigms proposed. Each dot represent a study and the colour indicates the paradigms (in-, of- and for- the cities). Directed edges go from the article citing to the article being cited.</w:t>
      </w:r>
    </w:p>
    <w:p w14:paraId="135B9491" w14:textId="77777777" w:rsidR="00B2650E" w:rsidRDefault="00B2650E">
      <w:pPr>
        <w:pStyle w:val="ImageCaption"/>
        <w:jc w:val="both"/>
        <w:rPr>
          <w:rFonts w:ascii="Times New Roman" w:hAnsi="Times New Roman"/>
          <w:color w:val="000000"/>
          <w:highlight w:val="yellow"/>
          <w:lang w:val="en-GB"/>
        </w:rPr>
      </w:pPr>
    </w:p>
    <w:p w14:paraId="3B5F3D04" w14:textId="77777777" w:rsidR="00B2650E" w:rsidRDefault="00B2650E">
      <w:pPr>
        <w:pStyle w:val="Textoindependiente"/>
        <w:spacing w:before="0" w:after="120"/>
        <w:jc w:val="both"/>
        <w:rPr>
          <w:rFonts w:ascii="Times New Roman" w:hAnsi="Times New Roman"/>
          <w:color w:val="000000"/>
          <w:highlight w:val="yellow"/>
          <w:lang w:val="en-GB"/>
        </w:rPr>
      </w:pPr>
    </w:p>
    <w:p w14:paraId="4FB4A116" w14:textId="77777777" w:rsidR="00B2650E" w:rsidRDefault="00B2650E">
      <w:pPr>
        <w:pStyle w:val="Textoindependiente"/>
        <w:spacing w:before="0" w:after="120"/>
        <w:jc w:val="both"/>
      </w:pPr>
    </w:p>
    <w:sectPr w:rsidR="00B2650E">
      <w:pgSz w:w="12240" w:h="15840"/>
      <w:pgMar w:top="1440" w:right="1800" w:bottom="1440" w:left="1800" w:header="0" w:footer="0"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0" w:author="Usuario" w:date="2020-04-24T17:28:00Z" w:initials="U">
    <w:p w14:paraId="59A22D1C" w14:textId="77777777" w:rsidR="001C50AB" w:rsidRPr="001975AF" w:rsidRDefault="001C50AB">
      <w:pPr>
        <w:pStyle w:val="Textocomentario"/>
        <w:rPr>
          <w:lang w:val="es-ES"/>
        </w:rPr>
      </w:pPr>
      <w:r>
        <w:rPr>
          <w:rStyle w:val="Refdecomentario"/>
        </w:rPr>
        <w:annotationRef/>
      </w:r>
      <w:r w:rsidRPr="001975AF">
        <w:rPr>
          <w:lang w:val="es-ES"/>
        </w:rPr>
        <w:t>Que ese so??</w:t>
      </w:r>
    </w:p>
  </w:comment>
  <w:comment w:id="396" w:author="Usuario" w:date="2020-04-26T18:50:00Z" w:initials="U">
    <w:p w14:paraId="0027D7EF" w14:textId="76A08131" w:rsidR="001C50AB" w:rsidRPr="008A657F" w:rsidRDefault="001C50AB">
      <w:pPr>
        <w:pStyle w:val="Textocomentario"/>
        <w:rPr>
          <w:lang w:val="es-ES"/>
        </w:rPr>
      </w:pPr>
      <w:r>
        <w:rPr>
          <w:rStyle w:val="Refdecomentario"/>
        </w:rPr>
        <w:annotationRef/>
      </w:r>
      <w:r w:rsidRPr="008A657F">
        <w:rPr>
          <w:lang w:val="es-ES"/>
        </w:rPr>
        <w:t xml:space="preserve">Falta agregar </w:t>
      </w:r>
      <w:proofErr w:type="spellStart"/>
      <w:r w:rsidRPr="008A657F">
        <w:rPr>
          <w:lang w:val="es-ES"/>
        </w:rPr>
        <w:t>numero</w:t>
      </w:r>
      <w:proofErr w:type="spellEnd"/>
      <w:r w:rsidRPr="008A657F">
        <w:rPr>
          <w:lang w:val="es-ES"/>
        </w:rPr>
        <w:t xml:space="preserve"> de estudios a esta figura! </w:t>
      </w:r>
      <w:r w:rsidR="001975AF">
        <w:rPr>
          <w:lang w:val="es-ES"/>
        </w:rPr>
        <w:t xml:space="preserve"> O LA SACARIA!!!!</w:t>
      </w:r>
    </w:p>
  </w:comment>
  <w:comment w:id="398" w:author="Usuario" w:date="2020-04-26T20:55:00Z" w:initials="U">
    <w:p w14:paraId="5D9FC2BE" w14:textId="280CD4F8" w:rsidR="0095406A" w:rsidRPr="0095406A" w:rsidRDefault="0095406A">
      <w:pPr>
        <w:pStyle w:val="Textocomentario"/>
        <w:rPr>
          <w:lang w:val="es-ES"/>
        </w:rPr>
      </w:pPr>
      <w:r>
        <w:rPr>
          <w:rStyle w:val="Refdecomentario"/>
        </w:rPr>
        <w:annotationRef/>
      </w:r>
      <w:proofErr w:type="spellStart"/>
      <w:r w:rsidRPr="0095406A">
        <w:rPr>
          <w:lang w:val="es-ES"/>
        </w:rPr>
        <w:t>Sacate</w:t>
      </w:r>
      <w:proofErr w:type="spellEnd"/>
      <w:r w:rsidRPr="0095406A">
        <w:rPr>
          <w:lang w:val="es-ES"/>
        </w:rPr>
        <w:t xml:space="preserve"> el </w:t>
      </w:r>
      <w:proofErr w:type="spellStart"/>
      <w:r w:rsidRPr="0095406A">
        <w:rPr>
          <w:lang w:val="es-ES"/>
        </w:rPr>
        <w:t>other</w:t>
      </w:r>
      <w:proofErr w:type="spellEnd"/>
      <w:r w:rsidRPr="0095406A">
        <w:rPr>
          <w:lang w:val="es-ES"/>
        </w:rPr>
        <w:t xml:space="preserve"> y lo armamos </w:t>
      </w:r>
      <w:proofErr w:type="spellStart"/>
      <w:r w:rsidRPr="0095406A">
        <w:rPr>
          <w:lang w:val="es-ES"/>
        </w:rPr>
        <w:t>asi</w:t>
      </w:r>
      <w:proofErr w:type="spellEnd"/>
      <w:r w:rsidRPr="0095406A">
        <w:rPr>
          <w:lang w:val="es-ES"/>
        </w:rPr>
        <w:t xml:space="preserve">! </w:t>
      </w:r>
      <w:r>
        <w:rPr>
          <w:lang w:val="es-ES"/>
        </w:rPr>
        <w:t xml:space="preserve">SIN </w:t>
      </w:r>
      <w:proofErr w:type="spellStart"/>
      <w:r>
        <w:rPr>
          <w:lang w:val="es-ES"/>
        </w:rPr>
        <w:t>Fig</w:t>
      </w:r>
      <w:proofErr w:type="spellEnd"/>
      <w:r>
        <w:rPr>
          <w:lang w:val="es-ES"/>
        </w:rPr>
        <w:t xml:space="preserve"> temporal.</w:t>
      </w:r>
    </w:p>
  </w:comment>
  <w:comment w:id="414" w:author="Usuario" w:date="2020-04-26T20:56:00Z" w:initials="U">
    <w:p w14:paraId="0F52E9D1" w14:textId="2E1D5133" w:rsidR="0095406A" w:rsidRPr="0095406A" w:rsidRDefault="0095406A">
      <w:pPr>
        <w:pStyle w:val="Textocomentario"/>
        <w:rPr>
          <w:lang w:val="es-ES"/>
        </w:rPr>
      </w:pPr>
      <w:r>
        <w:rPr>
          <w:rStyle w:val="Refdecomentario"/>
        </w:rPr>
        <w:annotationRef/>
      </w:r>
      <w:proofErr w:type="spellStart"/>
      <w:r w:rsidRPr="0095406A">
        <w:rPr>
          <w:lang w:val="es-ES"/>
        </w:rPr>
        <w:t>Haria</w:t>
      </w:r>
      <w:proofErr w:type="spellEnd"/>
      <w:r w:rsidRPr="0095406A">
        <w:rPr>
          <w:lang w:val="es-ES"/>
        </w:rPr>
        <w:t xml:space="preserve"> una figura con cada una de estas dimensiones en el tiempo!!! </w:t>
      </w:r>
      <w:r w:rsidR="004121B5">
        <w:rPr>
          <w:lang w:val="es-ES"/>
        </w:rPr>
        <w:t>No separada por paradigma</w:t>
      </w:r>
    </w:p>
  </w:comment>
  <w:comment w:id="415" w:author="Usuario" w:date="2020-04-26T20:44:00Z" w:initials="U">
    <w:p w14:paraId="1AF41D82" w14:textId="6140AADC" w:rsidR="006D1483" w:rsidRPr="0095406A" w:rsidRDefault="006D1483">
      <w:pPr>
        <w:pStyle w:val="Textocomentario"/>
        <w:rPr>
          <w:lang w:val="es-ES"/>
        </w:rPr>
      </w:pPr>
      <w:proofErr w:type="spellStart"/>
      <w:r w:rsidRPr="0095406A">
        <w:rPr>
          <w:lang w:val="es-ES"/>
        </w:rPr>
        <w:t>Main</w:t>
      </w:r>
      <w:proofErr w:type="spellEnd"/>
      <w:r w:rsidRPr="0095406A">
        <w:rPr>
          <w:lang w:val="es-ES"/>
        </w:rPr>
        <w:t xml:space="preserve"> </w:t>
      </w:r>
      <w:r>
        <w:rPr>
          <w:rStyle w:val="Refdecomentario"/>
        </w:rPr>
        <w:annotationRef/>
      </w:r>
      <w:r w:rsidRPr="0095406A">
        <w:rPr>
          <w:lang w:val="es-ES"/>
        </w:rPr>
        <w:t xml:space="preserve">Research </w:t>
      </w:r>
      <w:proofErr w:type="spellStart"/>
      <w:r w:rsidRPr="0095406A">
        <w:rPr>
          <w:lang w:val="es-ES"/>
        </w:rPr>
        <w:t>objective</w:t>
      </w:r>
      <w:proofErr w:type="spellEnd"/>
    </w:p>
  </w:comment>
  <w:comment w:id="416" w:author="Usuario" w:date="2020-04-26T21:00:00Z" w:initials="U">
    <w:p w14:paraId="2BBA7DFF" w14:textId="581FEAB9" w:rsidR="00391568" w:rsidRPr="00391568" w:rsidRDefault="00391568">
      <w:pPr>
        <w:pStyle w:val="Textocomentario"/>
        <w:rPr>
          <w:lang w:val="es-ES"/>
        </w:rPr>
      </w:pPr>
      <w:r>
        <w:rPr>
          <w:rStyle w:val="Refdecomentario"/>
        </w:rPr>
        <w:annotationRef/>
      </w:r>
      <w:r w:rsidRPr="00391568">
        <w:rPr>
          <w:lang w:val="es-ES"/>
        </w:rPr>
        <w:t xml:space="preserve">LA POLICY SOLA DE QUE ES?? </w:t>
      </w:r>
    </w:p>
  </w:comment>
  <w:comment w:id="417" w:author="Usuario" w:date="2020-04-26T20:37:00Z" w:initials="U">
    <w:p w14:paraId="4C32A12B" w14:textId="7DEFD67C" w:rsidR="003B72C1" w:rsidRPr="0095406A" w:rsidRDefault="003B72C1">
      <w:pPr>
        <w:pStyle w:val="Textocomentario"/>
        <w:rPr>
          <w:lang w:val="es-ES"/>
        </w:rPr>
      </w:pPr>
      <w:r>
        <w:rPr>
          <w:rStyle w:val="Refdecomentario"/>
        </w:rPr>
        <w:annotationRef/>
      </w:r>
      <w:r w:rsidRPr="0095406A">
        <w:rPr>
          <w:lang w:val="es-ES"/>
        </w:rPr>
        <w:t xml:space="preserve">Research </w:t>
      </w:r>
      <w:proofErr w:type="spellStart"/>
      <w:r w:rsidRPr="0095406A">
        <w:rPr>
          <w:lang w:val="es-ES"/>
        </w:rPr>
        <w:t>approach</w:t>
      </w:r>
      <w:proofErr w:type="spellEnd"/>
      <w:r w:rsidRPr="0095406A">
        <w:rPr>
          <w:lang w:val="es-ES"/>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A22D1C" w15:done="0"/>
  <w15:commentEx w15:paraId="0027D7EF" w15:done="0"/>
  <w15:commentEx w15:paraId="5D9FC2BE" w15:done="0"/>
  <w15:commentEx w15:paraId="0F52E9D1" w15:done="0"/>
  <w15:commentEx w15:paraId="1AF41D82" w15:done="0"/>
  <w15:commentEx w15:paraId="2BBA7DFF" w15:done="0"/>
  <w15:commentEx w15:paraId="4C32A1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embedSystemFonts/>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0E"/>
    <w:rsid w:val="00024EE9"/>
    <w:rsid w:val="001975AF"/>
    <w:rsid w:val="00197612"/>
    <w:rsid w:val="001C50AB"/>
    <w:rsid w:val="001F69EC"/>
    <w:rsid w:val="0027591A"/>
    <w:rsid w:val="002A2833"/>
    <w:rsid w:val="00342DAC"/>
    <w:rsid w:val="00353104"/>
    <w:rsid w:val="00391568"/>
    <w:rsid w:val="003B72C1"/>
    <w:rsid w:val="004121B5"/>
    <w:rsid w:val="004E48CA"/>
    <w:rsid w:val="004F5882"/>
    <w:rsid w:val="00515254"/>
    <w:rsid w:val="00540B47"/>
    <w:rsid w:val="0055031B"/>
    <w:rsid w:val="005B5C4E"/>
    <w:rsid w:val="00673F6C"/>
    <w:rsid w:val="006A1B69"/>
    <w:rsid w:val="006B3667"/>
    <w:rsid w:val="006D1483"/>
    <w:rsid w:val="00857B73"/>
    <w:rsid w:val="008A657F"/>
    <w:rsid w:val="0095406A"/>
    <w:rsid w:val="00A94521"/>
    <w:rsid w:val="00AC1747"/>
    <w:rsid w:val="00B2650E"/>
    <w:rsid w:val="00B36D26"/>
    <w:rsid w:val="00C802BC"/>
    <w:rsid w:val="00CC4AA4"/>
    <w:rsid w:val="00D24084"/>
    <w:rsid w:val="00D86426"/>
    <w:rsid w:val="00DE6824"/>
    <w:rsid w:val="00EA0001"/>
    <w:rsid w:val="00F15711"/>
    <w:rsid w:val="00FB33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6147"/>
  <w15:docId w15:val="{B571991E-0405-4BBC-BC24-B0457B57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DejaVu Sans"/>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200"/>
    </w:pPr>
    <w:rPr>
      <w:sz w:val="24"/>
    </w:rPr>
  </w:style>
  <w:style w:type="paragraph" w:styleId="Ttulo1">
    <w:name w:val="heading 1"/>
    <w:basedOn w:val="Normal"/>
    <w:qFormat/>
    <w:pPr>
      <w:keepNext/>
      <w:keepLines/>
      <w:spacing w:before="480" w:after="0"/>
      <w:outlineLvl w:val="0"/>
    </w:pPr>
    <w:rPr>
      <w:rFonts w:ascii="Calibri" w:hAnsi="Calibri"/>
      <w:b/>
      <w:bCs/>
      <w:color w:val="345A8A"/>
      <w:sz w:val="32"/>
      <w:szCs w:val="32"/>
    </w:rPr>
  </w:style>
  <w:style w:type="paragraph" w:styleId="Ttulo2">
    <w:name w:val="heading 2"/>
    <w:basedOn w:val="Normal"/>
    <w:qFormat/>
    <w:pPr>
      <w:keepNext/>
      <w:keepLines/>
      <w:spacing w:before="200" w:after="0"/>
      <w:outlineLvl w:val="1"/>
    </w:pPr>
    <w:rPr>
      <w:rFonts w:ascii="Calibri" w:hAnsi="Calibri"/>
      <w:b/>
      <w:bCs/>
      <w:color w:val="4F81BD"/>
      <w:sz w:val="32"/>
      <w:szCs w:val="32"/>
    </w:rPr>
  </w:style>
  <w:style w:type="paragraph" w:styleId="Ttulo3">
    <w:name w:val="heading 3"/>
    <w:basedOn w:val="Normal"/>
    <w:qFormat/>
    <w:pPr>
      <w:keepNext/>
      <w:keepLines/>
      <w:spacing w:before="200" w:after="0"/>
      <w:outlineLvl w:val="2"/>
    </w:pPr>
    <w:rPr>
      <w:rFonts w:ascii="Calibri" w:hAnsi="Calibri"/>
      <w:b/>
      <w:bCs/>
      <w:color w:val="4F81BD"/>
      <w:sz w:val="28"/>
      <w:szCs w:val="28"/>
    </w:rPr>
  </w:style>
  <w:style w:type="paragraph" w:styleId="Ttulo4">
    <w:name w:val="heading 4"/>
    <w:basedOn w:val="Normal"/>
    <w:qFormat/>
    <w:pPr>
      <w:keepNext/>
      <w:keepLines/>
      <w:spacing w:before="200" w:after="0"/>
      <w:outlineLvl w:val="3"/>
    </w:pPr>
    <w:rPr>
      <w:rFonts w:ascii="Calibri" w:hAnsi="Calibri"/>
      <w:b/>
      <w:bCs/>
      <w:color w:val="4F81BD"/>
    </w:rPr>
  </w:style>
  <w:style w:type="paragraph" w:styleId="Ttulo5">
    <w:name w:val="heading 5"/>
    <w:basedOn w:val="Normal"/>
    <w:qFormat/>
    <w:pPr>
      <w:keepNext/>
      <w:keepLines/>
      <w:spacing w:before="200" w:after="0"/>
      <w:outlineLvl w:val="4"/>
    </w:pPr>
    <w:rPr>
      <w:rFonts w:ascii="Calibri" w:hAnsi="Calibri"/>
      <w:i/>
      <w:iCs/>
      <w:color w:val="4F81BD"/>
    </w:rPr>
  </w:style>
  <w:style w:type="paragraph" w:styleId="Ttulo6">
    <w:name w:val="heading 6"/>
    <w:basedOn w:val="Normal"/>
    <w:qFormat/>
    <w:pPr>
      <w:keepNext/>
      <w:keepLines/>
      <w:spacing w:before="200" w:after="0"/>
      <w:outlineLvl w:val="5"/>
    </w:pPr>
    <w:rPr>
      <w:rFonts w:ascii="Calibri" w:hAnsi="Calibri"/>
      <w:color w:val="4F81BD"/>
    </w:rPr>
  </w:style>
  <w:style w:type="paragraph" w:styleId="Ttulo7">
    <w:name w:val="heading 7"/>
    <w:basedOn w:val="Normal"/>
    <w:qFormat/>
    <w:pPr>
      <w:keepNext/>
      <w:keepLines/>
      <w:spacing w:before="200" w:after="0"/>
      <w:outlineLvl w:val="6"/>
    </w:pPr>
    <w:rPr>
      <w:rFonts w:ascii="Calibri" w:hAnsi="Calibri"/>
      <w:color w:val="4F81BD"/>
    </w:rPr>
  </w:style>
  <w:style w:type="paragraph" w:styleId="Ttulo8">
    <w:name w:val="heading 8"/>
    <w:basedOn w:val="Normal"/>
    <w:qFormat/>
    <w:pPr>
      <w:keepNext/>
      <w:keepLines/>
      <w:spacing w:before="200" w:after="0"/>
      <w:outlineLvl w:val="7"/>
    </w:pPr>
    <w:rPr>
      <w:rFonts w:ascii="Calibri" w:hAnsi="Calibri"/>
      <w:color w:val="4F81BD"/>
    </w:rPr>
  </w:style>
  <w:style w:type="paragraph" w:styleId="Ttulo9">
    <w:name w:val="heading 9"/>
    <w:basedOn w:val="Normal"/>
    <w:qFormat/>
    <w:pPr>
      <w:keepNext/>
      <w:keepLines/>
      <w:spacing w:before="200" w:after="0"/>
      <w:outlineLvl w:val="8"/>
    </w:pPr>
    <w:rPr>
      <w:rFonts w:ascii="Calibri" w:hAnsi="Calibri"/>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qFormat/>
  </w:style>
  <w:style w:type="character" w:customStyle="1" w:styleId="VerbatimChar">
    <w:name w:val="Verbatim Char"/>
    <w:basedOn w:val="DescripcinCar"/>
    <w:qFormat/>
    <w:rPr>
      <w:rFonts w:ascii="Consolas" w:hAnsi="Consolas"/>
      <w:sz w:val="22"/>
    </w:rPr>
  </w:style>
  <w:style w:type="character" w:customStyle="1" w:styleId="FootnoteCharacters">
    <w:name w:val="Footnote Characters"/>
    <w:basedOn w:val="DescripcinCar"/>
    <w:qFormat/>
    <w:rPr>
      <w:vertAlign w:val="superscript"/>
    </w:rPr>
  </w:style>
  <w:style w:type="character" w:customStyle="1" w:styleId="FootnoteAnchor">
    <w:name w:val="Footnote Anchor"/>
    <w:rPr>
      <w:vertAlign w:val="superscript"/>
    </w:rPr>
  </w:style>
  <w:style w:type="character" w:customStyle="1" w:styleId="InternetLink">
    <w:name w:val="Internet Link"/>
    <w:basedOn w:val="DescripcinCar"/>
    <w:rPr>
      <w:color w:val="4F81BD"/>
    </w:rPr>
  </w:style>
  <w:style w:type="character" w:customStyle="1" w:styleId="KeywordTok">
    <w:name w:val="KeywordTok"/>
    <w:basedOn w:val="VerbatimChar"/>
    <w:qFormat/>
    <w:rPr>
      <w:rFonts w:ascii="Consolas" w:hAnsi="Consolas"/>
      <w:color w:val="204A87"/>
      <w:sz w:val="22"/>
      <w:highlight w:val="white"/>
    </w:rPr>
  </w:style>
  <w:style w:type="character" w:customStyle="1" w:styleId="DataTypeTok">
    <w:name w:val="DataTypeTok"/>
    <w:basedOn w:val="VerbatimChar"/>
    <w:qFormat/>
    <w:rPr>
      <w:rFonts w:ascii="Consolas" w:hAnsi="Consolas"/>
      <w:color w:val="204A87"/>
      <w:sz w:val="22"/>
      <w:highlight w:val="white"/>
    </w:rPr>
  </w:style>
  <w:style w:type="character" w:customStyle="1" w:styleId="DecValTok">
    <w:name w:val="DecValTok"/>
    <w:basedOn w:val="VerbatimChar"/>
    <w:qFormat/>
    <w:rPr>
      <w:rFonts w:ascii="Consolas" w:hAnsi="Consolas"/>
      <w:color w:val="0000CF"/>
      <w:sz w:val="22"/>
      <w:highlight w:val="white"/>
    </w:rPr>
  </w:style>
  <w:style w:type="character" w:customStyle="1" w:styleId="BaseNTok">
    <w:name w:val="BaseNTok"/>
    <w:basedOn w:val="VerbatimChar"/>
    <w:qFormat/>
    <w:rPr>
      <w:rFonts w:ascii="Consolas" w:hAnsi="Consolas"/>
      <w:color w:val="0000CF"/>
      <w:sz w:val="22"/>
      <w:highlight w:val="white"/>
    </w:rPr>
  </w:style>
  <w:style w:type="character" w:customStyle="1" w:styleId="FloatTok">
    <w:name w:val="FloatTok"/>
    <w:basedOn w:val="VerbatimChar"/>
    <w:qFormat/>
    <w:rPr>
      <w:rFonts w:ascii="Consolas" w:hAnsi="Consolas"/>
      <w:color w:val="0000CF"/>
      <w:sz w:val="22"/>
      <w:highlight w:val="white"/>
    </w:rPr>
  </w:style>
  <w:style w:type="character" w:customStyle="1" w:styleId="ConstantTok">
    <w:name w:val="ConstantTok"/>
    <w:basedOn w:val="VerbatimChar"/>
    <w:qFormat/>
    <w:rPr>
      <w:rFonts w:ascii="Consolas" w:hAnsi="Consolas"/>
      <w:color w:val="000000"/>
      <w:sz w:val="22"/>
      <w:highlight w:val="white"/>
    </w:rPr>
  </w:style>
  <w:style w:type="character" w:customStyle="1" w:styleId="CharTok">
    <w:name w:val="CharTok"/>
    <w:basedOn w:val="VerbatimChar"/>
    <w:qFormat/>
    <w:rPr>
      <w:rFonts w:ascii="Consolas" w:hAnsi="Consolas"/>
      <w:color w:val="4E9A06"/>
      <w:sz w:val="22"/>
      <w:highlight w:val="white"/>
    </w:rPr>
  </w:style>
  <w:style w:type="character" w:customStyle="1" w:styleId="SpecialCharTok">
    <w:name w:val="SpecialCharTok"/>
    <w:basedOn w:val="VerbatimChar"/>
    <w:qFormat/>
    <w:rPr>
      <w:rFonts w:ascii="Consolas" w:hAnsi="Consolas"/>
      <w:color w:val="000000"/>
      <w:sz w:val="22"/>
      <w:highlight w:val="white"/>
    </w:rPr>
  </w:style>
  <w:style w:type="character" w:customStyle="1" w:styleId="StringTok">
    <w:name w:val="StringTok"/>
    <w:basedOn w:val="VerbatimChar"/>
    <w:qFormat/>
    <w:rPr>
      <w:rFonts w:ascii="Consolas" w:hAnsi="Consolas"/>
      <w:color w:val="4E9A06"/>
      <w:sz w:val="22"/>
      <w:highlight w:val="white"/>
    </w:rPr>
  </w:style>
  <w:style w:type="character" w:customStyle="1" w:styleId="VerbatimStringTok">
    <w:name w:val="VerbatimStringTok"/>
    <w:basedOn w:val="VerbatimChar"/>
    <w:qFormat/>
    <w:rPr>
      <w:rFonts w:ascii="Consolas" w:hAnsi="Consolas"/>
      <w:color w:val="4E9A06"/>
      <w:sz w:val="22"/>
      <w:highlight w:val="white"/>
    </w:rPr>
  </w:style>
  <w:style w:type="character" w:customStyle="1" w:styleId="SpecialStringTok">
    <w:name w:val="SpecialStringTok"/>
    <w:basedOn w:val="VerbatimChar"/>
    <w:qFormat/>
    <w:rPr>
      <w:rFonts w:ascii="Consolas" w:hAnsi="Consolas"/>
      <w:color w:val="4E9A06"/>
      <w:sz w:val="22"/>
      <w:highlight w:val="white"/>
    </w:rPr>
  </w:style>
  <w:style w:type="character" w:customStyle="1" w:styleId="ImportTok">
    <w:name w:val="ImportTok"/>
    <w:basedOn w:val="VerbatimChar"/>
    <w:qFormat/>
    <w:rPr>
      <w:rFonts w:ascii="Consolas" w:hAnsi="Consolas"/>
      <w:sz w:val="22"/>
      <w:highlight w:val="white"/>
    </w:rPr>
  </w:style>
  <w:style w:type="character" w:customStyle="1" w:styleId="CommentTok">
    <w:name w:val="CommentTok"/>
    <w:basedOn w:val="VerbatimChar"/>
    <w:qFormat/>
    <w:rPr>
      <w:rFonts w:ascii="Consolas" w:hAnsi="Consolas"/>
      <w:i/>
      <w:color w:val="8F5902"/>
      <w:sz w:val="22"/>
      <w:highlight w:val="white"/>
    </w:rPr>
  </w:style>
  <w:style w:type="character" w:customStyle="1" w:styleId="DocumentationTok">
    <w:name w:val="DocumentationTok"/>
    <w:basedOn w:val="VerbatimChar"/>
    <w:qFormat/>
    <w:rPr>
      <w:rFonts w:ascii="Consolas" w:hAnsi="Consolas"/>
      <w:i/>
      <w:color w:val="8F5902"/>
      <w:sz w:val="22"/>
      <w:highlight w:val="white"/>
    </w:rPr>
  </w:style>
  <w:style w:type="character" w:customStyle="1" w:styleId="AnnotationTok">
    <w:name w:val="AnnotationTok"/>
    <w:basedOn w:val="VerbatimChar"/>
    <w:qFormat/>
    <w:rPr>
      <w:rFonts w:ascii="Consolas" w:hAnsi="Consolas"/>
      <w:i/>
      <w:color w:val="8F5902"/>
      <w:sz w:val="22"/>
      <w:highlight w:val="white"/>
    </w:rPr>
  </w:style>
  <w:style w:type="character" w:customStyle="1" w:styleId="CommentVarTok">
    <w:name w:val="CommentVarTok"/>
    <w:basedOn w:val="VerbatimChar"/>
    <w:qFormat/>
    <w:rPr>
      <w:rFonts w:ascii="Consolas" w:hAnsi="Consolas"/>
      <w:i/>
      <w:color w:val="8F5902"/>
      <w:sz w:val="22"/>
      <w:highlight w:val="white"/>
    </w:rPr>
  </w:style>
  <w:style w:type="character" w:customStyle="1" w:styleId="OtherTok">
    <w:name w:val="OtherTok"/>
    <w:basedOn w:val="VerbatimChar"/>
    <w:qFormat/>
    <w:rPr>
      <w:rFonts w:ascii="Consolas" w:hAnsi="Consolas"/>
      <w:color w:val="8F5902"/>
      <w:sz w:val="22"/>
      <w:highlight w:val="white"/>
    </w:rPr>
  </w:style>
  <w:style w:type="character" w:customStyle="1" w:styleId="FunctionTok">
    <w:name w:val="FunctionTok"/>
    <w:basedOn w:val="VerbatimChar"/>
    <w:qFormat/>
    <w:rPr>
      <w:rFonts w:ascii="Consolas" w:hAnsi="Consolas"/>
      <w:color w:val="000000"/>
      <w:sz w:val="22"/>
      <w:highlight w:val="white"/>
    </w:rPr>
  </w:style>
  <w:style w:type="character" w:customStyle="1" w:styleId="VariableTok">
    <w:name w:val="VariableTok"/>
    <w:basedOn w:val="VerbatimChar"/>
    <w:qFormat/>
    <w:rPr>
      <w:rFonts w:ascii="Consolas" w:hAnsi="Consolas"/>
      <w:color w:val="000000"/>
      <w:sz w:val="22"/>
      <w:highlight w:val="white"/>
    </w:rPr>
  </w:style>
  <w:style w:type="character" w:customStyle="1" w:styleId="ControlFlowTok">
    <w:name w:val="ControlFlowTok"/>
    <w:basedOn w:val="VerbatimChar"/>
    <w:qFormat/>
    <w:rPr>
      <w:rFonts w:ascii="Consolas" w:hAnsi="Consolas"/>
      <w:color w:val="204A87"/>
      <w:sz w:val="22"/>
      <w:highlight w:val="white"/>
    </w:rPr>
  </w:style>
  <w:style w:type="character" w:customStyle="1" w:styleId="OperatorTok">
    <w:name w:val="OperatorTok"/>
    <w:basedOn w:val="VerbatimChar"/>
    <w:qFormat/>
    <w:rPr>
      <w:rFonts w:ascii="Consolas" w:hAnsi="Consolas"/>
      <w:color w:val="CE5C00"/>
      <w:sz w:val="22"/>
      <w:highlight w:val="white"/>
    </w:rPr>
  </w:style>
  <w:style w:type="character" w:customStyle="1" w:styleId="BuiltInTok">
    <w:name w:val="BuiltInTok"/>
    <w:basedOn w:val="VerbatimChar"/>
    <w:qFormat/>
    <w:rPr>
      <w:rFonts w:ascii="Consolas" w:hAnsi="Consolas"/>
      <w:sz w:val="22"/>
      <w:highlight w:val="white"/>
    </w:rPr>
  </w:style>
  <w:style w:type="character" w:customStyle="1" w:styleId="ExtensionTok">
    <w:name w:val="ExtensionTok"/>
    <w:basedOn w:val="VerbatimChar"/>
    <w:qFormat/>
    <w:rPr>
      <w:rFonts w:ascii="Consolas" w:hAnsi="Consolas"/>
      <w:sz w:val="22"/>
      <w:highlight w:val="white"/>
    </w:rPr>
  </w:style>
  <w:style w:type="character" w:customStyle="1" w:styleId="PreprocessorTok">
    <w:name w:val="PreprocessorTok"/>
    <w:basedOn w:val="VerbatimChar"/>
    <w:qFormat/>
    <w:rPr>
      <w:rFonts w:ascii="Consolas" w:hAnsi="Consolas"/>
      <w:i/>
      <w:color w:val="8F5902"/>
      <w:sz w:val="22"/>
      <w:highlight w:val="white"/>
    </w:rPr>
  </w:style>
  <w:style w:type="character" w:customStyle="1" w:styleId="AttributeTok">
    <w:name w:val="AttributeTok"/>
    <w:basedOn w:val="VerbatimChar"/>
    <w:qFormat/>
    <w:rPr>
      <w:rFonts w:ascii="Consolas" w:hAnsi="Consolas"/>
      <w:color w:val="C4A000"/>
      <w:sz w:val="22"/>
      <w:highlight w:val="white"/>
    </w:rPr>
  </w:style>
  <w:style w:type="character" w:customStyle="1" w:styleId="RegionMarkerTok">
    <w:name w:val="RegionMarkerTok"/>
    <w:basedOn w:val="VerbatimChar"/>
    <w:qFormat/>
    <w:rPr>
      <w:rFonts w:ascii="Consolas" w:hAnsi="Consolas"/>
      <w:sz w:val="22"/>
      <w:highlight w:val="white"/>
    </w:rPr>
  </w:style>
  <w:style w:type="character" w:customStyle="1" w:styleId="InformationTok">
    <w:name w:val="InformationTok"/>
    <w:basedOn w:val="VerbatimChar"/>
    <w:qFormat/>
    <w:rPr>
      <w:rFonts w:ascii="Consolas" w:hAnsi="Consolas"/>
      <w:i/>
      <w:color w:val="8F5902"/>
      <w:sz w:val="22"/>
      <w:highlight w:val="white"/>
    </w:rPr>
  </w:style>
  <w:style w:type="character" w:customStyle="1" w:styleId="WarningTok">
    <w:name w:val="WarningTok"/>
    <w:basedOn w:val="VerbatimChar"/>
    <w:qFormat/>
    <w:rPr>
      <w:rFonts w:ascii="Consolas" w:hAnsi="Consolas"/>
      <w:i/>
      <w:color w:val="8F5902"/>
      <w:sz w:val="22"/>
      <w:highlight w:val="white"/>
    </w:rPr>
  </w:style>
  <w:style w:type="character" w:customStyle="1" w:styleId="AlertTok">
    <w:name w:val="AlertTok"/>
    <w:basedOn w:val="VerbatimChar"/>
    <w:qFormat/>
    <w:rPr>
      <w:rFonts w:ascii="Consolas" w:hAnsi="Consolas"/>
      <w:color w:val="EF2929"/>
      <w:sz w:val="22"/>
      <w:highlight w:val="white"/>
    </w:rPr>
  </w:style>
  <w:style w:type="character" w:customStyle="1" w:styleId="ErrorTok">
    <w:name w:val="ErrorTok"/>
    <w:basedOn w:val="VerbatimChar"/>
    <w:qFormat/>
    <w:rPr>
      <w:rFonts w:ascii="Consolas" w:hAnsi="Consolas"/>
      <w:color w:val="A40000"/>
      <w:sz w:val="22"/>
      <w:highlight w:val="white"/>
    </w:rPr>
  </w:style>
  <w:style w:type="character" w:customStyle="1" w:styleId="NormalTok">
    <w:name w:val="NormalTok"/>
    <w:basedOn w:val="VerbatimChar"/>
    <w:qFormat/>
    <w:rPr>
      <w:rFonts w:ascii="Consolas" w:hAnsi="Consolas"/>
      <w:sz w:val="22"/>
      <w:highlight w:val="white"/>
    </w:rPr>
  </w:style>
  <w:style w:type="character" w:customStyle="1" w:styleId="ListLabel1">
    <w:name w:val="ListLabel 1"/>
    <w:qFormat/>
  </w:style>
  <w:style w:type="character" w:customStyle="1" w:styleId="ListLabel2">
    <w:name w:val="ListLabel 2"/>
    <w:qFormat/>
    <w:rPr>
      <w:rFonts w:ascii="Times New Roman" w:hAnsi="Times New Roman"/>
      <w:color w:val="000000"/>
      <w:sz w:val="24"/>
      <w:szCs w:val="24"/>
      <w:lang w:val="en-GB"/>
    </w:rPr>
  </w:style>
  <w:style w:type="character" w:customStyle="1" w:styleId="ListLabel3">
    <w:name w:val="ListLabel 3"/>
    <w:qFormat/>
    <w:rPr>
      <w:rFonts w:ascii="Times New Roman" w:hAnsi="Times New Roman"/>
      <w:color w:val="000000"/>
      <w:sz w:val="24"/>
      <w:szCs w:val="24"/>
      <w:lang w:val="en-GB" w:eastAsia="en-US" w:bidi="ar-SA"/>
    </w:rPr>
  </w:style>
  <w:style w:type="character" w:customStyle="1" w:styleId="ListLabel4">
    <w:name w:val="ListLabel 4"/>
    <w:qFormat/>
    <w:rPr>
      <w:rFonts w:ascii="Times New Roman" w:hAnsi="Times New Roman"/>
      <w:color w:val="000000"/>
      <w:sz w:val="24"/>
      <w:szCs w:val="24"/>
      <w:lang w:val="en-GB" w:eastAsia="en-US" w:bidi="ar-SA"/>
    </w:rPr>
  </w:style>
  <w:style w:type="character" w:customStyle="1" w:styleId="ListLabel5">
    <w:name w:val="ListLabel 5"/>
    <w:qFormat/>
    <w:rPr>
      <w:rFonts w:ascii="Times New Roman" w:hAnsi="Times New Roman"/>
      <w:color w:val="000000"/>
      <w:sz w:val="24"/>
      <w:szCs w:val="24"/>
      <w:lang w:val="en-GB" w:eastAsia="en-US" w:bidi="ar-SA"/>
    </w:rPr>
  </w:style>
  <w:style w:type="character" w:customStyle="1" w:styleId="ListLabel6">
    <w:name w:val="ListLabel 6"/>
    <w:qFormat/>
    <w:rPr>
      <w:rFonts w:ascii="Times New Roman" w:hAnsi="Times New Roman"/>
      <w:color w:val="000000"/>
      <w:sz w:val="24"/>
      <w:szCs w:val="24"/>
      <w:lang w:val="en-GB" w:eastAsia="en-US" w:bidi="ar-SA"/>
    </w:rPr>
  </w:style>
  <w:style w:type="character" w:customStyle="1" w:styleId="ListLabel7">
    <w:name w:val="ListLabel 7"/>
    <w:qFormat/>
    <w:rPr>
      <w:rFonts w:ascii="Times New Roman" w:hAnsi="Times New Roman"/>
      <w:color w:val="000000"/>
      <w:sz w:val="24"/>
      <w:szCs w:val="24"/>
      <w:lang w:val="en-GB" w:eastAsia="en-US" w:bidi="ar-SA"/>
    </w:rPr>
  </w:style>
  <w:style w:type="character" w:customStyle="1" w:styleId="ListLabel8">
    <w:name w:val="ListLabel 8"/>
    <w:qFormat/>
    <w:rPr>
      <w:rFonts w:ascii="Times New Roman" w:hAnsi="Times New Roman"/>
      <w:color w:val="000000"/>
      <w:sz w:val="24"/>
      <w:szCs w:val="24"/>
      <w:lang w:val="en-GB" w:eastAsia="en-US" w:bidi="ar-SA"/>
    </w:rPr>
  </w:style>
  <w:style w:type="character" w:customStyle="1" w:styleId="ListLabel9">
    <w:name w:val="ListLabel 9"/>
    <w:qFormat/>
    <w:rPr>
      <w:rFonts w:ascii="Times New Roman" w:hAnsi="Times New Roman"/>
      <w:color w:val="000000"/>
      <w:sz w:val="24"/>
      <w:szCs w:val="24"/>
      <w:lang w:val="en-GB" w:eastAsia="en-US" w:bidi="ar-SA"/>
    </w:rPr>
  </w:style>
  <w:style w:type="character" w:customStyle="1" w:styleId="ListLabel10">
    <w:name w:val="ListLabel 10"/>
    <w:qFormat/>
    <w:rPr>
      <w:rFonts w:ascii="Times New Roman" w:hAnsi="Times New Roman"/>
      <w:color w:val="000000"/>
      <w:sz w:val="24"/>
      <w:szCs w:val="24"/>
      <w:lang w:val="en-GB" w:eastAsia="en-US" w:bidi="ar-SA"/>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Cs w:val="20"/>
    </w:rPr>
  </w:style>
  <w:style w:type="character" w:customStyle="1" w:styleId="AsuntodelcomentarioCar">
    <w:name w:val="Asunto del comentario Car"/>
    <w:basedOn w:val="TextocomentarioCar"/>
    <w:qFormat/>
    <w:rPr>
      <w:b/>
      <w:bCs/>
      <w:szCs w:val="20"/>
    </w:rPr>
  </w:style>
  <w:style w:type="character" w:customStyle="1" w:styleId="TextodegloboCar">
    <w:name w:val="Texto de globo Car"/>
    <w:basedOn w:val="Fuentedeprrafopredeter"/>
    <w:qFormat/>
    <w:rPr>
      <w:rFonts w:ascii="Segoe UI" w:hAnsi="Segoe UI" w:cs="Segoe UI"/>
      <w:sz w:val="18"/>
      <w:szCs w:val="18"/>
    </w:rPr>
  </w:style>
  <w:style w:type="character" w:customStyle="1" w:styleId="ListLabel11">
    <w:name w:val="ListLabel 11"/>
    <w:qFormat/>
    <w:rPr>
      <w:rFonts w:ascii="Times New Roman" w:hAnsi="Times New Roman"/>
      <w:color w:val="000000"/>
      <w:lang w:val="en-GB"/>
    </w:rPr>
  </w:style>
  <w:style w:type="character" w:customStyle="1" w:styleId="ListLabel12">
    <w:name w:val="ListLabel 12"/>
    <w:qFormat/>
    <w:rPr>
      <w:rFonts w:ascii="Times New Roman" w:hAnsi="Times New Roman"/>
      <w:color w:val="000000"/>
      <w:lang w:val="en-GB"/>
    </w:rPr>
  </w:style>
  <w:style w:type="character" w:customStyle="1" w:styleId="ListLabel13">
    <w:name w:val="ListLabel 13"/>
    <w:qFormat/>
    <w:rPr>
      <w:rFonts w:ascii="Times New Roman" w:hAnsi="Times New Roman"/>
      <w:color w:val="000000"/>
      <w:lang w:val="en-GB"/>
    </w:rPr>
  </w:style>
  <w:style w:type="character" w:customStyle="1" w:styleId="ListLabel14">
    <w:name w:val="ListLabel 14"/>
    <w:qFormat/>
    <w:rPr>
      <w:rFonts w:ascii="Times New Roman" w:hAnsi="Times New Roman"/>
      <w:color w:val="000000"/>
      <w:lang w:val="en-GB"/>
    </w:rPr>
  </w:style>
  <w:style w:type="character" w:customStyle="1" w:styleId="ListLabel15">
    <w:name w:val="ListLabel 15"/>
    <w:qFormat/>
    <w:rPr>
      <w:rFonts w:ascii="Times New Roman" w:hAnsi="Times New Roman"/>
      <w:color w:val="000000"/>
      <w:lang w:val="en-GB"/>
    </w:rPr>
  </w:style>
  <w:style w:type="character" w:customStyle="1" w:styleId="ListLabel16">
    <w:name w:val="ListLabel 16"/>
    <w:qFormat/>
    <w:rPr>
      <w:rFonts w:ascii="Times New Roman" w:hAnsi="Times New Roman"/>
      <w:color w:val="000000"/>
      <w:lang w:val="en-GB"/>
    </w:rPr>
  </w:style>
  <w:style w:type="character" w:customStyle="1" w:styleId="ListLabel17">
    <w:name w:val="ListLabel 17"/>
    <w:qFormat/>
    <w:rPr>
      <w:rFonts w:ascii="Times New Roman" w:hAnsi="Times New Roman"/>
      <w:color w:val="000000"/>
      <w:lang w:val="en-GB"/>
    </w:rPr>
  </w:style>
  <w:style w:type="character" w:customStyle="1" w:styleId="ListLabel18">
    <w:name w:val="ListLabel 18"/>
    <w:qFormat/>
    <w:rPr>
      <w:rFonts w:ascii="Times New Roman" w:hAnsi="Times New Roman"/>
      <w:color w:val="000000"/>
      <w:lang w:val="en-GB"/>
    </w:rPr>
  </w:style>
  <w:style w:type="character" w:customStyle="1" w:styleId="ListLabel19">
    <w:name w:val="ListLabel 19"/>
    <w:qFormat/>
    <w:rPr>
      <w:rFonts w:ascii="Times New Roman" w:hAnsi="Times New Roman"/>
      <w:color w:val="000000"/>
      <w:lang w:val="en-GB"/>
    </w:rPr>
  </w:style>
  <w:style w:type="character" w:customStyle="1" w:styleId="ListLabel20">
    <w:name w:val="ListLabel 20"/>
    <w:qFormat/>
    <w:rPr>
      <w:rFonts w:ascii="Times New Roman" w:hAnsi="Times New Roman"/>
      <w:color w:val="000000"/>
      <w:lang w:val="en-GB"/>
    </w:rPr>
  </w:style>
  <w:style w:type="character" w:customStyle="1" w:styleId="ListLabel21">
    <w:name w:val="ListLabel 21"/>
    <w:qFormat/>
    <w:rPr>
      <w:rFonts w:ascii="Times New Roman" w:hAnsi="Times New Roman"/>
      <w:color w:val="000000"/>
      <w:lang w:val="en-GB"/>
    </w:rPr>
  </w:style>
  <w:style w:type="character" w:customStyle="1" w:styleId="ListLabel22">
    <w:name w:val="ListLabel 22"/>
    <w:qFormat/>
    <w:rPr>
      <w:rFonts w:ascii="Times New Roman" w:hAnsi="Times New Roman"/>
      <w:color w:val="000000"/>
      <w:lang w:val="en-GB"/>
    </w:rPr>
  </w:style>
  <w:style w:type="character" w:customStyle="1" w:styleId="ListLabel23">
    <w:name w:val="ListLabel 23"/>
    <w:qFormat/>
    <w:rPr>
      <w:rFonts w:ascii="Times New Roman" w:hAnsi="Times New Roman"/>
      <w:color w:val="000000"/>
      <w:lang w:val="en-GB"/>
    </w:rPr>
  </w:style>
  <w:style w:type="character" w:customStyle="1" w:styleId="ListLabel24">
    <w:name w:val="ListLabel 24"/>
    <w:qFormat/>
    <w:rPr>
      <w:rFonts w:ascii="Times New Roman" w:hAnsi="Times New Roman"/>
      <w:color w:val="000000"/>
      <w:lang w:val="en-GB"/>
    </w:rPr>
  </w:style>
  <w:style w:type="character" w:customStyle="1" w:styleId="ListLabel25">
    <w:name w:val="ListLabel 25"/>
    <w:qFormat/>
    <w:rPr>
      <w:rFonts w:ascii="Times New Roman" w:hAnsi="Times New Roman"/>
      <w:color w:val="000000"/>
      <w:lang w:val="en-GB"/>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180" w:after="180"/>
    </w:pPr>
  </w:style>
  <w:style w:type="paragraph" w:styleId="Lista">
    <w:name w:val="List"/>
    <w:basedOn w:val="Textoindependiente"/>
    <w:rPr>
      <w:rFonts w:cs="Lohit Devanagari"/>
    </w:rPr>
  </w:style>
  <w:style w:type="paragraph" w:styleId="Descripcin">
    <w:name w:val="caption"/>
    <w:basedOn w:val="Normal"/>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Textoindependiente"/>
    <w:qFormat/>
  </w:style>
  <w:style w:type="paragraph" w:customStyle="1" w:styleId="Compact">
    <w:name w:val="Compact"/>
    <w:basedOn w:val="Textoindependiente"/>
    <w:qFormat/>
    <w:pPr>
      <w:spacing w:before="36" w:after="36"/>
    </w:pPr>
  </w:style>
  <w:style w:type="paragraph" w:styleId="Puesto">
    <w:name w:val="Title"/>
    <w:basedOn w:val="Normal"/>
    <w:qFormat/>
    <w:pPr>
      <w:keepNext/>
      <w:keepLines/>
      <w:spacing w:before="480" w:after="240"/>
      <w:jc w:val="center"/>
    </w:pPr>
    <w:rPr>
      <w:rFonts w:ascii="Calibri" w:hAnsi="Calibri"/>
      <w:b/>
      <w:bCs/>
      <w:color w:val="345A8A"/>
      <w:sz w:val="36"/>
      <w:szCs w:val="36"/>
    </w:rPr>
  </w:style>
  <w:style w:type="paragraph" w:styleId="Subttulo">
    <w:name w:val="Subtitle"/>
    <w:basedOn w:val="Puesto"/>
    <w:qFormat/>
    <w:pPr>
      <w:spacing w:before="240"/>
    </w:pPr>
    <w:rPr>
      <w:sz w:val="30"/>
      <w:szCs w:val="30"/>
    </w:rPr>
  </w:style>
  <w:style w:type="paragraph" w:customStyle="1" w:styleId="Author">
    <w:name w:val="Author"/>
    <w:qFormat/>
    <w:pPr>
      <w:keepNext/>
      <w:keepLines/>
      <w:overflowPunct w:val="0"/>
      <w:jc w:val="center"/>
    </w:pPr>
    <w:rPr>
      <w:sz w:val="24"/>
    </w:rPr>
  </w:style>
  <w:style w:type="paragraph" w:styleId="Fecha">
    <w:name w:val="Date"/>
    <w:qFormat/>
    <w:pPr>
      <w:keepNext/>
      <w:keepLines/>
      <w:overflowPunct w:val="0"/>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qFormat/>
    <w:pPr>
      <w:spacing w:before="100" w:after="100"/>
    </w:pPr>
    <w:rPr>
      <w:rFonts w:ascii="Calibri" w:hAnsi="Calibri"/>
      <w:bCs/>
      <w:sz w:val="20"/>
      <w:szCs w:val="20"/>
    </w:rPr>
  </w:style>
  <w:style w:type="paragraph" w:styleId="Textonotapie">
    <w:name w:val="footnote text"/>
    <w:basedOn w:val="Normal"/>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tulodeTDC">
    <w:name w:val="TOC Heading"/>
    <w:basedOn w:val="Ttulo1"/>
    <w:qFormat/>
    <w:pPr>
      <w:spacing w:before="240" w:line="259" w:lineRule="auto"/>
    </w:pPr>
    <w:rPr>
      <w:b w:val="0"/>
      <w:bCs w:val="0"/>
      <w:color w:val="365F91"/>
    </w:rPr>
  </w:style>
  <w:style w:type="paragraph" w:customStyle="1" w:styleId="SourceCode">
    <w:name w:val="Source Code"/>
    <w:basedOn w:val="Normal"/>
    <w:qFormat/>
    <w:pPr>
      <w:shd w:val="clear" w:color="auto" w:fill="F8F8F8"/>
    </w:pPr>
  </w:style>
  <w:style w:type="paragraph" w:customStyle="1" w:styleId="Ttulo21">
    <w:name w:val="Título 21"/>
    <w:basedOn w:val="Normal"/>
    <w:qFormat/>
    <w:pPr>
      <w:keepNext/>
      <w:keepLines/>
      <w:spacing w:before="200" w:after="0"/>
      <w:outlineLvl w:val="1"/>
    </w:pPr>
    <w:rPr>
      <w:rFonts w:ascii="Calibri" w:hAnsi="Calibri"/>
      <w:b/>
      <w:bCs/>
      <w:color w:val="4F81BD"/>
      <w:sz w:val="32"/>
      <w:szCs w:val="32"/>
    </w:rPr>
  </w:style>
  <w:style w:type="paragraph" w:customStyle="1" w:styleId="Fig">
    <w:name w:val="Fig."/>
    <w:basedOn w:val="Descripcin"/>
    <w:qFormat/>
  </w:style>
  <w:style w:type="paragraph" w:customStyle="1" w:styleId="FrameContents">
    <w:name w:val="Frame Contents"/>
    <w:basedOn w:val="Normal"/>
    <w:qFormat/>
  </w:style>
  <w:style w:type="paragraph" w:styleId="Textocomentario">
    <w:name w:val="annotation text"/>
    <w:basedOn w:val="Normal"/>
    <w:qFormat/>
    <w:rPr>
      <w:sz w:val="20"/>
      <w:szCs w:val="20"/>
    </w:rPr>
  </w:style>
  <w:style w:type="paragraph" w:styleId="Asuntodelcomentario">
    <w:name w:val="annotation subject"/>
    <w:basedOn w:val="Textocomentario"/>
    <w:qFormat/>
    <w:rPr>
      <w:b/>
      <w:bCs/>
    </w:rPr>
  </w:style>
  <w:style w:type="paragraph" w:styleId="Textodeglobo">
    <w:name w:val="Balloon Text"/>
    <w:basedOn w:val="Normal"/>
    <w:qFormat/>
    <w:pPr>
      <w:spacing w:after="0"/>
    </w:pPr>
    <w:rPr>
      <w:rFonts w:ascii="Segoe UI" w:hAnsi="Segoe UI" w:cs="Segoe UI"/>
      <w:sz w:val="18"/>
      <w:szCs w:val="18"/>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ebofknowledge.co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worldometers.info/faq/"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EDF48-4850-40AF-AEDF-43C039C22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29</Pages>
  <Words>7805</Words>
  <Characters>42929</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Coastal urban ecology. Exploring tendencies of research in a developing world.</vt:lpstr>
    </vt:vector>
  </TitlesOfParts>
  <Company>Microsoft</Company>
  <LinksUpToDate>false</LinksUpToDate>
  <CharactersWithSpaces>50633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Coastal urban ecology. Exploring tendencies of research in a developing world.</dc:title>
  <dc:subject/>
  <dc:creator>Graells G1,2, Nakamura N3, Lagos N4, Celis-Diez Juan L.5 Gelcich S1,2</dc:creator>
  <dc:description/>
  <cp:lastModifiedBy>Usuario</cp:lastModifiedBy>
  <cp:revision>5</cp:revision>
  <dcterms:created xsi:type="dcterms:W3CDTF">2020-05-06T13:42:00Z</dcterms:created>
  <dcterms:modified xsi:type="dcterms:W3CDTF">2020-05-06T13:52:00Z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