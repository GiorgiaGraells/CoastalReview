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rFonts w:ascii="Times New Roman" w:hAnsi="Times New Roman"/>
          <w:color w:val="000000"/>
          <w:sz w:val="24"/>
          <w:szCs w:val="24"/>
          <w:lang w:val="en-GB"/>
        </w:rPr>
        <w:t>Coastal urban ecology</w:t>
      </w:r>
      <w:del w:id="0" w:author="Usuario" w:date="2020-04-02T12:23:00Z">
        <w:r>
          <w:rPr>
            <w:rFonts w:ascii="Times New Roman" w:hAnsi="Times New Roman"/>
            <w:color w:val="000000"/>
            <w:sz w:val="24"/>
            <w:szCs w:val="24"/>
            <w:lang w:val="en-GB"/>
          </w:rPr>
          <w:delText xml:space="preserve">. </w:delText>
        </w:r>
      </w:del>
      <w:ins w:id="1" w:author="Usuario" w:date="2020-04-02T12:23:00Z">
        <w:r>
          <w:rPr>
            <w:rFonts w:ascii="Times New Roman" w:hAnsi="Times New Roman"/>
            <w:color w:val="000000"/>
            <w:sz w:val="24"/>
            <w:szCs w:val="24"/>
            <w:lang w:val="en-GB"/>
          </w:rPr>
          <w:t>: Research gaps, challenges and needs</w:t>
        </w:r>
      </w:ins>
      <w:del w:id="2" w:author="Usuario" w:date="2020-04-02T12:23:00Z">
        <w:r>
          <w:rPr>
            <w:rFonts w:ascii="Times New Roman" w:hAnsi="Times New Roman"/>
            <w:color w:val="000000"/>
            <w:sz w:val="24"/>
            <w:szCs w:val="24"/>
            <w:lang w:val="en-GB"/>
          </w:rPr>
          <w:delText>Exploring tendencies of research in a developing world</w:delText>
        </w:r>
      </w:del>
      <w:r>
        <w:rPr>
          <w:rFonts w:ascii="Times New Roman" w:hAnsi="Times New Roman"/>
          <w:color w:val="000000"/>
          <w:sz w:val="24"/>
          <w:szCs w:val="24"/>
          <w:lang w:val="en-GB"/>
        </w:rPr>
        <w:t>.</w:t>
      </w:r>
    </w:p>
    <w:p>
      <w:pPr>
        <w:pStyle w:val="Title"/>
        <w:jc w:val="both"/>
        <w:rPr>
          <w:rFonts w:ascii="Times New Roman" w:hAnsi="Times New Roman"/>
          <w:b w:val="false"/>
          <w:b w:val="false"/>
          <w:bCs w:val="false"/>
          <w:color w:val="000000"/>
          <w:sz w:val="24"/>
          <w:szCs w:val="24"/>
          <w:lang w:val="es-ES"/>
        </w:rPr>
      </w:pPr>
      <w:r>
        <w:rPr>
          <w:rFonts w:ascii="Times New Roman" w:hAnsi="Times New Roman"/>
          <w:b w:val="false"/>
          <w:bCs w:val="false"/>
          <w:color w:val="000000"/>
          <w:sz w:val="24"/>
          <w:szCs w:val="24"/>
          <w:lang w:val="es-ES"/>
        </w:rPr>
        <w:t>Graells G</w:t>
      </w:r>
      <w:r>
        <w:rPr>
          <w:rFonts w:ascii="Times New Roman" w:hAnsi="Times New Roman"/>
          <w:b w:val="false"/>
          <w:bCs w:val="false"/>
          <w:color w:val="000000"/>
          <w:sz w:val="24"/>
          <w:szCs w:val="24"/>
          <w:vertAlign w:val="superscript"/>
          <w:lang w:val="es-ES"/>
        </w:rPr>
        <w:t>1,2</w:t>
      </w:r>
      <w:r>
        <w:rPr>
          <w:rFonts w:ascii="Times New Roman" w:hAnsi="Times New Roman"/>
          <w:b w:val="false"/>
          <w:bCs w:val="false"/>
          <w:color w:val="000000"/>
          <w:sz w:val="24"/>
          <w:szCs w:val="24"/>
          <w:lang w:val="es-ES"/>
        </w:rPr>
        <w:t>, Nakamura N</w:t>
      </w:r>
      <w:r>
        <w:rPr>
          <w:rFonts w:ascii="Times New Roman" w:hAnsi="Times New Roman"/>
          <w:b w:val="false"/>
          <w:bCs w:val="false"/>
          <w:color w:val="000000"/>
          <w:sz w:val="24"/>
          <w:szCs w:val="24"/>
          <w:vertAlign w:val="superscript"/>
          <w:lang w:val="es-ES"/>
        </w:rPr>
        <w:t>3</w:t>
      </w:r>
      <w:r>
        <w:rPr>
          <w:rFonts w:ascii="Times New Roman" w:hAnsi="Times New Roman"/>
          <w:b w:val="false"/>
          <w:bCs w:val="false"/>
          <w:color w:val="000000"/>
          <w:sz w:val="24"/>
          <w:szCs w:val="24"/>
          <w:lang w:val="es-ES"/>
        </w:rPr>
        <w:t>, Lagos N</w:t>
      </w:r>
      <w:r>
        <w:rPr>
          <w:rFonts w:ascii="Times New Roman" w:hAnsi="Times New Roman"/>
          <w:b w:val="false"/>
          <w:bCs w:val="false"/>
          <w:color w:val="000000"/>
          <w:sz w:val="24"/>
          <w:szCs w:val="24"/>
          <w:vertAlign w:val="superscript"/>
          <w:lang w:val="es-ES"/>
        </w:rPr>
        <w:t>4</w:t>
      </w:r>
      <w:r>
        <w:rPr>
          <w:rFonts w:ascii="Times New Roman" w:hAnsi="Times New Roman"/>
          <w:b w:val="false"/>
          <w:bCs w:val="false"/>
          <w:color w:val="000000"/>
          <w:sz w:val="24"/>
          <w:szCs w:val="24"/>
          <w:lang w:val="es-ES"/>
        </w:rPr>
        <w:t>, Celis-Diez Juan L.</w:t>
      </w:r>
      <w:r>
        <w:rPr>
          <w:rFonts w:ascii="Times New Roman" w:hAnsi="Times New Roman"/>
          <w:b w:val="false"/>
          <w:bCs w:val="false"/>
          <w:color w:val="000000"/>
          <w:sz w:val="24"/>
          <w:szCs w:val="24"/>
          <w:vertAlign w:val="superscript"/>
          <w:lang w:val="es-ES"/>
        </w:rPr>
        <w:t>5</w:t>
      </w:r>
      <w:r>
        <w:rPr>
          <w:rFonts w:ascii="Times New Roman" w:hAnsi="Times New Roman"/>
          <w:b w:val="false"/>
          <w:bCs w:val="false"/>
          <w:color w:val="000000"/>
          <w:sz w:val="24"/>
          <w:szCs w:val="24"/>
          <w:lang w:val="es-ES"/>
        </w:rPr>
        <w:t xml:space="preserve"> Gelcich S</w:t>
      </w:r>
      <w:r>
        <w:rPr>
          <w:rFonts w:ascii="Times New Roman" w:hAnsi="Times New Roman"/>
          <w:b w:val="false"/>
          <w:bCs w:val="false"/>
          <w:color w:val="000000"/>
          <w:sz w:val="24"/>
          <w:szCs w:val="24"/>
          <w:vertAlign w:val="superscript"/>
          <w:lang w:val="es-ES"/>
        </w:rPr>
        <w:t>1,2</w:t>
      </w:r>
    </w:p>
    <w:p>
      <w:pPr>
        <w:pStyle w:val="TextBody"/>
        <w:jc w:val="both"/>
        <w:rPr>
          <w:rFonts w:ascii="Times New Roman" w:hAnsi="Times New Roman"/>
          <w:color w:val="000000"/>
          <w:lang w:val="es-ES"/>
        </w:rPr>
      </w:pPr>
      <w:r>
        <w:rPr>
          <w:rFonts w:cs="Times New Roman" w:ascii="Times New Roman" w:hAnsi="Times New Roman"/>
          <w:color w:val="000000"/>
          <w:sz w:val="16"/>
          <w:szCs w:val="16"/>
          <w:vertAlign w:val="superscript"/>
          <w:lang w:val="es-ES"/>
        </w:rPr>
        <w:t xml:space="preserve">1 </w:t>
      </w:r>
      <w:r>
        <w:rPr>
          <w:rFonts w:cs="Times New Roman" w:ascii="Times New Roman" w:hAnsi="Times New Roman"/>
          <w:color w:val="000000"/>
          <w:sz w:val="16"/>
          <w:szCs w:val="16"/>
          <w:lang w:val="es-ES"/>
        </w:rPr>
        <w:t xml:space="preserve">Pontificia Universidad Católica de Chile, Departamento de Ecología, Santiago, Chile. </w:t>
      </w:r>
    </w:p>
    <w:p>
      <w:pPr>
        <w:pStyle w:val="TextBody"/>
        <w:jc w:val="both"/>
        <w:rPr>
          <w:rFonts w:ascii="Times New Roman" w:hAnsi="Times New Roman"/>
          <w:color w:val="000000"/>
          <w:lang w:val="en-GB"/>
        </w:rPr>
      </w:pPr>
      <w:r>
        <w:rPr>
          <w:rFonts w:cs="Times New Roman" w:ascii="Times New Roman" w:hAnsi="Times New Roman"/>
          <w:color w:val="000000"/>
          <w:sz w:val="16"/>
          <w:szCs w:val="16"/>
          <w:vertAlign w:val="superscript"/>
          <w:lang w:val="en-GB"/>
        </w:rPr>
        <w:t xml:space="preserve">2 </w:t>
      </w:r>
      <w:r>
        <w:rPr>
          <w:rFonts w:cs="Times New Roman" w:ascii="Times New Roman" w:hAnsi="Times New Roman"/>
          <w:color w:val="000000"/>
          <w:sz w:val="16"/>
          <w:szCs w:val="16"/>
          <w:lang w:val="en-GB"/>
        </w:rPr>
        <w:t xml:space="preserve">Center of Applied Ecology and Sustainability (CAPES). </w:t>
      </w:r>
    </w:p>
    <w:p>
      <w:pPr>
        <w:pStyle w:val="TextBody"/>
        <w:jc w:val="both"/>
        <w:rPr>
          <w:rFonts w:ascii="Times New Roman" w:hAnsi="Times New Roman"/>
          <w:color w:val="000000"/>
          <w:lang w:val="en-GB"/>
        </w:rPr>
      </w:pPr>
      <w:r>
        <w:rPr>
          <w:rFonts w:cs="Times New Roman" w:ascii="Times New Roman" w:hAnsi="Times New Roman"/>
          <w:color w:val="000000"/>
          <w:sz w:val="16"/>
          <w:szCs w:val="16"/>
          <w:vertAlign w:val="superscript"/>
          <w:lang w:val="en-GB"/>
        </w:rPr>
        <w:t>3</w:t>
      </w:r>
      <w:r>
        <w:rPr>
          <w:rFonts w:cs="Times New Roman" w:ascii="Times New Roman" w:hAnsi="Times New Roman"/>
          <w:color w:val="000000"/>
          <w:sz w:val="16"/>
          <w:szCs w:val="16"/>
          <w:lang w:val="en-GB"/>
        </w:rPr>
        <w:t xml:space="preserve"> Australian Research Council Centre of Excellence for Coral Reef Studies, James Cook University, Townsville, QLD 4811 Australia.</w:t>
      </w:r>
    </w:p>
    <w:p>
      <w:pPr>
        <w:pStyle w:val="TextBody"/>
        <w:jc w:val="both"/>
        <w:rPr>
          <w:rFonts w:ascii="Times New Roman" w:hAnsi="Times New Roman"/>
          <w:color w:val="000000"/>
          <w:lang w:val="es-ES"/>
        </w:rPr>
      </w:pPr>
      <w:r>
        <w:rPr>
          <w:rFonts w:cs="Times New Roman" w:ascii="Times New Roman" w:hAnsi="Times New Roman"/>
          <w:color w:val="000000"/>
          <w:sz w:val="16"/>
          <w:szCs w:val="16"/>
          <w:vertAlign w:val="superscript"/>
          <w:lang w:val="es-ES"/>
        </w:rPr>
        <w:t>4</w:t>
      </w:r>
      <w:r>
        <w:rPr>
          <w:rFonts w:cs="Times New Roman" w:ascii="Times New Roman" w:hAnsi="Times New Roman"/>
          <w:color w:val="000000"/>
          <w:sz w:val="16"/>
          <w:szCs w:val="16"/>
          <w:lang w:val="es-ES"/>
        </w:rPr>
        <w:t xml:space="preserve"> </w:t>
      </w:r>
    </w:p>
    <w:p>
      <w:pPr>
        <w:pStyle w:val="TextBody"/>
        <w:jc w:val="both"/>
        <w:rPr>
          <w:rFonts w:ascii="Times New Roman" w:hAnsi="Times New Roman"/>
          <w:color w:val="000000"/>
          <w:lang w:val="es-ES"/>
        </w:rPr>
      </w:pPr>
      <w:r>
        <w:rPr>
          <w:rFonts w:cs="Times New Roman" w:ascii="Times New Roman" w:hAnsi="Times New Roman"/>
          <w:color w:val="000000"/>
          <w:sz w:val="16"/>
          <w:szCs w:val="16"/>
          <w:vertAlign w:val="superscript"/>
          <w:lang w:val="es-ES"/>
        </w:rPr>
        <w:t>5</w:t>
      </w:r>
      <w:r>
        <w:rPr>
          <w:rFonts w:cs="Times New Roman" w:ascii="Times New Roman" w:hAnsi="Times New Roman"/>
          <w:color w:val="000000"/>
          <w:sz w:val="16"/>
          <w:szCs w:val="16"/>
          <w:lang w:val="es-ES"/>
        </w:rPr>
        <w:t xml:space="preserve"> Pontificia Universidad Católica de Valparaíso, Escuela de Agronomía, Quillota, Chile.</w:t>
      </w:r>
    </w:p>
    <w:p>
      <w:pPr>
        <w:pStyle w:val="Date"/>
        <w:jc w:val="both"/>
        <w:rPr>
          <w:rFonts w:ascii="Times New Roman" w:hAnsi="Times New Roman"/>
          <w:color w:val="000000"/>
          <w:lang w:val="en-GB"/>
        </w:rPr>
      </w:pPr>
      <w:r>
        <w:rPr>
          <w:rFonts w:ascii="Times New Roman" w:hAnsi="Times New Roman"/>
          <w:color w:val="000000"/>
          <w:sz w:val="16"/>
          <w:szCs w:val="16"/>
          <w:lang w:val="en-GB"/>
        </w:rPr>
        <w:t>Marzo 2020</w:t>
      </w:r>
    </w:p>
    <w:p>
      <w:pPr>
        <w:pStyle w:val="Heading2"/>
        <w:jc w:val="both"/>
        <w:rPr>
          <w:rFonts w:ascii="Times New Roman" w:hAnsi="Times New Roman"/>
          <w:color w:val="000000"/>
          <w:sz w:val="24"/>
          <w:szCs w:val="24"/>
          <w:lang w:val="en-GB"/>
        </w:rPr>
      </w:pPr>
      <w:bookmarkStart w:id="0" w:name="abstract"/>
      <w:r>
        <w:rPr>
          <w:rFonts w:ascii="Times New Roman" w:hAnsi="Times New Roman"/>
          <w:color w:val="000000"/>
          <w:sz w:val="24"/>
          <w:szCs w:val="24"/>
          <w:lang w:val="en-GB"/>
        </w:rPr>
        <w:t>Ab</w:t>
      </w:r>
      <w:del w:id="3" w:author="Usuario" w:date="2020-04-02T13:13:00Z">
        <w:r>
          <w:rPr>
            <w:rFonts w:ascii="Times New Roman" w:hAnsi="Times New Roman"/>
            <w:color w:val="000000"/>
            <w:sz w:val="24"/>
            <w:szCs w:val="24"/>
            <w:lang w:val="en-GB"/>
          </w:rPr>
          <w:delText>s</w:delText>
        </w:r>
      </w:del>
      <w:ins w:id="4" w:author="Usuario" w:date="2020-04-02T13:13:00Z">
        <w:r>
          <w:rPr>
            <w:rFonts w:ascii="Times New Roman" w:hAnsi="Times New Roman"/>
            <w:color w:val="000000"/>
            <w:sz w:val="24"/>
            <w:szCs w:val="24"/>
            <w:lang w:val="en-GB"/>
          </w:rPr>
          <w:t>s</w:t>
        </w:r>
      </w:ins>
      <w:r>
        <w:rPr>
          <w:rFonts w:ascii="Times New Roman" w:hAnsi="Times New Roman"/>
          <w:color w:val="000000"/>
          <w:sz w:val="24"/>
          <w:szCs w:val="24"/>
          <w:lang w:val="en-GB"/>
        </w:rPr>
        <w:t>tract</w:t>
      </w:r>
      <w:bookmarkEnd w:id="0"/>
    </w:p>
    <w:p>
      <w:pPr>
        <w:pStyle w:val="FirstParagraph"/>
        <w:jc w:val="both"/>
        <w:rPr/>
      </w:pPr>
      <w:r>
        <w:rPr>
          <w:rFonts w:ascii="Times New Roman" w:hAnsi="Times New Roman"/>
          <w:color w:val="000000"/>
          <w:lang w:val="en-GB"/>
        </w:rPr>
        <w:t xml:space="preserve">Coastal urban </w:t>
      </w:r>
      <w:ins w:id="5" w:author="Usuario" w:date="2020-04-02T12:24:00Z">
        <w:r>
          <w:rPr>
            <w:rFonts w:ascii="Times New Roman" w:hAnsi="Times New Roman"/>
            <w:color w:val="000000"/>
            <w:lang w:val="en-GB"/>
          </w:rPr>
          <w:t>areas</w:t>
        </w:r>
      </w:ins>
      <w:del w:id="6" w:author="Usuario" w:date="2020-04-02T12:24:00Z">
        <w:r>
          <w:rPr>
            <w:rFonts w:ascii="Times New Roman" w:hAnsi="Times New Roman"/>
            <w:color w:val="000000"/>
            <w:lang w:val="en-GB"/>
          </w:rPr>
          <w:delText>centres</w:delText>
        </w:r>
      </w:del>
      <w:r>
        <w:rPr>
          <w:rFonts w:ascii="Times New Roman" w:hAnsi="Times New Roman"/>
          <w:color w:val="000000"/>
          <w:lang w:val="en-GB"/>
        </w:rPr>
        <w:t xml:space="preserve"> have dramatically increased during the last decades</w:t>
      </w:r>
      <w:ins w:id="7" w:author="Usuario" w:date="2020-04-02T13:10:00Z">
        <w:r>
          <w:rPr>
            <w:rFonts w:ascii="Times New Roman" w:hAnsi="Times New Roman"/>
            <w:color w:val="000000"/>
            <w:lang w:val="en-GB"/>
          </w:rPr>
          <w:t xml:space="preserve">. </w:t>
        </w:r>
      </w:ins>
      <w:del w:id="8" w:author="Usuario" w:date="2020-04-02T13:10:00Z">
        <w:r>
          <w:rPr>
            <w:rFonts w:ascii="Times New Roman" w:hAnsi="Times New Roman"/>
            <w:color w:val="000000"/>
            <w:lang w:val="en-GB"/>
          </w:rPr>
          <w:delText>. In spite of global pressures</w:delText>
        </w:r>
      </w:del>
      <w:r>
        <w:rPr>
          <w:rFonts w:ascii="Times New Roman" w:hAnsi="Times New Roman"/>
          <w:color w:val="000000"/>
          <w:lang w:val="en-GB"/>
        </w:rPr>
        <w:commentReference w:id="0"/>
      </w:r>
      <w:del w:id="9" w:author="Usuario" w:date="2020-04-02T13:10:00Z">
        <w:r>
          <w:rPr>
            <w:rFonts w:ascii="Times New Roman" w:hAnsi="Times New Roman"/>
            <w:color w:val="000000"/>
            <w:lang w:val="en-GB"/>
          </w:rPr>
          <w:delText>,</w:delText>
        </w:r>
      </w:del>
      <w:ins w:id="10" w:author="Usuario" w:date="2020-04-02T13:10:00Z">
        <w:r>
          <w:rPr>
            <w:rFonts w:ascii="Times New Roman" w:hAnsi="Times New Roman"/>
            <w:color w:val="000000"/>
            <w:lang w:val="en-GB"/>
          </w:rPr>
          <w:t>However,</w:t>
        </w:r>
      </w:ins>
      <w:r>
        <w:rPr>
          <w:rFonts w:ascii="Times New Roman" w:hAnsi="Times New Roman"/>
          <w:color w:val="000000"/>
          <w:lang w:val="en-GB"/>
        </w:rPr>
        <w:t xml:space="preserve"> coastal research integrating urban areas are still </w:t>
      </w:r>
      <w:del w:id="11" w:author="Usuario" w:date="2020-04-02T12:24:00Z">
        <w:r>
          <w:rPr>
            <w:rFonts w:ascii="Times New Roman" w:hAnsi="Times New Roman"/>
            <w:color w:val="000000"/>
            <w:lang w:val="en-GB"/>
          </w:rPr>
          <w:delText xml:space="preserve">very </w:delText>
        </w:r>
      </w:del>
      <w:r>
        <w:rPr>
          <w:rFonts w:ascii="Times New Roman" w:hAnsi="Times New Roman"/>
          <w:color w:val="000000"/>
          <w:lang w:val="en-GB"/>
        </w:rPr>
        <w:t xml:space="preserve">scarce. To examine </w:t>
      </w:r>
      <w:del w:id="12" w:author="Usuario" w:date="2020-04-02T12:25:00Z">
        <w:r>
          <w:rPr>
            <w:rFonts w:ascii="Times New Roman" w:hAnsi="Times New Roman"/>
            <w:color w:val="000000"/>
            <w:lang w:val="en-GB"/>
          </w:rPr>
          <w:delText>what aspects have been</w:delText>
        </w:r>
      </w:del>
      <w:ins w:id="13" w:author="Usuario" w:date="2020-04-02T12:25:00Z">
        <w:r>
          <w:rPr>
            <w:rFonts w:ascii="Times New Roman" w:hAnsi="Times New Roman"/>
            <w:color w:val="000000"/>
            <w:lang w:val="en-GB"/>
          </w:rPr>
          <w:t>research advances</w:t>
        </w:r>
      </w:ins>
      <w:r>
        <w:rPr>
          <w:rFonts w:ascii="Times New Roman" w:hAnsi="Times New Roman"/>
          <w:color w:val="000000"/>
          <w:lang w:val="en-GB"/>
        </w:rPr>
        <w:t xml:space="preserve"> </w:t>
      </w:r>
      <w:ins w:id="14" w:author="Usuario" w:date="2020-04-02T13:12:00Z">
        <w:r>
          <w:rPr>
            <w:rFonts w:ascii="Times New Roman" w:hAnsi="Times New Roman"/>
            <w:color w:val="000000"/>
            <w:lang w:val="en-GB"/>
          </w:rPr>
          <w:t xml:space="preserve">and critical gaps </w:t>
        </w:r>
      </w:ins>
      <w:del w:id="15" w:author="Usuario" w:date="2020-04-02T12:25:00Z">
        <w:r>
          <w:rPr>
            <w:rFonts w:ascii="Times New Roman" w:hAnsi="Times New Roman"/>
            <w:color w:val="000000"/>
            <w:lang w:val="en-GB"/>
          </w:rPr>
          <w:delText xml:space="preserve">investigated </w:delText>
        </w:r>
      </w:del>
      <w:del w:id="16" w:author="Usuario" w:date="2020-04-02T13:12:00Z">
        <w:r>
          <w:rPr>
            <w:rFonts w:ascii="Times New Roman" w:hAnsi="Times New Roman"/>
            <w:color w:val="000000"/>
            <w:lang w:val="en-GB"/>
          </w:rPr>
          <w:delText>in this area</w:delText>
        </w:r>
      </w:del>
      <w:r>
        <w:rPr>
          <w:rFonts w:ascii="Times New Roman" w:hAnsi="Times New Roman"/>
          <w:color w:val="000000"/>
          <w:lang w:val="en-GB"/>
        </w:rPr>
        <w:t xml:space="preserve">, a systematic </w:t>
      </w:r>
      <w:del w:id="17" w:author="Usuario" w:date="2020-04-02T12:26:00Z">
        <w:r>
          <w:rPr>
            <w:rFonts w:ascii="Times New Roman" w:hAnsi="Times New Roman"/>
            <w:color w:val="000000"/>
            <w:lang w:val="en-GB"/>
          </w:rPr>
          <w:delText xml:space="preserve">revision </w:delText>
        </w:r>
      </w:del>
      <w:ins w:id="18" w:author="Usuario" w:date="2020-04-02T12:26:00Z">
        <w:r>
          <w:rPr>
            <w:rFonts w:ascii="Times New Roman" w:hAnsi="Times New Roman"/>
            <w:color w:val="000000"/>
            <w:lang w:val="en-GB"/>
          </w:rPr>
          <w:t xml:space="preserve">review </w:t>
        </w:r>
      </w:ins>
      <w:r>
        <w:rPr>
          <w:rFonts w:ascii="Times New Roman" w:hAnsi="Times New Roman"/>
          <w:color w:val="000000"/>
          <w:lang w:val="en-GB"/>
        </w:rPr>
        <w:t xml:space="preserve">of </w:t>
      </w:r>
      <w:ins w:id="19" w:author="Usuario" w:date="2020-04-02T12:26:00Z">
        <w:r>
          <w:rPr>
            <w:rFonts w:ascii="Times New Roman" w:hAnsi="Times New Roman"/>
            <w:color w:val="000000"/>
            <w:lang w:val="en-GB"/>
          </w:rPr>
          <w:t xml:space="preserve">the </w:t>
        </w:r>
      </w:ins>
      <w:r>
        <w:rPr>
          <w:rFonts w:ascii="Times New Roman" w:hAnsi="Times New Roman"/>
          <w:color w:val="000000"/>
          <w:lang w:val="en-GB"/>
        </w:rPr>
        <w:t xml:space="preserve">literature </w:t>
      </w:r>
      <w:ins w:id="20" w:author="Usuario" w:date="2020-04-02T13:12:00Z">
        <w:r>
          <w:rPr>
            <w:rFonts w:ascii="Times New Roman" w:hAnsi="Times New Roman"/>
            <w:color w:val="000000"/>
            <w:lang w:val="en-GB"/>
          </w:rPr>
          <w:t xml:space="preserve">on urban ecology </w:t>
        </w:r>
      </w:ins>
      <w:ins w:id="21" w:author="Usuario" w:date="2020-04-02T13:13:00Z">
        <w:r>
          <w:rPr>
            <w:rFonts w:ascii="Times New Roman" w:hAnsi="Times New Roman"/>
            <w:color w:val="000000"/>
            <w:lang w:val="en-GB"/>
          </w:rPr>
          <w:t>was performed</w:t>
        </w:r>
      </w:ins>
      <w:del w:id="22" w:author="Usuario" w:date="2020-04-02T13:12:00Z">
        <w:r>
          <w:rPr>
            <w:rFonts w:ascii="Times New Roman" w:hAnsi="Times New Roman"/>
            <w:color w:val="000000"/>
            <w:lang w:val="en-GB"/>
          </w:rPr>
          <w:delText xml:space="preserve">under the concept of </w:delText>
        </w:r>
      </w:del>
      <w:del w:id="23" w:author="Usuario" w:date="2020-04-02T13:12:00Z">
        <w:r>
          <w:rPr>
            <w:rFonts w:ascii="Times New Roman" w:hAnsi="Times New Roman"/>
            <w:i/>
            <w:iCs/>
            <w:color w:val="000000"/>
            <w:lang w:val="en-GB"/>
          </w:rPr>
          <w:delText>coastal urban ecology</w:delText>
        </w:r>
      </w:del>
      <w:del w:id="24" w:author="Usuario" w:date="2020-04-02T13:12:00Z">
        <w:r>
          <w:rPr>
            <w:rFonts w:ascii="Times New Roman" w:hAnsi="Times New Roman"/>
            <w:color w:val="000000"/>
            <w:lang w:val="en-GB"/>
          </w:rPr>
          <w:delText xml:space="preserve"> was made</w:delText>
        </w:r>
      </w:del>
      <w:r>
        <w:rPr>
          <w:rFonts w:ascii="Times New Roman" w:hAnsi="Times New Roman"/>
          <w:color w:val="000000"/>
          <w:lang w:val="en-GB"/>
        </w:rPr>
        <w:t xml:space="preserve">. Articles were selected following a </w:t>
      </w:r>
      <w:ins w:id="25" w:author="Usuario" w:date="2020-04-02T13:14:00Z">
        <w:r>
          <w:rPr>
            <w:rFonts w:ascii="Times New Roman" w:hAnsi="Times New Roman"/>
            <w:color w:val="000000"/>
            <w:lang w:val="en-GB"/>
          </w:rPr>
          <w:t xml:space="preserve">structured </w:t>
        </w:r>
      </w:ins>
      <w:r>
        <w:rPr>
          <w:rFonts w:ascii="Times New Roman" w:hAnsi="Times New Roman"/>
          <w:color w:val="000000"/>
          <w:lang w:val="en-GB"/>
        </w:rPr>
        <w:t>decision tree</w:t>
      </w:r>
      <w:ins w:id="26" w:author="Usuario" w:date="2020-04-02T12:27:00Z">
        <w:r>
          <w:rPr>
            <w:rFonts w:ascii="Times New Roman" w:hAnsi="Times New Roman"/>
            <w:color w:val="000000"/>
            <w:lang w:val="en-GB"/>
          </w:rPr>
          <w:t xml:space="preserve"> </w:t>
        </w:r>
      </w:ins>
      <w:del w:id="27" w:author="Usuario" w:date="2020-04-02T13:14:00Z">
        <w:r>
          <w:rPr>
            <w:rFonts w:ascii="Times New Roman" w:hAnsi="Times New Roman"/>
            <w:color w:val="000000"/>
            <w:lang w:val="en-GB"/>
          </w:rPr>
          <w:delText xml:space="preserve"> </w:delText>
        </w:r>
      </w:del>
      <w:r>
        <w:rPr>
          <w:rFonts w:ascii="Times New Roman" w:hAnsi="Times New Roman"/>
          <w:color w:val="000000"/>
          <w:lang w:val="en-GB"/>
        </w:rPr>
        <w:t xml:space="preserve">and data </w:t>
      </w:r>
      <w:del w:id="28" w:author="Usuario" w:date="2020-04-02T13:14:00Z">
        <w:r>
          <w:rPr>
            <w:rFonts w:ascii="Times New Roman" w:hAnsi="Times New Roman"/>
            <w:color w:val="000000"/>
            <w:lang w:val="en-GB"/>
          </w:rPr>
          <w:delText xml:space="preserve">was </w:delText>
        </w:r>
      </w:del>
      <w:ins w:id="29" w:author="Usuario" w:date="2020-04-02T13:14:00Z">
        <w:r>
          <w:rPr>
            <w:rFonts w:ascii="Times New Roman" w:hAnsi="Times New Roman"/>
            <w:color w:val="000000"/>
            <w:lang w:val="en-GB"/>
          </w:rPr>
          <w:t xml:space="preserve">were </w:t>
        </w:r>
      </w:ins>
      <w:r>
        <w:rPr>
          <w:rFonts w:ascii="Times New Roman" w:hAnsi="Times New Roman"/>
          <w:color w:val="000000"/>
          <w:lang w:val="en-GB"/>
        </w:rPr>
        <w:t xml:space="preserve">classified </w:t>
      </w:r>
      <w:ins w:id="30" w:author="Usuario" w:date="2020-04-02T13:15:00Z">
        <w:r>
          <w:rPr>
            <w:rFonts w:ascii="Times New Roman" w:hAnsi="Times New Roman"/>
            <w:color w:val="000000"/>
            <w:lang w:val="en-GB"/>
          </w:rPr>
          <w:t xml:space="preserve">into </w:t>
        </w:r>
      </w:ins>
      <w:ins w:id="31" w:author="Usuario" w:date="2020-04-02T13:19:00Z">
        <w:r>
          <w:rPr>
            <w:rFonts w:ascii="Times New Roman" w:hAnsi="Times New Roman"/>
            <w:color w:val="000000"/>
            <w:lang w:val="en-GB"/>
          </w:rPr>
          <w:t xml:space="preserve">main research themes, </w:t>
        </w:r>
      </w:ins>
      <w:ins w:id="32" w:author="Usuario" w:date="2020-04-02T13:20:00Z">
        <w:r>
          <w:rPr>
            <w:rFonts w:ascii="Times New Roman" w:hAnsi="Times New Roman"/>
            <w:color w:val="000000"/>
            <w:lang w:val="en-GB"/>
          </w:rPr>
          <w:t xml:space="preserve">countries, types of cities, </w:t>
        </w:r>
      </w:ins>
      <w:del w:id="33" w:author="Usuario" w:date="2020-04-02T13:19:00Z">
        <w:r>
          <w:rPr>
            <w:rFonts w:ascii="Times New Roman" w:hAnsi="Times New Roman"/>
            <w:color w:val="000000"/>
            <w:lang w:val="en-GB"/>
          </w:rPr>
          <w:delText xml:space="preserve">using the </w:delText>
        </w:r>
      </w:del>
      <w:r>
        <w:rPr>
          <w:rFonts w:ascii="Times New Roman" w:hAnsi="Times New Roman"/>
          <w:color w:val="000000"/>
          <w:lang w:val="en-GB"/>
        </w:rPr>
        <w:t xml:space="preserve">Pickett’s paradigms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 the city</w:t>
      </w:r>
      <w:r>
        <w:rPr>
          <w:rFonts w:ascii="Times New Roman" w:hAnsi="Times New Roman"/>
          <w:color w:val="000000"/>
          <w:lang w:val="en-GB"/>
        </w:rPr>
        <w:t xml:space="preserve"> </w:t>
      </w:r>
      <w:del w:id="34" w:author="Usuario" w:date="2020-04-02T13:20:00Z">
        <w:r>
          <w:rPr>
            <w:rFonts w:ascii="Times New Roman" w:hAnsi="Times New Roman"/>
            <w:color w:val="000000"/>
            <w:lang w:val="en-GB"/>
          </w:rPr>
          <w:delText xml:space="preserve">plus </w:delText>
        </w:r>
      </w:del>
      <w:ins w:id="35" w:author="Usuario" w:date="2020-04-02T13:20:00Z">
        <w:r>
          <w:rPr>
            <w:rFonts w:ascii="Times New Roman" w:hAnsi="Times New Roman"/>
            <w:color w:val="000000"/>
            <w:lang w:val="en-GB"/>
          </w:rPr>
          <w:t xml:space="preserve">among other </w:t>
        </w:r>
      </w:ins>
      <w:del w:id="36" w:author="Usuario" w:date="2020-04-02T13:20:00Z">
        <w:r>
          <w:rPr>
            <w:rFonts w:ascii="Times New Roman" w:hAnsi="Times New Roman"/>
            <w:color w:val="000000"/>
            <w:lang w:val="en-GB"/>
          </w:rPr>
          <w:delText xml:space="preserve">other </w:delText>
        </w:r>
      </w:del>
      <w:r>
        <w:rPr>
          <w:rFonts w:ascii="Times New Roman" w:hAnsi="Times New Roman"/>
          <w:color w:val="000000"/>
          <w:lang w:val="en-GB"/>
        </w:rPr>
        <w:t>categories</w:t>
      </w:r>
      <w:del w:id="37" w:author="Usuario" w:date="2020-04-02T13:20:00Z">
        <w:r>
          <w:rPr>
            <w:rFonts w:ascii="Times New Roman" w:hAnsi="Times New Roman"/>
            <w:color w:val="000000"/>
            <w:lang w:val="en-GB"/>
          </w:rPr>
          <w:delText xml:space="preserve"> of classification</w:delText>
        </w:r>
      </w:del>
      <w:r>
        <w:rPr>
          <w:rFonts w:ascii="Times New Roman" w:hAnsi="Times New Roman"/>
          <w:color w:val="000000"/>
          <w:lang w:val="en-GB"/>
        </w:rPr>
        <w:t>. A total of 237 publications</w:t>
      </w:r>
      <w:del w:id="38" w:author="Usuario" w:date="2020-04-02T12:28:00Z">
        <w:r>
          <w:rPr>
            <w:rFonts w:ascii="Times New Roman" w:hAnsi="Times New Roman"/>
            <w:color w:val="000000"/>
            <w:lang w:val="en-GB"/>
          </w:rPr>
          <w:delText>,</w:delText>
        </w:r>
      </w:del>
      <w:r>
        <w:rPr>
          <w:rFonts w:ascii="Times New Roman" w:hAnsi="Times New Roman"/>
          <w:color w:val="000000"/>
          <w:lang w:val="en-GB"/>
        </w:rPr>
        <w:t xml:space="preserve"> </w:t>
      </w:r>
      <w:del w:id="39" w:author="Usuario" w:date="2020-04-02T12:28:00Z">
        <w:r>
          <w:rPr>
            <w:rFonts w:ascii="Times New Roman" w:hAnsi="Times New Roman"/>
            <w:color w:val="000000"/>
            <w:lang w:val="en-GB"/>
          </w:rPr>
          <w:delText>developed in</w:delText>
        </w:r>
      </w:del>
      <w:ins w:id="40" w:author="Usuario" w:date="2020-04-02T12:28:00Z">
        <w:r>
          <w:rPr>
            <w:rFonts w:ascii="Times New Roman" w:hAnsi="Times New Roman"/>
            <w:color w:val="000000"/>
            <w:lang w:val="en-GB"/>
          </w:rPr>
          <w:t>from</w:t>
        </w:r>
      </w:ins>
      <w:r>
        <w:rPr>
          <w:rFonts w:ascii="Times New Roman" w:hAnsi="Times New Roman"/>
          <w:color w:val="000000"/>
          <w:lang w:val="en-GB"/>
        </w:rPr>
        <w:t xml:space="preserve"> 51 countries fitted our </w:t>
      </w:r>
      <w:ins w:id="41" w:author="Usuario" w:date="2020-04-02T13:21:00Z">
        <w:r>
          <w:rPr>
            <w:rFonts w:ascii="Times New Roman" w:hAnsi="Times New Roman"/>
            <w:color w:val="000000"/>
            <w:lang w:val="en-GB"/>
          </w:rPr>
          <w:t xml:space="preserve">selection </w:t>
        </w:r>
      </w:ins>
      <w:r>
        <w:rPr>
          <w:rFonts w:ascii="Times New Roman" w:hAnsi="Times New Roman"/>
          <w:color w:val="000000"/>
          <w:lang w:val="en-GB"/>
        </w:rPr>
        <w:t xml:space="preserve">criteria. </w:t>
      </w:r>
      <w:del w:id="42" w:author="Usuario" w:date="2020-04-02T13:21:00Z">
        <w:r>
          <w:rPr>
            <w:rFonts w:ascii="Times New Roman" w:hAnsi="Times New Roman"/>
            <w:color w:val="000000"/>
            <w:lang w:val="en-GB"/>
          </w:rPr>
          <w:delText>Most of 36%</w:delText>
        </w:r>
      </w:del>
      <w:ins w:id="43" w:author="Usuario" w:date="2020-04-02T13:21:00Z">
        <w:commentRangeStart w:id="1"/>
        <w:r>
          <w:rPr>
            <w:rFonts w:ascii="Times New Roman" w:hAnsi="Times New Roman"/>
            <w:color w:val="000000"/>
            <w:lang w:val="en-GB"/>
          </w:rPr>
          <w:t xml:space="preserve">Thirty six percent </w:t>
        </w:r>
      </w:ins>
      <w:del w:id="44" w:author="Usuario" w:date="2020-04-02T13:21:00Z">
        <w:r>
          <w:rPr>
            <w:rFonts w:ascii="Times New Roman" w:hAnsi="Times New Roman"/>
            <w:color w:val="000000"/>
            <w:lang w:val="en-GB"/>
          </w:rPr>
          <w:delText xml:space="preserve"> </w:delText>
        </w:r>
      </w:del>
      <w:r>
        <w:rPr>
          <w:rFonts w:ascii="Times New Roman" w:hAnsi="Times New Roman"/>
          <w:color w:val="000000"/>
          <w:lang w:val="en-GB"/>
        </w:rPr>
        <w:t xml:space="preserve">of the articles </w:t>
      </w:r>
      <w:del w:id="45" w:author="Usuario" w:date="2020-04-02T13:21:00Z">
        <w:r>
          <w:rPr>
            <w:rFonts w:ascii="Times New Roman" w:hAnsi="Times New Roman"/>
            <w:color w:val="000000"/>
            <w:lang w:val="en-GB"/>
          </w:rPr>
          <w:delText>were made in only</w:delText>
        </w:r>
      </w:del>
      <w:ins w:id="46" w:author="Usuario" w:date="2020-04-02T13:21:00Z">
        <w:r>
          <w:rPr>
            <w:rFonts w:ascii="Times New Roman" w:hAnsi="Times New Roman"/>
            <w:color w:val="000000"/>
            <w:lang w:val="en-GB"/>
          </w:rPr>
          <w:t>came from</w:t>
        </w:r>
      </w:ins>
      <w:r>
        <w:rPr>
          <w:rFonts w:ascii="Times New Roman" w:hAnsi="Times New Roman"/>
          <w:color w:val="000000"/>
          <w:lang w:val="en-GB"/>
        </w:rPr>
        <w:t xml:space="preserve"> three countries</w:t>
      </w:r>
      <w:r>
        <w:rPr>
          <w:rFonts w:ascii="Times New Roman" w:hAnsi="Times New Roman"/>
          <w:color w:val="000000"/>
          <w:lang w:val="en-GB"/>
        </w:rPr>
      </w:r>
      <w:commentRangeEnd w:id="1"/>
      <w:r>
        <w:commentReference w:id="1"/>
      </w:r>
      <w:r>
        <w:rPr>
          <w:rFonts w:ascii="Times New Roman" w:hAnsi="Times New Roman"/>
          <w:color w:val="000000"/>
          <w:lang w:val="en-GB"/>
        </w:rPr>
        <w:t xml:space="preserve">. </w:t>
      </w:r>
      <w:commentRangeStart w:id="2"/>
      <w:r>
        <w:rPr>
          <w:rFonts w:ascii="Times New Roman" w:hAnsi="Times New Roman"/>
          <w:color w:val="000000"/>
          <w:lang w:val="en-GB"/>
        </w:rPr>
        <w:t>Human dimension</w:t>
      </w:r>
      <w:r>
        <w:rPr>
          <w:rFonts w:ascii="Times New Roman" w:hAnsi="Times New Roman"/>
          <w:color w:val="000000"/>
          <w:lang w:val="en-GB"/>
        </w:rPr>
      </w:r>
      <w:commentRangeEnd w:id="2"/>
      <w:r>
        <w:commentReference w:id="2"/>
      </w:r>
      <w:r>
        <w:rPr>
          <w:rFonts w:ascii="Times New Roman" w:hAnsi="Times New Roman"/>
          <w:color w:val="000000"/>
          <w:lang w:val="en-GB"/>
        </w:rPr>
        <w:t xml:space="preserve"> research in coastal urban areas emerged as a critical gap. </w:t>
      </w:r>
      <w:commentRangeStart w:id="3"/>
      <w:commentRangeStart w:id="4"/>
      <w:r>
        <w:rPr>
          <w:rFonts w:ascii="Times New Roman" w:hAnsi="Times New Roman"/>
          <w:color w:val="000000"/>
          <w:lang w:val="en-GB"/>
        </w:rPr>
        <w:t xml:space="preserve">Results suggest that multiple aspects of </w:t>
      </w:r>
      <w:r>
        <w:rPr>
          <w:rFonts w:ascii="Times New Roman" w:hAnsi="Times New Roman"/>
          <w:i/>
          <w:iCs/>
          <w:color w:val="000000"/>
          <w:lang w:val="en-GB"/>
        </w:rPr>
        <w:t>coastal urban ecology</w:t>
      </w:r>
      <w:r>
        <w:rPr>
          <w:rFonts w:ascii="Times New Roman" w:hAnsi="Times New Roman"/>
          <w:color w:val="000000"/>
          <w:lang w:val="en-GB"/>
        </w:rPr>
        <w:t xml:space="preserve"> are developing slowly and present a big challenge to integrate marine and terrestrial studies to represent coastal ecosystems</w:t>
      </w:r>
      <w:r>
        <w:rPr>
          <w:rFonts w:ascii="Times New Roman" w:hAnsi="Times New Roman"/>
          <w:color w:val="000000"/>
          <w:lang w:val="en-GB"/>
        </w:rPr>
      </w:r>
      <w:commentRangeEnd w:id="4"/>
      <w:r>
        <w:commentReference w:id="4"/>
      </w:r>
      <w:r>
        <w:rPr>
          <w:rFonts w:ascii="Times New Roman" w:hAnsi="Times New Roman"/>
          <w:color w:val="000000"/>
          <w:lang w:val="en-GB"/>
        </w:rPr>
        <w:t>.</w:t>
      </w:r>
      <w:r>
        <w:rPr>
          <w:rFonts w:ascii="Times New Roman" w:hAnsi="Times New Roman"/>
          <w:color w:val="000000"/>
          <w:lang w:val="en-GB"/>
        </w:rPr>
      </w:r>
      <w:commentRangeEnd w:id="3"/>
      <w:r>
        <w:commentReference w:id="3"/>
      </w:r>
      <w:r>
        <w:rPr>
          <w:rFonts w:ascii="Times New Roman" w:hAnsi="Times New Roman"/>
          <w:color w:val="000000"/>
          <w:lang w:val="en-GB"/>
        </w:rPr>
        <w:t xml:space="preserve"> </w:t>
      </w:r>
      <w:del w:id="47" w:author="Usuario" w:date="2020-04-02T13:22:00Z">
        <w:r>
          <w:rPr>
            <w:rFonts w:ascii="Times New Roman" w:hAnsi="Times New Roman"/>
            <w:color w:val="000000"/>
            <w:lang w:val="en-GB"/>
          </w:rPr>
          <w:delText>Further research should explore</w:delText>
        </w:r>
      </w:del>
      <w:ins w:id="48" w:author="Usuario" w:date="2020-04-02T13:22:00Z">
        <w:r>
          <w:rPr>
            <w:rFonts w:ascii="Times New Roman" w:hAnsi="Times New Roman"/>
            <w:color w:val="000000"/>
            <w:lang w:val="en-GB"/>
          </w:rPr>
          <w:t>There are research gaps on</w:t>
        </w:r>
      </w:ins>
      <w:r>
        <w:rPr>
          <w:rFonts w:ascii="Times New Roman" w:hAnsi="Times New Roman"/>
          <w:color w:val="000000"/>
          <w:lang w:val="en-GB"/>
        </w:rPr>
        <w:t xml:space="preserve"> social-ecological linkages </w:t>
      </w:r>
      <w:commentRangeStart w:id="5"/>
      <w:r>
        <w:rPr>
          <w:rFonts w:ascii="Times New Roman" w:hAnsi="Times New Roman"/>
          <w:color w:val="000000"/>
          <w:lang w:val="en-GB"/>
        </w:rPr>
        <w:t>and stewardship incentives</w:t>
      </w:r>
      <w:r>
        <w:rPr>
          <w:rFonts w:ascii="Times New Roman" w:hAnsi="Times New Roman"/>
          <w:color w:val="000000"/>
          <w:lang w:val="en-GB"/>
        </w:rPr>
      </w:r>
      <w:commentRangeEnd w:id="5"/>
      <w:r>
        <w:commentReference w:id="5"/>
      </w:r>
      <w:r>
        <w:rPr>
          <w:rFonts w:ascii="Times New Roman" w:hAnsi="Times New Roman"/>
          <w:color w:val="000000"/>
          <w:lang w:val="en-GB"/>
        </w:rPr>
        <w:t xml:space="preserve"> in coastal urban areas </w:t>
      </w:r>
      <w:commentRangeStart w:id="6"/>
      <w:r>
        <w:rPr>
          <w:rFonts w:ascii="Times New Roman" w:hAnsi="Times New Roman"/>
          <w:color w:val="000000"/>
          <w:lang w:val="en-GB"/>
        </w:rPr>
        <w:t>to generate sustainable cities and conserve the remaining natural areas on the coast.</w:t>
      </w:r>
      <w:commentRangeEnd w:id="6"/>
      <w:r>
        <w:commentReference w:id="6"/>
      </w:r>
      <w:r>
        <w:rPr>
          <w:rFonts w:ascii="Times New Roman" w:hAnsi="Times New Roman"/>
          <w:color w:val="000000"/>
          <w:lang w:val="en-GB"/>
        </w:rPr>
      </w:r>
    </w:p>
    <w:p>
      <w:pPr>
        <w:pStyle w:val="FirstParagraph"/>
        <w:jc w:val="both"/>
        <w:rPr>
          <w:rFonts w:ascii="Times New Roman" w:hAnsi="Times New Roman"/>
          <w:color w:val="000000"/>
        </w:rPr>
      </w:pPr>
      <w:r>
        <w:rPr>
          <w:rFonts w:ascii="Times New Roman" w:hAnsi="Times New Roman"/>
          <w:color w:val="000000"/>
        </w:rPr>
      </w:r>
    </w:p>
    <w:p>
      <w:pPr>
        <w:pStyle w:val="Heading3"/>
        <w:jc w:val="both"/>
        <w:rPr>
          <w:lang w:val="en-GB"/>
        </w:rPr>
      </w:pPr>
      <w:bookmarkStart w:id="1" w:name="in-a-nutshell"/>
      <w:r>
        <w:rPr>
          <w:rFonts w:ascii="Times New Roman" w:hAnsi="Times New Roman"/>
          <w:color w:val="000000"/>
          <w:sz w:val="24"/>
          <w:szCs w:val="24"/>
          <w:lang w:val="en-GB"/>
        </w:rPr>
        <w:t>In a nutshell:</w:t>
      </w:r>
      <w:bookmarkEnd w:id="1"/>
    </w:p>
    <w:p>
      <w:pPr>
        <w:pStyle w:val="FirstParagraph"/>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Population in coastal urban cities is increasing</w:t>
      </w:r>
      <w:del w:id="49" w:author="Usuario" w:date="2020-04-02T13:23:00Z">
        <w:r>
          <w:rPr>
            <w:rFonts w:ascii="Times New Roman" w:hAnsi="Times New Roman"/>
            <w:color w:val="000000"/>
            <w:lang w:val="en-GB"/>
          </w:rPr>
          <w:delText xml:space="preserve"> over the years</w:delText>
        </w:r>
      </w:del>
      <w:r>
        <w:rPr>
          <w:rFonts w:ascii="Times New Roman" w:hAnsi="Times New Roman"/>
          <w:color w:val="000000"/>
          <w:lang w:val="en-GB"/>
        </w:rPr>
        <w:t xml:space="preserve">, </w:t>
      </w:r>
      <w:ins w:id="50" w:author="Usuario" w:date="2020-04-02T13:23:00Z">
        <w:r>
          <w:rPr>
            <w:rFonts w:ascii="Times New Roman" w:hAnsi="Times New Roman"/>
            <w:color w:val="000000"/>
            <w:lang w:val="en-GB"/>
          </w:rPr>
          <w:t>however research has lagged behind</w:t>
        </w:r>
      </w:ins>
      <w:del w:id="51" w:author="Usuario" w:date="2020-04-02T13:24:00Z">
        <w:r>
          <w:rPr>
            <w:rFonts w:ascii="Times New Roman" w:hAnsi="Times New Roman"/>
            <w:color w:val="000000"/>
            <w:lang w:val="en-GB"/>
          </w:rPr>
          <w:delText>generating one of the biggest perturbation to a marine-terrestrial ecotone</w:delText>
        </w:r>
      </w:del>
      <w:r>
        <w:rPr>
          <w:rFonts w:ascii="Times New Roman" w:hAnsi="Times New Roman"/>
          <w:color w:val="000000"/>
          <w:lang w:val="en-GB"/>
        </w:rPr>
        <w:t>.</w:t>
      </w:r>
    </w:p>
    <w:p>
      <w:pPr>
        <w:pStyle w:val="TextBody"/>
        <w:jc w:val="both"/>
        <w:rPr/>
      </w:pPr>
      <w:r>
        <w:rPr>
          <w:rFonts w:ascii="Times New Roman" w:hAnsi="Times New Roman"/>
          <w:color w:val="000000"/>
          <w:lang w:val="en-GB"/>
        </w:rPr>
        <w:t xml:space="preserve">• </w:t>
      </w:r>
      <w:del w:id="52" w:author="Usuario" w:date="2020-04-02T13:24:00Z">
        <w:r>
          <w:rPr>
            <w:rFonts w:ascii="Times New Roman" w:hAnsi="Times New Roman"/>
            <w:color w:val="000000"/>
            <w:lang w:val="en-GB"/>
          </w:rPr>
          <w:delText xml:space="preserve">The </w:delText>
        </w:r>
      </w:del>
      <w:ins w:id="53" w:author="Usuario" w:date="2020-04-02T13:24:00Z">
        <w:r>
          <w:rPr>
            <w:rFonts w:ascii="Times New Roman" w:hAnsi="Times New Roman"/>
            <w:color w:val="000000"/>
            <w:lang w:val="en-GB"/>
          </w:rPr>
          <w:t xml:space="preserve">A </w:t>
        </w:r>
      </w:ins>
      <w:r>
        <w:rPr>
          <w:rFonts w:ascii="Times New Roman" w:hAnsi="Times New Roman"/>
          <w:color w:val="000000"/>
          <w:lang w:val="en-GB"/>
        </w:rPr>
        <w:t xml:space="preserve">literature review </w:t>
      </w:r>
      <w:ins w:id="54" w:author="Usuario" w:date="2020-04-02T13:24:00Z">
        <w:r>
          <w:rPr>
            <w:rFonts w:ascii="Times New Roman" w:hAnsi="Times New Roman"/>
            <w:color w:val="000000"/>
            <w:lang w:val="en-GB"/>
          </w:rPr>
          <w:t xml:space="preserve">on coastal urban ecology shows </w:t>
        </w:r>
      </w:ins>
      <w:del w:id="55" w:author="Usuario" w:date="2020-04-02T13:24:00Z">
        <w:r>
          <w:rPr>
            <w:rFonts w:ascii="Times New Roman" w:hAnsi="Times New Roman"/>
            <w:color w:val="000000"/>
            <w:lang w:val="en-GB"/>
          </w:rPr>
          <w:delText>shows that urban coastal</w:delText>
        </w:r>
      </w:del>
      <w:ins w:id="56" w:author="Usuario" w:date="2020-04-02T13:24:00Z">
        <w:r>
          <w:rPr>
            <w:rFonts w:ascii="Times New Roman" w:hAnsi="Times New Roman"/>
            <w:color w:val="000000"/>
            <w:lang w:val="en-GB"/>
          </w:rPr>
          <w:t>that</w:t>
        </w:r>
      </w:ins>
      <w:r>
        <w:rPr>
          <w:rFonts w:ascii="Times New Roman" w:hAnsi="Times New Roman"/>
          <w:color w:val="000000"/>
          <w:lang w:val="en-GB"/>
        </w:rPr>
        <w:t xml:space="preserve"> </w:t>
      </w:r>
      <w:ins w:id="57" w:author="Usuario" w:date="2020-04-02T13:24:00Z">
        <w:r>
          <w:rPr>
            <w:rFonts w:ascii="Times New Roman" w:hAnsi="Times New Roman"/>
            <w:color w:val="000000"/>
            <w:lang w:val="en-GB"/>
          </w:rPr>
          <w:t xml:space="preserve">while </w:t>
        </w:r>
      </w:ins>
      <w:r>
        <w:rPr>
          <w:rFonts w:ascii="Times New Roman" w:hAnsi="Times New Roman"/>
          <w:color w:val="000000"/>
          <w:lang w:val="en-GB"/>
        </w:rPr>
        <w:t>studies have been increas</w:t>
      </w:r>
      <w:ins w:id="58" w:author="Usuario" w:date="2020-04-02T13:24:00Z">
        <w:r>
          <w:rPr>
            <w:rFonts w:ascii="Times New Roman" w:hAnsi="Times New Roman"/>
            <w:color w:val="000000"/>
            <w:lang w:val="en-GB"/>
          </w:rPr>
          <w:t xml:space="preserve">ing, </w:t>
        </w:r>
      </w:ins>
      <w:del w:id="59" w:author="Usuario" w:date="2020-04-02T13:24:00Z">
        <w:r>
          <w:rPr>
            <w:rFonts w:ascii="Times New Roman" w:hAnsi="Times New Roman"/>
            <w:color w:val="000000"/>
            <w:lang w:val="en-GB"/>
          </w:rPr>
          <w:delText>ing. M</w:delText>
        </w:r>
      </w:del>
      <w:ins w:id="60" w:author="Usuario" w:date="2020-04-02T13:24:00Z">
        <w:r>
          <w:rPr>
            <w:rFonts w:ascii="Times New Roman" w:hAnsi="Times New Roman"/>
            <w:color w:val="000000"/>
            <w:lang w:val="en-GB"/>
          </w:rPr>
          <w:t>m</w:t>
        </w:r>
      </w:ins>
      <w:r>
        <w:rPr>
          <w:rFonts w:ascii="Times New Roman" w:hAnsi="Times New Roman"/>
          <w:color w:val="000000"/>
          <w:lang w:val="en-GB"/>
        </w:rPr>
        <w:t xml:space="preserve">ost </w:t>
      </w:r>
      <w:del w:id="61" w:author="Usuario" w:date="2020-04-02T13:24:00Z">
        <w:r>
          <w:rPr>
            <w:rFonts w:ascii="Times New Roman" w:hAnsi="Times New Roman"/>
            <w:color w:val="000000"/>
            <w:lang w:val="en-GB"/>
          </w:rPr>
          <w:delText>of the research have focused</w:delText>
        </w:r>
      </w:del>
      <w:ins w:id="62" w:author="Usuario" w:date="2020-04-02T13:24:00Z">
        <w:r>
          <w:rPr>
            <w:rFonts w:ascii="Times New Roman" w:hAnsi="Times New Roman"/>
            <w:color w:val="000000"/>
            <w:lang w:val="en-GB"/>
          </w:rPr>
          <w:t>focus</w:t>
        </w:r>
      </w:ins>
      <w:r>
        <w:rPr>
          <w:rFonts w:ascii="Times New Roman" w:hAnsi="Times New Roman"/>
          <w:color w:val="000000"/>
          <w:lang w:val="en-GB"/>
        </w:rPr>
        <w:t xml:space="preserve"> on </w:t>
      </w:r>
      <w:del w:id="63" w:author="Usuario" w:date="2020-04-02T13:25:00Z">
        <w:r>
          <w:rPr>
            <w:rFonts w:ascii="Times New Roman" w:hAnsi="Times New Roman"/>
            <w:color w:val="000000"/>
            <w:lang w:val="en-GB"/>
          </w:rPr>
          <w:delText xml:space="preserve">ecology </w:delText>
        </w:r>
      </w:del>
      <w:ins w:id="64" w:author="Usuario" w:date="2020-04-02T13:25:00Z">
        <w:r>
          <w:rPr>
            <w:rFonts w:ascii="Times New Roman" w:hAnsi="Times New Roman"/>
            <w:color w:val="000000"/>
            <w:lang w:val="en-GB"/>
          </w:rPr>
          <w:t>ecological aspects. Few studies target</w:t>
        </w:r>
      </w:ins>
      <w:del w:id="65" w:author="Usuario" w:date="2020-04-02T13:25:00Z">
        <w:r>
          <w:rPr>
            <w:rFonts w:ascii="Times New Roman" w:hAnsi="Times New Roman"/>
            <w:color w:val="000000"/>
            <w:lang w:val="en-GB"/>
          </w:rPr>
          <w:delText>and few in human dimensions, such as</w:delText>
        </w:r>
      </w:del>
      <w:r>
        <w:rPr>
          <w:rFonts w:ascii="Times New Roman" w:hAnsi="Times New Roman"/>
          <w:color w:val="000000"/>
          <w:lang w:val="en-GB"/>
        </w:rPr>
        <w:t xml:space="preserve"> social-ecological interactions and environmental policy-planning.</w:t>
      </w:r>
    </w:p>
    <w:p>
      <w:pPr>
        <w:pStyle w:val="TextBody"/>
        <w:jc w:val="both"/>
        <w:rPr>
          <w:rFonts w:ascii="Times New Roman" w:hAnsi="Times New Roman"/>
          <w:color w:val="000000"/>
          <w:lang w:val="en-GB"/>
        </w:rPr>
      </w:pPr>
      <w:r>
        <w:rPr>
          <w:rFonts w:ascii="Times New Roman" w:hAnsi="Times New Roman"/>
          <w:color w:val="000000"/>
          <w:lang w:val="en-GB"/>
        </w:rPr>
        <w:t xml:space="preserve">• </w:t>
      </w:r>
      <w:del w:id="66" w:author="Usuario" w:date="2020-04-02T13:25:00Z">
        <w:r>
          <w:rPr>
            <w:rFonts w:ascii="Times New Roman" w:hAnsi="Times New Roman"/>
            <w:color w:val="000000"/>
            <w:lang w:val="en-GB"/>
          </w:rPr>
          <w:delText>Coastal urban ecology s</w:delText>
        </w:r>
      </w:del>
      <w:ins w:id="67" w:author="Usuario" w:date="2020-04-02T13:25:00Z">
        <w:r>
          <w:rPr>
            <w:rFonts w:ascii="Times New Roman" w:hAnsi="Times New Roman"/>
            <w:color w:val="000000"/>
            <w:lang w:val="en-GB"/>
          </w:rPr>
          <w:t>S</w:t>
        </w:r>
      </w:ins>
      <w:r>
        <w:rPr>
          <w:rFonts w:ascii="Times New Roman" w:hAnsi="Times New Roman"/>
          <w:color w:val="000000"/>
          <w:lang w:val="en-GB"/>
        </w:rPr>
        <w:t xml:space="preserve">tudies </w:t>
      </w:r>
      <w:ins w:id="68" w:author="Usuario" w:date="2020-04-02T13:25:00Z">
        <w:r>
          <w:rPr>
            <w:rFonts w:ascii="Times New Roman" w:hAnsi="Times New Roman"/>
            <w:color w:val="000000"/>
            <w:lang w:val="en-GB"/>
          </w:rPr>
          <w:t>are</w:t>
        </w:r>
      </w:ins>
      <w:del w:id="69" w:author="Usuario" w:date="2020-04-02T13:25:00Z">
        <w:r>
          <w:rPr>
            <w:rFonts w:ascii="Times New Roman" w:hAnsi="Times New Roman"/>
            <w:color w:val="000000"/>
            <w:lang w:val="en-GB"/>
          </w:rPr>
          <w:delText>show an important</w:delText>
        </w:r>
      </w:del>
      <w:r>
        <w:rPr>
          <w:rFonts w:ascii="Times New Roman" w:hAnsi="Times New Roman"/>
          <w:color w:val="000000"/>
          <w:lang w:val="en-GB"/>
        </w:rPr>
        <w:t xml:space="preserve"> </w:t>
      </w:r>
      <w:ins w:id="70" w:author="Usuario" w:date="2020-04-02T13:26:00Z">
        <w:r>
          <w:rPr>
            <w:rFonts w:ascii="Times New Roman" w:hAnsi="Times New Roman"/>
            <w:color w:val="000000"/>
            <w:lang w:val="en-GB"/>
          </w:rPr>
          <w:t xml:space="preserve">geographically, ecosystem and </w:t>
        </w:r>
      </w:ins>
      <w:ins w:id="71" w:author="Usuario" w:date="2020-04-02T13:27:00Z">
        <w:r>
          <w:rPr>
            <w:rFonts w:ascii="Times New Roman" w:hAnsi="Times New Roman"/>
            <w:color w:val="000000"/>
            <w:lang w:val="en-GB"/>
          </w:rPr>
          <w:t xml:space="preserve">disciplinary </w:t>
        </w:r>
      </w:ins>
      <w:r>
        <w:rPr>
          <w:rFonts w:ascii="Times New Roman" w:hAnsi="Times New Roman"/>
          <w:color w:val="000000"/>
          <w:lang w:val="en-GB"/>
        </w:rPr>
        <w:t>bias</w:t>
      </w:r>
      <w:ins w:id="72" w:author="Usuario" w:date="2020-04-02T13:25:00Z">
        <w:r>
          <w:rPr>
            <w:rFonts w:ascii="Times New Roman" w:hAnsi="Times New Roman"/>
            <w:color w:val="000000"/>
            <w:lang w:val="en-GB"/>
          </w:rPr>
          <w:t>ed</w:t>
        </w:r>
      </w:ins>
      <w:del w:id="73" w:author="Usuario" w:date="2020-04-02T13:27:00Z">
        <w:r>
          <w:rPr>
            <w:rFonts w:ascii="Times New Roman" w:hAnsi="Times New Roman"/>
            <w:color w:val="000000"/>
            <w:lang w:val="en-GB"/>
          </w:rPr>
          <w:delText xml:space="preserve"> </w:delText>
        </w:r>
      </w:del>
      <w:del w:id="74" w:author="Usuario" w:date="2020-04-02T13:25:00Z">
        <w:r>
          <w:rPr>
            <w:rFonts w:ascii="Times New Roman" w:hAnsi="Times New Roman"/>
            <w:color w:val="000000"/>
            <w:lang w:val="en-GB"/>
          </w:rPr>
          <w:delText>in where the research is made,</w:delText>
        </w:r>
      </w:del>
      <w:del w:id="75" w:author="Usuario" w:date="2020-04-02T13:27:00Z">
        <w:r>
          <w:rPr>
            <w:rFonts w:ascii="Times New Roman" w:hAnsi="Times New Roman"/>
            <w:color w:val="000000"/>
            <w:lang w:val="en-GB"/>
          </w:rPr>
          <w:delText xml:space="preserve"> marine ecosystems within coastal environments have been under looked</w:delText>
        </w:r>
      </w:del>
      <w:r>
        <w:rPr>
          <w:rFonts w:ascii="Times New Roman" w:hAnsi="Times New Roman"/>
          <w:color w:val="000000"/>
          <w:lang w:val="en-GB"/>
        </w:rPr>
        <w:t>.</w:t>
      </w:r>
    </w:p>
    <w:p>
      <w:pPr>
        <w:pStyle w:val="TextBody"/>
        <w:jc w:val="both"/>
        <w:rPr>
          <w:rFonts w:ascii="Times New Roman" w:hAnsi="Times New Roman"/>
          <w:color w:val="000000"/>
          <w:lang w:val="en-GB"/>
          <w:ins w:id="79" w:author="Usuario" w:date="2020-04-02T13:29:00Z"/>
        </w:rPr>
      </w:pPr>
      <w:r>
        <w:rPr>
          <w:rFonts w:ascii="Times New Roman" w:hAnsi="Times New Roman"/>
          <w:color w:val="000000"/>
          <w:lang w:val="en-GB"/>
        </w:rPr>
        <w:t xml:space="preserve">• </w:t>
      </w:r>
      <w:ins w:id="76" w:author="Usuario" w:date="2020-04-02T13:28:00Z">
        <w:r>
          <w:rPr>
            <w:rFonts w:ascii="Times New Roman" w:hAnsi="Times New Roman"/>
            <w:color w:val="000000"/>
            <w:lang w:val="en-GB"/>
          </w:rPr>
          <w:t xml:space="preserve">Addressing critical biases in coastal urban </w:t>
        </w:r>
      </w:ins>
      <w:ins w:id="77" w:author="Usuario" w:date="2020-04-02T13:29:00Z">
        <w:r>
          <w:rPr>
            <w:rFonts w:ascii="Times New Roman" w:hAnsi="Times New Roman"/>
            <w:color w:val="000000"/>
            <w:lang w:val="en-GB"/>
          </w:rPr>
          <w:t xml:space="preserve">ecology </w:t>
        </w:r>
      </w:ins>
      <w:ins w:id="78" w:author="Usuario" w:date="2020-04-02T13:28:00Z">
        <w:r>
          <w:rPr>
            <w:rFonts w:ascii="Times New Roman" w:hAnsi="Times New Roman"/>
            <w:color w:val="000000"/>
            <w:lang w:val="en-GB"/>
          </w:rPr>
          <w:t xml:space="preserve">research is key to support ongoing urbanization trends, especially in developing and mid-income countries. </w:t>
        </w:r>
      </w:ins>
    </w:p>
    <w:p>
      <w:pPr>
        <w:pStyle w:val="TextBody"/>
        <w:jc w:val="both"/>
        <w:rPr>
          <w:rFonts w:ascii="Times New Roman" w:hAnsi="Times New Roman"/>
          <w:color w:val="000000"/>
          <w:lang w:val="en-GB"/>
        </w:rPr>
      </w:pPr>
      <w:del w:id="80" w:author="Usuario" w:date="2020-04-02T13:28:00Z">
        <w:r>
          <w:rPr>
            <w:rFonts w:ascii="Times New Roman" w:hAnsi="Times New Roman"/>
            <w:color w:val="000000"/>
            <w:lang w:val="en-GB"/>
          </w:rPr>
          <w:delText xml:space="preserve">One of the biggest challenges for coastal urban ecology research is to begin research in countries with high rate of population growing, to understand city expansion </w:delText>
        </w:r>
      </w:del>
      <w:r>
        <w:rPr>
          <w:rFonts w:ascii="Times New Roman" w:hAnsi="Times New Roman"/>
          <w:color w:val="000000"/>
          <w:lang w:val="en-GB"/>
        </w:rPr>
        <w:commentReference w:id="7"/>
      </w:r>
      <w:del w:id="81" w:author="Usuario" w:date="2020-04-02T13:28:00Z">
        <w:r>
          <w:rPr>
            <w:rFonts w:ascii="Times New Roman" w:hAnsi="Times New Roman"/>
            <w:color w:val="000000"/>
            <w:lang w:val="en-GB"/>
          </w:rPr>
          <w:delText>and to guarantee sustainable coastal cities in the future.</w:delText>
        </w:r>
      </w:del>
    </w:p>
    <w:p>
      <w:pPr>
        <w:pStyle w:val="Heading2"/>
        <w:jc w:val="both"/>
        <w:rPr>
          <w:rFonts w:ascii="Times New Roman" w:hAnsi="Times New Roman"/>
          <w:color w:val="000000"/>
          <w:sz w:val="24"/>
          <w:szCs w:val="24"/>
          <w:lang w:val="en-GB"/>
          <w:ins w:id="83" w:author="Usuario" w:date="2020-04-02T13:29:00Z"/>
        </w:rPr>
      </w:pPr>
      <w:ins w:id="82" w:author="Usuario" w:date="2020-04-02T13:29:00Z">
        <w:bookmarkStart w:id="2" w:name="urban-ecology-in-a-developing-world"/>
        <w:commentRangeStart w:id="8"/>
        <w:r>
          <w:rPr>
            <w:rFonts w:ascii="Times New Roman" w:hAnsi="Times New Roman"/>
            <w:color w:val="000000"/>
            <w:sz w:val="24"/>
            <w:szCs w:val="24"/>
            <w:lang w:val="en-GB"/>
          </w:rPr>
          <w:t>Introduction</w:t>
        </w:r>
      </w:ins>
      <w:commentRangeEnd w:id="8"/>
      <w:r>
        <w:commentReference w:id="8"/>
      </w:r>
      <w:r>
        <w:rPr>
          <w:rFonts w:ascii="Times New Roman" w:hAnsi="Times New Roman"/>
          <w:color w:val="000000"/>
          <w:sz w:val="24"/>
          <w:szCs w:val="24"/>
          <w:lang w:val="en-GB"/>
        </w:rPr>
      </w:r>
    </w:p>
    <w:p>
      <w:pPr>
        <w:pStyle w:val="Heading2"/>
        <w:jc w:val="both"/>
        <w:rPr>
          <w:rFonts w:ascii="Times New Roman" w:hAnsi="Times New Roman"/>
          <w:color w:val="000000"/>
          <w:sz w:val="24"/>
          <w:szCs w:val="24"/>
          <w:lang w:val="en-GB"/>
        </w:rPr>
      </w:pPr>
      <w:r>
        <w:rPr>
          <w:rFonts w:ascii="Times New Roman" w:hAnsi="Times New Roman"/>
          <w:color w:val="000000"/>
          <w:sz w:val="24"/>
          <w:szCs w:val="24"/>
          <w:lang w:val="en-GB"/>
        </w:rPr>
        <w:t xml:space="preserve">Urban ecology in a </w:t>
      </w:r>
      <w:commentRangeStart w:id="9"/>
      <w:r>
        <w:rPr>
          <w:rFonts w:ascii="Times New Roman" w:hAnsi="Times New Roman"/>
          <w:color w:val="000000"/>
          <w:sz w:val="24"/>
          <w:szCs w:val="24"/>
          <w:lang w:val="en-GB"/>
        </w:rPr>
        <w:t>developing world</w:t>
      </w:r>
      <w:bookmarkEnd w:id="2"/>
      <w:commentRangeEnd w:id="9"/>
      <w:r>
        <w:commentReference w:id="9"/>
      </w:r>
      <w:r>
        <w:rPr>
          <w:rFonts w:ascii="Times New Roman" w:hAnsi="Times New Roman"/>
          <w:color w:val="000000"/>
          <w:sz w:val="24"/>
          <w:szCs w:val="24"/>
          <w:lang w:val="en-GB"/>
        </w:rPr>
      </w:r>
    </w:p>
    <w:p>
      <w:pPr>
        <w:pStyle w:val="FirstParagraph"/>
        <w:jc w:val="both"/>
        <w:rPr>
          <w:rFonts w:ascii="Times New Roman" w:hAnsi="Times New Roman"/>
          <w:color w:val="000000"/>
          <w:lang w:val="en-GB"/>
        </w:rPr>
      </w:pPr>
      <w:r>
        <w:rPr>
          <w:rFonts w:ascii="Times New Roman" w:hAnsi="Times New Roman"/>
          <w:color w:val="000000"/>
          <w:lang w:val="en-GB"/>
        </w:rPr>
        <w:t xml:space="preserve">The world’s population is increasing annually. By 2018, 55% of people lived in urban areas (United Nations and Social Affairs 2018), where cities grow in number and size, forming large mega-cities (United Nations and Social Affairs 2014). This high level of urbanisation stress presented during the last years have required science-based information about the effects of humans over natural areas and the change of patterns and processes linking cities and natural elements (e.g. Lubchenco </w:t>
      </w:r>
      <w:r>
        <w:rPr>
          <w:rFonts w:ascii="Times New Roman" w:hAnsi="Times New Roman"/>
          <w:i/>
          <w:color w:val="000000"/>
          <w:lang w:val="en-GB"/>
        </w:rPr>
        <w:t>et al.</w:t>
      </w:r>
      <w:r>
        <w:rPr>
          <w:rFonts w:ascii="Times New Roman" w:hAnsi="Times New Roman"/>
          <w:color w:val="000000"/>
          <w:lang w:val="en-GB"/>
        </w:rPr>
        <w:t xml:space="preserve"> 1991; Grimm </w:t>
      </w:r>
      <w:r>
        <w:rPr>
          <w:rFonts w:ascii="Times New Roman" w:hAnsi="Times New Roman"/>
          <w:i/>
          <w:color w:val="000000"/>
          <w:lang w:val="en-GB"/>
        </w:rPr>
        <w:t>et al.</w:t>
      </w:r>
      <w:r>
        <w:rPr>
          <w:rFonts w:ascii="Times New Roman" w:hAnsi="Times New Roman"/>
          <w:color w:val="000000"/>
          <w:lang w:val="en-GB"/>
        </w:rPr>
        <w:t xml:space="preserve"> 2008). Initial research in urban environments believed these areas were not able to sustain wildlife and the complex processes involved. However, this </w:t>
      </w:r>
      <w:del w:id="84" w:author="Usuario" w:date="2020-04-02T13:12:00Z">
        <w:r>
          <w:rPr>
            <w:rFonts w:ascii="Times New Roman" w:hAnsi="Times New Roman"/>
            <w:color w:val="000000"/>
            <w:lang w:val="en-GB"/>
          </w:rPr>
          <w:delText xml:space="preserve">idea started to </w:delText>
        </w:r>
      </w:del>
      <w:r>
        <w:rPr>
          <w:rFonts w:ascii="Times New Roman" w:hAnsi="Times New Roman"/>
          <w:color w:val="000000"/>
          <w:lang w:val="en-GB"/>
        </w:rPr>
        <w:t>change</w:t>
      </w:r>
      <w:ins w:id="85" w:author="Usuario" w:date="2020-04-02T13:12:00Z">
        <w:r>
          <w:rPr>
            <w:rFonts w:ascii="Times New Roman" w:hAnsi="Times New Roman"/>
            <w:color w:val="000000"/>
            <w:lang w:val="en-GB"/>
          </w:rPr>
          <w:t>d</w:t>
        </w:r>
      </w:ins>
      <w:r>
        <w:rPr>
          <w:rFonts w:ascii="Times New Roman" w:hAnsi="Times New Roman"/>
          <w:color w:val="000000"/>
          <w:lang w:val="en-GB"/>
        </w:rPr>
        <w:t xml:space="preserve"> in the first part of the ’70s when urban ecology began studying species distributions in cities and its drivers (Sukopp 1998; Grimm </w:t>
      </w:r>
      <w:r>
        <w:rPr>
          <w:rFonts w:ascii="Times New Roman" w:hAnsi="Times New Roman"/>
          <w:i/>
          <w:color w:val="000000"/>
          <w:lang w:val="en-GB"/>
        </w:rPr>
        <w:t>et al.</w:t>
      </w:r>
      <w:r>
        <w:rPr>
          <w:rFonts w:ascii="Times New Roman" w:hAnsi="Times New Roman"/>
          <w:color w:val="000000"/>
          <w:lang w:val="en-GB"/>
        </w:rPr>
        <w:t xml:space="preserve"> 2008).</w:t>
      </w:r>
    </w:p>
    <w:p>
      <w:pPr>
        <w:pStyle w:val="TextBody"/>
        <w:jc w:val="both"/>
        <w:rPr>
          <w:rFonts w:ascii="Times New Roman" w:hAnsi="Times New Roman"/>
          <w:color w:val="000000"/>
          <w:lang w:val="en-GB"/>
        </w:rPr>
      </w:pPr>
      <w:r>
        <w:rPr>
          <w:rFonts w:ascii="Times New Roman" w:hAnsi="Times New Roman"/>
          <w:color w:val="000000"/>
          <w:lang w:val="en-GB"/>
        </w:rPr>
        <w:t xml:space="preserve">Historically, urban ecology studies were centred in ecological research, focusing on natural gradients and biotic homogenization (Blair 1996; McKinney and Lockwood 1999; Marzluff 2001; McKinney 2006). In these studies, abundance and species richness, mostly birds or plants, harnessed attention (Ulrich 1984; Shanahan </w:t>
      </w:r>
      <w:r>
        <w:rPr>
          <w:rFonts w:ascii="Times New Roman" w:hAnsi="Times New Roman"/>
          <w:i/>
          <w:color w:val="000000"/>
          <w:lang w:val="en-GB"/>
        </w:rPr>
        <w:t>et al.</w:t>
      </w:r>
      <w:r>
        <w:rPr>
          <w:rFonts w:ascii="Times New Roman" w:hAnsi="Times New Roman"/>
          <w:color w:val="000000"/>
          <w:lang w:val="en-GB"/>
        </w:rPr>
        <w:t xml:space="preserve"> 2015). However, urban ecology research topics have changed over the past years, extending towards different ecosystem approaches, which include people’s interactions with the urban environment, environmental policies and planning, through interdisciplinary social-ecological research approaches. Recently, Pickett </w:t>
      </w:r>
      <w:r>
        <w:rPr>
          <w:rFonts w:ascii="Times New Roman" w:hAnsi="Times New Roman"/>
          <w:i/>
          <w:color w:val="000000"/>
          <w:lang w:val="en-GB"/>
        </w:rPr>
        <w:t>et al.</w:t>
      </w:r>
      <w:r>
        <w:rPr>
          <w:rFonts w:ascii="Times New Roman" w:hAnsi="Times New Roman"/>
          <w:color w:val="000000"/>
          <w:lang w:val="en-GB"/>
        </w:rPr>
        <w:t xml:space="preserve"> (2016) introduced three phases in urban ecology evolution, as belonging to different paradigms which were termed: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w:t>
      </w:r>
      <w:r>
        <w:rPr>
          <w:rFonts w:ascii="Times New Roman" w:hAnsi="Times New Roman"/>
          <w:color w:val="000000"/>
          <w:lang w:val="en-GB"/>
        </w:rPr>
        <w:t xml:space="preserve"> the city. Each one of these paradigms expose historical differences according to changes in urban ecology research, and result by the comparison of three variables or axes: chronology, model approach, and complexity.</w:t>
        <w:br/>
        <w:t xml:space="preserve">With this, studies under the paradigm </w:t>
      </w:r>
      <w:r>
        <w:rPr>
          <w:rFonts w:ascii="Times New Roman" w:hAnsi="Times New Roman"/>
          <w:i/>
          <w:iCs/>
          <w:color w:val="000000"/>
          <w:lang w:val="en-GB"/>
        </w:rPr>
        <w:t>in the city</w:t>
      </w:r>
      <w:r>
        <w:rPr>
          <w:rFonts w:ascii="Times New Roman" w:hAnsi="Times New Roman"/>
          <w:color w:val="000000"/>
          <w:lang w:val="en-GB"/>
        </w:rPr>
        <w:t xml:space="preserve"> are mainly ecological, studies </w:t>
      </w:r>
      <w:r>
        <w:rPr>
          <w:rFonts w:ascii="Times New Roman" w:hAnsi="Times New Roman"/>
          <w:i/>
          <w:iCs/>
          <w:color w:val="000000"/>
          <w:lang w:val="en-GB"/>
        </w:rPr>
        <w:t>of the city</w:t>
      </w:r>
      <w:r>
        <w:rPr>
          <w:rFonts w:ascii="Times New Roman" w:hAnsi="Times New Roman"/>
          <w:color w:val="000000"/>
          <w:lang w:val="en-GB"/>
        </w:rPr>
        <w:t xml:space="preserve"> are social-ecological, and studies </w:t>
      </w:r>
      <w:r>
        <w:rPr>
          <w:rFonts w:ascii="Times New Roman" w:hAnsi="Times New Roman"/>
          <w:i/>
          <w:iCs/>
          <w:color w:val="000000"/>
          <w:lang w:val="en-GB"/>
        </w:rPr>
        <w:t>for the city</w:t>
      </w:r>
      <w:r>
        <w:rPr>
          <w:rFonts w:ascii="Times New Roman" w:hAnsi="Times New Roman"/>
          <w:color w:val="000000"/>
          <w:lang w:val="en-GB"/>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lang w:val="en-GB"/>
        </w:rPr>
        <w:t>of the city</w:t>
      </w:r>
      <w:r>
        <w:rPr>
          <w:rFonts w:ascii="Times New Roman" w:hAnsi="Times New Roman"/>
          <w:color w:val="000000"/>
          <w:lang w:val="en-GB"/>
        </w:rPr>
        <w:t xml:space="preserve"> paradigm contemplate interdisciplinary research; the urban ecology </w:t>
      </w:r>
      <w:r>
        <w:rPr>
          <w:rFonts w:ascii="Times New Roman" w:hAnsi="Times New Roman"/>
          <w:i/>
          <w:iCs/>
          <w:color w:val="000000"/>
          <w:lang w:val="en-GB"/>
        </w:rPr>
        <w:t>for the city</w:t>
      </w:r>
      <w:r>
        <w:rPr>
          <w:rFonts w:ascii="Times New Roman" w:hAnsi="Times New Roman"/>
          <w:color w:val="000000"/>
          <w:lang w:val="en-GB"/>
        </w:rPr>
        <w:t xml:space="preserve"> is more intricate and includes </w:t>
      </w:r>
      <w:r>
        <w:rPr>
          <w:rFonts w:ascii="Times New Roman" w:hAnsi="Times New Roman"/>
          <w:i/>
          <w:iCs/>
          <w:color w:val="000000"/>
          <w:lang w:val="en-GB"/>
        </w:rPr>
        <w:t>in</w:t>
      </w:r>
      <w:r>
        <w:rPr>
          <w:rFonts w:ascii="Times New Roman" w:hAnsi="Times New Roman"/>
          <w:color w:val="000000"/>
          <w:lang w:val="en-GB"/>
        </w:rPr>
        <w:t xml:space="preserve"> and </w:t>
      </w:r>
      <w:r>
        <w:rPr>
          <w:rFonts w:ascii="Times New Roman" w:hAnsi="Times New Roman"/>
          <w:i/>
          <w:iCs/>
          <w:color w:val="000000"/>
          <w:lang w:val="en-GB"/>
        </w:rPr>
        <w:t>of the city</w:t>
      </w:r>
      <w:r>
        <w:rPr>
          <w:rFonts w:ascii="Times New Roman" w:hAnsi="Times New Roman"/>
          <w:color w:val="000000"/>
          <w:lang w:val="en-GB"/>
        </w:rPr>
        <w:t xml:space="preserve"> studies, engaging scientific knowledge in practice for action (Pickett </w:t>
      </w:r>
      <w:r>
        <w:rPr>
          <w:rFonts w:ascii="Times New Roman" w:hAnsi="Times New Roman"/>
          <w:i/>
          <w:color w:val="000000"/>
          <w:lang w:val="en-GB"/>
        </w:rPr>
        <w:t>et al.</w:t>
      </w:r>
      <w:r>
        <w:rPr>
          <w:rFonts w:ascii="Times New Roman" w:hAnsi="Times New Roman"/>
          <w:color w:val="000000"/>
          <w:lang w:val="en-GB"/>
        </w:rPr>
        <w:t xml:space="preserve"> 2016).</w:t>
      </w:r>
    </w:p>
    <w:p>
      <w:pPr>
        <w:pStyle w:val="Heading2"/>
        <w:jc w:val="both"/>
        <w:rPr>
          <w:rFonts w:ascii="Times New Roman" w:hAnsi="Times New Roman"/>
          <w:color w:val="000000"/>
          <w:sz w:val="24"/>
          <w:szCs w:val="24"/>
          <w:lang w:val="en-GB"/>
        </w:rPr>
      </w:pPr>
      <w:bookmarkStart w:id="3" w:name="coastal-urban-areas-growth-and-research"/>
      <w:commentRangeStart w:id="10"/>
      <w:commentRangeStart w:id="11"/>
      <w:r>
        <w:rPr>
          <w:rFonts w:ascii="Times New Roman" w:hAnsi="Times New Roman"/>
          <w:color w:val="000000"/>
          <w:sz w:val="24"/>
          <w:szCs w:val="24"/>
          <w:lang w:val="en-GB"/>
        </w:rPr>
        <w:t>Coastal urban areas growth and research</w:t>
      </w:r>
      <w:bookmarkEnd w:id="3"/>
    </w:p>
    <w:p>
      <w:pPr>
        <w:pStyle w:val="FirstParagraph"/>
        <w:jc w:val="both"/>
        <w:rPr/>
      </w:pPr>
      <w:r>
        <w:rPr>
          <w:rFonts w:ascii="Times New Roman" w:hAnsi="Times New Roman"/>
          <w:color w:val="000000"/>
          <w:lang w:val="en-GB"/>
        </w:rPr>
        <w:t xml:space="preserve">Within urban environments, coastal cities seem to be one of the preferred places for people to settle (Weinstein 2009). In fact, 40% of the world’s population live less than 100 Km from the sea (United Nations 2017), with coastal cities growing 6.6 times between 1945 and 2012 (Barragán and Andrés 2015). </w:t>
      </w:r>
      <w:commentRangeStart w:id="12"/>
      <w:r>
        <w:rPr>
          <w:rFonts w:ascii="Times New Roman" w:hAnsi="Times New Roman"/>
          <w:color w:val="000000"/>
          <w:lang w:val="en-GB"/>
        </w:rPr>
        <w:t xml:space="preserve">If coastal urban environments have been increasing over the years, we would expect that the need of research in </w:t>
      </w:r>
      <w:del w:id="86" w:author="Usuario" w:date="2020-04-02T12:34:00Z">
        <w:r>
          <w:rPr>
            <w:rFonts w:ascii="Times New Roman" w:hAnsi="Times New Roman"/>
            <w:color w:val="000000"/>
            <w:lang w:val="en-GB"/>
          </w:rPr>
          <w:delText xml:space="preserve">this </w:delText>
        </w:r>
      </w:del>
      <w:ins w:id="87" w:author="Usuario" w:date="2020-04-02T12:34:00Z">
        <w:r>
          <w:rPr>
            <w:rFonts w:ascii="Times New Roman" w:hAnsi="Times New Roman"/>
            <w:color w:val="000000"/>
            <w:lang w:val="en-GB"/>
          </w:rPr>
          <w:t xml:space="preserve">these </w:t>
        </w:r>
      </w:ins>
      <w:r>
        <w:rPr>
          <w:rFonts w:ascii="Times New Roman" w:hAnsi="Times New Roman"/>
          <w:color w:val="000000"/>
          <w:lang w:val="en-GB"/>
        </w:rPr>
        <w:t>ecosystems would be also incremented. In this case, is possible to suggest that these studies has focused on marine pollution</w:t>
      </w:r>
      <w:r>
        <w:rPr>
          <w:rFonts w:ascii="Times New Roman" w:hAnsi="Times New Roman"/>
          <w:color w:val="000000"/>
          <w:lang w:val="en-GB"/>
        </w:rPr>
      </w:r>
      <w:commentRangeEnd w:id="12"/>
      <w:r>
        <w:commentReference w:id="12"/>
      </w:r>
      <w:r>
        <w:rPr>
          <w:rFonts w:ascii="Times New Roman" w:hAnsi="Times New Roman"/>
          <w:color w:val="000000"/>
          <w:lang w:val="en-GB"/>
        </w:rPr>
        <w:t xml:space="preserve"> (Wang and others 2010; Naidoo </w:t>
      </w:r>
      <w:r>
        <w:rPr>
          <w:rFonts w:ascii="Times New Roman" w:hAnsi="Times New Roman"/>
          <w:i/>
          <w:color w:val="000000"/>
          <w:lang w:val="en-GB"/>
        </w:rPr>
        <w:t>et al.</w:t>
      </w:r>
      <w:r>
        <w:rPr>
          <w:rFonts w:ascii="Times New Roman" w:hAnsi="Times New Roman"/>
          <w:color w:val="000000"/>
          <w:lang w:val="en-GB"/>
        </w:rPr>
        <w:t xml:space="preserve"> 2016), urban impacts (Buggy and Tobin 2008; Arruti </w:t>
      </w:r>
      <w:r>
        <w:rPr>
          <w:rFonts w:ascii="Times New Roman" w:hAnsi="Times New Roman"/>
          <w:i/>
          <w:color w:val="000000"/>
          <w:lang w:val="en-GB"/>
        </w:rPr>
        <w:t>et al.</w:t>
      </w:r>
      <w:r>
        <w:rPr>
          <w:rFonts w:ascii="Times New Roman" w:hAnsi="Times New Roman"/>
          <w:color w:val="000000"/>
          <w:lang w:val="en-GB"/>
        </w:rPr>
        <w:t xml:space="preserve"> 2011), changes in shoreline (Wu </w:t>
      </w:r>
      <w:r>
        <w:rPr>
          <w:rFonts w:ascii="Times New Roman" w:hAnsi="Times New Roman"/>
          <w:i/>
          <w:color w:val="000000"/>
          <w:lang w:val="en-GB"/>
        </w:rPr>
        <w:t>et al.</w:t>
      </w:r>
      <w:r>
        <w:rPr>
          <w:rFonts w:ascii="Times New Roman" w:hAnsi="Times New Roman"/>
          <w:color w:val="000000"/>
          <w:lang w:val="en-GB"/>
        </w:rPr>
        <w:t xml:space="preserve"> 2003; Alberico </w:t>
      </w:r>
      <w:r>
        <w:rPr>
          <w:rFonts w:ascii="Times New Roman" w:hAnsi="Times New Roman"/>
          <w:i/>
          <w:color w:val="000000"/>
          <w:lang w:val="en-GB"/>
        </w:rPr>
        <w:t>et al.</w:t>
      </w:r>
      <w:r>
        <w:rPr>
          <w:rFonts w:ascii="Times New Roman" w:hAnsi="Times New Roman"/>
          <w:color w:val="000000"/>
          <w:lang w:val="en-GB"/>
        </w:rPr>
        <w:t xml:space="preserve"> 2018), habitat use, (Eguchi </w:t>
      </w:r>
      <w:r>
        <w:rPr>
          <w:rFonts w:ascii="Times New Roman" w:hAnsi="Times New Roman"/>
          <w:i/>
          <w:color w:val="000000"/>
          <w:lang w:val="en-GB"/>
        </w:rPr>
        <w:t>et al.</w:t>
      </w:r>
      <w:r>
        <w:rPr>
          <w:rFonts w:ascii="Times New Roman" w:hAnsi="Times New Roman"/>
          <w:color w:val="000000"/>
          <w:lang w:val="en-GB"/>
        </w:rPr>
        <w:t xml:space="preserve"> 2010; Smith and Munro 2010), human adaptation and sustainability (Lebassi </w:t>
      </w:r>
      <w:r>
        <w:rPr>
          <w:rFonts w:ascii="Times New Roman" w:hAnsi="Times New Roman"/>
          <w:i/>
          <w:color w:val="000000"/>
          <w:lang w:val="en-GB"/>
        </w:rPr>
        <w:t>et al.</w:t>
      </w:r>
      <w:r>
        <w:rPr>
          <w:rFonts w:ascii="Times New Roman" w:hAnsi="Times New Roman"/>
          <w:color w:val="000000"/>
          <w:lang w:val="en-GB"/>
        </w:rPr>
        <w:t xml:space="preserve"> 2013; Villagra </w:t>
      </w:r>
      <w:r>
        <w:rPr>
          <w:rFonts w:ascii="Times New Roman" w:hAnsi="Times New Roman"/>
          <w:i/>
          <w:color w:val="000000"/>
          <w:lang w:val="en-GB"/>
        </w:rPr>
        <w:t>et al.</w:t>
      </w:r>
      <w:r>
        <w:rPr>
          <w:rFonts w:ascii="Times New Roman" w:hAnsi="Times New Roman"/>
          <w:color w:val="000000"/>
          <w:lang w:val="en-GB"/>
        </w:rPr>
        <w:t xml:space="preserve"> 2016), demographic changes (Race </w:t>
      </w:r>
      <w:r>
        <w:rPr>
          <w:rFonts w:ascii="Times New Roman" w:hAnsi="Times New Roman"/>
          <w:i/>
          <w:color w:val="000000"/>
          <w:lang w:val="en-GB"/>
        </w:rPr>
        <w:t>et al.</w:t>
      </w:r>
      <w:r>
        <w:rPr>
          <w:rFonts w:ascii="Times New Roman" w:hAnsi="Times New Roman"/>
          <w:color w:val="000000"/>
          <w:lang w:val="en-GB"/>
        </w:rPr>
        <w:t xml:space="preserve"> 2010; Abarca-Álvarez </w:t>
      </w:r>
      <w:r>
        <w:rPr>
          <w:rFonts w:ascii="Times New Roman" w:hAnsi="Times New Roman"/>
          <w:i/>
          <w:color w:val="000000"/>
          <w:lang w:val="en-GB"/>
        </w:rPr>
        <w:t>et al.</w:t>
      </w:r>
      <w:r>
        <w:rPr>
          <w:rFonts w:ascii="Times New Roman" w:hAnsi="Times New Roman"/>
          <w:color w:val="000000"/>
          <w:lang w:val="en-GB"/>
        </w:rPr>
        <w:t xml:space="preserve"> 2018), and city design (Garcez and Braga Carmello 2017; Conticelli and Tondelli 2018), among other concerns  regarding coastal urban development.</w:t>
      </w:r>
      <w:ins w:id="88" w:author="Unknown Author" w:date="2020-04-02T16:07:29Z">
        <w:r>
          <w:rPr>
            <w:rFonts w:ascii="Times New Roman" w:hAnsi="Times New Roman"/>
            <w:color w:val="000000"/>
            <w:lang w:val="en-GB"/>
          </w:rPr>
        </w:r>
      </w:ins>
      <w:commentRangeEnd w:id="11"/>
      <w:r>
        <w:commentReference w:id="11"/>
      </w:r>
      <w:commentRangeEnd w:id="10"/>
      <w:r>
        <w:commentReference w:id="10"/>
      </w:r>
      <w:r>
        <w:rPr>
          <w:rFonts w:ascii="Times New Roman" w:hAnsi="Times New Roman"/>
          <w:color w:val="000000"/>
          <w:lang w:val="en-GB"/>
        </w:rPr>
      </w:r>
    </w:p>
    <w:p>
      <w:pPr>
        <w:pStyle w:val="TextBody"/>
        <w:jc w:val="both"/>
        <w:rPr/>
      </w:pPr>
      <w:commentRangeStart w:id="13"/>
      <w:r>
        <w:rPr>
          <w:rFonts w:ascii="Times New Roman" w:hAnsi="Times New Roman"/>
          <w:color w:val="000000"/>
          <w:lang w:val="en-GB"/>
        </w:rPr>
        <w:t>This article reviews coastal urban ecology scientific publications with the aim of examining spatial and temporal changes and its primary focus. Knowing coastal urban ecology research gives the o</w:t>
      </w:r>
      <w:bookmarkStart w:id="4" w:name="_GoBack"/>
      <w:bookmarkEnd w:id="4"/>
      <w:r>
        <w:rPr>
          <w:rFonts w:ascii="Times New Roman" w:hAnsi="Times New Roman"/>
          <w:color w:val="000000"/>
          <w:lang w:val="en-GB"/>
        </w:rPr>
        <w:t>pportunity to determine the gaps between the level of coastal urbanization and the concern to know the effects of urbanization, embracing from theoretical to applied approaches in one of the most human-dominated ecosystems.</w:t>
      </w:r>
      <w:commentRangeEnd w:id="13"/>
      <w:r>
        <w:commentReference w:id="13"/>
      </w:r>
      <w:r>
        <w:rPr>
          <w:rFonts w:ascii="Times New Roman" w:hAnsi="Times New Roman"/>
          <w:color w:val="000000"/>
          <w:lang w:val="en-GB"/>
        </w:rPr>
      </w:r>
    </w:p>
    <w:p>
      <w:pPr>
        <w:pStyle w:val="Heading2"/>
        <w:jc w:val="both"/>
        <w:rPr>
          <w:rFonts w:ascii="Times New Roman" w:hAnsi="Times New Roman"/>
          <w:color w:val="000000"/>
          <w:sz w:val="24"/>
          <w:szCs w:val="24"/>
          <w:lang w:val="en-GB"/>
        </w:rPr>
      </w:pPr>
      <w:ins w:id="89" w:author="Usuario" w:date="2020-04-02T12:38:00Z">
        <w:bookmarkStart w:id="5" w:name="literature-search"/>
        <w:r>
          <w:rPr>
            <w:rFonts w:ascii="Times New Roman" w:hAnsi="Times New Roman"/>
            <w:color w:val="000000"/>
            <w:sz w:val="24"/>
            <w:szCs w:val="24"/>
            <w:lang w:val="en-GB"/>
          </w:rPr>
          <w:t xml:space="preserve">Methods </w:t>
        </w:r>
      </w:ins>
    </w:p>
    <w:p>
      <w:pPr>
        <w:pStyle w:val="Heading2"/>
        <w:jc w:val="both"/>
        <w:rPr>
          <w:rFonts w:ascii="Times New Roman" w:hAnsi="Times New Roman"/>
          <w:color w:val="000000"/>
          <w:sz w:val="24"/>
          <w:szCs w:val="24"/>
          <w:lang w:val="en-GB"/>
        </w:rPr>
      </w:pPr>
      <w:bookmarkStart w:id="6" w:name="literature-search"/>
      <w:r>
        <w:rPr>
          <w:rFonts w:ascii="Times New Roman" w:hAnsi="Times New Roman"/>
          <w:color w:val="000000"/>
          <w:sz w:val="24"/>
          <w:szCs w:val="24"/>
          <w:lang w:val="en-GB"/>
        </w:rPr>
        <w:t>Literature search</w:t>
      </w:r>
      <w:bookmarkEnd w:id="6"/>
    </w:p>
    <w:p>
      <w:pPr>
        <w:pStyle w:val="FirstParagraph"/>
        <w:jc w:val="both"/>
        <w:rPr/>
      </w:pPr>
      <w:r>
        <w:rPr>
          <w:rFonts w:ascii="Times New Roman" w:hAnsi="Times New Roman"/>
          <w:color w:val="000000"/>
          <w:lang w:val="en-GB"/>
        </w:rPr>
        <w:t>A systematic review of the literature was performed through the Web of Science (</w:t>
      </w:r>
      <w:hyperlink r:id="rId2">
        <w:r>
          <w:rPr>
            <w:rStyle w:val="InternetLink"/>
            <w:rFonts w:ascii="Times New Roman" w:hAnsi="Times New Roman"/>
            <w:color w:val="000000"/>
            <w:lang w:val="en-GB"/>
          </w:rPr>
          <w:t>https://webofknowledge.com/</w:t>
        </w:r>
      </w:hyperlink>
      <w:r>
        <w:rPr>
          <w:rFonts w:ascii="Times New Roman" w:hAnsi="Times New Roman"/>
          <w:color w:val="000000"/>
          <w:lang w:val="en-GB"/>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the research areas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lang w:val="en-GB"/>
        </w:rPr>
        <w:t>in the city</w:t>
      </w:r>
      <w:r>
        <w:rPr>
          <w:rFonts w:ascii="Times New Roman" w:hAnsi="Times New Roman"/>
          <w:color w:val="000000"/>
          <w:lang w:val="en-GB"/>
        </w:rPr>
        <w:t xml:space="preserve">, ecology </w:t>
      </w:r>
      <w:r>
        <w:rPr>
          <w:rFonts w:ascii="Times New Roman" w:hAnsi="Times New Roman"/>
          <w:i/>
          <w:iCs/>
          <w:color w:val="000000"/>
          <w:lang w:val="en-GB"/>
        </w:rPr>
        <w:t>of the city</w:t>
      </w:r>
      <w:r>
        <w:rPr>
          <w:rFonts w:ascii="Times New Roman" w:hAnsi="Times New Roman"/>
          <w:color w:val="000000"/>
          <w:lang w:val="en-GB"/>
        </w:rPr>
        <w:t xml:space="preserve"> or ecology </w:t>
      </w:r>
      <w:r>
        <w:rPr>
          <w:rFonts w:ascii="Times New Roman" w:hAnsi="Times New Roman"/>
          <w:i/>
          <w:iCs/>
          <w:color w:val="000000"/>
          <w:lang w:val="en-GB"/>
        </w:rPr>
        <w:t>for the city</w:t>
      </w:r>
      <w:r>
        <w:rPr>
          <w:rFonts w:ascii="Times New Roman" w:hAnsi="Times New Roman"/>
          <w:color w:val="000000"/>
          <w:lang w:val="en-GB"/>
        </w:rPr>
        <w:t xml:space="preserve"> following the paradigms established by Pickett </w:t>
      </w:r>
      <w:r>
        <w:rPr>
          <w:rFonts w:ascii="Times New Roman" w:hAnsi="Times New Roman"/>
          <w:i/>
          <w:color w:val="000000"/>
          <w:lang w:val="en-GB"/>
        </w:rPr>
        <w:t>et al.</w:t>
      </w:r>
      <w:r>
        <w:rPr>
          <w:rFonts w:ascii="Times New Roman" w:hAnsi="Times New Roman"/>
          <w:color w:val="000000"/>
          <w:lang w:val="en-GB"/>
        </w:rPr>
        <w:t xml:space="preserve"> (2016). Grey-literature was not incorporated in the selection.</w:t>
      </w:r>
    </w:p>
    <w:p>
      <w:pPr>
        <w:pStyle w:val="Heading2"/>
        <w:jc w:val="both"/>
        <w:rPr>
          <w:rFonts w:ascii="Times New Roman" w:hAnsi="Times New Roman"/>
          <w:color w:val="000000"/>
          <w:sz w:val="24"/>
          <w:szCs w:val="24"/>
          <w:lang w:val="en-GB"/>
        </w:rPr>
      </w:pPr>
      <w:bookmarkStart w:id="7" w:name="classification-and-data-analysis"/>
      <w:r>
        <w:rPr>
          <w:rFonts w:ascii="Times New Roman" w:hAnsi="Times New Roman"/>
          <w:color w:val="000000"/>
          <w:sz w:val="24"/>
          <w:szCs w:val="24"/>
          <w:lang w:val="en-GB"/>
        </w:rPr>
        <w:t>Classification and data analysis</w:t>
      </w:r>
      <w:bookmarkEnd w:id="7"/>
    </w:p>
    <w:p>
      <w:pPr>
        <w:pStyle w:val="FirstParagraph"/>
        <w:jc w:val="both"/>
        <w:rPr>
          <w:rFonts w:ascii="Times New Roman" w:hAnsi="Times New Roman"/>
          <w:color w:val="000000"/>
          <w:lang w:val="en-GB"/>
        </w:rPr>
      </w:pPr>
      <w:r>
        <w:rPr>
          <w:rFonts w:ascii="Times New Roman" w:hAnsi="Times New Roman"/>
          <w:color w:val="000000"/>
          <w:lang w:val="en-GB"/>
        </w:rPr>
        <w:t>Each article collected was categorized in 16 sections: publication year, author’s name, type of publication, author´s affiliation country, study country, study city, city size, model, habitat, ecological paradigm, type of analysis, disciplinary focus, component, approximation, and study subject. In particular, categories as publication year, author’s name, type of publication, author´s affiliation country, study country, and study city were factors obtained directly from each paper, the rest of them had to be checked with further reading.</w:t>
      </w:r>
    </w:p>
    <w:p>
      <w:pPr>
        <w:pStyle w:val="TextBody"/>
        <w:jc w:val="both"/>
        <w:rPr/>
      </w:pPr>
      <w:r>
        <w:rPr>
          <w:rFonts w:ascii="Times New Roman" w:hAnsi="Times New Roman"/>
          <w:color w:val="000000"/>
          <w:lang w:val="en-GB"/>
        </w:rPr>
        <w:t>City’s population data were obtained from Brinkhoff (2018). Urban centres classification was modified from United Nations and Social Affairs (2014) and Barragán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w:t>
      </w:r>
    </w:p>
    <w:p>
      <w:pPr>
        <w:pStyle w:val="TextBody"/>
        <w:jc w:val="both"/>
        <w:rPr/>
      </w:pPr>
      <w:r>
        <w:rPr>
          <w:rFonts w:ascii="Times New Roman" w:hAnsi="Times New Roman"/>
          <w:color w:val="000000"/>
          <w:lang w:val="en-GB"/>
        </w:rPr>
        <w:t xml:space="preserve">The rest of the categories (model, habitat, type of analysis, disciplinary focus, study component, approximation of the research, study subject, and ecological paradigms) were classified through </w:t>
      </w:r>
      <w:commentRangeStart w:id="14"/>
      <w:r>
        <w:rPr>
          <w:rFonts w:ascii="Times New Roman" w:hAnsi="Times New Roman"/>
          <w:color w:val="000000"/>
          <w:lang w:val="en-GB"/>
        </w:rPr>
        <w:t>a conscious reading of the authors</w:t>
      </w:r>
      <w:r>
        <w:rPr>
          <w:rFonts w:ascii="Times New Roman" w:hAnsi="Times New Roman"/>
          <w:color w:val="000000"/>
          <w:lang w:val="en-GB"/>
        </w:rPr>
      </w:r>
      <w:commentRangeEnd w:id="14"/>
      <w:r>
        <w:commentReference w:id="14"/>
      </w:r>
      <w:r>
        <w:rPr>
          <w:rFonts w:ascii="Times New Roman" w:hAnsi="Times New Roman"/>
          <w:color w:val="000000"/>
          <w:lang w:val="en-GB"/>
        </w:rPr>
        <w:t xml:space="preserve">. Study model refers to the minimum unit which was studied in each article, including three significant areas: physical, biological, and social. Here, physical space comprises research with different kind of pollutants, remote sensing data, water resources, physical risk models, and anthropogenic constructions, among others; social with human activities, perceptions and reactions, health, aspects of demography, and </w:t>
      </w:r>
      <w:del w:id="90" w:author="Usuario" w:date="2020-04-02T12:40:00Z">
        <w:r>
          <w:rPr>
            <w:rFonts w:ascii="Times New Roman" w:hAnsi="Times New Roman"/>
            <w:color w:val="000000"/>
            <w:lang w:val="en-GB"/>
          </w:rPr>
          <w:delText>h</w:delText>
        </w:r>
      </w:del>
      <w:r>
        <w:rPr>
          <w:rFonts w:ascii="Times New Roman" w:hAnsi="Times New Roman"/>
          <w:color w:val="000000"/>
          <w:lang w:val="en-GB"/>
        </w:rPr>
        <w:t>city development, among others; and biological with different taxa as birds, plants, invertebrates, mammals, and fishes, among others. “Others” category include environmental management, theoretical ecology, ecosystems.</w:t>
      </w:r>
    </w:p>
    <w:p>
      <w:pPr>
        <w:pStyle w:val="TextBody"/>
        <w:jc w:val="both"/>
        <w:rPr/>
      </w:pPr>
      <w:r>
        <w:rPr>
          <w:rFonts w:ascii="Times New Roman" w:hAnsi="Times New Roman"/>
          <w:color w:val="000000"/>
          <w:lang w:val="en-GB"/>
        </w:rPr>
        <w:t>Study habitat</w:t>
      </w:r>
      <w:ins w:id="91" w:author="Usuario" w:date="2020-04-02T12:40:00Z">
        <w:r>
          <w:rPr>
            <w:rFonts w:ascii="Times New Roman" w:hAnsi="Times New Roman"/>
            <w:color w:val="000000"/>
            <w:lang w:val="en-GB"/>
          </w:rPr>
          <w:t>s</w:t>
        </w:r>
      </w:ins>
      <w:r>
        <w:rPr>
          <w:rFonts w:ascii="Times New Roman" w:hAnsi="Times New Roman"/>
          <w:color w:val="000000"/>
          <w:lang w:val="en-GB"/>
        </w:rPr>
        <w:t xml:space="preserve"> were divided in relation with the coastal environment where the research was </w:t>
      </w:r>
      <w:del w:id="92" w:author="Usuario" w:date="2020-04-02T12:40:00Z">
        <w:r>
          <w:rPr>
            <w:rFonts w:ascii="Times New Roman" w:hAnsi="Times New Roman"/>
            <w:color w:val="000000"/>
            <w:lang w:val="en-GB"/>
          </w:rPr>
          <w:delText xml:space="preserve">done </w:delText>
        </w:r>
      </w:del>
      <w:ins w:id="93" w:author="Usuario" w:date="2020-04-02T12:40:00Z">
        <w:r>
          <w:rPr>
            <w:rFonts w:ascii="Times New Roman" w:hAnsi="Times New Roman"/>
            <w:color w:val="000000"/>
            <w:lang w:val="en-GB"/>
          </w:rPr>
          <w:t xml:space="preserve">performed </w:t>
        </w:r>
      </w:ins>
      <w:r>
        <w:rPr>
          <w:rFonts w:ascii="Times New Roman" w:hAnsi="Times New Roman"/>
          <w:color w:val="000000"/>
          <w:lang w:val="en-GB"/>
        </w:rPr>
        <w:t xml:space="preserve">or </w:t>
      </w:r>
      <w:del w:id="94" w:author="Usuario" w:date="2020-04-02T12:41:00Z">
        <w:r>
          <w:rPr>
            <w:rFonts w:ascii="Times New Roman" w:hAnsi="Times New Roman"/>
            <w:color w:val="000000"/>
            <w:lang w:val="en-GB"/>
          </w:rPr>
          <w:delText xml:space="preserve">which ecosystem was </w:delText>
        </w:r>
      </w:del>
      <w:r>
        <w:rPr>
          <w:rFonts w:ascii="Times New Roman" w:hAnsi="Times New Roman"/>
          <w:color w:val="000000"/>
          <w:lang w:val="en-GB"/>
        </w:rPr>
        <w:t>focused</w:t>
      </w:r>
      <w:del w:id="95" w:author="Usuario" w:date="2020-04-02T12:41:00Z">
        <w:r>
          <w:rPr>
            <w:rFonts w:ascii="Times New Roman" w:hAnsi="Times New Roman"/>
            <w:color w:val="000000"/>
            <w:lang w:val="en-GB"/>
          </w:rPr>
          <w:delText xml:space="preserve"> on</w:delText>
        </w:r>
      </w:del>
      <w:r>
        <w:rPr>
          <w:rFonts w:ascii="Times New Roman" w:hAnsi="Times New Roman"/>
          <w:color w:val="000000"/>
          <w:lang w:val="en-GB"/>
        </w:rPr>
        <w:t xml:space="preserve">. The classification includes four main areas according to Burke </w:t>
      </w:r>
      <w:r>
        <w:rPr>
          <w:rFonts w:ascii="Times New Roman" w:hAnsi="Times New Roman"/>
          <w:i/>
          <w:color w:val="000000"/>
          <w:lang w:val="en-GB"/>
        </w:rPr>
        <w:t>et al.</w:t>
      </w:r>
      <w:r>
        <w:rPr>
          <w:rFonts w:ascii="Times New Roman" w:hAnsi="Times New Roman"/>
          <w:color w:val="000000"/>
          <w:lang w:val="en-GB"/>
        </w:rPr>
        <w:t xml:space="preserve"> (2001): 1) Near-shore terrestrial, which includes dunes, coastal xeromorphic habitats, rocky and sandy shores, urban, agricultural and industrial landscapes; 2) Intertidal, with estuaries, deltas, mangrove forests, lagoons, salt marshes, other coastal wetlands, marinas and ports; 3) Benthic, with seagrass beds, artificial structures and soft bottom environments above the continental shelf; 4) Pelagic, with open waters above the continental shelf. To this classification the component “urban atmosphere” was added because the amount of studies focused </w:t>
      </w:r>
      <w:del w:id="96" w:author="Usuario" w:date="2020-04-02T12:41:00Z">
        <w:r>
          <w:rPr>
            <w:rFonts w:ascii="Times New Roman" w:hAnsi="Times New Roman"/>
            <w:color w:val="000000"/>
            <w:lang w:val="en-GB"/>
          </w:rPr>
          <w:delText xml:space="preserve">in </w:delText>
        </w:r>
      </w:del>
      <w:ins w:id="97" w:author="Usuario" w:date="2020-04-02T12:41:00Z">
        <w:r>
          <w:rPr>
            <w:rFonts w:ascii="Times New Roman" w:hAnsi="Times New Roman"/>
            <w:color w:val="000000"/>
            <w:lang w:val="en-GB"/>
          </w:rPr>
          <w:t xml:space="preserve">on </w:t>
        </w:r>
      </w:ins>
      <w:r>
        <w:rPr>
          <w:rFonts w:ascii="Times New Roman" w:hAnsi="Times New Roman"/>
          <w:color w:val="000000"/>
          <w:lang w:val="en-GB"/>
        </w:rPr>
        <w:t xml:space="preserve">this </w:t>
      </w:r>
      <w:del w:id="98" w:author="Usuario" w:date="2020-04-02T12:42:00Z">
        <w:r>
          <w:rPr>
            <w:rFonts w:ascii="Times New Roman" w:hAnsi="Times New Roman"/>
            <w:color w:val="000000"/>
            <w:lang w:val="en-GB"/>
          </w:rPr>
          <w:delText>area</w:delText>
        </w:r>
      </w:del>
      <w:ins w:id="99" w:author="Usuario" w:date="2020-04-02T12:42:00Z">
        <w:r>
          <w:rPr>
            <w:rFonts w:ascii="Times New Roman" w:hAnsi="Times New Roman"/>
            <w:color w:val="000000"/>
            <w:lang w:val="en-GB"/>
          </w:rPr>
          <w:t>habitat</w:t>
        </w:r>
      </w:ins>
      <w:r>
        <w:rPr>
          <w:rFonts w:ascii="Times New Roman" w:hAnsi="Times New Roman"/>
          <w:color w:val="000000"/>
          <w:lang w:val="en-GB"/>
        </w:rPr>
        <w:t>.</w:t>
      </w:r>
    </w:p>
    <w:p>
      <w:pPr>
        <w:pStyle w:val="TextBody"/>
        <w:jc w:val="both"/>
        <w:rPr/>
      </w:pPr>
      <w:del w:id="100" w:author="Usuario" w:date="2020-04-02T12:42:00Z">
        <w:r>
          <w:rPr>
            <w:rFonts w:ascii="Times New Roman" w:hAnsi="Times New Roman"/>
            <w:color w:val="000000"/>
            <w:lang w:val="en-GB"/>
          </w:rPr>
          <w:delText>On the other hand, s</w:delText>
        </w:r>
      </w:del>
      <w:ins w:id="101" w:author="Usuario" w:date="2020-04-02T12:42:00Z">
        <w:r>
          <w:rPr>
            <w:rFonts w:ascii="Times New Roman" w:hAnsi="Times New Roman"/>
            <w:color w:val="000000"/>
            <w:lang w:val="en-GB"/>
          </w:rPr>
          <w:t>S</w:t>
        </w:r>
      </w:ins>
      <w:r>
        <w:rPr>
          <w:rFonts w:ascii="Times New Roman" w:hAnsi="Times New Roman"/>
          <w:color w:val="000000"/>
          <w:lang w:val="en-GB"/>
        </w:rPr>
        <w:t>tudy subject summarises the central theme of each article. Study subject was catergorized into eight sections: 1) Anthropogenic pollution, 2) urban impacts, 3) changes in shoreline, 4) habitat use, 5) human adaptation and sustainability, 6) demographic changes , 7) natural disaster, 8) and city design.</w:t>
      </w:r>
    </w:p>
    <w:p>
      <w:pPr>
        <w:pStyle w:val="TextBody"/>
        <w:jc w:val="both"/>
        <w:rPr/>
      </w:pPr>
      <w:r>
        <w:rPr>
          <w:rFonts w:ascii="Times New Roman" w:hAnsi="Times New Roman"/>
          <w:color w:val="000000"/>
          <w:lang w:val="en-GB"/>
        </w:rPr>
        <w:t xml:space="preserve">Disciplinary focus was categorized into five sections where inter-disciplines were considered. The five disciplinary focus were: 1) Ecology: Study of relationships and interaction between organisms and their coastal urban environment, 2) Sociology: Study of social behavior, including its origin, evolution and organization within a coastal urban environment, 3) Study of interaction between humans and their coastal urban environment, multidiscipline including anthropology, geography, sociology and ecology, 4) Environmental policy: Study of environment, to organize, manage the laws, regulations or find a solution, 5) Social-policy: Provides practical guidelines and principles to improve human welfare. </w:t>
      </w:r>
    </w:p>
    <w:p>
      <w:pPr>
        <w:pStyle w:val="TextBody"/>
        <w:jc w:val="both"/>
        <w:rPr/>
      </w:pPr>
      <w:r>
        <w:rPr>
          <w:rFonts w:ascii="Times New Roman" w:hAnsi="Times New Roman"/>
          <w:color w:val="000000"/>
          <w:lang w:val="en-GB"/>
        </w:rPr>
        <w:t>Study component was divided in three classes: abiotic, biotic, and human. These three presented combinations that were considered as well: abiotic-biotic, abiotic-human, biotic-human, and abiotic-biotic-human.</w:t>
      </w:r>
    </w:p>
    <w:p>
      <w:pPr>
        <w:pStyle w:val="TextBody"/>
        <w:jc w:val="both"/>
        <w:rPr/>
      </w:pPr>
      <w:r>
        <w:rPr>
          <w:rFonts w:ascii="Times New Roman" w:hAnsi="Times New Roman"/>
          <w:color w:val="000000"/>
          <w:lang w:val="en-GB"/>
        </w:rPr>
        <w:t>Study approximation was categorised in three: temporal, spatial, spatiotemporal, and experimental (referring to laboratory studies). Type of analysis comprises quantitative (descriptive analysis), qualitative (collecting and evaluating measurable data) or modelling studies (mostly computational simulations). Finally, type of analysis comprehended modeling, qualitative and quantitative analysis.</w:t>
      </w:r>
    </w:p>
    <w:p>
      <w:pPr>
        <w:pStyle w:val="TextBody"/>
        <w:jc w:val="both"/>
        <w:rPr>
          <w:rFonts w:ascii="Times New Roman" w:hAnsi="Times New Roman"/>
          <w:color w:val="000000"/>
          <w:lang w:val="en-GB"/>
        </w:rPr>
      </w:pPr>
      <w:r>
        <w:rPr>
          <w:rFonts w:ascii="Times New Roman" w:hAnsi="Times New Roman"/>
          <w:color w:val="000000"/>
          <w:lang w:val="en-GB"/>
        </w:rPr>
        <w:t xml:space="preserve">Classification, data analysis, and figures were prepared in R (Team R Core 2018). For data analysis, packages tidyverse (Wickham 2017a), dplyr (Wickham </w:t>
      </w:r>
      <w:r>
        <w:rPr>
          <w:rFonts w:ascii="Times New Roman" w:hAnsi="Times New Roman"/>
          <w:i/>
          <w:color w:val="000000"/>
          <w:lang w:val="en-GB"/>
        </w:rPr>
        <w:t>et al.</w:t>
      </w:r>
      <w:r>
        <w:rPr>
          <w:rFonts w:ascii="Times New Roman" w:hAnsi="Times New Roman"/>
          <w:color w:val="000000"/>
          <w:lang w:val="en-GB"/>
        </w:rPr>
        <w:t xml:space="preserve"> 2017), purrr (Henry and Wickham 2017), broom (Robinson 2017), and stringr (Wickham 2017b) were used. Graphs and maps were plotted with ggplot2 (Wickham 2009) and gridextra (Auguie 2016). Network analysis was developed with package bibliometrix (Aria and Cuccurullo 2017) which allowed modifications in the code to create a new relationship between articles and their co-citations.</w:t>
      </w:r>
    </w:p>
    <w:p>
      <w:pPr>
        <w:pStyle w:val="Heading2"/>
        <w:jc w:val="both"/>
        <w:rPr>
          <w:rFonts w:ascii="Times New Roman" w:hAnsi="Times New Roman"/>
          <w:color w:val="000000"/>
          <w:sz w:val="24"/>
          <w:szCs w:val="24"/>
          <w:lang w:val="en-GB"/>
        </w:rPr>
      </w:pPr>
      <w:ins w:id="102" w:author="Usuario" w:date="2020-04-02T12:42:00Z">
        <w:bookmarkStart w:id="8" w:name="coastal-urban-ecology-tendencies"/>
        <w:r>
          <w:rPr>
            <w:rFonts w:ascii="Times New Roman" w:hAnsi="Times New Roman"/>
            <w:color w:val="000000"/>
            <w:sz w:val="24"/>
            <w:szCs w:val="24"/>
            <w:lang w:val="en-GB"/>
          </w:rPr>
          <w:t xml:space="preserve">Results: </w:t>
        </w:r>
      </w:ins>
      <w:r>
        <w:rPr>
          <w:rFonts w:ascii="Times New Roman" w:hAnsi="Times New Roman"/>
          <w:color w:val="000000"/>
          <w:sz w:val="24"/>
          <w:szCs w:val="24"/>
          <w:lang w:val="en-GB"/>
        </w:rPr>
        <w:t>Coastal urban ecology tendencies</w:t>
      </w:r>
      <w:bookmarkEnd w:id="8"/>
    </w:p>
    <w:p>
      <w:pPr>
        <w:pStyle w:val="FirstParagraph"/>
        <w:jc w:val="both"/>
        <w:rPr/>
      </w:pPr>
      <w:r>
        <w:rPr>
          <w:rFonts w:ascii="Times New Roman" w:hAnsi="Times New Roman"/>
          <w:color w:val="000000"/>
          <w:lang w:val="en-GB"/>
        </w:rPr>
        <w:t xml:space="preserve">Coastal urban ecology studies that meet defined keywords presents a total of 237 articles </w:t>
      </w:r>
      <w:ins w:id="103" w:author="Usuario" w:date="2020-04-02T12:43:00Z">
        <w:r>
          <w:rPr>
            <w:rFonts w:ascii="Times New Roman" w:hAnsi="Times New Roman"/>
            <w:color w:val="000000"/>
            <w:lang w:val="en-GB"/>
          </w:rPr>
          <w:t>from</w:t>
        </w:r>
      </w:ins>
      <w:del w:id="104" w:author="Usuario" w:date="2020-04-02T12:43:00Z">
        <w:r>
          <w:rPr>
            <w:rFonts w:ascii="Times New Roman" w:hAnsi="Times New Roman"/>
            <w:color w:val="000000"/>
            <w:lang w:val="en-GB"/>
          </w:rPr>
          <w:delText xml:space="preserve"> developed</w:delText>
        </w:r>
      </w:del>
      <w:r>
        <w:rPr>
          <w:rFonts w:ascii="Times New Roman" w:hAnsi="Times New Roman"/>
          <w:color w:val="000000"/>
          <w:lang w:val="en-GB"/>
        </w:rPr>
        <w:t xml:space="preserve"> </w:t>
      </w:r>
      <w:del w:id="105" w:author="Usuario" w:date="2020-04-02T12:43:00Z">
        <w:r>
          <w:rPr>
            <w:rFonts w:ascii="Times New Roman" w:hAnsi="Times New Roman"/>
            <w:color w:val="000000"/>
            <w:lang w:val="en-GB"/>
          </w:rPr>
          <w:delText xml:space="preserve">in </w:delText>
        </w:r>
      </w:del>
      <w:r>
        <w:rPr>
          <w:rFonts w:ascii="Times New Roman" w:hAnsi="Times New Roman"/>
          <w:lang w:val="en-GB"/>
        </w:rPr>
        <w:t xml:space="preserve">51 </w:t>
      </w:r>
      <w:r>
        <w:rPr>
          <w:rFonts w:ascii="Times New Roman" w:hAnsi="Times New Roman"/>
          <w:color w:val="000000"/>
          <w:lang w:val="en-GB"/>
        </w:rPr>
        <w:t>countries</w:t>
      </w:r>
      <w:del w:id="106" w:author="Usuario" w:date="2020-04-02T12:43:00Z">
        <w:r>
          <w:rPr>
            <w:rFonts w:ascii="Times New Roman" w:hAnsi="Times New Roman"/>
            <w:color w:val="000000"/>
            <w:lang w:val="en-GB"/>
          </w:rPr>
          <w:delText xml:space="preserve"> over the world</w:delText>
        </w:r>
      </w:del>
      <w:r>
        <w:rPr>
          <w:rFonts w:ascii="Times New Roman" w:hAnsi="Times New Roman"/>
          <w:color w:val="000000"/>
          <w:lang w:val="en-GB"/>
        </w:rPr>
        <w:t xml:space="preserve">, </w:t>
      </w:r>
      <w:del w:id="107" w:author="Usuario" w:date="2020-04-02T12:43:00Z">
        <w:r>
          <w:rPr>
            <w:rFonts w:ascii="Times New Roman" w:hAnsi="Times New Roman"/>
            <w:color w:val="000000"/>
            <w:lang w:val="en-GB"/>
          </w:rPr>
          <w:delText xml:space="preserve">reaching </w:delText>
        </w:r>
      </w:del>
      <w:ins w:id="108" w:author="Usuario" w:date="2020-04-02T12:43:00Z">
        <w:r>
          <w:rPr>
            <w:rFonts w:ascii="Times New Roman" w:hAnsi="Times New Roman"/>
            <w:color w:val="000000"/>
            <w:lang w:val="en-GB"/>
          </w:rPr>
          <w:t xml:space="preserve">involving </w:t>
        </w:r>
      </w:ins>
      <w:r>
        <w:rPr>
          <w:rFonts w:ascii="Times New Roman" w:hAnsi="Times New Roman"/>
          <w:color w:val="000000"/>
          <w:lang w:val="en-GB"/>
        </w:rPr>
        <w:t xml:space="preserve">137 </w:t>
      </w:r>
      <w:ins w:id="109" w:author="Usuario" w:date="2020-04-02T12:43:00Z">
        <w:r>
          <w:rPr>
            <w:rFonts w:ascii="Times New Roman" w:hAnsi="Times New Roman"/>
            <w:color w:val="000000"/>
            <w:lang w:val="en-GB"/>
          </w:rPr>
          <w:t xml:space="preserve">different </w:t>
        </w:r>
      </w:ins>
      <w:r>
        <w:rPr>
          <w:rFonts w:ascii="Times New Roman" w:hAnsi="Times New Roman"/>
          <w:color w:val="000000"/>
          <w:lang w:val="en-GB"/>
        </w:rPr>
        <w:t>coastal cities</w:t>
      </w:r>
      <w:del w:id="110" w:author="Usuario" w:date="2020-04-02T12:43:00Z">
        <w:r>
          <w:rPr>
            <w:rFonts w:ascii="Times New Roman" w:hAnsi="Times New Roman"/>
            <w:color w:val="000000"/>
            <w:lang w:val="en-GB"/>
          </w:rPr>
          <w:delText xml:space="preserve"> where research has been performed</w:delText>
        </w:r>
      </w:del>
      <w:r>
        <w:rPr>
          <w:rFonts w:ascii="Times New Roman" w:hAnsi="Times New Roman"/>
          <w:color w:val="000000"/>
          <w:lang w:val="en-GB"/>
        </w:rPr>
        <w:t xml:space="preserve"> (Fig. 2). The timeline of publications shows that coastal urban ecology appeared for the first time in 1979. However, it was not until 1993 that another study related to the field was published. After that year, two periods can be defined: between 1993 and 2000, and between 2002 and the present. During the first period, the number of publications was below five articles per year. During the second period, articles were increasing with time. Particularly, years 2016 and 2019 showed more than 20 publications per year. The publications are mostly journal articles with 84.97% of the total, proceedings papers represented 9.7%, book chapters 2.11%, and reviews 2.11%, as well.</w:t>
      </w:r>
    </w:p>
    <w:p>
      <w:pPr>
        <w:pStyle w:val="TextBody"/>
        <w:jc w:val="both"/>
        <w:rPr/>
      </w:pPr>
      <w:r>
        <w:rPr>
          <w:rFonts w:ascii="Times New Roman" w:hAnsi="Times New Roman"/>
          <w:color w:val="000000"/>
          <w:lang w:val="en-GB"/>
        </w:rPr>
        <w:t xml:space="preserve">During the years, most of the articles published in coastal urban ecology have been developed in urbanized areas between 1 and 5 million inhabitants, considered in this article as “large cities”. Exploring city size, </w:t>
      </w:r>
      <w:ins w:id="111" w:author="Usuario" w:date="2020-04-02T12:45:00Z">
        <w:r>
          <w:rPr>
            <w:rFonts w:ascii="Times New Roman" w:hAnsi="Times New Roman"/>
            <w:color w:val="000000"/>
            <w:lang w:val="en-GB"/>
          </w:rPr>
          <w:t xml:space="preserve">coastal </w:t>
        </w:r>
      </w:ins>
      <w:del w:id="112" w:author="Usuario" w:date="2020-04-02T12:45:00Z">
        <w:r>
          <w:rPr>
            <w:rFonts w:ascii="Times New Roman" w:hAnsi="Times New Roman"/>
            <w:color w:val="000000"/>
            <w:lang w:val="en-GB"/>
          </w:rPr>
          <w:delText xml:space="preserve">non-urban </w:delText>
        </w:r>
      </w:del>
      <w:r>
        <w:rPr>
          <w:rFonts w:ascii="Times New Roman" w:hAnsi="Times New Roman"/>
          <w:color w:val="000000"/>
          <w:lang w:val="en-GB"/>
        </w:rPr>
        <w:t xml:space="preserve">areas </w:t>
      </w:r>
      <w:del w:id="113" w:author="Usuario" w:date="2020-04-02T12:45:00Z">
        <w:r>
          <w:rPr>
            <w:rFonts w:ascii="Times New Roman" w:hAnsi="Times New Roman"/>
            <w:color w:val="000000"/>
            <w:lang w:val="en-GB"/>
          </w:rPr>
          <w:delText xml:space="preserve">which resume places </w:delText>
        </w:r>
      </w:del>
      <w:r>
        <w:rPr>
          <w:rFonts w:ascii="Times New Roman" w:hAnsi="Times New Roman"/>
          <w:color w:val="000000"/>
          <w:lang w:val="en-GB"/>
        </w:rPr>
        <w:t xml:space="preserve">with less than 100,000 inhabitats presented the lowest number of publications </w:t>
      </w:r>
      <w:del w:id="114" w:author="Usuario" w:date="2020-04-02T12:44:00Z">
        <w:r>
          <w:rPr>
            <w:rFonts w:ascii="Times New Roman" w:hAnsi="Times New Roman"/>
            <w:color w:val="000000"/>
            <w:lang w:val="en-GB"/>
          </w:rPr>
          <w:delText xml:space="preserve"> </w:delText>
        </w:r>
      </w:del>
      <w:del w:id="115" w:author="Usuario" w:date="2020-04-02T12:45:00Z">
        <w:r>
          <w:rPr>
            <w:rFonts w:ascii="Times New Roman" w:hAnsi="Times New Roman"/>
            <w:color w:val="000000"/>
            <w:lang w:val="en-GB"/>
          </w:rPr>
          <w:delText xml:space="preserve">in coastal urban ecology </w:delText>
        </w:r>
      </w:del>
      <w:r>
        <w:rPr>
          <w:rFonts w:ascii="Times New Roman" w:hAnsi="Times New Roman"/>
          <w:color w:val="000000"/>
          <w:lang w:val="en-GB"/>
        </w:rPr>
        <w:t xml:space="preserve">(Fig. 3). The distribution of research according to cities’ population </w:t>
      </w:r>
      <w:del w:id="116" w:author="Usuario" w:date="2020-04-02T12:47:00Z">
        <w:r>
          <w:rPr>
            <w:rFonts w:ascii="Times New Roman" w:hAnsi="Times New Roman"/>
            <w:color w:val="000000"/>
            <w:lang w:val="en-GB"/>
          </w:rPr>
          <w:delText xml:space="preserve">and country </w:delText>
        </w:r>
      </w:del>
      <w:r>
        <w:rPr>
          <w:rFonts w:ascii="Times New Roman" w:hAnsi="Times New Roman"/>
          <w:color w:val="000000"/>
          <w:lang w:val="en-GB"/>
        </w:rPr>
        <w:t>show</w:t>
      </w:r>
      <w:ins w:id="117" w:author="Usuario" w:date="2020-04-02T12:46:00Z">
        <w:r>
          <w:rPr>
            <w:rFonts w:ascii="Times New Roman" w:hAnsi="Times New Roman"/>
            <w:color w:val="000000"/>
            <w:lang w:val="en-GB"/>
          </w:rPr>
          <w:t xml:space="preserve"> </w:t>
        </w:r>
      </w:ins>
      <w:ins w:id="118" w:author="Usuario" w:date="2020-04-02T12:48:00Z">
        <w:r>
          <w:rPr>
            <w:rFonts w:ascii="Times New Roman" w:hAnsi="Times New Roman"/>
            <w:color w:val="000000"/>
            <w:lang w:val="en-GB"/>
          </w:rPr>
          <w:t>to be heterogeneous and</w:t>
        </w:r>
      </w:ins>
      <w:ins w:id="119" w:author="Usuario" w:date="2020-04-02T12:46:00Z">
        <w:r>
          <w:rPr>
            <w:rFonts w:ascii="Times New Roman" w:hAnsi="Times New Roman"/>
            <w:color w:val="000000"/>
            <w:lang w:val="en-GB"/>
          </w:rPr>
          <w:t xml:space="preserve"> ranges from </w:t>
        </w:r>
      </w:ins>
      <w:del w:id="120" w:author="Usuario" w:date="2020-04-02T12:46:00Z">
        <w:r>
          <w:rPr>
            <w:rFonts w:ascii="Times New Roman" w:hAnsi="Times New Roman"/>
            <w:color w:val="000000"/>
            <w:lang w:val="en-GB"/>
          </w:rPr>
          <w:delText>ed</w:delText>
        </w:r>
      </w:del>
      <w:del w:id="121" w:author="Usuario" w:date="2020-04-02T12:47:00Z">
        <w:r>
          <w:rPr>
            <w:rFonts w:ascii="Times New Roman" w:hAnsi="Times New Roman"/>
            <w:color w:val="000000"/>
            <w:lang w:val="en-GB"/>
          </w:rPr>
          <w:delText xml:space="preserve"> that </w:delText>
        </w:r>
      </w:del>
      <w:del w:id="122" w:author="Usuario" w:date="2020-04-02T12:46:00Z">
        <w:r>
          <w:rPr>
            <w:rFonts w:ascii="Times New Roman" w:hAnsi="Times New Roman"/>
            <w:color w:val="000000"/>
            <w:lang w:val="en-GB"/>
          </w:rPr>
          <w:delText xml:space="preserve">coastal urban ecology research has studies in </w:delText>
        </w:r>
      </w:del>
      <w:del w:id="123" w:author="Usuario" w:date="2020-04-02T12:47:00Z">
        <w:r>
          <w:rPr>
            <w:rFonts w:ascii="Times New Roman" w:hAnsi="Times New Roman"/>
            <w:color w:val="000000"/>
            <w:lang w:val="en-GB"/>
          </w:rPr>
          <w:delText>the smallest place of</w:delText>
        </w:r>
      </w:del>
      <w:r>
        <w:rPr>
          <w:rFonts w:ascii="Times New Roman" w:hAnsi="Times New Roman"/>
          <w:color w:val="000000"/>
          <w:lang w:val="en-GB"/>
        </w:rPr>
        <w:t xml:space="preserve"> Shishmaref  in the US, with 254 people, </w:t>
      </w:r>
      <w:del w:id="124" w:author="Usuario" w:date="2020-04-02T12:47:00Z">
        <w:r>
          <w:rPr>
            <w:rFonts w:ascii="Times New Roman" w:hAnsi="Times New Roman"/>
            <w:color w:val="000000"/>
            <w:lang w:val="en-GB"/>
          </w:rPr>
          <w:delText>and the largest city of</w:delText>
        </w:r>
      </w:del>
      <w:ins w:id="125" w:author="Usuario" w:date="2020-04-02T12:47:00Z">
        <w:r>
          <w:rPr>
            <w:rFonts w:ascii="Times New Roman" w:hAnsi="Times New Roman"/>
            <w:color w:val="000000"/>
            <w:lang w:val="en-GB"/>
          </w:rPr>
          <w:t>to</w:t>
        </w:r>
      </w:ins>
      <w:r>
        <w:rPr>
          <w:rFonts w:ascii="Times New Roman" w:hAnsi="Times New Roman"/>
          <w:color w:val="000000"/>
          <w:lang w:val="en-GB"/>
        </w:rPr>
        <w:t xml:space="preserve"> Tokio, Japan, with more than 20 million</w:t>
      </w:r>
      <w:ins w:id="126" w:author="Usuario" w:date="2020-04-02T12:47:00Z">
        <w:r>
          <w:rPr>
            <w:rFonts w:ascii="Times New Roman" w:hAnsi="Times New Roman"/>
            <w:color w:val="000000"/>
            <w:lang w:val="en-GB"/>
          </w:rPr>
          <w:t xml:space="preserve"> people</w:t>
        </w:r>
      </w:ins>
      <w:r>
        <w:rPr>
          <w:rFonts w:ascii="Times New Roman" w:hAnsi="Times New Roman"/>
          <w:color w:val="000000"/>
          <w:lang w:val="en-GB"/>
        </w:rPr>
        <w:t xml:space="preserve">. </w:t>
      </w:r>
      <w:ins w:id="127" w:author="Usuario" w:date="2020-04-02T12:48:00Z">
        <w:r>
          <w:rPr>
            <w:rFonts w:ascii="Times New Roman" w:hAnsi="Times New Roman"/>
            <w:color w:val="000000"/>
            <w:lang w:val="en-GB"/>
          </w:rPr>
          <w:t xml:space="preserve">Heterogeneity can also be observed within countries </w:t>
        </w:r>
      </w:ins>
      <w:del w:id="128" w:author="Usuario" w:date="2020-04-02T12:48:00Z">
        <w:r>
          <w:rPr>
            <w:rFonts w:ascii="Times New Roman" w:hAnsi="Times New Roman"/>
            <w:color w:val="000000"/>
            <w:lang w:val="en-GB"/>
          </w:rPr>
          <w:delText>Some countries showed a high</w:delText>
        </w:r>
      </w:del>
      <w:del w:id="129" w:author="Usuario" w:date="2020-04-02T12:47:00Z">
        <w:r>
          <w:rPr>
            <w:rFonts w:ascii="Times New Roman" w:hAnsi="Times New Roman"/>
            <w:color w:val="000000"/>
            <w:lang w:val="en-GB"/>
          </w:rPr>
          <w:delText>t</w:delText>
        </w:r>
      </w:del>
      <w:del w:id="130" w:author="Usuario" w:date="2020-04-02T12:48:00Z">
        <w:r>
          <w:rPr>
            <w:rFonts w:ascii="Times New Roman" w:hAnsi="Times New Roman"/>
            <w:color w:val="000000"/>
            <w:lang w:val="en-GB"/>
          </w:rPr>
          <w:delText xml:space="preserve"> dispersion </w:delText>
        </w:r>
      </w:del>
      <w:del w:id="131" w:author="Usuario" w:date="2020-04-02T12:49:00Z">
        <w:r>
          <w:rPr>
            <w:rFonts w:ascii="Times New Roman" w:hAnsi="Times New Roman"/>
            <w:color w:val="000000"/>
            <w:lang w:val="en-GB"/>
          </w:rPr>
          <w:delText xml:space="preserve">in city’s population given </w:delText>
        </w:r>
      </w:del>
      <w:ins w:id="132" w:author="Usuario" w:date="2020-04-02T12:49:00Z">
        <w:r>
          <w:rPr>
            <w:rFonts w:ascii="Times New Roman" w:hAnsi="Times New Roman"/>
            <w:color w:val="000000"/>
            <w:lang w:val="en-GB"/>
          </w:rPr>
          <w:t xml:space="preserve">with </w:t>
        </w:r>
      </w:ins>
      <w:r>
        <w:rPr>
          <w:rFonts w:ascii="Times New Roman" w:hAnsi="Times New Roman"/>
          <w:color w:val="000000"/>
          <w:lang w:val="en-GB"/>
        </w:rPr>
        <w:t xml:space="preserve">research </w:t>
      </w:r>
      <w:ins w:id="133" w:author="Usuario" w:date="2020-04-02T12:49:00Z">
        <w:r>
          <w:rPr>
            <w:rFonts w:ascii="Times New Roman" w:hAnsi="Times New Roman"/>
            <w:color w:val="000000"/>
            <w:lang w:val="en-GB"/>
          </w:rPr>
          <w:t xml:space="preserve">performed </w:t>
        </w:r>
      </w:ins>
      <w:del w:id="134" w:author="Usuario" w:date="2020-04-02T12:49:00Z">
        <w:r>
          <w:rPr>
            <w:rFonts w:ascii="Times New Roman" w:hAnsi="Times New Roman"/>
            <w:color w:val="000000"/>
            <w:lang w:val="en-GB"/>
          </w:rPr>
          <w:delText xml:space="preserve">was done </w:delText>
        </w:r>
      </w:del>
      <w:r>
        <w:rPr>
          <w:rFonts w:ascii="Times New Roman" w:hAnsi="Times New Roman"/>
          <w:color w:val="000000"/>
          <w:lang w:val="en-GB"/>
        </w:rPr>
        <w:t>in more than one city. Highest dispersion was shown by Japan (areas between 990,285 and 22 million people), India (areas between 201,026 and 15,8 million people),  and China (areas between 555,693 and 14,7 million people) (Fig. 4).</w:t>
      </w:r>
    </w:p>
    <w:p>
      <w:pPr>
        <w:pStyle w:val="TextBody"/>
        <w:jc w:val="both"/>
        <w:rPr/>
      </w:pPr>
      <w:r>
        <w:rPr>
          <w:rFonts w:ascii="Times New Roman" w:hAnsi="Times New Roman"/>
          <w:color w:val="000000"/>
          <w:lang w:val="en-GB"/>
        </w:rPr>
        <w:t xml:space="preserve">According to </w:t>
      </w:r>
      <w:commentRangeStart w:id="15"/>
      <w:r>
        <w:rPr>
          <w:rFonts w:ascii="Times New Roman" w:hAnsi="Times New Roman"/>
          <w:color w:val="000000"/>
          <w:lang w:val="en-GB"/>
        </w:rPr>
        <w:t>study models (or study subjects)</w:t>
      </w:r>
      <w:r>
        <w:rPr>
          <w:rFonts w:ascii="Times New Roman" w:hAnsi="Times New Roman"/>
          <w:color w:val="000000"/>
          <w:lang w:val="en-GB"/>
        </w:rPr>
      </w:r>
      <w:commentRangeEnd w:id="15"/>
      <w:r>
        <w:commentReference w:id="15"/>
      </w:r>
      <w:r>
        <w:rPr>
          <w:rFonts w:ascii="Times New Roman" w:hAnsi="Times New Roman"/>
          <w:color w:val="000000"/>
          <w:lang w:val="en-GB"/>
        </w:rPr>
        <w:t xml:space="preserve"> </w:t>
      </w:r>
      <w:del w:id="135" w:author="Usuario" w:date="2020-04-02T12:49:00Z">
        <w:r>
          <w:rPr>
            <w:rFonts w:ascii="Times New Roman" w:hAnsi="Times New Roman"/>
            <w:color w:val="000000"/>
            <w:lang w:val="en-GB"/>
          </w:rPr>
          <w:delText xml:space="preserve">in coastal urban ecology, </w:delText>
        </w:r>
      </w:del>
      <w:r>
        <w:rPr>
          <w:rFonts w:ascii="Times New Roman" w:hAnsi="Times New Roman"/>
          <w:color w:val="000000"/>
          <w:lang w:val="en-GB"/>
        </w:rPr>
        <w:t>a significant number of publications were focused on physical aspects (52.74%)</w:t>
      </w:r>
      <w:ins w:id="136" w:author="Usuario" w:date="2020-04-02T12:50:00Z">
        <w:r>
          <w:rPr>
            <w:rFonts w:ascii="Times New Roman" w:hAnsi="Times New Roman"/>
            <w:color w:val="000000"/>
            <w:lang w:val="en-GB"/>
          </w:rPr>
          <w:t xml:space="preserve"> such as XXXXXXXXXXX</w:t>
        </w:r>
      </w:ins>
      <w:del w:id="137" w:author="Usuario" w:date="2020-04-02T12:50:00Z">
        <w:r>
          <w:rPr>
            <w:rFonts w:ascii="Times New Roman" w:hAnsi="Times New Roman"/>
            <w:color w:val="000000"/>
            <w:lang w:val="en-GB"/>
          </w:rPr>
          <w:delText xml:space="preserve">, </w:delText>
        </w:r>
      </w:del>
      <w:ins w:id="138" w:author="Usuario" w:date="2020-04-02T12:50:00Z">
        <w:r>
          <w:rPr>
            <w:rFonts w:ascii="Times New Roman" w:hAnsi="Times New Roman"/>
            <w:color w:val="000000"/>
            <w:lang w:val="en-GB"/>
          </w:rPr>
          <w:t xml:space="preserve">. These were followed by </w:t>
        </w:r>
      </w:ins>
      <w:r>
        <w:rPr>
          <w:rFonts w:ascii="Times New Roman" w:hAnsi="Times New Roman"/>
          <w:color w:val="000000"/>
          <w:lang w:val="en-GB"/>
        </w:rPr>
        <w:t>biological</w:t>
      </w:r>
      <w:ins w:id="139" w:author="Usuario" w:date="2020-04-02T12:50:00Z">
        <w:r>
          <w:rPr>
            <w:rFonts w:ascii="Times New Roman" w:hAnsi="Times New Roman"/>
            <w:color w:val="000000"/>
            <w:lang w:val="en-GB"/>
          </w:rPr>
          <w:t>ly focused studies</w:t>
        </w:r>
      </w:ins>
      <w:r>
        <w:rPr>
          <w:rFonts w:ascii="Times New Roman" w:hAnsi="Times New Roman"/>
          <w:color w:val="000000"/>
          <w:lang w:val="en-GB"/>
        </w:rPr>
        <w:t xml:space="preserve"> (21.94</w:t>
      </w:r>
      <w:del w:id="140" w:author="Usuario" w:date="2020-04-02T12:50:00Z">
        <w:r>
          <w:rPr>
            <w:rFonts w:ascii="Times New Roman" w:hAnsi="Times New Roman"/>
            <w:color w:val="000000"/>
            <w:lang w:val="en-GB"/>
          </w:rPr>
          <w:delText xml:space="preserve">%), </w:delText>
        </w:r>
      </w:del>
      <w:ins w:id="141" w:author="Usuario" w:date="2020-04-02T12:50:00Z">
        <w:r>
          <w:rPr>
            <w:rFonts w:ascii="Times New Roman" w:hAnsi="Times New Roman"/>
            <w:color w:val="000000"/>
            <w:lang w:val="en-GB"/>
          </w:rPr>
          <w:t xml:space="preserve">%) and </w:t>
        </w:r>
      </w:ins>
      <w:r>
        <w:rPr>
          <w:rFonts w:ascii="Times New Roman" w:hAnsi="Times New Roman"/>
          <w:color w:val="000000"/>
          <w:lang w:val="en-GB"/>
        </w:rPr>
        <w:t>social</w:t>
      </w:r>
      <w:ins w:id="142" w:author="Usuario" w:date="2020-04-02T12:50:00Z">
        <w:r>
          <w:rPr>
            <w:rFonts w:ascii="Times New Roman" w:hAnsi="Times New Roman"/>
            <w:color w:val="000000"/>
            <w:lang w:val="en-GB"/>
          </w:rPr>
          <w:t xml:space="preserve"> SUCH AS???</w:t>
        </w:r>
      </w:ins>
      <w:r>
        <w:rPr>
          <w:rFonts w:ascii="Times New Roman" w:hAnsi="Times New Roman"/>
          <w:color w:val="000000"/>
          <w:lang w:val="en-GB"/>
        </w:rPr>
        <w:t xml:space="preserve"> (16.03%) (Fig. 5). </w:t>
      </w:r>
      <w:ins w:id="143" w:author="Usuario" w:date="2020-04-02T12:51:00Z">
        <w:r>
          <w:rPr>
            <w:rFonts w:ascii="Times New Roman" w:hAnsi="Times New Roman"/>
            <w:color w:val="000000"/>
            <w:lang w:val="en-GB"/>
          </w:rPr>
          <w:t xml:space="preserve">In terms of subjects studied?, </w:t>
        </w:r>
      </w:ins>
      <w:del w:id="144" w:author="Usuario" w:date="2020-04-02T12:51:00Z">
        <w:r>
          <w:rPr>
            <w:rFonts w:ascii="Times New Roman" w:hAnsi="Times New Roman"/>
            <w:color w:val="000000"/>
            <w:lang w:val="en-GB"/>
          </w:rPr>
          <w:delText xml:space="preserve">Pollutant </w:delText>
        </w:r>
      </w:del>
      <w:ins w:id="145" w:author="Usuario" w:date="2020-04-02T12:51:00Z">
        <w:r>
          <w:rPr>
            <w:rFonts w:ascii="Times New Roman" w:hAnsi="Times New Roman"/>
            <w:color w:val="000000"/>
            <w:lang w:val="en-GB"/>
          </w:rPr>
          <w:t xml:space="preserve">pollutant </w:t>
        </w:r>
      </w:ins>
      <w:r>
        <w:rPr>
          <w:rFonts w:ascii="Times New Roman" w:hAnsi="Times New Roman"/>
          <w:color w:val="000000"/>
          <w:lang w:val="en-GB"/>
        </w:rPr>
        <w:t xml:space="preserve">measurments </w:t>
      </w:r>
      <w:del w:id="146" w:author="Usuario" w:date="2020-04-02T12:51:00Z">
        <w:r>
          <w:rPr>
            <w:rFonts w:ascii="Times New Roman" w:hAnsi="Times New Roman"/>
            <w:color w:val="000000"/>
            <w:lang w:val="en-GB"/>
          </w:rPr>
          <w:delText xml:space="preserve">were the </w:delText>
        </w:r>
      </w:del>
      <w:r>
        <w:rPr>
          <w:rFonts w:ascii="Times New Roman" w:hAnsi="Times New Roman"/>
          <w:color w:val="000000"/>
          <w:lang w:val="en-GB"/>
        </w:rPr>
        <w:t>stud</w:t>
      </w:r>
      <w:del w:id="147" w:author="Usuario" w:date="2020-04-02T12:51:00Z">
        <w:r>
          <w:rPr>
            <w:rFonts w:ascii="Times New Roman" w:hAnsi="Times New Roman"/>
            <w:color w:val="000000"/>
            <w:lang w:val="en-GB"/>
          </w:rPr>
          <w:delText>y</w:delText>
        </w:r>
      </w:del>
      <w:ins w:id="148" w:author="Usuario" w:date="2020-04-02T12:51:00Z">
        <w:r>
          <w:rPr>
            <w:rFonts w:ascii="Times New Roman" w:hAnsi="Times New Roman"/>
            <w:color w:val="000000"/>
            <w:lang w:val="en-GB"/>
          </w:rPr>
          <w:t>ies</w:t>
        </w:r>
      </w:ins>
      <w:r>
        <w:rPr>
          <w:rFonts w:ascii="Times New Roman" w:hAnsi="Times New Roman"/>
          <w:color w:val="000000"/>
          <w:lang w:val="en-GB"/>
        </w:rPr>
        <w:t xml:space="preserve"> </w:t>
      </w:r>
      <w:del w:id="149" w:author="Usuario" w:date="2020-04-02T12:51:00Z">
        <w:r>
          <w:rPr>
            <w:rFonts w:ascii="Times New Roman" w:hAnsi="Times New Roman"/>
            <w:color w:val="000000"/>
            <w:lang w:val="en-GB"/>
          </w:rPr>
          <w:delText>subject with</w:delText>
        </w:r>
      </w:del>
      <w:ins w:id="150" w:author="Usuario" w:date="2020-04-02T12:51:00Z">
        <w:r>
          <w:rPr>
            <w:rFonts w:ascii="Times New Roman" w:hAnsi="Times New Roman"/>
            <w:color w:val="000000"/>
            <w:lang w:val="en-GB"/>
          </w:rPr>
          <w:t>showed</w:t>
        </w:r>
      </w:ins>
      <w:r>
        <w:rPr>
          <w:rFonts w:ascii="Times New Roman" w:hAnsi="Times New Roman"/>
          <w:color w:val="000000"/>
          <w:lang w:val="en-GB"/>
        </w:rPr>
        <w:t xml:space="preserve"> the highest number of articles (16.46%), followed by risk measurments (9.71%), and birds (9.28%).</w:t>
        <w:br/>
        <w:t xml:space="preserve">Habitats where coastal urban ecology publications were developed showed a </w:t>
      </w:r>
      <w:commentRangeStart w:id="16"/>
      <w:r>
        <w:rPr>
          <w:rFonts w:ascii="Times New Roman" w:hAnsi="Times New Roman"/>
          <w:color w:val="000000"/>
          <w:lang w:val="en-GB"/>
        </w:rPr>
        <w:t>decreasing tendency</w:t>
      </w:r>
      <w:r>
        <w:rPr>
          <w:rFonts w:ascii="Times New Roman" w:hAnsi="Times New Roman"/>
          <w:color w:val="000000"/>
          <w:lang w:val="en-GB"/>
        </w:rPr>
      </w:r>
      <w:commentRangeEnd w:id="16"/>
      <w:r>
        <w:commentReference w:id="16"/>
      </w:r>
      <w:r>
        <w:rPr>
          <w:rFonts w:ascii="Times New Roman" w:hAnsi="Times New Roman"/>
          <w:color w:val="000000"/>
          <w:lang w:val="en-GB"/>
        </w:rPr>
        <w:t xml:space="preserve"> where near shore terrestrial environment was the most frequent, with more than 160 articles (Fig. 6). This is followed by intertidal areas, coastal atmosphere, benthic, and pelagic environments. </w:t>
      </w:r>
    </w:p>
    <w:p>
      <w:pPr>
        <w:pStyle w:val="TextBody"/>
        <w:jc w:val="both"/>
        <w:rPr>
          <w:rFonts w:ascii="Times New Roman" w:hAnsi="Times New Roman"/>
          <w:lang w:val="en-GB"/>
        </w:rPr>
      </w:pPr>
      <w:r>
        <w:rPr>
          <w:rFonts w:ascii="Times New Roman" w:hAnsi="Times New Roman"/>
          <w:lang w:val="en-GB"/>
        </w:rPr>
      </w:r>
    </w:p>
    <w:p>
      <w:pPr>
        <w:pStyle w:val="Heading2"/>
        <w:jc w:val="both"/>
        <w:rPr/>
      </w:pPr>
      <w:bookmarkStart w:id="9" w:name="coastal-urban-ecology-in-of-and-for-the-"/>
      <w:r>
        <w:rPr>
          <w:rFonts w:ascii="Times New Roman" w:hAnsi="Times New Roman"/>
          <w:color w:val="000000"/>
          <w:sz w:val="24"/>
          <w:szCs w:val="24"/>
          <w:lang w:val="en-GB"/>
        </w:rPr>
        <w:t xml:space="preserve">Coastal urban ecology </w:t>
      </w:r>
      <w:r>
        <w:rPr>
          <w:rFonts w:ascii="Times New Roman" w:hAnsi="Times New Roman"/>
          <w:i/>
          <w:iCs/>
          <w:color w:val="000000"/>
          <w:sz w:val="24"/>
          <w:szCs w:val="24"/>
          <w:lang w:val="en-GB"/>
        </w:rPr>
        <w:t>in</w:t>
      </w:r>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of</w:t>
      </w:r>
      <w:r>
        <w:rPr>
          <w:rFonts w:ascii="Times New Roman" w:hAnsi="Times New Roman"/>
          <w:color w:val="000000"/>
          <w:sz w:val="24"/>
          <w:szCs w:val="24"/>
          <w:lang w:val="en-GB"/>
        </w:rPr>
        <w:t xml:space="preserve">, and </w:t>
      </w:r>
      <w:r>
        <w:rPr>
          <w:rFonts w:ascii="Times New Roman" w:hAnsi="Times New Roman"/>
          <w:i/>
          <w:iCs/>
          <w:color w:val="000000"/>
          <w:sz w:val="24"/>
          <w:szCs w:val="24"/>
          <w:lang w:val="en-GB"/>
        </w:rPr>
        <w:t>for the city</w:t>
      </w:r>
      <w:bookmarkEnd w:id="9"/>
      <w:r>
        <w:rPr>
          <w:rFonts w:ascii="Times New Roman" w:hAnsi="Times New Roman"/>
          <w:i/>
          <w:iCs/>
          <w:color w:val="000000"/>
          <w:sz w:val="24"/>
          <w:szCs w:val="24"/>
          <w:lang w:val="en-GB"/>
        </w:rPr>
        <w:t>.</w:t>
      </w:r>
    </w:p>
    <w:p>
      <w:pPr>
        <w:pStyle w:val="FirstParagraph"/>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city</w:t>
      </w:r>
      <w:r>
        <w:rPr>
          <w:rFonts w:ascii="Times New Roman" w:hAnsi="Times New Roman"/>
          <w:lang w:val="en-GB"/>
        </w:rPr>
        <w:t xml:space="preserve"> have been addressed globally (Fig. 7). The focus </w:t>
      </w:r>
      <w:r>
        <w:rPr>
          <w:rFonts w:ascii="Times New Roman" w:hAnsi="Times New Roman"/>
          <w:i/>
          <w:lang w:val="en-GB"/>
        </w:rPr>
        <w:t>in the city</w:t>
      </w:r>
      <w:r>
        <w:rPr>
          <w:rFonts w:ascii="Times New Roman" w:hAnsi="Times New Roman"/>
          <w:lang w:val="en-GB"/>
        </w:rPr>
        <w:t xml:space="preserve"> is presented in at least 60.34% of articles selected, including 37 countries, from all continents and it has a count from one to 29 publications for each country, with the maximum number of articles is presented by the United States. The focus </w:t>
      </w:r>
      <w:r>
        <w:rPr>
          <w:rFonts w:ascii="Times New Roman" w:hAnsi="Times New Roman"/>
          <w:i/>
          <w:lang w:val="en-GB"/>
        </w:rPr>
        <w:t>of the city</w:t>
      </w:r>
      <w:r>
        <w:rPr>
          <w:rFonts w:ascii="Times New Roman" w:hAnsi="Times New Roman"/>
          <w:lang w:val="en-GB"/>
        </w:rPr>
        <w:t xml:space="preserve"> is shown at a lower percentage than the previous paradigm. With 20.25% of publications, in 21 countries, and some articles between one and nine, being the maximum number also presented by the United States. Investigations focused on </w:t>
      </w:r>
      <w:r>
        <w:rPr>
          <w:rFonts w:ascii="Times New Roman" w:hAnsi="Times New Roman"/>
          <w:i/>
          <w:lang w:val="en-GB"/>
        </w:rPr>
        <w:t>for the city</w:t>
      </w:r>
      <w:r>
        <w:rPr>
          <w:rFonts w:ascii="Times New Roman" w:hAnsi="Times New Roman"/>
          <w:lang w:val="en-GB"/>
        </w:rPr>
        <w:t xml:space="preserve"> showed (19.41%) are presented in 25 countries. China presents six articles, which is the highest number of papers in a country which addresses this paradigm.</w:t>
      </w:r>
    </w:p>
    <w:p>
      <w:pPr>
        <w:pStyle w:val="TextBody"/>
        <w:jc w:val="both"/>
        <w:rPr>
          <w:rFonts w:ascii="Times New Roman" w:hAnsi="Times New Roman"/>
          <w:highlight w:val="yellow"/>
          <w:lang w:val="en-GB"/>
        </w:rPr>
      </w:pPr>
      <w:r>
        <w:rPr>
          <w:rFonts w:ascii="Times New Roman" w:hAnsi="Times New Roman"/>
          <w:lang w:val="en-GB"/>
        </w:rPr>
        <w:t xml:space="preserve">During the years, 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cities</w:t>
      </w:r>
      <w:r>
        <w:rPr>
          <w:rFonts w:ascii="Times New Roman" w:hAnsi="Times New Roman"/>
          <w:lang w:val="en-GB"/>
        </w:rPr>
        <w:t xml:space="preserve"> have shown differences, not only in the total number of articles published (143, 48, and 46, respectively), also in their first year of publishing and tendencies (Fig. 8). In this way, it is not until 2004 that the paradigm </w:t>
      </w:r>
      <w:r>
        <w:rPr>
          <w:rFonts w:ascii="Times New Roman" w:hAnsi="Times New Roman"/>
          <w:i/>
          <w:iCs/>
          <w:lang w:val="en-GB"/>
        </w:rPr>
        <w:t>for the city</w:t>
      </w:r>
      <w:r>
        <w:rPr>
          <w:rFonts w:ascii="Times New Roman" w:hAnsi="Times New Roman"/>
          <w:lang w:val="en-GB"/>
        </w:rPr>
        <w:t xml:space="preserve"> was developed in coastal urban ecology studies. Before that, the paradigm </w:t>
      </w:r>
      <w:r>
        <w:rPr>
          <w:rFonts w:ascii="Times New Roman" w:hAnsi="Times New Roman"/>
          <w:i/>
          <w:iCs/>
          <w:lang w:val="en-GB"/>
        </w:rPr>
        <w:t xml:space="preserve">in the city </w:t>
      </w:r>
      <w:r>
        <w:rPr>
          <w:rFonts w:ascii="Times New Roman" w:hAnsi="Times New Roman"/>
          <w:lang w:val="en-GB"/>
        </w:rPr>
        <w:t xml:space="preserve">(since the beginning in 1979) dominated this research area, with some occurrence of the paradigm </w:t>
      </w:r>
      <w:r>
        <w:rPr>
          <w:rFonts w:ascii="Times New Roman" w:hAnsi="Times New Roman"/>
          <w:i/>
          <w:iCs/>
          <w:lang w:val="en-GB"/>
        </w:rPr>
        <w:t>of the city</w:t>
      </w:r>
      <w:r>
        <w:rPr>
          <w:rFonts w:ascii="Times New Roman" w:hAnsi="Times New Roman"/>
          <w:lang w:val="en-GB"/>
        </w:rPr>
        <w:t xml:space="preserve"> only since 1997. The three paradigms showed to be increasing the number of publications during the years, although paradigm </w:t>
      </w:r>
      <w:r>
        <w:rPr>
          <w:rFonts w:ascii="Times New Roman" w:hAnsi="Times New Roman"/>
          <w:i/>
          <w:iCs/>
          <w:lang w:val="en-GB"/>
        </w:rPr>
        <w:t>in the city</w:t>
      </w:r>
      <w:r>
        <w:rPr>
          <w:rFonts w:ascii="Times New Roman" w:hAnsi="Times New Roman"/>
          <w:lang w:val="en-GB"/>
        </w:rPr>
        <w:t xml:space="preserve"> is doing it faster than the others.</w:t>
      </w:r>
    </w:p>
    <w:p>
      <w:pPr>
        <w:pStyle w:val="TextBody"/>
        <w:jc w:val="both"/>
        <w:rPr/>
      </w:pPr>
      <w:r>
        <w:rPr>
          <w:rFonts w:ascii="Times New Roman" w:hAnsi="Times New Roman"/>
          <w:lang w:val="en-GB"/>
        </w:rPr>
        <w:t xml:space="preserve">Evidence suggests that the three paradigms are different according to study subject, disciplinary focus, and study components presented in their articles, and similarities between paradigms </w:t>
      </w:r>
      <w:r>
        <w:rPr>
          <w:rFonts w:ascii="Times New Roman" w:hAnsi="Times New Roman"/>
          <w:i/>
          <w:iCs/>
          <w:lang w:val="en-GB"/>
        </w:rPr>
        <w:t>of</w:t>
      </w:r>
      <w:r>
        <w:rPr>
          <w:rFonts w:ascii="Times New Roman" w:hAnsi="Times New Roman"/>
          <w:lang w:val="en-GB"/>
        </w:rPr>
        <w:t xml:space="preserve"> and </w:t>
      </w:r>
      <w:r>
        <w:rPr>
          <w:rFonts w:ascii="Times New Roman" w:hAnsi="Times New Roman"/>
          <w:i/>
          <w:iCs/>
          <w:lang w:val="en-GB"/>
        </w:rPr>
        <w:t>for the city</w:t>
      </w:r>
      <w:r>
        <w:rPr>
          <w:rFonts w:ascii="Times New Roman" w:hAnsi="Times New Roman"/>
          <w:lang w:val="en-GB"/>
        </w:rPr>
        <w:t xml:space="preserve"> on type of analysis. On the contrary, study approximation of articles is similar among the three paradigms (Fig. 9). </w:t>
      </w:r>
    </w:p>
    <w:p>
      <w:pPr>
        <w:pStyle w:val="TextBody"/>
        <w:jc w:val="both"/>
        <w:rPr/>
      </w:pPr>
      <w:r>
        <w:rPr>
          <w:rFonts w:ascii="Times New Roman" w:hAnsi="Times New Roman"/>
          <w:lang w:val="en-GB"/>
        </w:rPr>
        <w:t xml:space="preserve">Study subject is presented differently depending on each paradigm. Urban impacts and changes in habitat use are dominant themes in studies under the paradigm </w:t>
      </w:r>
      <w:r>
        <w:rPr>
          <w:rFonts w:ascii="Times New Roman" w:hAnsi="Times New Roman"/>
          <w:i/>
          <w:iCs/>
          <w:lang w:val="en-GB"/>
        </w:rPr>
        <w:t>in the city</w:t>
      </w:r>
      <w:r>
        <w:rPr>
          <w:rFonts w:ascii="Times New Roman" w:hAnsi="Times New Roman"/>
          <w:lang w:val="en-GB"/>
        </w:rPr>
        <w:t xml:space="preserve">. Human adaptation and urban impacts are the most prominent themes in studies under the paradigm </w:t>
      </w:r>
      <w:r>
        <w:rPr>
          <w:rFonts w:ascii="Times New Roman" w:hAnsi="Times New Roman"/>
          <w:i/>
          <w:iCs/>
          <w:lang w:val="en-GB"/>
        </w:rPr>
        <w:t>of the cities</w:t>
      </w:r>
      <w:r>
        <w:rPr>
          <w:rFonts w:ascii="Times New Roman" w:hAnsi="Times New Roman"/>
          <w:lang w:val="en-GB"/>
        </w:rPr>
        <w:t xml:space="preserve">. Human adaptation and city design are the mayor subjects in investigations under the paradigm </w:t>
      </w:r>
      <w:r>
        <w:rPr>
          <w:rFonts w:ascii="Times New Roman" w:hAnsi="Times New Roman"/>
          <w:i/>
          <w:iCs/>
          <w:lang w:val="en-GB"/>
        </w:rPr>
        <w:t>for the cities</w:t>
      </w:r>
      <w:r>
        <w:rPr>
          <w:rFonts w:ascii="Times New Roman" w:hAnsi="Times New Roman"/>
          <w:lang w:val="en-GB"/>
        </w:rPr>
        <w:t xml:space="preserve">, reflecting the focus on policy and planning implications of these studies. </w:t>
      </w:r>
    </w:p>
    <w:p>
      <w:pPr>
        <w:pStyle w:val="TextBody"/>
        <w:jc w:val="both"/>
        <w:rPr/>
      </w:pPr>
      <w:ins w:id="151" w:author="Usuario" w:date="2020-04-02T12:53:00Z">
        <w:r>
          <w:rPr>
            <w:rFonts w:ascii="Times New Roman" w:hAnsi="Times New Roman"/>
            <w:lang w:val="en-GB"/>
          </w:rPr>
          <w:t xml:space="preserve">As expected, </w:t>
        </w:r>
      </w:ins>
      <w:del w:id="152" w:author="Usuario" w:date="2020-04-02T12:53:00Z">
        <w:r>
          <w:rPr>
            <w:rFonts w:ascii="Times New Roman" w:hAnsi="Times New Roman"/>
            <w:lang w:val="en-GB"/>
          </w:rPr>
          <w:delText xml:space="preserve">Categorization </w:delText>
        </w:r>
      </w:del>
      <w:ins w:id="153" w:author="Usuario" w:date="2020-04-02T12:53:00Z">
        <w:r>
          <w:rPr>
            <w:rFonts w:ascii="Times New Roman" w:hAnsi="Times New Roman"/>
            <w:lang w:val="en-GB"/>
          </w:rPr>
          <w:t xml:space="preserve">categorization </w:t>
        </w:r>
      </w:ins>
      <w:r>
        <w:rPr>
          <w:rFonts w:ascii="Times New Roman" w:hAnsi="Times New Roman"/>
          <w:lang w:val="en-GB"/>
        </w:rPr>
        <w:t>by discipline showed tha</w:t>
      </w:r>
      <w:ins w:id="154" w:author="Usuario" w:date="2020-04-02T12:52:00Z">
        <w:r>
          <w:rPr>
            <w:rFonts w:ascii="Times New Roman" w:hAnsi="Times New Roman"/>
            <w:lang w:val="en-GB"/>
          </w:rPr>
          <w:t>t</w:t>
        </w:r>
      </w:ins>
      <w:del w:id="155" w:author="Usuario" w:date="2020-04-02T12:52:00Z">
        <w:r>
          <w:rPr>
            <w:rFonts w:ascii="Times New Roman" w:hAnsi="Times New Roman"/>
            <w:lang w:val="en-GB"/>
          </w:rPr>
          <w:delText>r</w:delText>
        </w:r>
      </w:del>
      <w:r>
        <w:rPr>
          <w:rFonts w:ascii="Times New Roman" w:hAnsi="Times New Roman"/>
          <w:lang w:val="en-GB"/>
        </w:rPr>
        <w:t xml:space="preserve"> </w:t>
      </w:r>
      <w:ins w:id="156" w:author="Usuario" w:date="2020-04-02T12:53:00Z">
        <w:r>
          <w:rPr>
            <w:rFonts w:ascii="Times New Roman" w:hAnsi="Times New Roman"/>
            <w:lang w:val="en-GB"/>
          </w:rPr>
          <w:t xml:space="preserve">the </w:t>
        </w:r>
      </w:ins>
      <w:r>
        <w:rPr>
          <w:rFonts w:ascii="Times New Roman" w:hAnsi="Times New Roman"/>
          <w:lang w:val="en-GB"/>
        </w:rPr>
        <w:t xml:space="preserve">paradigm </w:t>
      </w:r>
      <w:r>
        <w:rPr>
          <w:rFonts w:ascii="Times New Roman" w:hAnsi="Times New Roman"/>
          <w:i/>
          <w:iCs/>
          <w:lang w:val="en-GB"/>
        </w:rPr>
        <w:t>in the city</w:t>
      </w:r>
      <w:r>
        <w:rPr>
          <w:rFonts w:ascii="Times New Roman" w:hAnsi="Times New Roman"/>
          <w:lang w:val="en-GB"/>
        </w:rPr>
        <w:t xml:space="preserve"> is mostly focus</w:t>
      </w:r>
      <w:ins w:id="157" w:author="Usuario" w:date="2020-04-02T12:53:00Z">
        <w:r>
          <w:rPr>
            <w:rFonts w:ascii="Times New Roman" w:hAnsi="Times New Roman"/>
            <w:lang w:val="en-GB"/>
          </w:rPr>
          <w:t>ed</w:t>
        </w:r>
      </w:ins>
      <w:r>
        <w:rPr>
          <w:rFonts w:ascii="Times New Roman" w:hAnsi="Times New Roman"/>
          <w:lang w:val="en-GB"/>
        </w:rPr>
        <w:t xml:space="preserve">  in ecological research, paradigm </w:t>
      </w:r>
      <w:r>
        <w:rPr>
          <w:rFonts w:ascii="Times New Roman" w:hAnsi="Times New Roman"/>
          <w:i/>
          <w:iCs/>
          <w:lang w:val="en-GB"/>
        </w:rPr>
        <w:t>of the city</w:t>
      </w:r>
      <w:r>
        <w:rPr>
          <w:rFonts w:ascii="Times New Roman" w:hAnsi="Times New Roman"/>
          <w:lang w:val="en-GB"/>
        </w:rPr>
        <w:t xml:space="preserve"> in socio-ecological research, and paradigm </w:t>
      </w:r>
      <w:r>
        <w:rPr>
          <w:rFonts w:ascii="Times New Roman" w:hAnsi="Times New Roman"/>
          <w:i/>
          <w:iCs/>
          <w:lang w:val="en-GB"/>
        </w:rPr>
        <w:t>for the city</w:t>
      </w:r>
      <w:r>
        <w:rPr>
          <w:rFonts w:ascii="Times New Roman" w:hAnsi="Times New Roman"/>
          <w:lang w:val="en-GB"/>
        </w:rPr>
        <w:t xml:space="preserve"> is divided in socio-ecological studies and social an enironmental policies.</w:t>
      </w:r>
    </w:p>
    <w:p>
      <w:pPr>
        <w:pStyle w:val="TextBody"/>
        <w:jc w:val="both"/>
        <w:rPr/>
      </w:pPr>
      <w:r>
        <w:rPr>
          <w:rFonts w:ascii="Times New Roman" w:hAnsi="Times New Roman"/>
          <w:lang w:val="en-GB"/>
        </w:rPr>
        <w:t xml:space="preserve">Study components of research show interesting tendencies where some elements are present in every paradigm. That is the case of the human component, being more important for the paradigm </w:t>
      </w:r>
      <w:r>
        <w:rPr>
          <w:rFonts w:ascii="Times New Roman" w:hAnsi="Times New Roman"/>
          <w:i/>
          <w:iCs/>
          <w:lang w:val="en-GB"/>
        </w:rPr>
        <w:t>for the city</w:t>
      </w:r>
      <w:r>
        <w:rPr>
          <w:rFonts w:ascii="Times New Roman" w:hAnsi="Times New Roman"/>
          <w:lang w:val="en-GB"/>
        </w:rPr>
        <w:t xml:space="preserve">. The paradigm </w:t>
      </w:r>
      <w:r>
        <w:rPr>
          <w:rFonts w:ascii="Times New Roman" w:hAnsi="Times New Roman"/>
          <w:i/>
          <w:iCs/>
          <w:lang w:val="en-GB"/>
        </w:rPr>
        <w:t>in the city</w:t>
      </w:r>
      <w:r>
        <w:rPr>
          <w:rFonts w:ascii="Times New Roman" w:hAnsi="Times New Roman"/>
          <w:lang w:val="en-GB"/>
        </w:rPr>
        <w:t xml:space="preserve"> evaluates more articles with abiotic and biotic components (and both at the same time). Paradigms </w:t>
      </w:r>
      <w:r>
        <w:rPr>
          <w:rFonts w:ascii="Times New Roman" w:hAnsi="Times New Roman"/>
          <w:i/>
          <w:iCs/>
          <w:lang w:val="en-GB"/>
        </w:rPr>
        <w:t>of</w:t>
      </w:r>
      <w:r>
        <w:rPr>
          <w:rFonts w:ascii="Times New Roman" w:hAnsi="Times New Roman"/>
          <w:lang w:val="en-GB"/>
        </w:rPr>
        <w:t xml:space="preserve"> and </w:t>
      </w:r>
      <w:r>
        <w:rPr>
          <w:rFonts w:ascii="Times New Roman" w:hAnsi="Times New Roman"/>
          <w:i/>
          <w:iCs/>
          <w:lang w:val="en-GB"/>
        </w:rPr>
        <w:t>for</w:t>
      </w:r>
      <w:r>
        <w:rPr>
          <w:rFonts w:ascii="Times New Roman" w:hAnsi="Times New Roman"/>
          <w:lang w:val="en-GB"/>
        </w:rPr>
        <w:t xml:space="preserve"> the city present mostly articles with the human part. The paradigm </w:t>
      </w:r>
      <w:r>
        <w:rPr>
          <w:rFonts w:ascii="Times New Roman" w:hAnsi="Times New Roman"/>
          <w:i/>
          <w:iCs/>
          <w:lang w:val="en-GB"/>
        </w:rPr>
        <w:t>in</w:t>
      </w:r>
      <w:r>
        <w:rPr>
          <w:rFonts w:ascii="Times New Roman" w:hAnsi="Times New Roman"/>
          <w:lang w:val="en-GB"/>
        </w:rPr>
        <w:t xml:space="preserve"> shows a significant proportion of articles examining abiotic and humans, while </w:t>
      </w:r>
      <w:r>
        <w:rPr>
          <w:rFonts w:ascii="Times New Roman" w:hAnsi="Times New Roman"/>
          <w:i/>
          <w:iCs/>
          <w:lang w:val="en-GB"/>
        </w:rPr>
        <w:t>for the city</w:t>
      </w:r>
      <w:r>
        <w:rPr>
          <w:rFonts w:ascii="Times New Roman" w:hAnsi="Times New Roman"/>
          <w:lang w:val="en-GB"/>
        </w:rPr>
        <w:t xml:space="preserve">, shows a bigger percentage of the only human component. </w:t>
      </w:r>
    </w:p>
    <w:p>
      <w:pPr>
        <w:pStyle w:val="TextBody"/>
        <w:jc w:val="both"/>
        <w:rPr/>
      </w:pPr>
      <w:commentRangeStart w:id="17"/>
      <w:r>
        <w:rPr>
          <w:rFonts w:ascii="Times New Roman" w:hAnsi="Times New Roman"/>
          <w:lang w:val="en-GB"/>
        </w:rPr>
        <w:t xml:space="preserve">Approximation of studies </w:t>
      </w:r>
      <w:r>
        <w:rPr>
          <w:rFonts w:ascii="Times New Roman" w:hAnsi="Times New Roman"/>
          <w:lang w:val="en-GB"/>
        </w:rPr>
      </w:r>
      <w:commentRangeEnd w:id="17"/>
      <w:r>
        <w:commentReference w:id="17"/>
      </w:r>
      <w:r>
        <w:rPr>
          <w:rFonts w:ascii="Times New Roman" w:hAnsi="Times New Roman"/>
          <w:lang w:val="en-GB"/>
        </w:rPr>
        <w:t>is similar for each one of the paradigms. In all the cases, spatial studies are the most comun in coastal urban ecology, over temporal research. Spatio-temporal approximation is also present, without many differences among paradigms.</w:t>
      </w:r>
    </w:p>
    <w:p>
      <w:pPr>
        <w:pStyle w:val="TextBody"/>
        <w:jc w:val="both"/>
        <w:rPr/>
      </w:pPr>
      <w:r>
        <w:rPr>
          <w:rFonts w:ascii="Times New Roman" w:hAnsi="Times New Roman"/>
          <w:lang w:val="en-GB"/>
        </w:rPr>
        <w:t xml:space="preserve">Considering the type of analysis of publications, there is a greater number of quantitative analysis in studies </w:t>
      </w:r>
      <w:r>
        <w:rPr>
          <w:rFonts w:ascii="Times New Roman" w:hAnsi="Times New Roman"/>
          <w:i/>
          <w:iCs/>
          <w:lang w:val="en-GB"/>
        </w:rPr>
        <w:t>in the city</w:t>
      </w:r>
      <w:r>
        <w:rPr>
          <w:rFonts w:ascii="Times New Roman" w:hAnsi="Times New Roman"/>
          <w:lang w:val="en-GB"/>
        </w:rPr>
        <w:t xml:space="preserve">. Studies </w:t>
      </w:r>
      <w:r>
        <w:rPr>
          <w:rFonts w:ascii="Times New Roman" w:hAnsi="Times New Roman"/>
          <w:i/>
          <w:iCs/>
          <w:lang w:val="en-GB"/>
        </w:rPr>
        <w:t xml:space="preserve">of </w:t>
      </w:r>
      <w:r>
        <w:rPr>
          <w:rFonts w:ascii="Times New Roman" w:hAnsi="Times New Roman"/>
          <w:lang w:val="en-GB"/>
        </w:rPr>
        <w:t>and</w:t>
      </w:r>
      <w:r>
        <w:rPr>
          <w:rFonts w:ascii="Times New Roman" w:hAnsi="Times New Roman"/>
          <w:i/>
          <w:iCs/>
          <w:lang w:val="en-GB"/>
        </w:rPr>
        <w:t xml:space="preserve"> for the city </w:t>
      </w:r>
      <w:r>
        <w:rPr>
          <w:rFonts w:ascii="Times New Roman" w:hAnsi="Times New Roman"/>
          <w:lang w:val="en-GB"/>
        </w:rPr>
        <w:t>show similar proportions between quantitative and qualitative analysis.</w:t>
      </w:r>
    </w:p>
    <w:p>
      <w:pPr>
        <w:pStyle w:val="TextBody"/>
        <w:spacing w:before="0" w:after="120"/>
        <w:jc w:val="both"/>
        <w:rPr/>
      </w:pPr>
      <w:r>
        <w:rPr>
          <w:rFonts w:ascii="Times New Roman" w:hAnsi="Times New Roman"/>
          <w:color w:val="000000"/>
          <w:lang w:val="en-GB"/>
        </w:rPr>
        <w:t xml:space="preserve">When analysing the whole database of coastal urban ecology articles, only 34 publications presented connections among citations, presenting a total of 24 interactions (Fig. 10). Besides the publication that cited only one other article, there are three other cases: when four articles cited the same article (Leclerc and Viard 2018, Heery et al. 2018, Bertocci et al. 2017, Bugnot et al. 2019), when three articles cited the same article (Shepard et al. 2016, Washburn et al. 2013, Campbell 2010), and when two articles cited the same article (Chen et al. 2018, Lopes </w:t>
      </w:r>
      <w:r>
        <w:rPr>
          <w:rFonts w:ascii="Times New Roman" w:hAnsi="Times New Roman"/>
          <w:i/>
          <w:color w:val="000000"/>
          <w:lang w:val="en-GB"/>
        </w:rPr>
        <w:t>et al.</w:t>
      </w:r>
      <w:r>
        <w:rPr>
          <w:rFonts w:ascii="Times New Roman" w:hAnsi="Times New Roman"/>
          <w:color w:val="000000"/>
          <w:lang w:val="en-GB"/>
        </w:rPr>
        <w:t xml:space="preserve"> 2011). On the contrary, there are six cases where one unique article cited two articles. </w:t>
      </w:r>
    </w:p>
    <w:p>
      <w:pPr>
        <w:pStyle w:val="TextBody"/>
        <w:spacing w:before="0" w:after="120"/>
        <w:jc w:val="both"/>
        <w:rPr/>
      </w:pPr>
      <w:commentRangeStart w:id="18"/>
      <w:r>
        <w:rPr>
          <w:rFonts w:ascii="Times New Roman" w:hAnsi="Times New Roman"/>
          <w:color w:val="000000"/>
          <w:lang w:val="en-GB"/>
        </w:rPr>
        <w:t xml:space="preserve">Network analysis showed a marginal interaction among articles’ paradigms. </w:t>
      </w:r>
      <w:r>
        <w:rPr>
          <w:rFonts w:ascii="Times New Roman" w:hAnsi="Times New Roman"/>
          <w:color w:val="000000"/>
          <w:lang w:val="en-GB"/>
        </w:rPr>
      </w:r>
      <w:commentRangeEnd w:id="18"/>
      <w:r>
        <w:commentReference w:id="18"/>
      </w:r>
      <w:r>
        <w:rPr>
          <w:rFonts w:ascii="Times New Roman" w:hAnsi="Times New Roman"/>
          <w:color w:val="000000"/>
          <w:lang w:val="en-GB"/>
        </w:rPr>
        <w:t xml:space="preserve">The paradigm </w:t>
      </w:r>
      <w:r>
        <w:rPr>
          <w:rFonts w:ascii="Times New Roman" w:hAnsi="Times New Roman"/>
          <w:i/>
          <w:color w:val="000000"/>
          <w:lang w:val="en-GB"/>
        </w:rPr>
        <w:t>in</w:t>
      </w:r>
      <w:r>
        <w:rPr>
          <w:rFonts w:ascii="Times New Roman" w:hAnsi="Times New Roman"/>
          <w:color w:val="000000"/>
          <w:lang w:val="en-GB"/>
        </w:rPr>
        <w:t xml:space="preserve"> quoted seven </w:t>
      </w:r>
      <w:r>
        <w:rPr>
          <w:rFonts w:ascii="Times New Roman" w:hAnsi="Times New Roman"/>
          <w:i/>
          <w:color w:val="000000"/>
          <w:lang w:val="en-GB"/>
        </w:rPr>
        <w:t>in</w:t>
      </w:r>
      <w:r>
        <w:rPr>
          <w:rFonts w:ascii="Times New Roman" w:hAnsi="Times New Roman"/>
          <w:color w:val="000000"/>
          <w:lang w:val="en-GB"/>
        </w:rPr>
        <w:t xml:space="preserve"> articles, two  </w:t>
      </w:r>
      <w:r>
        <w:rPr>
          <w:rFonts w:ascii="Times New Roman" w:hAnsi="Times New Roman"/>
          <w:i/>
          <w:iCs/>
          <w:color w:val="000000"/>
          <w:lang w:val="en-GB"/>
        </w:rPr>
        <w:t>of</w:t>
      </w:r>
      <w:r>
        <w:rPr>
          <w:rFonts w:ascii="Times New Roman" w:hAnsi="Times New Roman"/>
          <w:color w:val="000000"/>
          <w:lang w:val="en-GB"/>
        </w:rPr>
        <w:t xml:space="preserve">, and seven </w:t>
      </w:r>
      <w:r>
        <w:rPr>
          <w:rFonts w:ascii="Times New Roman" w:hAnsi="Times New Roman"/>
          <w:i/>
          <w:iCs/>
          <w:color w:val="000000"/>
          <w:lang w:val="en-GB"/>
        </w:rPr>
        <w:t>for the cities</w:t>
      </w:r>
      <w:r>
        <w:rPr>
          <w:rFonts w:ascii="Times New Roman" w:hAnsi="Times New Roman"/>
          <w:color w:val="000000"/>
          <w:lang w:val="en-GB"/>
        </w:rPr>
        <w:t xml:space="preserve"> studies. Only one article </w:t>
      </w:r>
      <w:r>
        <w:rPr>
          <w:rFonts w:ascii="Times New Roman" w:hAnsi="Times New Roman"/>
          <w:i/>
          <w:color w:val="000000"/>
          <w:lang w:val="en-GB"/>
        </w:rPr>
        <w:t>of</w:t>
      </w:r>
      <w:r>
        <w:rPr>
          <w:rFonts w:ascii="Times New Roman" w:hAnsi="Times New Roman"/>
          <w:color w:val="000000"/>
          <w:lang w:val="en-GB"/>
        </w:rPr>
        <w:t xml:space="preserve"> quoted </w:t>
      </w:r>
      <w:r>
        <w:rPr>
          <w:rFonts w:ascii="Times New Roman" w:hAnsi="Times New Roman"/>
          <w:i/>
          <w:color w:val="000000"/>
          <w:lang w:val="en-GB"/>
        </w:rPr>
        <w:t>of the cities</w:t>
      </w:r>
      <w:r>
        <w:rPr>
          <w:rFonts w:ascii="Times New Roman" w:hAnsi="Times New Roman"/>
          <w:color w:val="000000"/>
          <w:lang w:val="en-GB"/>
        </w:rPr>
        <w:t xml:space="preserve"> articles, three cited </w:t>
      </w:r>
      <w:r>
        <w:rPr>
          <w:rFonts w:ascii="Times New Roman" w:hAnsi="Times New Roman"/>
          <w:i/>
          <w:iCs/>
          <w:color w:val="000000"/>
          <w:lang w:val="en-GB"/>
        </w:rPr>
        <w:t>for</w:t>
      </w:r>
      <w:r>
        <w:rPr>
          <w:rFonts w:ascii="Times New Roman" w:hAnsi="Times New Roman"/>
          <w:color w:val="000000"/>
          <w:lang w:val="en-GB"/>
        </w:rPr>
        <w:t xml:space="preserve"> articles, and three </w:t>
      </w:r>
      <w:r>
        <w:rPr>
          <w:rFonts w:ascii="Times New Roman" w:hAnsi="Times New Roman"/>
          <w:i/>
          <w:color w:val="000000"/>
          <w:lang w:val="en-GB"/>
        </w:rPr>
        <w:t>in the city</w:t>
      </w:r>
      <w:r>
        <w:rPr>
          <w:rFonts w:ascii="Times New Roman" w:hAnsi="Times New Roman"/>
          <w:color w:val="000000"/>
          <w:lang w:val="en-GB"/>
        </w:rPr>
        <w:t xml:space="preserve"> studies. Only one article was classified as a paradigm </w:t>
      </w:r>
      <w:r>
        <w:rPr>
          <w:rFonts w:ascii="Times New Roman" w:hAnsi="Times New Roman"/>
          <w:i/>
          <w:iCs/>
          <w:color w:val="000000"/>
          <w:lang w:val="en-GB"/>
        </w:rPr>
        <w:t xml:space="preserve">for </w:t>
      </w:r>
      <w:r>
        <w:rPr>
          <w:rFonts w:ascii="Times New Roman" w:hAnsi="Times New Roman"/>
          <w:color w:val="000000"/>
          <w:lang w:val="en-GB"/>
        </w:rPr>
        <w:t xml:space="preserve">and it cited paradigm </w:t>
      </w:r>
      <w:r>
        <w:rPr>
          <w:rFonts w:ascii="Times New Roman" w:hAnsi="Times New Roman"/>
          <w:i/>
          <w:iCs/>
          <w:color w:val="000000"/>
          <w:lang w:val="en-GB"/>
        </w:rPr>
        <w:t xml:space="preserve">of </w:t>
      </w:r>
      <w:r>
        <w:rPr>
          <w:rFonts w:ascii="Times New Roman" w:hAnsi="Times New Roman"/>
          <w:i/>
          <w:color w:val="000000"/>
          <w:lang w:val="en-GB"/>
        </w:rPr>
        <w:t>the cities</w:t>
      </w:r>
      <w:r>
        <w:rPr>
          <w:rFonts w:ascii="Times New Roman" w:hAnsi="Times New Roman"/>
          <w:color w:val="000000"/>
          <w:lang w:val="en-GB"/>
        </w:rPr>
        <w:t>. These results suggest that coastal urban ecology article quotation have a sutil connection among publications, however this is not reinforced when the three paradigms are considered, and they do not show an order of complexity.</w:t>
      </w:r>
    </w:p>
    <w:p>
      <w:pPr>
        <w:pStyle w:val="Heading2"/>
        <w:jc w:val="both"/>
        <w:rPr>
          <w:rFonts w:ascii="Times New Roman" w:hAnsi="Times New Roman"/>
          <w:color w:val="000000"/>
          <w:sz w:val="24"/>
          <w:szCs w:val="24"/>
        </w:rPr>
      </w:pPr>
      <w:r>
        <w:rPr>
          <w:rFonts w:ascii="Times New Roman" w:hAnsi="Times New Roman"/>
          <w:color w:val="000000"/>
          <w:sz w:val="24"/>
          <w:szCs w:val="24"/>
        </w:rPr>
      </w:r>
    </w:p>
    <w:p>
      <w:pPr>
        <w:pStyle w:val="Heading2"/>
        <w:jc w:val="both"/>
        <w:rPr>
          <w:lang w:val="en-GB"/>
        </w:rPr>
      </w:pPr>
      <w:ins w:id="158" w:author="Usuario" w:date="2020-04-02T12:55:00Z">
        <w:bookmarkStart w:id="10" w:name="conclusions"/>
        <w:r>
          <w:rPr>
            <w:rFonts w:ascii="Times New Roman" w:hAnsi="Times New Roman"/>
            <w:color w:val="000000"/>
            <w:sz w:val="24"/>
            <w:szCs w:val="24"/>
            <w:lang w:val="en-GB"/>
          </w:rPr>
          <w:t xml:space="preserve">Discusion??? </w:t>
        </w:r>
      </w:ins>
      <w:r>
        <w:rPr>
          <w:rFonts w:ascii="Times New Roman" w:hAnsi="Times New Roman"/>
          <w:color w:val="000000"/>
          <w:sz w:val="24"/>
          <w:szCs w:val="24"/>
          <w:lang w:val="en-GB"/>
        </w:rPr>
        <w:t>Conclusions</w:t>
      </w:r>
      <w:bookmarkEnd w:id="10"/>
    </w:p>
    <w:p>
      <w:pPr>
        <w:pStyle w:val="FirstParagraph"/>
        <w:jc w:val="both"/>
        <w:rPr/>
      </w:pPr>
      <w:r>
        <w:rPr>
          <w:rFonts w:ascii="Times New Roman" w:hAnsi="Times New Roman"/>
          <w:color w:val="000000"/>
          <w:lang w:val="en-GB"/>
        </w:rPr>
        <w:t xml:space="preserve">In this study, we performed a systematic review of articles published under the concept of  coastal urban ecology and assessed tendencies </w:t>
      </w:r>
      <w:commentRangeStart w:id="19"/>
      <w:r>
        <w:rPr>
          <w:rFonts w:ascii="Times New Roman" w:hAnsi="Times New Roman"/>
          <w:color w:val="000000"/>
          <w:lang w:val="en-GB"/>
        </w:rPr>
        <w:t>and gaps</w:t>
      </w:r>
      <w:r>
        <w:rPr>
          <w:rFonts w:ascii="Times New Roman" w:hAnsi="Times New Roman"/>
          <w:color w:val="000000"/>
          <w:lang w:val="en-GB"/>
        </w:rPr>
      </w:r>
      <w:commentRangeEnd w:id="19"/>
      <w:r>
        <w:commentReference w:id="19"/>
      </w:r>
      <w:r>
        <w:rPr>
          <w:rFonts w:ascii="Times New Roman" w:hAnsi="Times New Roman"/>
          <w:color w:val="000000"/>
          <w:lang w:val="en-GB"/>
        </w:rPr>
        <w:t>. Our results seem to demonstrate that most of the research developed in coastal urban ecology are more related to countries with large population as China and the US, and most of the articles are centred in large urban areas with populations between 1 and 5 million people.</w:t>
      </w:r>
    </w:p>
    <w:p>
      <w:pPr>
        <w:pStyle w:val="TextBody"/>
        <w:jc w:val="both"/>
        <w:rPr/>
      </w:pPr>
      <w:del w:id="159" w:author="Usuario" w:date="2020-04-02T12:56:00Z">
        <w:r>
          <w:rPr>
            <w:rFonts w:ascii="Times New Roman" w:hAnsi="Times New Roman"/>
            <w:color w:val="000000"/>
            <w:lang w:val="en-GB"/>
          </w:rPr>
          <w:delText>In specific, m</w:delText>
        </w:r>
      </w:del>
      <w:ins w:id="160" w:author="Usuario" w:date="2020-04-02T12:56:00Z">
        <w:r>
          <w:rPr>
            <w:rFonts w:ascii="Times New Roman" w:hAnsi="Times New Roman"/>
            <w:color w:val="000000"/>
            <w:lang w:val="en-GB"/>
          </w:rPr>
          <w:t>M</w:t>
        </w:r>
      </w:ins>
      <w:r>
        <w:rPr>
          <w:rFonts w:ascii="Times New Roman" w:hAnsi="Times New Roman"/>
          <w:color w:val="000000"/>
          <w:lang w:val="en-GB"/>
        </w:rPr>
        <w:t xml:space="preserve">ore than half of the articles correspond to the paradigm </w:t>
      </w:r>
      <w:r>
        <w:rPr>
          <w:rFonts w:ascii="Times New Roman" w:hAnsi="Times New Roman"/>
          <w:i/>
          <w:color w:val="000000"/>
          <w:lang w:val="en-GB"/>
        </w:rPr>
        <w:t>in the cities</w:t>
      </w:r>
      <w:r>
        <w:rPr>
          <w:rFonts w:ascii="Times New Roman" w:hAnsi="Times New Roman"/>
          <w:color w:val="000000"/>
          <w:lang w:val="en-GB"/>
        </w:rPr>
        <w:t>, which highlights the focus in ecological research, non-human components, spatial and quantitative analysis (Fig. 9). Most of its topics are related to urban impacts and changes in habitat use. These results are consistent at the moment to check study models presented in publications, where physical and biological aspects prevailed over those centred in people.</w:t>
      </w:r>
    </w:p>
    <w:p>
      <w:pPr>
        <w:pStyle w:val="TextBody"/>
        <w:jc w:val="both"/>
        <w:rPr>
          <w:rFonts w:ascii="Times New Roman" w:hAnsi="Times New Roman"/>
          <w:color w:val="000000"/>
          <w:lang w:val="en-GB"/>
        </w:rPr>
      </w:pPr>
      <w:r>
        <w:rPr>
          <w:rFonts w:ascii="Times New Roman" w:hAnsi="Times New Roman"/>
          <w:color w:val="000000"/>
          <w:lang w:val="en-GB"/>
        </w:rPr>
        <w:t xml:space="preserve">As Pickett </w:t>
      </w:r>
      <w:r>
        <w:rPr>
          <w:rFonts w:ascii="Times New Roman" w:hAnsi="Times New Roman"/>
          <w:i/>
          <w:color w:val="000000"/>
          <w:lang w:val="en-GB"/>
        </w:rPr>
        <w:t>et al.</w:t>
      </w:r>
      <w:r>
        <w:rPr>
          <w:rFonts w:ascii="Times New Roman" w:hAnsi="Times New Roman"/>
          <w:color w:val="000000"/>
          <w:lang w:val="en-GB"/>
        </w:rPr>
        <w:t xml:space="preserve"> (2016) proposed for urban ecology, the three paradigms present specific characteristics of research and are connected through an incremental complexity which could be seen in the quotation of articles. However, in this review we found a prevalence of ecological research (urban ecology </w:t>
      </w:r>
      <w:r>
        <w:rPr>
          <w:rFonts w:ascii="Times New Roman" w:hAnsi="Times New Roman"/>
          <w:i/>
          <w:iCs/>
          <w:color w:val="000000"/>
          <w:lang w:val="en-GB"/>
        </w:rPr>
        <w:t>in the city</w:t>
      </w:r>
      <w:r>
        <w:rPr>
          <w:rFonts w:ascii="Times New Roman" w:hAnsi="Times New Roman"/>
          <w:color w:val="000000"/>
          <w:lang w:val="en-GB"/>
        </w:rPr>
        <w:t>) over other paradigms (</w:t>
      </w:r>
      <w:r>
        <w:rPr>
          <w:rFonts w:ascii="Times New Roman" w:hAnsi="Times New Roman"/>
          <w:i/>
          <w:iCs/>
          <w:color w:val="000000"/>
          <w:lang w:val="en-GB"/>
        </w:rPr>
        <w:t>of</w:t>
      </w:r>
      <w:r>
        <w:rPr>
          <w:rFonts w:ascii="Times New Roman" w:hAnsi="Times New Roman"/>
          <w:color w:val="000000"/>
          <w:lang w:val="en-GB"/>
        </w:rPr>
        <w:t xml:space="preserve"> and </w:t>
      </w:r>
      <w:r>
        <w:rPr>
          <w:rFonts w:ascii="Times New Roman" w:hAnsi="Times New Roman"/>
          <w:i/>
          <w:iCs/>
          <w:color w:val="000000"/>
          <w:lang w:val="en-GB"/>
        </w:rPr>
        <w:t>for</w:t>
      </w:r>
      <w:r>
        <w:rPr>
          <w:rFonts w:ascii="Times New Roman" w:hAnsi="Times New Roman"/>
          <w:color w:val="000000"/>
          <w:lang w:val="en-GB"/>
        </w:rPr>
        <w:t>), indicating coastal urban ecology does not present an intricate network of quotation (Fig. 10). Moreover, there is lack of connection among authors quotation and even the lack of a network of citation among paradigms may also reflect that coastal urban ecology does not operates quoting itself. Coastal urban ecology citations seems to be based mostly in terrestrial urban ecology. China and Australia are the only two countries that have been studied harmonising the three paradigms in their research (Fig. 7), alluding the presence of some development of research under the pressure or concern for urban and coastal transformations.</w:t>
      </w:r>
    </w:p>
    <w:p>
      <w:pPr>
        <w:pStyle w:val="Heading2"/>
        <w:jc w:val="both"/>
        <w:rPr>
          <w:rFonts w:ascii="Times New Roman" w:hAnsi="Times New Roman"/>
          <w:color w:val="000000"/>
          <w:sz w:val="24"/>
          <w:szCs w:val="24"/>
          <w:lang w:val="en-GB"/>
        </w:rPr>
      </w:pPr>
      <w:bookmarkStart w:id="11" w:name="gaps-in-coastal-urban-ecology-studies"/>
      <w:r>
        <w:rPr>
          <w:rFonts w:ascii="Times New Roman" w:hAnsi="Times New Roman"/>
          <w:color w:val="000000"/>
          <w:sz w:val="24"/>
          <w:szCs w:val="24"/>
          <w:lang w:val="en-GB"/>
        </w:rPr>
        <w:t>Gaps in coastal urban ecology studies</w:t>
      </w:r>
      <w:bookmarkEnd w:id="11"/>
    </w:p>
    <w:p>
      <w:pPr>
        <w:pStyle w:val="FirstParagraph"/>
        <w:jc w:val="both"/>
        <w:rPr/>
      </w:pPr>
      <w:r>
        <w:rPr>
          <w:rFonts w:ascii="Times New Roman" w:hAnsi="Times New Roman"/>
          <w:color w:val="000000"/>
          <w:lang w:val="en-GB"/>
        </w:rPr>
        <w:t xml:space="preserve">The fact that only 20% of the articles in coastal urban ecology were classified under the paradigm </w:t>
      </w:r>
      <w:r>
        <w:rPr>
          <w:rFonts w:ascii="Times New Roman" w:hAnsi="Times New Roman"/>
          <w:i/>
          <w:iCs/>
          <w:color w:val="000000"/>
          <w:lang w:val="en-GB"/>
        </w:rPr>
        <w:t>of the city</w:t>
      </w:r>
      <w:r>
        <w:rPr>
          <w:rFonts w:ascii="Times New Roman" w:hAnsi="Times New Roman"/>
          <w:color w:val="000000"/>
          <w:lang w:val="en-GB"/>
        </w:rPr>
        <w:t xml:space="preserve"> represents an important research gap associated to the lack of social knowledge in a system where man uses space to live, extract subsistence and non-subsistence resources, perform recreational activities, and deposits waste, among others (Weinstein 2009). Because of that, a lack of research in human dimensions represents the loss of an integral part of the ecosystem (McDonnell </w:t>
      </w:r>
      <w:r>
        <w:rPr>
          <w:rFonts w:ascii="Times New Roman" w:hAnsi="Times New Roman"/>
          <w:i/>
          <w:color w:val="000000"/>
          <w:lang w:val="en-GB"/>
        </w:rPr>
        <w:t>et al.</w:t>
      </w:r>
      <w:r>
        <w:rPr>
          <w:rFonts w:ascii="Times New Roman" w:hAnsi="Times New Roman"/>
          <w:color w:val="000000"/>
          <w:lang w:val="en-GB"/>
        </w:rPr>
        <w:t xml:space="preserve"> 1993; Rees 1997; Collins </w:t>
      </w:r>
      <w:r>
        <w:rPr>
          <w:rFonts w:ascii="Times New Roman" w:hAnsi="Times New Roman"/>
          <w:i/>
          <w:color w:val="000000"/>
          <w:lang w:val="en-GB"/>
        </w:rPr>
        <w:t>et al.</w:t>
      </w:r>
      <w:r>
        <w:rPr>
          <w:rFonts w:ascii="Times New Roman" w:hAnsi="Times New Roman"/>
          <w:color w:val="000000"/>
          <w:lang w:val="en-GB"/>
        </w:rPr>
        <w:t xml:space="preserve"> 2000). For example, in studies on the complexity of the human-wildlife conflict in urban areas (Soulsbury and White 2016), the importance of considering the social factor in the conflict have been declared (Dickman 2010). In these cases, human perceptions can provide important information about differences between what there is and what people can see of urban nature (Lindemann-Matthies </w:t>
      </w:r>
      <w:r>
        <w:rPr>
          <w:rFonts w:ascii="Times New Roman" w:hAnsi="Times New Roman"/>
          <w:i/>
          <w:color w:val="000000"/>
          <w:lang w:val="en-GB"/>
        </w:rPr>
        <w:t>et al.</w:t>
      </w:r>
      <w:r>
        <w:rPr>
          <w:rFonts w:ascii="Times New Roman" w:hAnsi="Times New Roman"/>
          <w:color w:val="000000"/>
          <w:lang w:val="en-GB"/>
        </w:rPr>
        <w:t xml:space="preserve"> 2010; Celis-Diez </w:t>
      </w:r>
      <w:r>
        <w:rPr>
          <w:rFonts w:ascii="Times New Roman" w:hAnsi="Times New Roman"/>
          <w:i/>
          <w:color w:val="000000"/>
          <w:lang w:val="en-GB"/>
        </w:rPr>
        <w:t>et al.</w:t>
      </w:r>
      <w:r>
        <w:rPr>
          <w:rFonts w:ascii="Times New Roman" w:hAnsi="Times New Roman"/>
          <w:color w:val="000000"/>
          <w:lang w:val="en-GB"/>
        </w:rPr>
        <w:t xml:space="preserve"> 2017) or its value in terms of the well-being provided (Fuller </w:t>
      </w:r>
      <w:r>
        <w:rPr>
          <w:rFonts w:ascii="Times New Roman" w:hAnsi="Times New Roman"/>
          <w:i/>
          <w:color w:val="000000"/>
          <w:lang w:val="en-GB"/>
        </w:rPr>
        <w:t>et al.</w:t>
      </w:r>
      <w:r>
        <w:rPr>
          <w:rFonts w:ascii="Times New Roman" w:hAnsi="Times New Roman"/>
          <w:color w:val="000000"/>
          <w:lang w:val="en-GB"/>
        </w:rPr>
        <w:t xml:space="preserve"> 2007; Dallimer </w:t>
      </w:r>
      <w:r>
        <w:rPr>
          <w:rFonts w:ascii="Times New Roman" w:hAnsi="Times New Roman"/>
          <w:i/>
          <w:color w:val="000000"/>
          <w:lang w:val="en-GB"/>
        </w:rPr>
        <w:t>et al.</w:t>
      </w:r>
      <w:r>
        <w:rPr>
          <w:rFonts w:ascii="Times New Roman" w:hAnsi="Times New Roman"/>
          <w:color w:val="000000"/>
          <w:lang w:val="en-GB"/>
        </w:rPr>
        <w:t xml:space="preserve"> 2012). Also, knowing people’s perception could mean a tool for conservation and management of resources, for example when considering the availability of participating in new ideas of management or implementation of new environmental policies (Gelcich </w:t>
      </w:r>
      <w:r>
        <w:rPr>
          <w:rFonts w:ascii="Times New Roman" w:hAnsi="Times New Roman"/>
          <w:i/>
          <w:color w:val="000000"/>
          <w:lang w:val="en-GB"/>
        </w:rPr>
        <w:t>et al.</w:t>
      </w:r>
      <w:r>
        <w:rPr>
          <w:rFonts w:ascii="Times New Roman" w:hAnsi="Times New Roman"/>
          <w:color w:val="000000"/>
          <w:lang w:val="en-GB"/>
        </w:rPr>
        <w:t xml:space="preserve"> 2005, 2009).</w:t>
      </w:r>
    </w:p>
    <w:p>
      <w:pPr>
        <w:pStyle w:val="TextBody"/>
        <w:jc w:val="both"/>
        <w:rPr>
          <w:rFonts w:ascii="Times New Roman" w:hAnsi="Times New Roman"/>
          <w:color w:val="000000"/>
          <w:lang w:val="en-GB"/>
        </w:rPr>
      </w:pPr>
      <w:r>
        <w:rPr>
          <w:rFonts w:ascii="Times New Roman" w:hAnsi="Times New Roman"/>
          <w:color w:val="000000"/>
          <w:lang w:val="en-GB"/>
        </w:rPr>
        <w:t>Another gap identified in coastal urban ecology is the fact that most of the research developed in this area is focused in near-shore habitats and inland (Fig. 6), this includes mainly terrestrial environments. The lack of information in coastal-marine urban environments, revealed a lack of integration in a relevant interphase for urban areas (seawater-land configuration and dimensionality). The results can be translated as marine environments in urban areas are not fully recognised as a conservation biology priority generating segregation between urban and marine ecology (Bulleri 2006).</w:t>
      </w:r>
    </w:p>
    <w:p>
      <w:pPr>
        <w:pStyle w:val="TextBody"/>
        <w:jc w:val="both"/>
        <w:rPr>
          <w:rFonts w:ascii="Times New Roman" w:hAnsi="Times New Roman"/>
          <w:color w:val="000000"/>
          <w:lang w:val="en-GB"/>
        </w:rPr>
      </w:pPr>
      <w:commentRangeStart w:id="20"/>
      <w:r>
        <w:rPr>
          <w:rFonts w:ascii="Times New Roman" w:hAnsi="Times New Roman"/>
          <w:color w:val="000000"/>
          <w:lang w:val="en-GB"/>
        </w:rPr>
        <w:t>We have been discussing coastal urban ecology is far from “terrestrial” urban ecology development.</w:t>
      </w:r>
      <w:r>
        <w:rPr>
          <w:rFonts w:ascii="Times New Roman" w:hAnsi="Times New Roman"/>
          <w:color w:val="000000"/>
          <w:lang w:val="en-GB"/>
        </w:rPr>
      </w:r>
      <w:commentRangeEnd w:id="20"/>
      <w:r>
        <w:commentReference w:id="20"/>
      </w:r>
      <w:r>
        <w:rPr>
          <w:rFonts w:ascii="Times New Roman" w:hAnsi="Times New Roman"/>
          <w:color w:val="000000"/>
          <w:lang w:val="en-GB"/>
        </w:rPr>
        <w:t xml:space="preserve"> Even when it has been described the need for studies in marine ecosystems that are also affected by urbanization (Bulleri 2006; Shochat </w:t>
      </w:r>
      <w:r>
        <w:rPr>
          <w:rFonts w:ascii="Times New Roman" w:hAnsi="Times New Roman"/>
          <w:i/>
          <w:color w:val="000000"/>
          <w:lang w:val="en-GB"/>
        </w:rPr>
        <w:t>et al.</w:t>
      </w:r>
      <w:r>
        <w:rPr>
          <w:rFonts w:ascii="Times New Roman" w:hAnsi="Times New Roman"/>
          <w:color w:val="000000"/>
          <w:lang w:val="en-GB"/>
        </w:rPr>
        <w:t xml:space="preserve"> 2006). Thus, coastal urban ecology may help to transparent the impacts of urbanization on both terrestrial areas where are settled but also the impacts on the interface of both ecosystems: the shoreline and upon the whole benthic ecosystems. A large portion of ecosystems services are benefiting the coastal communities, but much of these benefits are disregarded or treated as externalities for inland urban areas. Thus, coastal urban ecology research that regard the integration across marine and terrestrial ecosystems, may help to close the loop about the spatial extent at which the basic ecological knowledge, the human dimensions and the development of urban policies and planning must be approached.</w:t>
      </w:r>
    </w:p>
    <w:p>
      <w:pPr>
        <w:pStyle w:val="Heading2"/>
        <w:jc w:val="both"/>
        <w:rPr>
          <w:rFonts w:ascii="Times New Roman" w:hAnsi="Times New Roman"/>
          <w:color w:val="000000"/>
          <w:sz w:val="24"/>
          <w:szCs w:val="24"/>
          <w:lang w:val="en-GB"/>
        </w:rPr>
      </w:pPr>
      <w:bookmarkStart w:id="12" w:name="challenges-in-coastal-urban-ecology"/>
      <w:r>
        <w:rPr>
          <w:rFonts w:ascii="Times New Roman" w:hAnsi="Times New Roman"/>
          <w:color w:val="000000"/>
          <w:sz w:val="24"/>
          <w:szCs w:val="24"/>
          <w:lang w:val="en-GB"/>
        </w:rPr>
        <w:t>Challenges in coastal urban ecology</w:t>
      </w:r>
      <w:bookmarkEnd w:id="12"/>
    </w:p>
    <w:p>
      <w:pPr>
        <w:pStyle w:val="FirstParagraph"/>
        <w:jc w:val="both"/>
        <w:rPr/>
      </w:pPr>
      <w:r>
        <w:rPr>
          <w:rFonts w:ascii="Times New Roman" w:hAnsi="Times New Roman"/>
          <w:color w:val="000000"/>
          <w:lang w:val="en-GB"/>
        </w:rPr>
        <w:t>Our results provide compelling evidence in how coastal urban ecology has been developed in countries with high level of population. Hence, one of the biggest challenges in coastal urban ecology is to investigate in that countries where the demographic change is occurring rapidly. Given increment in urbanization could be seen as a consequence of population growth, countries where rate population growth is high presents an opportunity of knowledge. This scenario presents the possibility of finding variables with both natural and perturbed settings.</w:t>
      </w:r>
    </w:p>
    <w:p>
      <w:pPr>
        <w:pStyle w:val="TextBody"/>
        <w:jc w:val="both"/>
        <w:rPr/>
      </w:pPr>
      <w:r>
        <w:rPr>
          <w:rFonts w:ascii="Times New Roman" w:hAnsi="Times New Roman"/>
          <w:color w:val="000000"/>
          <w:lang w:val="en-GB"/>
        </w:rPr>
        <w:t>Future research in coastal urban ecology should focus population growth and the consequent city expansion, human dimension studies, and the integration of marine and terrestrial studies to better describe coastal ecosystems. Considering this diversification and interdisciplinary work, sustainable development of coastal cities can be achieve, joining also well-being and biological conservation.</w:t>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b/>
          <w:b/>
          <w:bCs/>
          <w:lang w:val="es-ES"/>
        </w:rPr>
      </w:pPr>
      <w:r>
        <w:rPr>
          <w:rFonts w:ascii="Times New Roman" w:hAnsi="Times New Roman"/>
          <w:b/>
          <w:bCs/>
          <w:color w:val="000000"/>
          <w:lang w:val="es-ES"/>
        </w:rPr>
        <w:t>References</w:t>
      </w:r>
    </w:p>
    <w:p>
      <w:pPr>
        <w:pStyle w:val="Bibliography"/>
        <w:jc w:val="both"/>
        <w:rPr>
          <w:lang w:val="es-ES"/>
        </w:rPr>
      </w:pPr>
      <w:r>
        <w:rPr>
          <w:rFonts w:ascii="Times New Roman" w:hAnsi="Times New Roman"/>
          <w:color w:val="000000"/>
          <w:lang w:val="es-ES"/>
        </w:rPr>
        <w:t xml:space="preserve">Abarca-Álvarez FJ, Campos-Sánchez FS, and Reinoso-Bellido R. 2018. </w:t>
      </w:r>
      <w:r>
        <w:rPr>
          <w:rFonts w:ascii="Times New Roman" w:hAnsi="Times New Roman"/>
          <w:color w:val="000000"/>
          <w:lang w:val="en-GB"/>
        </w:rPr>
        <w:t xml:space="preserve">Signs of gentrification using artificial intelligence: Identification through the dwelling census. </w:t>
      </w:r>
      <w:r>
        <w:rPr>
          <w:rFonts w:ascii="Times New Roman" w:hAnsi="Times New Roman"/>
          <w:color w:val="000000"/>
          <w:lang w:val="es-ES"/>
        </w:rPr>
        <w:t>Bitácora Urbano Territorial 28: 103–14.</w:t>
      </w:r>
    </w:p>
    <w:p>
      <w:pPr>
        <w:pStyle w:val="Bibliography"/>
        <w:jc w:val="both"/>
        <w:rPr/>
      </w:pPr>
      <w:r>
        <w:rPr>
          <w:rFonts w:ascii="Times New Roman" w:hAnsi="Times New Roman"/>
          <w:color w:val="000000"/>
          <w:lang w:val="es-ES"/>
        </w:rPr>
        <w:t xml:space="preserve">Alberico I, Cavuoto G, and Di Fiore V et al. 2018. </w:t>
      </w:r>
      <w:r>
        <w:rPr>
          <w:rFonts w:ascii="Times New Roman" w:hAnsi="Times New Roman"/>
          <w:color w:val="000000"/>
          <w:lang w:val="en-GB"/>
        </w:rPr>
        <w:t>Historical maps and satellite images as tools for shoreline variations and territorial changes assessment: The case study of volturno coastal plain (southern italy). Journal of coastal conservation 22: 919–37.</w:t>
      </w:r>
    </w:p>
    <w:p>
      <w:pPr>
        <w:pStyle w:val="Bibliography"/>
        <w:jc w:val="both"/>
        <w:rPr/>
      </w:pPr>
      <w:r>
        <w:rPr>
          <w:rFonts w:ascii="Times New Roman" w:hAnsi="Times New Roman"/>
          <w:color w:val="000000"/>
          <w:lang w:val="en-GB"/>
        </w:rPr>
        <w:t>Aria M and Cuccurullo C. 2017. Bibliometrix: An r-tool for comprehensive science mapping analysis. Journal of Informetrics 11: 959–75.</w:t>
      </w:r>
    </w:p>
    <w:p>
      <w:pPr>
        <w:pStyle w:val="Bibliography"/>
        <w:jc w:val="both"/>
        <w:rPr/>
      </w:pPr>
      <w:r>
        <w:rPr>
          <w:rFonts w:ascii="Times New Roman" w:hAnsi="Times New Roman"/>
          <w:color w:val="000000"/>
          <w:lang w:val="en-GB"/>
        </w:rPr>
        <w:t>Arruti A, Fernández-Olmo I, and Irabien A. 2011. Regional evaluation of particulate matter composition in an atlantic coastal area (cantabria region, northern spain): Spatial variations in different urban and rural environments. Atmospheric research 101: 280–93.</w:t>
      </w:r>
    </w:p>
    <w:p>
      <w:pPr>
        <w:pStyle w:val="Bibliography"/>
        <w:jc w:val="both"/>
        <w:rPr/>
      </w:pPr>
      <w:r>
        <w:rPr>
          <w:rFonts w:ascii="Times New Roman" w:hAnsi="Times New Roman"/>
          <w:color w:val="000000"/>
          <w:lang w:val="en-GB"/>
        </w:rPr>
        <w:t>Auguie B. 2016. GridExtra: Miscellaneous functions for "grid" graphics.</w:t>
      </w:r>
    </w:p>
    <w:p>
      <w:pPr>
        <w:pStyle w:val="Bibliography"/>
        <w:jc w:val="both"/>
        <w:rPr/>
      </w:pPr>
      <w:r>
        <w:rPr>
          <w:rFonts w:ascii="Times New Roman" w:hAnsi="Times New Roman"/>
          <w:color w:val="000000"/>
          <w:lang w:val="en-GB"/>
        </w:rPr>
        <w:t>Barragán JM and Andrés M de. 2015. Analysis and trends of the world’s coastal cities and agglomerations. Ocean &amp; Coastal Management 114: 11–20.</w:t>
      </w:r>
    </w:p>
    <w:p>
      <w:pPr>
        <w:pStyle w:val="Bibliography"/>
        <w:jc w:val="both"/>
        <w:rPr/>
      </w:pPr>
      <w:r>
        <w:rPr>
          <w:rFonts w:ascii="Times New Roman" w:hAnsi="Times New Roman"/>
          <w:color w:val="000000"/>
          <w:lang w:val="en-GB"/>
        </w:rPr>
        <w:t>Belant JL. 1997. Gulls in urban environments: Landscape-level management to reduce conflict. Landscape and urban planning 38: 245–58.</w:t>
      </w:r>
    </w:p>
    <w:p>
      <w:pPr>
        <w:pStyle w:val="Bibliography"/>
        <w:jc w:val="both"/>
        <w:rPr/>
      </w:pPr>
      <w:r>
        <w:rPr>
          <w:rFonts w:ascii="Times New Roman" w:hAnsi="Times New Roman"/>
          <w:color w:val="000000"/>
          <w:lang w:val="en-GB"/>
        </w:rPr>
        <w:t>Bertocci I, Arenas F, and Cacabelos E et al. 2017. Nowhere safe? Exploring the influence of urbanization across mainland and insular seashores in continental portugal and the azorean archipelago. Marine pollution bulletin 114: 644–55.</w:t>
      </w:r>
    </w:p>
    <w:p>
      <w:pPr>
        <w:pStyle w:val="Bibliography"/>
        <w:jc w:val="both"/>
        <w:rPr/>
      </w:pPr>
      <w:r>
        <w:rPr>
          <w:rFonts w:ascii="Times New Roman" w:hAnsi="Times New Roman"/>
          <w:color w:val="000000"/>
          <w:lang w:val="en-GB"/>
        </w:rPr>
        <w:t>Blair RB. 1996. Land use and avian species diversity along an urban gradient. Ecological applications 6: 506–19.</w:t>
      </w:r>
    </w:p>
    <w:p>
      <w:pPr>
        <w:pStyle w:val="Bibliography"/>
        <w:jc w:val="both"/>
        <w:rPr/>
      </w:pPr>
      <w:r>
        <w:rPr>
          <w:rFonts w:ascii="Times New Roman" w:hAnsi="Times New Roman"/>
          <w:color w:val="000000"/>
          <w:lang w:val="en-GB"/>
        </w:rPr>
        <w:t>Bolton D, Mayer-Pinto M, and Clark G et al. 2017. Coastal urban lighting has ecological consequences for multiple trophic levels under the sea. Science of The Total Environment 576: 1–9.</w:t>
      </w:r>
    </w:p>
    <w:p>
      <w:pPr>
        <w:pStyle w:val="Bibliography"/>
        <w:jc w:val="both"/>
        <w:rPr/>
      </w:pPr>
      <w:r>
        <w:rPr>
          <w:rFonts w:ascii="Times New Roman" w:hAnsi="Times New Roman"/>
          <w:color w:val="000000"/>
          <w:lang w:val="en-GB"/>
        </w:rPr>
        <w:t>Branoff BL. 2017. Quantifying the influence of urban land use on mangrove biology and ecology: A meta-analysis. Global Ecology and Biogeography 26: 1339–56.</w:t>
      </w:r>
    </w:p>
    <w:p>
      <w:pPr>
        <w:pStyle w:val="Bibliography"/>
        <w:jc w:val="both"/>
        <w:rPr/>
      </w:pPr>
      <w:r>
        <w:rPr>
          <w:rFonts w:ascii="Times New Roman" w:hAnsi="Times New Roman"/>
          <w:color w:val="000000"/>
          <w:lang w:val="en-GB"/>
        </w:rPr>
        <w:t>Brinkhoff T. 2018. City populationhttp://www.citypopulation.de. Viewed 16 Mar 2019.</w:t>
      </w:r>
    </w:p>
    <w:p>
      <w:pPr>
        <w:pStyle w:val="Bibliography"/>
        <w:jc w:val="both"/>
        <w:rPr/>
      </w:pPr>
      <w:r>
        <w:rPr>
          <w:rFonts w:ascii="Times New Roman" w:hAnsi="Times New Roman"/>
          <w:color w:val="000000"/>
          <w:lang w:val="en-GB"/>
        </w:rPr>
        <w:t>Buggy CJ and Tobin JM. 2008. Seasonal and spatial distribution of metals in surface sediment of an urban estuary. Environmental Pollution 155: 308–19.</w:t>
      </w:r>
    </w:p>
    <w:p>
      <w:pPr>
        <w:pStyle w:val="Bibliography"/>
        <w:jc w:val="both"/>
        <w:rPr/>
      </w:pPr>
      <w:r>
        <w:rPr>
          <w:rFonts w:ascii="Times New Roman" w:hAnsi="Times New Roman"/>
          <w:color w:val="000000"/>
          <w:lang w:val="en-GB"/>
        </w:rPr>
        <w:t>Bugnot AB, Hose GC, and Walsh CJ et al. 2019. Urban impacts across realms: Making the case for inter-realm monitoring and management. Science of the Total Environment 648: 711–9.</w:t>
      </w:r>
    </w:p>
    <w:p>
      <w:pPr>
        <w:pStyle w:val="Bibliography"/>
        <w:jc w:val="both"/>
        <w:rPr/>
      </w:pPr>
      <w:r>
        <w:rPr>
          <w:rFonts w:ascii="Times New Roman" w:hAnsi="Times New Roman"/>
          <w:color w:val="000000"/>
          <w:lang w:val="en-GB"/>
        </w:rPr>
        <w:t>Bulleri F. 2006. Is it time for urban ecology to include the marine realm? Trends in ecology &amp; evolution 21: 658–9.</w:t>
      </w:r>
    </w:p>
    <w:p>
      <w:pPr>
        <w:pStyle w:val="Bibliography"/>
        <w:jc w:val="both"/>
        <w:rPr/>
      </w:pPr>
      <w:r>
        <w:rPr>
          <w:rFonts w:ascii="Times New Roman" w:hAnsi="Times New Roman"/>
          <w:color w:val="000000"/>
          <w:lang w:val="en-GB"/>
        </w:rPr>
        <w:t>Burke lautetta, Payne Y Kura, and Kassem K et al. 2001. Pilot analysis of global ecosystems: Coastal ecosystems. World Resources Institute.</w:t>
      </w:r>
    </w:p>
    <w:p>
      <w:pPr>
        <w:pStyle w:val="Bibliography"/>
        <w:jc w:val="both"/>
        <w:rPr/>
      </w:pPr>
      <w:r>
        <w:rPr>
          <w:rFonts w:ascii="Times New Roman" w:hAnsi="Times New Roman"/>
          <w:color w:val="000000"/>
          <w:lang w:val="en-GB"/>
        </w:rPr>
        <w:t>Campbell M. 2010. An animal geography of avian foraging competition on the sussex coast of england. Journal of Coastal Research: 44–52.</w:t>
      </w:r>
    </w:p>
    <w:p>
      <w:pPr>
        <w:pStyle w:val="Bibliography"/>
        <w:jc w:val="both"/>
        <w:rPr/>
      </w:pPr>
      <w:r>
        <w:rPr>
          <w:rFonts w:ascii="Times New Roman" w:hAnsi="Times New Roman"/>
          <w:color w:val="000000"/>
          <w:lang w:val="en-GB"/>
        </w:rPr>
        <w:t>Celis-Diez JL, Muñoz CE, and Abades S et al. 2017. Biocultural homogenization in urban settings: Public knowledge of birds in city parks of santiago, chile. Sustainability 9: 485.</w:t>
      </w:r>
    </w:p>
    <w:p>
      <w:pPr>
        <w:pStyle w:val="Bibliography"/>
        <w:jc w:val="both"/>
        <w:rPr/>
      </w:pPr>
      <w:r>
        <w:rPr>
          <w:rFonts w:ascii="Times New Roman" w:hAnsi="Times New Roman"/>
          <w:color w:val="000000"/>
          <w:lang w:val="en-GB"/>
        </w:rPr>
        <w:t>Chen Y-C, Yao C-K, Honjo T, and Lin T-P. 2018. The application of a high-density street-level air temperature observation network (hisan): Dynamic variation characteristics of urban heat island in tainan, taiwan. Science of the Total Environment 626: 555–66.</w:t>
      </w:r>
    </w:p>
    <w:p>
      <w:pPr>
        <w:pStyle w:val="Bibliography"/>
        <w:jc w:val="both"/>
        <w:rPr/>
      </w:pPr>
      <w:r>
        <w:rPr>
          <w:rFonts w:ascii="Times New Roman" w:hAnsi="Times New Roman"/>
          <w:color w:val="000000"/>
          <w:lang w:val="en-GB"/>
        </w:rPr>
        <w:t>Collins JP, Kinzig A, and Grimm NB et al. 2000. A new urban ecology: Modeling human communities as integral parts of ecosystems poses special problems for the development and testing of ecological theory. American scientist 88: 416–25.</w:t>
      </w:r>
    </w:p>
    <w:p>
      <w:pPr>
        <w:pStyle w:val="Bibliography"/>
        <w:jc w:val="both"/>
        <w:rPr>
          <w:lang w:val="es-ES"/>
        </w:rPr>
      </w:pPr>
      <w:r>
        <w:rPr>
          <w:rFonts w:ascii="Times New Roman" w:hAnsi="Times New Roman"/>
          <w:color w:val="000000"/>
          <w:lang w:val="en-GB"/>
        </w:rPr>
        <w:t xml:space="preserve">Conticelli E and Tondelli S. 2018. Regenerating with the green: A proposal for the coastal landscape of senigallia. </w:t>
      </w:r>
      <w:r>
        <w:rPr>
          <w:rFonts w:ascii="Times New Roman" w:hAnsi="Times New Roman"/>
          <w:color w:val="000000"/>
          <w:lang w:val="es-ES"/>
        </w:rPr>
        <w:t>TRIA-TERRITORIO DELLA RICERCA SU INSEDIAMENTI E AMBIENTE 11: 91–104.</w:t>
      </w:r>
    </w:p>
    <w:p>
      <w:pPr>
        <w:pStyle w:val="Bibliography"/>
        <w:jc w:val="both"/>
        <w:rPr/>
      </w:pPr>
      <w:r>
        <w:rPr>
          <w:rFonts w:ascii="Times New Roman" w:hAnsi="Times New Roman"/>
          <w:color w:val="000000"/>
          <w:lang w:val="es-ES"/>
        </w:rPr>
        <w:t xml:space="preserve">Dallimer M, Irvine KN, and Skinner AM et al. 2012. </w:t>
      </w:r>
      <w:r>
        <w:rPr>
          <w:rFonts w:ascii="Times New Roman" w:hAnsi="Times New Roman"/>
          <w:color w:val="000000"/>
          <w:lang w:val="en-GB"/>
        </w:rPr>
        <w:t>Biodiversity and the feel-good factor: Understanding associations between self-reported human well-being and species richness. BioScience 62: 47–55.</w:t>
      </w:r>
    </w:p>
    <w:p>
      <w:pPr>
        <w:pStyle w:val="Bibliography"/>
        <w:jc w:val="both"/>
        <w:rPr/>
      </w:pPr>
      <w:r>
        <w:rPr>
          <w:rFonts w:ascii="Times New Roman" w:hAnsi="Times New Roman"/>
          <w:color w:val="000000"/>
          <w:lang w:val="en-GB"/>
        </w:rPr>
        <w:t>Dickman AJ. 2010. Complexities of conflict: The importance of considering social factors for effectively resolving human–wildlife conflict. Animal conservation 13: 458–66.</w:t>
      </w:r>
    </w:p>
    <w:p>
      <w:pPr>
        <w:pStyle w:val="Bibliography"/>
        <w:jc w:val="both"/>
        <w:rPr/>
      </w:pPr>
      <w:r>
        <w:rPr>
          <w:rFonts w:ascii="Times New Roman" w:hAnsi="Times New Roman"/>
          <w:color w:val="000000"/>
          <w:lang w:val="en-GB"/>
        </w:rPr>
        <w:t>Dominick D, Latif MT, and Juneng L et al. 2015. Characterisation of particle mass and number concentration on the east coast of the malaysian peninsula during the northeast monsoon. Atmospheric Environment 117: 187–99.</w:t>
      </w:r>
    </w:p>
    <w:p>
      <w:pPr>
        <w:pStyle w:val="Bibliography"/>
        <w:jc w:val="both"/>
        <w:rPr/>
      </w:pPr>
      <w:r>
        <w:rPr>
          <w:rFonts w:ascii="Times New Roman" w:hAnsi="Times New Roman"/>
          <w:color w:val="000000"/>
          <w:lang w:val="en-GB"/>
        </w:rPr>
        <w:t>Eguchi T, Seminoff JA, and LeRoux RA et al. 2010. Abundance and survival rates of green turtles in an urban environment: Coexistence of humans and an endangered species. Marine Biology 157: 1869–77.</w:t>
      </w:r>
    </w:p>
    <w:p>
      <w:pPr>
        <w:pStyle w:val="Bibliography"/>
        <w:jc w:val="both"/>
        <w:rPr/>
      </w:pPr>
      <w:r>
        <w:rPr>
          <w:rFonts w:ascii="Times New Roman" w:hAnsi="Times New Roman"/>
          <w:color w:val="000000"/>
          <w:lang w:val="en-GB"/>
        </w:rPr>
        <w:t>Fuller RA, Irvine KN, and Devine-Wright P et al. 2007. Psychological benefits of greenspace increase with biodiversity. Biology letters 3: 390–4.</w:t>
      </w:r>
    </w:p>
    <w:p>
      <w:pPr>
        <w:pStyle w:val="Bibliography"/>
        <w:jc w:val="both"/>
        <w:rPr/>
      </w:pPr>
      <w:r>
        <w:rPr>
          <w:rFonts w:ascii="Times New Roman" w:hAnsi="Times New Roman"/>
          <w:color w:val="000000"/>
          <w:lang w:val="en-GB"/>
        </w:rPr>
        <w:t>Garcez GS and Braga Carmello MV. 2017. City statute and master plan: Urban environmental instruments for the development of sustainable cities with area at coastal zone. REVISTA DIREITO AMBIENTAL E SOCIEDADE 7: 109–33.</w:t>
      </w:r>
    </w:p>
    <w:p>
      <w:pPr>
        <w:pStyle w:val="Bibliography"/>
        <w:jc w:val="both"/>
        <w:rPr/>
      </w:pPr>
      <w:r>
        <w:rPr>
          <w:rFonts w:ascii="Times New Roman" w:hAnsi="Times New Roman"/>
          <w:color w:val="000000"/>
          <w:lang w:val="en-GB"/>
        </w:rPr>
        <w:t>Gelcich S, Edwards-Jones G, and Kaiser MJ. 2005. Importance of attitudinal differences among artisanal fishers toward co-management and conservation of marine resources. Conservation Biology 19: 865–75.</w:t>
      </w:r>
    </w:p>
    <w:p>
      <w:pPr>
        <w:pStyle w:val="Bibliography"/>
        <w:jc w:val="both"/>
        <w:rPr/>
      </w:pPr>
      <w:r>
        <w:rPr>
          <w:rFonts w:ascii="Times New Roman" w:hAnsi="Times New Roman"/>
          <w:color w:val="000000"/>
          <w:lang w:val="en-GB"/>
        </w:rPr>
        <w:t>Gelcich S, Godoy N, and Castilla JC. 2009. Artisanal fishers’ perceptions regarding coastal co-management policies in chile and their potentials to scale-up marine biodiversity conservation. Ocean &amp; Coastal Management 52: 424–32.</w:t>
      </w:r>
    </w:p>
    <w:p>
      <w:pPr>
        <w:pStyle w:val="Bibliography"/>
        <w:jc w:val="both"/>
        <w:rPr/>
      </w:pPr>
      <w:r>
        <w:rPr>
          <w:rFonts w:ascii="Times New Roman" w:hAnsi="Times New Roman"/>
          <w:color w:val="000000"/>
          <w:lang w:val="en-GB"/>
        </w:rPr>
        <w:t>Grimm NB, Faeth SH, and Golubiewski NE et al. 2008. Global change and the ecology of cities. science 319: 756–60.</w:t>
      </w:r>
    </w:p>
    <w:p>
      <w:pPr>
        <w:pStyle w:val="Bibliography"/>
        <w:jc w:val="both"/>
        <w:rPr/>
      </w:pPr>
      <w:r>
        <w:rPr>
          <w:rFonts w:ascii="Times New Roman" w:hAnsi="Times New Roman"/>
          <w:color w:val="000000"/>
          <w:lang w:val="en-GB"/>
        </w:rPr>
        <w:t>Heery EC, Olsen AY, Feist BE, and Sebens KP. 2018. Urbanization-related distribution patterns and habitat-use by the marine mesopredator, giant pacific octopus (enteroctopus dofleini). Urban Ecosystems 21: 707–19.</w:t>
      </w:r>
    </w:p>
    <w:p>
      <w:pPr>
        <w:pStyle w:val="Bibliography"/>
        <w:jc w:val="both"/>
        <w:rPr/>
      </w:pPr>
      <w:r>
        <w:rPr>
          <w:rFonts w:ascii="Times New Roman" w:hAnsi="Times New Roman"/>
          <w:color w:val="000000"/>
          <w:lang w:val="en-GB"/>
        </w:rPr>
        <w:t>Henry L and Wickham H. 2017. Purrr: Functional programming tools.</w:t>
      </w:r>
    </w:p>
    <w:p>
      <w:pPr>
        <w:pStyle w:val="Bibliography"/>
        <w:jc w:val="both"/>
        <w:rPr/>
      </w:pPr>
      <w:r>
        <w:rPr>
          <w:rFonts w:ascii="Times New Roman" w:hAnsi="Times New Roman"/>
          <w:color w:val="000000"/>
          <w:lang w:val="en-GB"/>
        </w:rPr>
        <w:t>Lebassi B, González J, and Bornstein R. 2013. On the environmental sustainability of building integrated solar technologies in a coastal city. Journal of Solar Energy Engineering 135: 040904.</w:t>
      </w:r>
    </w:p>
    <w:p>
      <w:pPr>
        <w:pStyle w:val="Bibliography"/>
        <w:jc w:val="both"/>
        <w:rPr/>
      </w:pPr>
      <w:r>
        <w:rPr>
          <w:rFonts w:ascii="Times New Roman" w:hAnsi="Times New Roman"/>
          <w:color w:val="000000"/>
          <w:lang w:val="en-GB"/>
        </w:rPr>
        <w:t>Leclerc J-C and Viard F. 2018. Habitat formation prevails over predation in influencing fouling communities. Ecology and Evolution 8: 477–92.</w:t>
      </w:r>
    </w:p>
    <w:p>
      <w:pPr>
        <w:pStyle w:val="Bibliography"/>
        <w:jc w:val="both"/>
        <w:rPr/>
      </w:pPr>
      <w:r>
        <w:rPr>
          <w:rFonts w:ascii="Times New Roman" w:hAnsi="Times New Roman"/>
          <w:color w:val="000000"/>
          <w:lang w:val="en-GB"/>
        </w:rPr>
        <w:t>Lindemann-Matthies P, Junge X, and Matthies D. 2010. The influence of plant diversity on people’s perception and aesthetic appreciation of grassland vegetation. Biological Conservation 143: 195–202.</w:t>
      </w:r>
    </w:p>
    <w:p>
      <w:pPr>
        <w:pStyle w:val="Bibliography"/>
        <w:jc w:val="both"/>
        <w:rPr/>
      </w:pPr>
      <w:r>
        <w:rPr>
          <w:rFonts w:ascii="Times New Roman" w:hAnsi="Times New Roman"/>
          <w:color w:val="000000"/>
          <w:lang w:val="en-GB"/>
        </w:rPr>
        <w:t>Li Y, Qiu J, and Zhao B et al. 2017. Quantifying urban ecological governance: A suite of indices characterizes the ecological planning implications of rapid coastal urbanization. Ecological indicators 72: 225–33.</w:t>
      </w:r>
    </w:p>
    <w:p>
      <w:pPr>
        <w:pStyle w:val="Bibliography"/>
        <w:jc w:val="both"/>
        <w:rPr/>
      </w:pPr>
      <w:r>
        <w:rPr>
          <w:rFonts w:ascii="Times New Roman" w:hAnsi="Times New Roman"/>
          <w:color w:val="000000"/>
          <w:lang w:val="en-GB"/>
        </w:rPr>
        <w:t xml:space="preserve">Lopes A, Lopes S, Matzarakis A, and Alcoforado MJ. 2011. The influence of the summer sea breeze on thermal comfort in funchal (madeira). A contribution to tourism and urban planning. </w:t>
      </w:r>
      <w:r>
        <w:rPr>
          <w:rFonts w:ascii="Times New Roman" w:hAnsi="Times New Roman"/>
          <w:i/>
          <w:color w:val="000000"/>
          <w:lang w:val="en-GB"/>
        </w:rPr>
        <w:t>Meteorologische Zeitschrift</w:t>
      </w:r>
      <w:r>
        <w:rPr>
          <w:rFonts w:ascii="Times New Roman" w:hAnsi="Times New Roman"/>
          <w:color w:val="000000"/>
          <w:lang w:val="en-GB"/>
        </w:rPr>
        <w:t xml:space="preserve"> </w:t>
      </w:r>
      <w:r>
        <w:rPr>
          <w:rFonts w:ascii="Times New Roman" w:hAnsi="Times New Roman"/>
          <w:b/>
          <w:color w:val="000000"/>
          <w:lang w:val="en-GB"/>
        </w:rPr>
        <w:t>20</w:t>
      </w:r>
      <w:r>
        <w:rPr>
          <w:rFonts w:ascii="Times New Roman" w:hAnsi="Times New Roman"/>
          <w:color w:val="000000"/>
          <w:lang w:val="en-GB"/>
        </w:rPr>
        <w:t>: 553–64.</w:t>
      </w:r>
    </w:p>
    <w:p>
      <w:pPr>
        <w:pStyle w:val="Bibliography"/>
        <w:jc w:val="both"/>
        <w:rPr/>
      </w:pPr>
      <w:r>
        <w:rPr>
          <w:rFonts w:ascii="Times New Roman" w:hAnsi="Times New Roman"/>
          <w:color w:val="000000"/>
          <w:lang w:val="en-GB"/>
        </w:rPr>
        <w:t>Lubchenco J, Olson AM, and Brubaker LB et al. 1991. The sustainable biosphere initiative: An ecological research agenda: A report from the ecological society of america. Ecology 72: 371–412.</w:t>
      </w:r>
    </w:p>
    <w:p>
      <w:pPr>
        <w:pStyle w:val="Bibliography"/>
        <w:jc w:val="both"/>
        <w:rPr/>
      </w:pPr>
      <w:r>
        <w:rPr>
          <w:rFonts w:ascii="Times New Roman" w:hAnsi="Times New Roman"/>
          <w:color w:val="000000"/>
          <w:lang w:val="en-GB"/>
        </w:rPr>
        <w:t>Marzluff JM. 2001. Worldwide urbanization and its effects on birds. In: Avian ecology and conservation in an urbanizing world. Springer.</w:t>
      </w:r>
    </w:p>
    <w:p>
      <w:pPr>
        <w:pStyle w:val="Bibliography"/>
        <w:jc w:val="both"/>
        <w:rPr/>
      </w:pPr>
      <w:r>
        <w:rPr>
          <w:rFonts w:ascii="Times New Roman" w:hAnsi="Times New Roman"/>
          <w:color w:val="000000"/>
          <w:lang w:val="en-GB"/>
        </w:rPr>
        <w:t>McDonnell MJ, Pickett ST, and Pouyat RV. 1993. The application of the ecological gradient paradigm to the study of urban effects. In: Humans as components of ecosystems. Springer.</w:t>
      </w:r>
    </w:p>
    <w:p>
      <w:pPr>
        <w:pStyle w:val="Bibliography"/>
        <w:jc w:val="both"/>
        <w:rPr/>
      </w:pPr>
      <w:r>
        <w:rPr>
          <w:rFonts w:ascii="Times New Roman" w:hAnsi="Times New Roman"/>
          <w:color w:val="000000"/>
          <w:lang w:val="en-GB"/>
        </w:rPr>
        <w:t>McKinney ML. 2006. Urbanization as a major cause of biotic homogenization. Biological conservation 127: 247–60.</w:t>
      </w:r>
    </w:p>
    <w:p>
      <w:pPr>
        <w:pStyle w:val="Bibliography"/>
        <w:jc w:val="both"/>
        <w:rPr/>
      </w:pPr>
      <w:r>
        <w:rPr>
          <w:rFonts w:ascii="Times New Roman" w:hAnsi="Times New Roman"/>
          <w:color w:val="000000"/>
          <w:lang w:val="en-GB"/>
        </w:rPr>
        <w:t>McKinney ML and Lockwood JL. 1999. Biotic homogenization: A few winners replacing many losers in the next mass extinction. Trends in ecology &amp; evolution 14: 450–3.</w:t>
      </w:r>
    </w:p>
    <w:p>
      <w:pPr>
        <w:pStyle w:val="Bibliography"/>
        <w:jc w:val="both"/>
        <w:rPr/>
      </w:pPr>
      <w:r>
        <w:rPr>
          <w:rFonts w:ascii="Times New Roman" w:hAnsi="Times New Roman"/>
          <w:color w:val="000000"/>
          <w:lang w:val="en-GB"/>
        </w:rPr>
        <w:t>Naidoo T, Smit A, and Glassom D. 2016. Plastic ingestion by estuarine mullet mugil cephalus (mugilidae) in an urban harbour, kwazulu-natal, south africa. African Journal of Marine Science 38: 145–9.</w:t>
      </w:r>
    </w:p>
    <w:p>
      <w:pPr>
        <w:pStyle w:val="Bibliography"/>
        <w:jc w:val="both"/>
        <w:rPr/>
      </w:pPr>
      <w:r>
        <w:rPr>
          <w:rFonts w:ascii="Times New Roman" w:hAnsi="Times New Roman"/>
          <w:color w:val="000000"/>
          <w:lang w:val="en-GB"/>
        </w:rPr>
        <w:t>Pickett ST, Cadenasso ML, and Childers DL et al. 2016. Evolution and future of urban ecological science: Ecology in, of, and for the city. Ecosystem Health and Sustainability 2.</w:t>
      </w:r>
    </w:p>
    <w:p>
      <w:pPr>
        <w:pStyle w:val="Bibliography"/>
        <w:jc w:val="both"/>
        <w:rPr/>
      </w:pPr>
      <w:r>
        <w:rPr>
          <w:rFonts w:ascii="Times New Roman" w:hAnsi="Times New Roman"/>
          <w:color w:val="000000"/>
          <w:lang w:val="en-GB"/>
        </w:rPr>
        <w:t>Race D, Luck GW, and Black R. 2010. Patterns, drivers and implications of demographic change in rural landscapes. In: Demographic change in australia’s rural landscapes. Springer.</w:t>
      </w:r>
    </w:p>
    <w:p>
      <w:pPr>
        <w:pStyle w:val="Bibliography"/>
        <w:jc w:val="both"/>
        <w:rPr/>
      </w:pPr>
      <w:r>
        <w:rPr>
          <w:rFonts w:ascii="Times New Roman" w:hAnsi="Times New Roman"/>
          <w:color w:val="000000"/>
          <w:lang w:val="en-GB"/>
        </w:rPr>
        <w:t>Rees WE. 1997. Urban ecosystems: The human dimension. Urban ecosystems 1: 63–75.</w:t>
      </w:r>
    </w:p>
    <w:p>
      <w:pPr>
        <w:pStyle w:val="Bibliography"/>
        <w:jc w:val="both"/>
        <w:rPr/>
      </w:pPr>
      <w:r>
        <w:rPr>
          <w:rFonts w:ascii="Times New Roman" w:hAnsi="Times New Roman"/>
          <w:color w:val="000000"/>
          <w:lang w:val="en-GB"/>
        </w:rPr>
        <w:t>Robinson D. 2017. Broom: Convert statistical analysis objects into tidy data frames.</w:t>
      </w:r>
    </w:p>
    <w:p>
      <w:pPr>
        <w:pStyle w:val="Bibliography"/>
        <w:jc w:val="both"/>
        <w:rPr/>
      </w:pPr>
      <w:r>
        <w:rPr>
          <w:rFonts w:ascii="Times New Roman" w:hAnsi="Times New Roman"/>
          <w:color w:val="000000"/>
          <w:lang w:val="en-GB"/>
        </w:rPr>
        <w:t>Shanahan DF, Fuller RA, and Bush R et al. 2015. The health benefits of urban nature: How much do we need? BioScience 65: 476–85.</w:t>
      </w:r>
    </w:p>
    <w:p>
      <w:pPr>
        <w:pStyle w:val="Bibliography"/>
        <w:jc w:val="both"/>
        <w:rPr/>
      </w:pPr>
      <w:r>
        <w:rPr>
          <w:rFonts w:ascii="Times New Roman" w:hAnsi="Times New Roman"/>
          <w:color w:val="000000"/>
          <w:lang w:val="en-GB"/>
        </w:rPr>
        <w:t>Shepard EL, Williamson C, and Windsor SP. 2016. Fine-scale flight strategies of gulls in urban airflows indicate risk and reward in city living. Philosophical Transactions of the Royal Society B: Biological Sciences 371: 20150394.</w:t>
      </w:r>
    </w:p>
    <w:p>
      <w:pPr>
        <w:pStyle w:val="Bibliography"/>
        <w:jc w:val="both"/>
        <w:rPr/>
      </w:pPr>
      <w:r>
        <w:rPr>
          <w:rFonts w:ascii="Times New Roman" w:hAnsi="Times New Roman"/>
          <w:color w:val="000000"/>
          <w:lang w:val="en-GB"/>
        </w:rPr>
        <w:t>Shochat E, Warren PS, and Faeth SH. 2006. Future directions in urban ecology. Trends in Ecology &amp; Evolution 21: 661–2.</w:t>
      </w:r>
    </w:p>
    <w:p>
      <w:pPr>
        <w:pStyle w:val="Bibliography"/>
        <w:jc w:val="both"/>
        <w:rPr/>
      </w:pPr>
      <w:r>
        <w:rPr>
          <w:rFonts w:ascii="Times New Roman" w:hAnsi="Times New Roman"/>
          <w:color w:val="000000"/>
          <w:lang w:val="en-GB"/>
        </w:rPr>
        <w:t>Smith AC and Munro U. 2010. Seasonal population dynamics of the australian white ibis (threskiornis molucca) in urban environments. Emu 110: 132–6.</w:t>
      </w:r>
    </w:p>
    <w:p>
      <w:pPr>
        <w:pStyle w:val="Bibliography"/>
        <w:jc w:val="both"/>
        <w:rPr/>
      </w:pPr>
      <w:r>
        <w:rPr>
          <w:rFonts w:ascii="Times New Roman" w:hAnsi="Times New Roman"/>
          <w:color w:val="000000"/>
          <w:lang w:val="en-GB"/>
        </w:rPr>
        <w:t>Soulsbury CD and White PC. 2016. Human–wildlife interactions in urban areas: A review of conflicts, benefits and opportunities. Wildlife research 42: 541–53.</w:t>
      </w:r>
    </w:p>
    <w:p>
      <w:pPr>
        <w:pStyle w:val="Bibliography"/>
        <w:jc w:val="both"/>
        <w:rPr/>
      </w:pPr>
      <w:r>
        <w:rPr>
          <w:rFonts w:ascii="Times New Roman" w:hAnsi="Times New Roman"/>
          <w:color w:val="000000"/>
          <w:lang w:val="en-GB"/>
        </w:rPr>
        <w:t>Sukopp H. 1998. Urban ecology-scientific and practical aspects. In: Urban ecology. Springer.</w:t>
      </w:r>
    </w:p>
    <w:p>
      <w:pPr>
        <w:pStyle w:val="Bibliography"/>
        <w:jc w:val="both"/>
        <w:rPr/>
      </w:pPr>
      <w:r>
        <w:rPr>
          <w:rFonts w:ascii="Times New Roman" w:hAnsi="Times New Roman"/>
          <w:color w:val="000000"/>
          <w:lang w:val="en-GB"/>
        </w:rPr>
        <w:t>Team R Core. 2018. R: A language and environment for statistical computing. dim (ca533) 1: 34.</w:t>
      </w:r>
    </w:p>
    <w:p>
      <w:pPr>
        <w:pStyle w:val="Bibliography"/>
        <w:jc w:val="both"/>
        <w:rPr/>
      </w:pPr>
      <w:r>
        <w:rPr>
          <w:rFonts w:ascii="Times New Roman" w:hAnsi="Times New Roman"/>
          <w:color w:val="000000"/>
          <w:lang w:val="en-GB"/>
        </w:rPr>
        <w:t>Ulrich RS. 1984. View through a window may influence recovery from surgery. Science 224: 420–1.</w:t>
      </w:r>
    </w:p>
    <w:p>
      <w:pPr>
        <w:pStyle w:val="Bibliography"/>
        <w:jc w:val="both"/>
        <w:rPr/>
      </w:pPr>
      <w:r>
        <w:rPr>
          <w:rFonts w:ascii="Times New Roman" w:hAnsi="Times New Roman"/>
          <w:color w:val="000000"/>
          <w:lang w:val="en-GB"/>
        </w:rPr>
        <w:t>United Nations TOC. 2017. Concept paper. Partnership dialogue 2: Managing, protecting, conserving and restoring marine and coastal ecosystems.</w:t>
      </w:r>
    </w:p>
    <w:p>
      <w:pPr>
        <w:pStyle w:val="Bibliography"/>
        <w:jc w:val="both"/>
        <w:rPr/>
      </w:pPr>
      <w:r>
        <w:rPr>
          <w:rFonts w:ascii="Times New Roman" w:hAnsi="Times New Roman"/>
          <w:color w:val="000000"/>
          <w:lang w:val="en-GB"/>
        </w:rPr>
        <w:t>United Nations D of E and Social Affairs PD. 2014. World urbanization prospects: The 2014 revision. Highlights.</w:t>
      </w:r>
    </w:p>
    <w:p>
      <w:pPr>
        <w:pStyle w:val="Bibliography"/>
        <w:jc w:val="both"/>
        <w:rPr/>
      </w:pPr>
      <w:r>
        <w:rPr>
          <w:rFonts w:ascii="Times New Roman" w:hAnsi="Times New Roman"/>
          <w:color w:val="000000"/>
          <w:lang w:val="en-GB"/>
        </w:rPr>
        <w:t>United Nations D of E and Social Affairs PD. 2018. World urbanization prospects: The 2018 revision. Key facts.</w:t>
      </w:r>
    </w:p>
    <w:p>
      <w:pPr>
        <w:pStyle w:val="Bibliography"/>
        <w:jc w:val="both"/>
        <w:rPr/>
      </w:pPr>
      <w:r>
        <w:rPr>
          <w:rFonts w:ascii="Times New Roman" w:hAnsi="Times New Roman"/>
          <w:color w:val="000000"/>
          <w:lang w:val="en-GB"/>
        </w:rPr>
        <w:t>Villagra P, Herrmann G, Quintana C, and Sepúlveda RD. 2016. Resilience thinking and urban planning in a coastal environment at risks of tsunamis: The case study of mehuı'n, chile. Revista de Geografı'a Norte Grande: 63–82.</w:t>
      </w:r>
    </w:p>
    <w:p>
      <w:pPr>
        <w:pStyle w:val="Bibliography"/>
        <w:jc w:val="both"/>
        <w:rPr/>
      </w:pPr>
      <w:r>
        <w:rPr>
          <w:rFonts w:ascii="Times New Roman" w:hAnsi="Times New Roman"/>
          <w:color w:val="000000"/>
          <w:lang w:val="en-GB"/>
        </w:rPr>
        <w:t>Wang Z and others. 2010. Mechanisms of cadmium toxicity to various trophic saltwater organisms. Nova Science Publishers.</w:t>
      </w:r>
    </w:p>
    <w:p>
      <w:pPr>
        <w:pStyle w:val="Bibliography"/>
        <w:jc w:val="both"/>
        <w:rPr/>
      </w:pPr>
      <w:r>
        <w:rPr>
          <w:rFonts w:ascii="Times New Roman" w:hAnsi="Times New Roman"/>
          <w:color w:val="000000"/>
          <w:lang w:val="en-GB"/>
        </w:rPr>
        <w:t xml:space="preserve">Washburn BE, Bernhardt GE, and Kutschbach-Brohl L et al. 2013. </w:t>
      </w:r>
      <w:r>
        <w:rPr>
          <w:rFonts w:ascii="Times New Roman" w:hAnsi="Times New Roman"/>
          <w:color w:val="000000"/>
          <w:lang w:val="es-ES"/>
        </w:rPr>
        <w:t xml:space="preserve">Foraging ecology of four gull species at a coastal-urban interface: Ecologı'a de forrajeo de cuatro especies de gaviota en una interface costera-urbana. </w:t>
      </w:r>
      <w:r>
        <w:rPr>
          <w:rFonts w:ascii="Times New Roman" w:hAnsi="Times New Roman"/>
          <w:color w:val="000000"/>
          <w:lang w:val="en-GB"/>
        </w:rPr>
        <w:t>The Condor 115: 67–76.</w:t>
      </w:r>
    </w:p>
    <w:p>
      <w:pPr>
        <w:pStyle w:val="Bibliography"/>
        <w:jc w:val="both"/>
        <w:rPr/>
      </w:pPr>
      <w:r>
        <w:rPr>
          <w:rFonts w:ascii="Times New Roman" w:hAnsi="Times New Roman"/>
          <w:color w:val="000000"/>
          <w:lang w:val="en-GB"/>
        </w:rPr>
        <w:t>Weinstein MP. 2009. The road ahead: The sustainability transition and coastal research. Estuaries and Coasts 32: 1044–53.</w:t>
      </w:r>
    </w:p>
    <w:p>
      <w:pPr>
        <w:pStyle w:val="Bibliography"/>
        <w:jc w:val="both"/>
        <w:rPr/>
      </w:pPr>
      <w:r>
        <w:rPr>
          <w:rFonts w:ascii="Times New Roman" w:hAnsi="Times New Roman"/>
          <w:color w:val="000000"/>
          <w:lang w:val="en-GB"/>
        </w:rPr>
        <w:t>Wickham H. 2009. Ggplot2: Elegant graphics for data analysis. Springer-Verlag New York.</w:t>
      </w:r>
    </w:p>
    <w:p>
      <w:pPr>
        <w:pStyle w:val="Bibliography"/>
        <w:jc w:val="both"/>
        <w:rPr/>
      </w:pPr>
      <w:r>
        <w:rPr>
          <w:rFonts w:ascii="Times New Roman" w:hAnsi="Times New Roman"/>
          <w:color w:val="000000"/>
          <w:lang w:val="en-GB"/>
        </w:rPr>
        <w:t>Wickham H. 2017a. Tidyverse: Easily install and load ’tidyverse’ packages.</w:t>
      </w:r>
    </w:p>
    <w:p>
      <w:pPr>
        <w:pStyle w:val="Bibliography"/>
        <w:jc w:val="both"/>
        <w:rPr/>
      </w:pPr>
      <w:r>
        <w:rPr>
          <w:rFonts w:ascii="Times New Roman" w:hAnsi="Times New Roman"/>
          <w:color w:val="000000"/>
          <w:lang w:val="en-GB"/>
        </w:rPr>
        <w:t>Wickham H. 2017b. Stringr: Simple, consistent wrappers for common string operations.</w:t>
      </w:r>
    </w:p>
    <w:p>
      <w:pPr>
        <w:pStyle w:val="Bibliography"/>
        <w:jc w:val="both"/>
        <w:rPr/>
      </w:pPr>
      <w:r>
        <w:rPr>
          <w:rFonts w:ascii="Times New Roman" w:hAnsi="Times New Roman"/>
          <w:color w:val="000000"/>
          <w:lang w:val="en-GB"/>
        </w:rPr>
        <w:t>Wickham H, Francois R, Henry L, and MÃ¼ller K. 2017. Dplyr: A grammar of data manipulation.</w:t>
      </w:r>
    </w:p>
    <w:p>
      <w:pPr>
        <w:pStyle w:val="Bibliography"/>
        <w:jc w:val="both"/>
        <w:rPr/>
      </w:pPr>
      <w:r>
        <w:rPr>
          <w:rFonts w:ascii="Times New Roman" w:hAnsi="Times New Roman"/>
          <w:color w:val="000000"/>
          <w:lang w:val="en-GB"/>
        </w:rPr>
        <w:t>Wu W, Courel M-F, and Le Rhun J. 2003. Coastal geomorphological change monitoring by remote sensing techniques in nouakchott, mauritania. In: Remote sensing for environmental monitoring, gis applications, and geology ii. International Society for Optics; Photonics.</w:t>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pPr>
      <w:r>
        <w:rPr>
          <w:rFonts w:ascii="Times New Roman" w:hAnsi="Times New Roman"/>
          <w:b/>
          <w:bCs/>
          <w:color w:val="000000"/>
          <w:lang w:val="en-GB"/>
        </w:rPr>
        <w:t>Figures</w:t>
      </w:r>
    </w:p>
    <w:p>
      <w:pPr>
        <w:pStyle w:val="Bibliography"/>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73152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3"/>
                    <a:stretch>
                      <a:fillRect/>
                    </a:stretch>
                  </pic:blipFill>
                  <pic:spPr bwMode="auto">
                    <a:xfrm>
                      <a:off x="0" y="0"/>
                      <a:ext cx="5486400" cy="7315200"/>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ig 1 : Decision tree of articles selected for coastal urban ecology in literature.</w:t>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Normal"/>
        <w:rPr/>
      </w:pPr>
      <w:commentRangeStart w:id="21"/>
      <w:r>
        <w:drawing>
          <wp:anchor behindDoc="0" distT="0" distB="0" distL="0" distR="0" simplePos="0" locked="0" layoutInCell="1" allowOverlap="1" relativeHeight="7">
            <wp:simplePos x="0" y="0"/>
            <wp:positionH relativeFrom="column">
              <wp:posOffset>-95250</wp:posOffset>
            </wp:positionH>
            <wp:positionV relativeFrom="paragraph">
              <wp:posOffset>97790</wp:posOffset>
            </wp:positionV>
            <wp:extent cx="5486400" cy="441769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4"/>
                    <a:stretch>
                      <a:fillRect/>
                    </a:stretch>
                  </pic:blipFill>
                  <pic:spPr bwMode="auto">
                    <a:xfrm>
                      <a:off x="0" y="0"/>
                      <a:ext cx="5486400" cy="4417695"/>
                    </a:xfrm>
                    <a:prstGeom prst="rect">
                      <a:avLst/>
                    </a:prstGeom>
                  </pic:spPr>
                </pic:pic>
              </a:graphicData>
            </a:graphic>
          </wp:anchor>
        </w:drawing>
      </w:r>
      <w:r>
        <w:rPr>
          <w:rFonts w:ascii="Times New Roman" w:hAnsi="Times New Roman"/>
          <w:i/>
          <w:iCs/>
          <w:color w:val="000000"/>
          <w:lang w:val="en-GB"/>
        </w:rPr>
        <w:t>F</w:t>
      </w:r>
      <w:r>
        <w:rPr>
          <w:rFonts w:ascii="Times New Roman" w:hAnsi="Times New Roman"/>
          <w:i/>
          <w:iCs/>
          <w:color w:val="000000"/>
          <w:lang w:val="en-GB"/>
        </w:rPr>
        <w:t>ig 2. Comparative maps of world’s population</w:t>
      </w:r>
      <w:ins w:id="161" w:author="Usuario" w:date="2020-04-02T13:00:00Z">
        <w:r>
          <w:rPr>
            <w:rFonts w:ascii="Times New Roman" w:hAnsi="Times New Roman"/>
            <w:i/>
            <w:iCs/>
            <w:color w:val="000000"/>
            <w:lang w:val="en-GB"/>
          </w:rPr>
          <w:t xml:space="preserve"> (donde esta ese dato?)</w:t>
        </w:r>
      </w:ins>
      <w:r>
        <w:rPr>
          <w:rFonts w:ascii="Times New Roman" w:hAnsi="Times New Roman"/>
          <w:i/>
          <w:iCs/>
          <w:color w:val="000000"/>
          <w:lang w:val="en-GB"/>
        </w:rPr>
        <w:t>, demografic growth (based in 2018</w:t>
      </w:r>
      <w:ins w:id="162" w:author="Usuario" w:date="2020-04-02T13:00:00Z">
        <w:r>
          <w:rPr>
            <w:rFonts w:ascii="Times New Roman" w:hAnsi="Times New Roman"/>
            <w:i/>
            <w:iCs/>
            <w:color w:val="000000"/>
            <w:lang w:val="en-GB"/>
          </w:rPr>
          <w:t xml:space="preserve"> donde esta??</w:t>
        </w:r>
      </w:ins>
      <w:r>
        <w:rPr>
          <w:rFonts w:ascii="Times New Roman" w:hAnsi="Times New Roman"/>
          <w:i/>
          <w:iCs/>
          <w:color w:val="000000"/>
          <w:lang w:val="en-GB"/>
        </w:rPr>
        <w:t>), and the total of articles published for each country.</w:t>
      </w:r>
      <w:commentRangeEnd w:id="21"/>
      <w:r>
        <w:commentReference w:id="21"/>
      </w:r>
      <w:r>
        <w:rPr>
          <w:rFonts w:ascii="Times New Roman" w:hAnsi="Times New Roman"/>
          <w:i/>
          <w:iCs/>
          <w:color w:val="000000"/>
          <w:lang w:val="en-GB"/>
        </w:rPr>
      </w:r>
      <w:r>
        <w:br w:type="page"/>
      </w:r>
    </w:p>
    <w:p>
      <w:pPr>
        <w:pStyle w:val="Normal"/>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33864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486400" cy="3386455"/>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ig. 3: Number of articles for five types of urban centers classification in the world, where research in coastal urban ecology was made.</w:t>
      </w:r>
    </w:p>
    <w:p>
      <w:pPr>
        <w:pStyle w:val="Fig"/>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2" wp14:anchorId="165553C1">
                <wp:simplePos x="0" y="0"/>
                <wp:positionH relativeFrom="column">
                  <wp:posOffset>-156210</wp:posOffset>
                </wp:positionH>
                <wp:positionV relativeFrom="paragraph">
                  <wp:posOffset>12700</wp:posOffset>
                </wp:positionV>
                <wp:extent cx="5450205" cy="3272790"/>
                <wp:effectExtent l="0" t="0" r="0" b="0"/>
                <wp:wrapSquare wrapText="largest"/>
                <wp:docPr id="4" name="Frame2"/>
                <a:graphic xmlns:a="http://schemas.openxmlformats.org/drawingml/2006/main">
                  <a:graphicData uri="http://schemas.microsoft.com/office/word/2010/wordprocessingShape">
                    <wps:wsp>
                      <wps:cNvSpPr/>
                      <wps:spPr>
                        <a:xfrm>
                          <a:off x="0" y="0"/>
                          <a:ext cx="5449680" cy="327204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2.3pt;margin-top:1pt;width:429.05pt;height:257.6pt" wp14:anchorId="165553C1">
                <w10:wrap type="none"/>
                <v:fill o:detectmouseclick="t" on="false"/>
                <v:stroke color="#3465a4" joinstyle="round" endcap="flat"/>
              </v:rect>
            </w:pict>
          </mc:Fallback>
        </mc:AlternateContent>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CaptionedFigure"/>
        <w:rPr>
          <w:rFonts w:ascii="Times New Roman" w:hAnsi="Times New Roman"/>
          <w:color w:val="000000"/>
          <w:lang w:val="en-GB"/>
        </w:rPr>
      </w:pPr>
      <w:r>
        <w:rPr>
          <w:rFonts w:ascii="Times New Roman" w:hAnsi="Times New Roman"/>
          <w:color w:val="000000"/>
          <w:lang w:val="en-GB"/>
        </w:rPr>
        <w:t xml:space="preserve"> </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33858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486400" cy="3385820"/>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ig 4. Population distribution of studied cities in coastal urban ecology research, for each studied country.</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CaptionedFigur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38582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486400" cy="3385820"/>
                    </a:xfrm>
                    <a:prstGeom prst="rect">
                      <a:avLst/>
                    </a:prstGeom>
                  </pic:spPr>
                </pic:pic>
              </a:graphicData>
            </a:graphic>
          </wp:anchor>
        </w:drawing>
      </w:r>
    </w:p>
    <w:p>
      <w:pPr>
        <w:pStyle w:val="ImageCaption"/>
        <w:rPr>
          <w:rFonts w:ascii="Times New Roman" w:hAnsi="Times New Roman"/>
          <w:color w:val="000000"/>
          <w:lang w:val="en-GB"/>
        </w:rPr>
      </w:pPr>
      <w:r>
        <w:rPr>
          <w:rFonts w:ascii="Times New Roman" w:hAnsi="Times New Roman"/>
          <w:color w:val="000000"/>
          <w:lang w:val="en-GB"/>
        </w:rPr>
      </w:r>
    </w:p>
    <w:p>
      <w:pPr>
        <w:pStyle w:val="ImageCaption"/>
        <w:shd w:val="clear" w:color="auto" w:fill="F8F8F8"/>
        <w:rPr/>
      </w:pPr>
      <w:r>
        <w:rPr>
          <w:rStyle w:val="VerbatimChar"/>
          <w:rFonts w:ascii="Times New Roman" w:hAnsi="Times New Roman"/>
          <w:color w:val="000000"/>
          <w:sz w:val="24"/>
          <w:lang w:val="en-GB"/>
        </w:rPr>
        <w:t>Fig 5. Distribution of articles, according to study models of research</w:t>
      </w:r>
    </w:p>
    <w:p>
      <w:pPr>
        <w:pStyle w:val="SourceCode"/>
        <w:shd w:fill="F8F8F8" w:val="clear"/>
        <w:rPr>
          <w:rFonts w:ascii="Times New Roman" w:hAnsi="Times New Roman" w:eastAsia="Cambria"/>
          <w:color w:val="000000"/>
        </w:rPr>
      </w:pPr>
      <w:r>
        <w:rPr>
          <w:rFonts w:eastAsia="Cambria" w:ascii="Times New Roman" w:hAnsi="Times New Roman"/>
          <w:color w:val="000000"/>
        </w:rPr>
      </w:r>
    </w:p>
    <w:p>
      <w:pPr>
        <w:pStyle w:val="ImageCaption"/>
        <w:rPr>
          <w:rStyle w:val="VerbatimChar"/>
          <w:color w:val="000000"/>
          <w:lang w:val="en-GB"/>
        </w:rPr>
      </w:pPr>
      <w:r>
        <w:rPr>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39344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486400" cy="3393440"/>
                    </a:xfrm>
                    <a:prstGeom prst="rect">
                      <a:avLst/>
                    </a:prstGeom>
                  </pic:spPr>
                </pic:pic>
              </a:graphicData>
            </a:graphic>
          </wp:anchor>
        </w:drawing>
      </w:r>
    </w:p>
    <w:p>
      <w:pPr>
        <w:pStyle w:val="ImageCaption"/>
        <w:rPr>
          <w:rFonts w:ascii="Times New Roman" w:hAnsi="Times New Roman"/>
          <w:color w:val="000000"/>
          <w:lang w:val="es-ES"/>
        </w:rPr>
      </w:pPr>
      <w:r>
        <w:rPr>
          <w:rStyle w:val="VerbatimChar"/>
          <w:rFonts w:ascii="Times New Roman" w:hAnsi="Times New Roman"/>
          <w:color w:val="000000"/>
          <w:sz w:val="24"/>
          <w:lang w:val="en-GB"/>
        </w:rPr>
        <w:t>Fig 6. Distribution of articles, according to coastal environments, where research was done.</w:t>
      </w:r>
      <w:ins w:id="163" w:author="Usuario" w:date="2020-04-02T13:02:00Z">
        <w:r>
          <w:rPr>
            <w:rStyle w:val="VerbatimChar"/>
            <w:rFonts w:ascii="Times New Roman" w:hAnsi="Times New Roman"/>
            <w:color w:val="000000"/>
            <w:sz w:val="24"/>
            <w:lang w:val="en-GB"/>
          </w:rPr>
          <w:t xml:space="preserve"> </w:t>
        </w:r>
      </w:ins>
      <w:ins w:id="164" w:author="Usuario" w:date="2020-04-02T13:02:00Z">
        <w:r>
          <w:rPr>
            <w:rStyle w:val="VerbatimChar"/>
            <w:rFonts w:ascii="Times New Roman" w:hAnsi="Times New Roman"/>
            <w:color w:val="000000"/>
            <w:sz w:val="24"/>
            <w:lang w:val="es-ES"/>
          </w:rPr>
          <w:t>POR COMO ESTA LA DISCUSION CREO QUE DEBERIAS CLASIFICAR COASTAL BENTHIC COMO NEAR-SHORE COASTAL BENTHIC</w:t>
        </w:r>
      </w:ins>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CaptionedFigure"/>
        <w:rPr>
          <w:rFonts w:ascii="Times New Roman" w:hAnsi="Times New Roman"/>
          <w:color w:val="000000"/>
          <w:lang w:val="es-ES"/>
        </w:rPr>
      </w:pPr>
      <w:r>
        <w:rPr>
          <w:rFonts w:ascii="Times New Roman" w:hAnsi="Times New Roman"/>
          <w:color w:val="000000"/>
          <w:lang w:val="es-ES"/>
        </w:rPr>
      </w:r>
    </w:p>
    <w:p>
      <w:pPr>
        <w:pStyle w:val="CaptionedFigure"/>
        <w:rPr>
          <w:rFonts w:ascii="Times New Roman" w:hAnsi="Times New Roman"/>
          <w:color w:val="000000"/>
          <w:lang w:val="es-ES"/>
        </w:rPr>
      </w:pPr>
      <w:r>
        <w:rPr>
          <w:rFonts w:ascii="Times New Roman" w:hAnsi="Times New Roman"/>
          <w:color w:val="000000"/>
          <w:lang w:val="es-E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570039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486400" cy="5700395"/>
                    </a:xfrm>
                    <a:prstGeom prst="rect">
                      <a:avLst/>
                    </a:prstGeom>
                  </pic:spPr>
                </pic:pic>
              </a:graphicData>
            </a:graphic>
          </wp:anchor>
        </w:drawing>
      </w:r>
    </w:p>
    <w:p>
      <w:pPr>
        <w:pStyle w:val="ImageCaption"/>
        <w:rPr>
          <w:lang w:val="es-ES"/>
        </w:rPr>
      </w:pPr>
      <w:r>
        <w:rPr>
          <w:rFonts w:ascii="Times New Roman" w:hAnsi="Times New Roman"/>
          <w:color w:val="000000"/>
          <w:lang w:val="en-GB"/>
        </w:rPr>
        <w:t xml:space="preserve">Fig 7. Ecological paradigms in, of, and for the city for coastal urban ecology, according to the number of studies developed in each country (from white with zero articles to dark blue which is the maximum number of articles for each paradigm). </w:t>
      </w:r>
      <w:ins w:id="165" w:author="Usuario" w:date="2020-04-02T13:03:00Z">
        <w:r>
          <w:rPr>
            <w:rFonts w:ascii="Times New Roman" w:hAnsi="Times New Roman"/>
            <w:color w:val="000000"/>
            <w:lang w:val="es-ES"/>
          </w:rPr>
          <w:t xml:space="preserve">CREO EN ESTA FIGURA DEBE HABER ALGO QUE MUESTRE QUE LOS NUMEROS </w:t>
        </w:r>
      </w:ins>
      <w:ins w:id="166" w:author="Usuario" w:date="2020-04-02T13:04:00Z">
        <w:r>
          <w:rPr>
            <w:rFonts w:ascii="Times New Roman" w:hAnsi="Times New Roman"/>
            <w:color w:val="000000"/>
            <w:lang w:val="es-ES"/>
          </w:rPr>
          <w:t>SON MUY DISTINTOS! ALOMEJOR DEBE SER TODO EN UNA MISMA ESCALA?O TENER UN PANEL ALGO?</w:t>
        </w:r>
      </w:ins>
      <w:ins w:id="167" w:author="Usuario" w:date="2020-04-02T13:05:00Z">
        <w:r>
          <w:rPr>
            <w:rFonts w:ascii="Times New Roman" w:hAnsi="Times New Roman"/>
            <w:color w:val="000000"/>
            <w:lang w:val="es-ES"/>
          </w:rPr>
          <w:t>LAS 3 fig son escencialmente iguales pero en otra escala, no se si se justifican?</w:t>
        </w:r>
      </w:ins>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CaptionedFigure"/>
        <w:rPr>
          <w:lang w:val="es-ES"/>
        </w:rPr>
      </w:pPr>
      <w:r>
        <w:rPr>
          <w:lang w:val="es-ES"/>
        </w:rPr>
      </w:r>
    </w:p>
    <w:p>
      <w:pPr>
        <w:pStyle w:val="CaptionedFigure"/>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38582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5486400" cy="3385820"/>
                    </a:xfrm>
                    <a:prstGeom prst="rect">
                      <a:avLst/>
                    </a:prstGeom>
                  </pic:spPr>
                </pic:pic>
              </a:graphicData>
            </a:graphic>
          </wp:anchor>
        </w:drawing>
      </w:r>
    </w:p>
    <w:p>
      <w:pPr>
        <w:pStyle w:val="CaptionedFigure"/>
        <w:rPr>
          <w:lang w:val="es-ES"/>
        </w:rPr>
      </w:pPr>
      <w:r>
        <w:rPr>
          <w:lang w:val="es-ES"/>
        </w:rPr>
      </w:r>
    </w:p>
    <w:p>
      <w:pPr>
        <w:pStyle w:val="CaptionedFigure"/>
        <w:rPr>
          <w:lang w:val="es-ES"/>
        </w:rPr>
      </w:pPr>
      <w:r>
        <w:rPr>
          <w:lang w:val="es-ES"/>
        </w:rPr>
      </w:r>
    </w:p>
    <w:p>
      <w:pPr>
        <w:pStyle w:val="ImageCaption"/>
        <w:rPr/>
      </w:pPr>
      <w:r>
        <w:rPr>
          <w:rFonts w:ascii="Times New Roman" w:hAnsi="Times New Roman"/>
          <w:color w:val="000000"/>
          <w:lang w:val="en-GB"/>
        </w:rPr>
        <w:t>Fig 8. Number of articles published during the years considering paradigms in, of, and for the cities. Trend lines represent quadratic regression fit, colour areas represent the 95% confidence interval.</w:t>
      </w:r>
    </w:p>
    <w:p>
      <w:pPr>
        <w:pStyle w:val="ImageCaption"/>
        <w:rPr>
          <w:rFonts w:ascii="Times New Roman" w:hAnsi="Times New Roman"/>
          <w:color w:val="000000"/>
          <w:lang w:val="en-GB"/>
        </w:rPr>
      </w:pPr>
      <w:r>
        <w:rPr>
          <w:rFonts w:ascii="Times New Roman" w:hAnsi="Times New Roman"/>
          <w:color w:val="000000"/>
          <w:lang w:val="en-GB"/>
        </w:rPr>
      </w:r>
      <w:r>
        <w:br w:type="page"/>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568960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5486400" cy="5689600"/>
                    </a:xfrm>
                    <a:prstGeom prst="rect">
                      <a:avLst/>
                    </a:prstGeom>
                  </pic:spPr>
                </pic:pic>
              </a:graphicData>
            </a:graphic>
          </wp:anchor>
        </w:drawing>
      </w:r>
    </w:p>
    <w:p>
      <w:pPr>
        <w:pStyle w:val="ImageCaption"/>
        <w:rPr>
          <w:rFonts w:ascii="Times New Roman" w:hAnsi="Times New Roman"/>
          <w:color w:val="000000"/>
        </w:rPr>
      </w:pPr>
      <w:r>
        <w:rPr>
          <w:rFonts w:ascii="Times New Roman" w:hAnsi="Times New Roman"/>
          <w:color w:val="000000"/>
          <w:lang w:val="en-GB"/>
        </w:rPr>
        <w:t>Fig 9. Distribution of articles’ paradigms according to study subject, study discipline, study component, approximation of the study, and type of analysis.</w:t>
      </w:r>
    </w:p>
    <w:p>
      <w:pPr>
        <w:pStyle w:val="ImageCaption"/>
        <w:rPr>
          <w:rFonts w:ascii="Times New Roman" w:hAnsi="Times New Roman"/>
          <w:color w:val="000000"/>
          <w:lang w:val="en-GB"/>
        </w:rPr>
      </w:pPr>
      <w:r>
        <w:rPr>
          <w:rFonts w:ascii="Times New Roman" w:hAnsi="Times New Roman"/>
          <w:color w:val="000000"/>
          <w:lang w:val="en-GB"/>
        </w:rPr>
      </w:r>
    </w:p>
    <w:p>
      <w:pPr>
        <w:pStyle w:val="CaptionedFigure"/>
        <w:rPr>
          <w:rFonts w:ascii="Times New Roman" w:hAnsi="Times New Roman"/>
          <w:color w:val="000000"/>
        </w:rPr>
      </w:pPr>
      <w:r>
        <w:rPr>
          <w:rFonts w:ascii="Times New Roman" w:hAnsi="Times New Roman"/>
          <w:color w:val="000000"/>
        </w:rPr>
      </w:r>
      <w:r>
        <w:br w:type="page"/>
      </w:r>
    </w:p>
    <w:p>
      <w:pPr>
        <w:pStyle w:val="CaptionedFigure"/>
        <w:rPr>
          <w:rFonts w:ascii="Times New Roman" w:hAnsi="Times New Roman"/>
          <w:color w:val="000000"/>
        </w:rPr>
      </w:pPr>
      <w:r>
        <w:rPr>
          <w:rFonts w:ascii="Times New Roman" w:hAnsi="Times New Roman"/>
          <w:color w:val="000000"/>
        </w:rPr>
      </w:r>
    </w:p>
    <w:p>
      <w:pPr>
        <w:pStyle w:val="ImageCaption"/>
        <w:rPr/>
      </w:pPr>
      <w:r>
        <w:rPr>
          <w:rFonts w:ascii="Times New Roman" w:hAnsi="Times New Roman"/>
          <w:color w:val="000000"/>
          <w:lang w:val="en-GB"/>
        </w:rPr>
        <w:t>.</w:t>
      </w:r>
    </w:p>
    <w:p>
      <w:pPr>
        <w:pStyle w:val="CaptionedFigure"/>
        <w:rPr/>
      </w:pPr>
      <w:r>
        <w:rPr/>
      </w:r>
    </w:p>
    <w:p>
      <w:pPr>
        <w:pStyle w:val="CaptionedFigur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338582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486400" cy="3385820"/>
                    </a:xfrm>
                    <a:prstGeom prst="rect">
                      <a:avLst/>
                    </a:prstGeom>
                  </pic:spPr>
                </pic:pic>
              </a:graphicData>
            </a:graphic>
          </wp:anchor>
        </w:drawing>
      </w:r>
    </w:p>
    <w:p>
      <w:pPr>
        <w:pStyle w:val="ImageCaption"/>
        <w:jc w:val="both"/>
        <w:rPr/>
      </w:pPr>
      <w:r>
        <w:rPr>
          <w:rFonts w:ascii="Times New Roman" w:hAnsi="Times New Roman"/>
          <w:color w:val="000000"/>
          <w:lang w:val="en-GB"/>
        </w:rPr>
        <w:t>Fig 10. Network analysis for co-citations of articles presented in this coastal urban ecology review, considering the three paradigms proposed. Each dot represent a study and the colour indicates the paradigms (in-, of- and for- the cities). Directed edges go from the article citing to the article being cited.</w:t>
      </w:r>
    </w:p>
    <w:p>
      <w:pPr>
        <w:pStyle w:val="ImageCaption"/>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ario" w:date="2020-04-02T12:25:00Z" w:initials="U">
    <w:p>
      <w:r>
        <w:rPr>
          <w:rFonts w:ascii="Liberation Serif" w:hAnsi="Liberation Serif" w:eastAsia="DejaVu Sans" w:cs="DejaVu Sans"/>
          <w:lang w:eastAsia="en-US" w:bidi="en-US" w:val="es-ES"/>
        </w:rPr>
        <w:t>A que te refieres? Pressures para hacer investigacion o pressures ambientales?</w:t>
      </w:r>
    </w:p>
  </w:comment>
  <w:comment w:id="1" w:author="Usuario" w:date="2020-04-02T12:28:00Z" w:initials="U">
    <w:p>
      <w:r>
        <w:rPr>
          <w:rFonts w:ascii="Liberation Serif" w:hAnsi="Liberation Serif" w:eastAsia="DejaVu Sans" w:cs="DejaVu Sans"/>
          <w:lang w:eastAsia="en-US" w:bidi="en-US" w:val="es-ES"/>
        </w:rPr>
        <w:t>Redaccion?</w:t>
      </w:r>
    </w:p>
  </w:comment>
  <w:comment w:id="2" w:author="Usuario" w:date="2020-04-02T12:28:00Z" w:initials="U">
    <w:p>
      <w:r>
        <w:rPr>
          <w:rFonts w:ascii="Liberation Serif" w:hAnsi="Liberation Serif" w:eastAsia="DejaVu Sans" w:cs="DejaVu Sans"/>
          <w:lang w:eastAsia="en-US" w:bidi="en-US" w:val="es-ES"/>
        </w:rPr>
        <w:t>Sale de la nada! Además no es una clasificación en el escrito</w:t>
      </w:r>
    </w:p>
  </w:comment>
  <w:comment w:id="4" w:author="Usuario" w:date="2020-04-02T12:29:00Z" w:initials="U">
    <w:p>
      <w:r>
        <w:rPr>
          <w:rFonts w:ascii="Liberation Serif" w:hAnsi="Liberation Serif" w:eastAsia="DejaVu Sans" w:cs="DejaVu Sans"/>
          <w:lang w:eastAsia="en-US" w:bidi="en-US" w:val="es-ES"/>
        </w:rPr>
        <w:t>No entiendo cual es la leccion?</w:t>
      </w:r>
    </w:p>
  </w:comment>
  <w:comment w:id="3" w:author="Usuario" w:date="2020-04-02T13:22:00Z" w:initials="U">
    <w:p>
      <w:r>
        <w:rPr>
          <w:rFonts w:ascii="Liberation Serif" w:hAnsi="Liberation Serif" w:eastAsia="DejaVu Sans" w:cs="DejaVu Sans"/>
          <w:lang w:eastAsia="en-US" w:bidi="en-US" w:val="es-ES"/>
        </w:rPr>
        <w:t xml:space="preserve">Esto no dice nada… pondria resultados! </w:t>
      </w:r>
    </w:p>
  </w:comment>
  <w:comment w:id="5" w:author="Usuario" w:date="2020-04-02T13:22:00Z" w:initials="U">
    <w:p>
      <w:r>
        <w:rPr>
          <w:rFonts w:ascii="Liberation Serif" w:hAnsi="Liberation Serif" w:eastAsia="DejaVu Sans" w:cs="DejaVu Sans"/>
          <w:lang w:eastAsia="en-US" w:bidi="en-US" w:val="es-ES"/>
        </w:rPr>
        <w:t>Esto salio de review?</w:t>
      </w:r>
    </w:p>
  </w:comment>
  <w:comment w:id="6" w:author="Usuario" w:date="2020-04-02T13:23:00Z" w:initials="U">
    <w:p>
      <w:r>
        <w:rPr>
          <w:rFonts w:ascii="Liberation Serif" w:hAnsi="Liberation Serif" w:eastAsia="DejaVu Sans" w:cs="DejaVu Sans"/>
          <w:lang w:eastAsia="en-US" w:bidi="en-US" w:val="es-ES"/>
        </w:rPr>
        <w:t xml:space="preserve">Ok, pero en el resumen me concentraria en las lecciones de la investigacion, esto es otra escala que no evluamos. </w:t>
      </w:r>
    </w:p>
  </w:comment>
  <w:comment w:id="7" w:author="Usuario" w:date="2020-04-02T13:27:00Z" w:initials="U">
    <w:p>
      <w:r>
        <w:rPr>
          <w:rFonts w:ascii="Liberation Serif" w:hAnsi="Liberation Serif" w:eastAsia="DejaVu Sans" w:cs="DejaVu Sans"/>
          <w:lang w:eastAsia="en-US" w:bidi="en-US" w:val="es-ES"/>
        </w:rPr>
        <w:t>Viene de review?</w:t>
      </w:r>
    </w:p>
  </w:comment>
  <w:comment w:id="8" w:author="Usuario" w:date="2020-04-02T13:29:00Z" w:initials="U">
    <w:p>
      <w:r>
        <w:rPr>
          <w:rFonts w:ascii="Liberation Serif" w:hAnsi="Liberation Serif" w:eastAsia="DejaVu Sans" w:cs="DejaVu Sans"/>
          <w:lang w:eastAsia="en-US" w:bidi="en-US" w:val="es-ES"/>
        </w:rPr>
        <w:t xml:space="preserve">Creo que actualmente lo mas debil del articulo es la introducción. No hay que hacerla de nuevo pero el parafo que introduce la importancia del review debe ser mucho mas focalizado. </w:t>
      </w:r>
    </w:p>
  </w:comment>
  <w:comment w:id="9" w:author="Usuario" w:date="2020-04-02T12:30:00Z" w:initials="U">
    <w:p>
      <w:r>
        <w:rPr>
          <w:rFonts w:ascii="Liberation Serif" w:hAnsi="Liberation Serif" w:eastAsia="DejaVu Sans" w:cs="DejaVu Sans"/>
          <w:lang w:eastAsia="en-US" w:bidi="en-US" w:val="es-ES"/>
        </w:rPr>
        <w:t>Esto es un pais en desarollo? O a que te refieres con developing world?</w:t>
      </w:r>
    </w:p>
    <w:p>
      <w:r>
        <w:rPr>
          <w:rFonts w:ascii="Liberation Serif" w:hAnsi="Liberation Serif" w:eastAsia="DejaVu Sans" w:cs="DejaVu Sans"/>
          <w:lang w:eastAsia="en-US" w:bidi="en-US" w:val="es-ES"/>
        </w:rPr>
        <w:t>Que tiene de malo empezar con algo que se llama introduction? Como en la mayoría de los artículos científicos?</w:t>
      </w:r>
    </w:p>
  </w:comment>
  <w:comment w:id="12" w:author="Usuario" w:date="2020-04-02T12:35:00Z" w:initials="U">
    <w:p>
      <w:r>
        <w:rPr>
          <w:rFonts w:ascii="Liberation Serif" w:hAnsi="Liberation Serif" w:eastAsia="DejaVu Sans" w:cs="DejaVu Sans"/>
          <w:lang w:eastAsia="en-US" w:bidi="en-US" w:val="es-ES"/>
        </w:rPr>
        <w:t xml:space="preserve">No entiendo que quieres decir, esto son lose studios que hay? El foco? Porque sugieres que estudios se focalizan en algo? No me queda para nada claro cual es el problema que aborda el review… </w:t>
      </w:r>
    </w:p>
  </w:comment>
  <w:comment w:id="11" w:author="Unknown Author" w:date="2020-04-02T16:07:2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Desenredar este parrafo para presentar la pregunta… este es el parrafo de los gaps en literatura</w:t>
      </w:r>
    </w:p>
  </w:comment>
  <w:comment w:id="10" w:author="Usuario" w:date="2020-04-02T13:31:00Z" w:initials="U">
    <w:p>
      <w:r>
        <w:rPr>
          <w:rFonts w:ascii="Liberation Serif" w:hAnsi="Liberation Serif" w:eastAsia="DejaVu Sans" w:cs="DejaVu Sans"/>
          <w:lang w:eastAsia="en-US" w:bidi="en-US" w:val="es-ES"/>
        </w:rPr>
        <w:t>Este parafo es clave y esta debil… aca debe quedar claro porque es tan importante hacer este review!!!</w:t>
      </w:r>
    </w:p>
  </w:comment>
  <w:comment w:id="13" w:author="Usuario" w:date="2020-04-02T12:37:00Z" w:initials="U">
    <w:p>
      <w:r>
        <w:rPr>
          <w:rFonts w:ascii="Liberation Serif" w:hAnsi="Liberation Serif" w:eastAsia="DejaVu Sans" w:cs="DejaVu Sans"/>
          <w:lang w:eastAsia="en-US" w:bidi="en-US" w:val="es-ES"/>
        </w:rPr>
        <w:t xml:space="preserve">Super bien, pero la introduccion es para que el lector vea la importancia de hacerse esta pregunta! </w:t>
      </w:r>
    </w:p>
  </w:comment>
  <w:comment w:id="14" w:author="Usuario" w:date="2020-04-02T12:39:00Z" w:initials="U">
    <w:p>
      <w:r>
        <w:rPr>
          <w:rFonts w:ascii="Liberation Serif" w:hAnsi="Liberation Serif" w:eastAsia="DejaVu Sans" w:cs="DejaVu Sans"/>
          <w:lang w:eastAsia="en-US" w:bidi="en-US" w:val="es-ES"/>
        </w:rPr>
        <w:t xml:space="preserve">Creo aca hay que decir que 2 autores revisaron lose studios, compararon las clasificaciones y cuando habia falta de congruencia se discutio. </w:t>
      </w:r>
    </w:p>
  </w:comment>
  <w:comment w:id="15" w:author="Usuario" w:date="2020-04-02T12:49:00Z" w:initials="U">
    <w:p>
      <w:r>
        <w:rPr>
          <w:rFonts w:ascii="Liberation Serif" w:hAnsi="Liberation Serif" w:eastAsia="DejaVu Sans" w:cs="DejaVu Sans"/>
          <w:lang w:val="en-US" w:eastAsia="en-US" w:bidi="en-US"/>
        </w:rPr>
        <w:t>Cual??</w:t>
      </w:r>
    </w:p>
  </w:comment>
  <w:comment w:id="16" w:author="Usuario" w:date="2020-04-02T12:52:00Z" w:initials="U">
    <w:p>
      <w:r>
        <w:rPr>
          <w:rFonts w:ascii="Liberation Serif" w:hAnsi="Liberation Serif" w:eastAsia="DejaVu Sans" w:cs="DejaVu Sans"/>
          <w:lang w:val="en-US" w:eastAsia="en-US" w:bidi="en-US"/>
        </w:rPr>
        <w:t xml:space="preserve">En que? En el tiempo? </w:t>
      </w:r>
    </w:p>
  </w:comment>
  <w:comment w:id="17" w:author="Usuario" w:date="2020-04-02T12:54:00Z" w:initials="U">
    <w:p>
      <w:r>
        <w:rPr>
          <w:rFonts w:ascii="Liberation Serif" w:hAnsi="Liberation Serif" w:eastAsia="DejaVu Sans" w:cs="DejaVu Sans"/>
          <w:lang w:eastAsia="en-US" w:bidi="en-US" w:val="es-ES"/>
        </w:rPr>
        <w:t>Que es esto???? No aparece en metodos, ser consistente con la terminologia!</w:t>
      </w:r>
    </w:p>
  </w:comment>
  <w:comment w:id="18" w:author="Usuario" w:date="2020-04-02T12:55:00Z" w:initials="U">
    <w:p>
      <w:r>
        <w:rPr>
          <w:rFonts w:ascii="Liberation Serif" w:hAnsi="Liberation Serif" w:eastAsia="DejaVu Sans" w:cs="DejaVu Sans"/>
          <w:lang w:eastAsia="en-US" w:bidi="en-US" w:val="es-ES"/>
        </w:rPr>
        <w:t>No aparece en metodos… debiese decir que se hara y porque ahí…</w:t>
      </w:r>
    </w:p>
  </w:comment>
  <w:comment w:id="19" w:author="Usuario" w:date="2020-04-02T12:56:00Z" w:initials="U">
    <w:p>
      <w:r>
        <w:rPr>
          <w:rFonts w:ascii="Liberation Serif" w:hAnsi="Liberation Serif" w:eastAsia="DejaVu Sans" w:cs="DejaVu Sans"/>
          <w:lang w:eastAsia="en-US" w:bidi="en-US" w:val="es-ES"/>
        </w:rPr>
        <w:t>Esto n esta hecho segun lo que veo arriba! Viene abajo, no lo puedes decir aca!</w:t>
      </w:r>
    </w:p>
    <w:p>
      <w:r>
        <w:rPr>
          <w:rFonts w:ascii="Liberation Serif" w:hAnsi="Liberation Serif" w:eastAsia="DejaVu Sans" w:cs="DejaVu Sans"/>
          <w:lang w:val="en-US" w:eastAsia="en-US" w:bidi="en-US"/>
        </w:rPr>
      </w:r>
    </w:p>
  </w:comment>
  <w:comment w:id="20" w:author="Usuario" w:date="2020-04-02T12:58:00Z" w:initials="U">
    <w:p>
      <w:r>
        <w:rPr>
          <w:rFonts w:ascii="Liberation Serif" w:hAnsi="Liberation Serif" w:eastAsia="DejaVu Sans" w:cs="DejaVu Sans"/>
          <w:lang w:val="en-US" w:eastAsia="en-US" w:bidi="en-US"/>
        </w:rPr>
        <w:t>Who has been discussing????</w:t>
      </w:r>
    </w:p>
  </w:comment>
  <w:comment w:id="21" w:author="Usuario" w:date="2020-04-02T12:59:00Z" w:initials="U">
    <w:p>
      <w:r>
        <w:rPr>
          <w:rFonts w:ascii="Liberation Serif" w:hAnsi="Liberation Serif" w:eastAsia="DejaVu Sans" w:cs="DejaVu Sans"/>
          <w:lang w:eastAsia="en-US" w:bidi="en-US" w:val="es-ES"/>
        </w:rPr>
        <w:t xml:space="preserve">No veo los circulos porque el mar me aparece negro, probablemente es un error de format de ocomo me llega a mi.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Descripcin"/>
    <w:qFormat/>
    <w:rPr/>
  </w:style>
  <w:style w:type="character" w:styleId="VerbatimChar" w:customStyle="1">
    <w:name w:val="Verbatim Char"/>
    <w:basedOn w:val="DescripcinCar"/>
    <w:link w:val="SourceCode"/>
    <w:qFormat/>
    <w:rPr>
      <w:rFonts w:ascii="Consolas" w:hAnsi="Consolas"/>
      <w:sz w:val="22"/>
    </w:rPr>
  </w:style>
  <w:style w:type="character" w:styleId="FootnoteCharacters" w:customStyle="1">
    <w:name w:val="Footnote Characters"/>
    <w:basedOn w:val="DescripcinCar"/>
    <w:qFormat/>
    <w:rPr>
      <w:vertAlign w:val="superscript"/>
    </w:rPr>
  </w:style>
  <w:style w:type="character" w:styleId="FootnoteAnchor" w:customStyle="1">
    <w:name w:val="Footnote Anchor"/>
    <w:rPr>
      <w:vertAlign w:val="superscript"/>
    </w:rPr>
  </w:style>
  <w:style w:type="character" w:styleId="InternetLink" w:customStyle="1">
    <w:name w:val="Internet Link"/>
    <w:basedOn w:val="DescripcinC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style>
  <w:style w:type="character" w:styleId="ListLabel2" w:customStyle="1">
    <w:name w:val="ListLabel 2"/>
    <w:qFormat/>
    <w:rPr>
      <w:rFonts w:ascii="Times New Roman" w:hAnsi="Times New Roman"/>
      <w:color w:val="000000"/>
      <w:sz w:val="24"/>
      <w:szCs w:val="24"/>
      <w:lang w:val="en-GB"/>
    </w:rPr>
  </w:style>
  <w:style w:type="character" w:styleId="ListLabel3" w:customStyle="1">
    <w:name w:val="ListLabel 3"/>
    <w:qFormat/>
    <w:rPr>
      <w:rFonts w:ascii="Times New Roman" w:hAnsi="Times New Roman"/>
      <w:color w:val="000000"/>
      <w:sz w:val="24"/>
      <w:szCs w:val="24"/>
      <w:lang w:val="en-GB" w:eastAsia="en-US" w:bidi="ar-SA"/>
    </w:rPr>
  </w:style>
  <w:style w:type="character" w:styleId="ListLabel4" w:customStyle="1">
    <w:name w:val="ListLabel 4"/>
    <w:qFormat/>
    <w:rPr>
      <w:rFonts w:ascii="Times New Roman" w:hAnsi="Times New Roman"/>
      <w:color w:val="000000"/>
      <w:sz w:val="24"/>
      <w:szCs w:val="24"/>
      <w:lang w:val="en-GB" w:eastAsia="en-US" w:bidi="ar-SA"/>
    </w:rPr>
  </w:style>
  <w:style w:type="character" w:styleId="ListLabel5" w:customStyle="1">
    <w:name w:val="ListLabel 5"/>
    <w:qFormat/>
    <w:rPr>
      <w:rFonts w:ascii="Times New Roman" w:hAnsi="Times New Roman"/>
      <w:color w:val="000000"/>
      <w:sz w:val="24"/>
      <w:szCs w:val="24"/>
      <w:lang w:val="en-GB" w:eastAsia="en-US" w:bidi="ar-SA"/>
    </w:rPr>
  </w:style>
  <w:style w:type="character" w:styleId="ListLabel6" w:customStyle="1">
    <w:name w:val="ListLabel 6"/>
    <w:qFormat/>
    <w:rPr>
      <w:rFonts w:ascii="Times New Roman" w:hAnsi="Times New Roman"/>
      <w:color w:val="000000"/>
      <w:sz w:val="24"/>
      <w:szCs w:val="24"/>
      <w:lang w:val="en-GB" w:eastAsia="en-US" w:bidi="ar-SA"/>
    </w:rPr>
  </w:style>
  <w:style w:type="character" w:styleId="ListLabel7" w:customStyle="1">
    <w:name w:val="ListLabel 7"/>
    <w:qFormat/>
    <w:rPr>
      <w:rFonts w:ascii="Times New Roman" w:hAnsi="Times New Roman"/>
      <w:color w:val="000000"/>
      <w:sz w:val="24"/>
      <w:szCs w:val="24"/>
      <w:lang w:val="en-GB" w:eastAsia="en-US" w:bidi="ar-SA"/>
    </w:rPr>
  </w:style>
  <w:style w:type="character" w:styleId="ListLabel8" w:customStyle="1">
    <w:name w:val="ListLabel 8"/>
    <w:qFormat/>
    <w:rPr>
      <w:rFonts w:ascii="Times New Roman" w:hAnsi="Times New Roman"/>
      <w:color w:val="000000"/>
      <w:sz w:val="24"/>
      <w:szCs w:val="24"/>
      <w:lang w:val="en-GB" w:eastAsia="en-US" w:bidi="ar-SA"/>
    </w:rPr>
  </w:style>
  <w:style w:type="character" w:styleId="ListLabel9" w:customStyle="1">
    <w:name w:val="ListLabel 9"/>
    <w:qFormat/>
    <w:rPr>
      <w:rFonts w:ascii="Times New Roman" w:hAnsi="Times New Roman"/>
      <w:color w:val="000000"/>
      <w:sz w:val="24"/>
      <w:szCs w:val="24"/>
      <w:lang w:val="en-GB" w:eastAsia="en-US" w:bidi="ar-SA"/>
    </w:rPr>
  </w:style>
  <w:style w:type="character" w:styleId="ListLabel10" w:customStyle="1">
    <w:name w:val="ListLabel 10"/>
    <w:qFormat/>
    <w:rPr>
      <w:rFonts w:ascii="Times New Roman" w:hAnsi="Times New Roman"/>
      <w:color w:val="000000"/>
      <w:sz w:val="24"/>
      <w:szCs w:val="24"/>
      <w:lang w:val="en-GB" w:eastAsia="en-US" w:bidi="ar-SA"/>
    </w:rPr>
  </w:style>
  <w:style w:type="character" w:styleId="Annotationreference">
    <w:name w:val="annotation reference"/>
    <w:basedOn w:val="DefaultParagraphFont"/>
    <w:semiHidden/>
    <w:unhideWhenUsed/>
    <w:qFormat/>
    <w:rsid w:val="00731a54"/>
    <w:rPr>
      <w:sz w:val="16"/>
      <w:szCs w:val="16"/>
    </w:rPr>
  </w:style>
  <w:style w:type="character" w:styleId="TextocomentarioCar" w:customStyle="1">
    <w:name w:val="Texto comentario Car"/>
    <w:basedOn w:val="DefaultParagraphFont"/>
    <w:link w:val="Textocomentario"/>
    <w:semiHidden/>
    <w:qFormat/>
    <w:rsid w:val="00731a54"/>
    <w:rPr>
      <w:szCs w:val="20"/>
    </w:rPr>
  </w:style>
  <w:style w:type="character" w:styleId="AsuntodelcomentarioCar" w:customStyle="1">
    <w:name w:val="Asunto del comentario Car"/>
    <w:basedOn w:val="TextocomentarioCar"/>
    <w:link w:val="Asuntodelcomentario"/>
    <w:semiHidden/>
    <w:qFormat/>
    <w:rsid w:val="00731a54"/>
    <w:rPr>
      <w:b/>
      <w:bCs/>
      <w:szCs w:val="20"/>
    </w:rPr>
  </w:style>
  <w:style w:type="character" w:styleId="TextodegloboCar" w:customStyle="1">
    <w:name w:val="Texto de globo Car"/>
    <w:basedOn w:val="DefaultParagraphFont"/>
    <w:link w:val="Textodeglobo"/>
    <w:semiHidden/>
    <w:qFormat/>
    <w:rsid w:val="00731a54"/>
    <w:rPr>
      <w:rFonts w:ascii="Segoe UI" w:hAnsi="Segoe UI" w:cs="Segoe UI"/>
      <w:sz w:val="18"/>
      <w:szCs w:val="18"/>
    </w:rPr>
  </w:style>
  <w:style w:type="character" w:styleId="ListLabel11">
    <w:name w:val="ListLabel 11"/>
    <w:qFormat/>
    <w:rPr>
      <w:rFonts w:ascii="Times New Roman" w:hAnsi="Times New Roman"/>
      <w:color w:val="000000"/>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DescripcinC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tulo21" w:customStyle="1">
    <w:name w:val="Título 21"/>
    <w:basedOn w:val="Normal"/>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Fig" w:customStyle="1">
    <w:name w:val="Fig."/>
    <w:basedOn w:val="Caption1"/>
    <w:qFormat/>
    <w:pPr/>
    <w:rPr/>
  </w:style>
  <w:style w:type="paragraph" w:styleId="FrameContents" w:customStyle="1">
    <w:name w:val="Frame Contents"/>
    <w:basedOn w:val="Normal"/>
    <w:qFormat/>
    <w:pPr/>
    <w:rPr/>
  </w:style>
  <w:style w:type="paragraph" w:styleId="Annotationtext">
    <w:name w:val="annotation text"/>
    <w:basedOn w:val="Normal"/>
    <w:link w:val="TextocomentarioCar"/>
    <w:semiHidden/>
    <w:unhideWhenUsed/>
    <w:qFormat/>
    <w:rsid w:val="00731a54"/>
    <w:pPr/>
    <w:rPr>
      <w:sz w:val="20"/>
      <w:szCs w:val="20"/>
    </w:rPr>
  </w:style>
  <w:style w:type="paragraph" w:styleId="Annotationsubject">
    <w:name w:val="annotation subject"/>
    <w:basedOn w:val="Annotationtext"/>
    <w:link w:val="AsuntodelcomentarioCar"/>
    <w:semiHidden/>
    <w:unhideWhenUsed/>
    <w:qFormat/>
    <w:rsid w:val="00731a54"/>
    <w:pPr/>
    <w:rPr>
      <w:b/>
      <w:bCs/>
    </w:rPr>
  </w:style>
  <w:style w:type="paragraph" w:styleId="BalloonText">
    <w:name w:val="Balloon Text"/>
    <w:basedOn w:val="Normal"/>
    <w:link w:val="TextodegloboCar"/>
    <w:semiHidden/>
    <w:unhideWhenUsed/>
    <w:qFormat/>
    <w:rsid w:val="00731a54"/>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ofknowledg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LibreOffice/6.0.7.3$Linux_X86_64 LibreOffice_project/00m0$Build-3</Application>
  <Pages>24</Pages>
  <Words>5640</Words>
  <Characters>31944</Characters>
  <CharactersWithSpaces>37416</CharactersWithSpaces>
  <Paragraphs>143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2020-04-02T16:06:00Z</dcterms:created>
  <dc:creator>Graells G1,2, Nakamura N3, Lagos N4, Celis-Diez Juan L.5 Gelcich S1,2</dc:creator>
  <dc:description/>
  <dc:language>en-US</dc:language>
  <cp:lastModifiedBy/>
  <dcterms:modified xsi:type="dcterms:W3CDTF">2020-04-02T16:32:30Z</dcterms:modified>
  <cp:revision>4</cp:revision>
  <dc:subject/>
  <dc:title>Coastal urban ecology. Exploring tendencies of research in a developing world.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