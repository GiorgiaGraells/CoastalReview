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D5" w:rsidRDefault="00617750">
      <w:pPr>
        <w:pStyle w:val="Puesto"/>
      </w:pPr>
      <w:bookmarkStart w:id="0" w:name="__DdeLink__1463_1950310510"/>
      <w:r>
        <w:t>A review on coastal urban ecology: Research gaps,</w:t>
      </w:r>
      <w:bookmarkStart w:id="1" w:name="_GoBack"/>
      <w:bookmarkEnd w:id="1"/>
      <w:r>
        <w:t xml:space="preserve"> challenges and needs</w:t>
      </w:r>
      <w:bookmarkEnd w:id="0"/>
    </w:p>
    <w:p w:rsidR="00F63FD5" w:rsidRDefault="00617750">
      <w:pPr>
        <w:pStyle w:val="AuthorList"/>
        <w:rPr>
          <w:lang w:val="es-ES"/>
        </w:rPr>
      </w:pPr>
      <w:r>
        <w:rPr>
          <w:lang w:val="es-ES"/>
        </w:rPr>
        <w:t>Giorgia Graells</w:t>
      </w:r>
      <w:r>
        <w:rPr>
          <w:vertAlign w:val="superscript"/>
          <w:lang w:val="es-ES"/>
        </w:rPr>
        <w:t>1</w:t>
      </w:r>
      <w:proofErr w:type="gramStart"/>
      <w:r>
        <w:rPr>
          <w:vertAlign w:val="superscript"/>
          <w:lang w:val="es-ES"/>
        </w:rPr>
        <w:t>,2</w:t>
      </w:r>
      <w:ins w:id="2" w:author="Giorgia Graells" w:date="2021-03-28T11:10:00Z">
        <w:r>
          <w:rPr>
            <w:vertAlign w:val="superscript"/>
            <w:lang w:val="es-ES"/>
          </w:rPr>
          <w:t>,7</w:t>
        </w:r>
      </w:ins>
      <w:proofErr w:type="gramEnd"/>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rsidR="00F63FD5" w:rsidRDefault="00617750">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rsidR="00F63FD5" w:rsidRDefault="00617750">
      <w:pPr>
        <w:spacing w:after="0"/>
      </w:pPr>
      <w:r>
        <w:rPr>
          <w:rFonts w:cs="Times New Roman"/>
          <w:szCs w:val="24"/>
          <w:vertAlign w:val="superscript"/>
        </w:rPr>
        <w:t>2</w:t>
      </w:r>
      <w:r>
        <w:rPr>
          <w:rFonts w:cs="Times New Roman"/>
          <w:szCs w:val="24"/>
        </w:rPr>
        <w:t xml:space="preserve">Center of Applied Ecology and Sustainability (CAPES), Santiago, Chile. </w:t>
      </w:r>
    </w:p>
    <w:p w:rsidR="00F63FD5" w:rsidRDefault="00617750">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rsidR="00F63FD5" w:rsidRDefault="00617750">
      <w:pPr>
        <w:spacing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rsidR="00F63FD5" w:rsidRDefault="00617750">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rsidR="00F63FD5" w:rsidRDefault="00617750">
      <w:pPr>
        <w:spacing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rsidR="00F63FD5" w:rsidRPr="00617750" w:rsidRDefault="00617750">
      <w:pPr>
        <w:spacing w:after="0"/>
        <w:rPr>
          <w:lang w:val="es-ES"/>
          <w:rPrChange w:id="3" w:author="Usuario" w:date="2021-04-08T19:40:00Z">
            <w:rPr/>
          </w:rPrChange>
        </w:rPr>
      </w:pPr>
      <w:r>
        <w:rPr>
          <w:rFonts w:cs="Times New Roman"/>
          <w:szCs w:val="24"/>
          <w:vertAlign w:val="superscript"/>
          <w:lang w:val="es-ES"/>
          <w:rPrChange w:id="4" w:author="Giorgia Graells" w:date="2021-03-28T11:10:00Z">
            <w:rPr/>
          </w:rPrChange>
        </w:rPr>
        <w:t>7</w:t>
      </w:r>
      <w:r>
        <w:rPr>
          <w:rFonts w:cs="Times New Roman"/>
          <w:szCs w:val="24"/>
          <w:lang w:val="es-ES"/>
        </w:rPr>
        <w:t xml:space="preserve"> </w:t>
      </w:r>
      <w:ins w:id="5" w:author="Giorgia Graells" w:date="2021-03-31T13:24:00Z">
        <w:r>
          <w:rPr>
            <w:rFonts w:cs="Times New Roman"/>
            <w:szCs w:val="24"/>
            <w:lang w:val="es-ES"/>
          </w:rPr>
          <w:t>Instituto Milenio en Socio-Ecología Costera (SECOS)</w:t>
        </w:r>
      </w:ins>
      <w:r>
        <w:rPr>
          <w:rFonts w:cs="Times New Roman"/>
          <w:szCs w:val="24"/>
          <w:lang w:val="es-ES"/>
        </w:rPr>
        <w:t xml:space="preserve">, Santiago, Chile </w:t>
      </w:r>
    </w:p>
    <w:p w:rsidR="00F63FD5" w:rsidRDefault="00617750">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rsidR="00F63FD5" w:rsidRDefault="00617750">
      <w:pPr>
        <w:pStyle w:val="AuthorList"/>
      </w:pPr>
      <w:r>
        <w:t>Keywords: coastal urban ecology, marine urbanization, coastal cities, urban ecology paradigms, coastal urbanization.</w:t>
      </w:r>
    </w:p>
    <w:p w:rsidR="00F63FD5" w:rsidRDefault="00617750">
      <w:pPr>
        <w:pStyle w:val="Ttulo1"/>
        <w:numPr>
          <w:ilvl w:val="0"/>
          <w:numId w:val="3"/>
        </w:numPr>
      </w:pPr>
      <w:r>
        <w:t>Abstract</w:t>
      </w:r>
    </w:p>
    <w:p w:rsidR="00F63FD5" w:rsidRDefault="00617750">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6" w:author="Usuario" w:date="2021-03-29T08:47:00Z">
        <w:r>
          <w:rPr>
            <w:szCs w:val="24"/>
          </w:rPr>
          <w:delText xml:space="preserve">which </w:delText>
        </w:r>
      </w:del>
      <w:ins w:id="7" w:author="Usuario" w:date="2021-03-29T08:47:00Z">
        <w:r>
          <w:rPr>
            <w:szCs w:val="24"/>
          </w:rPr>
          <w:t xml:space="preserve">with </w:t>
        </w:r>
      </w:ins>
      <w:del w:id="8" w:author="Usuario" w:date="2021-03-29T08:47:00Z">
        <w:r>
          <w:rPr>
            <w:szCs w:val="24"/>
          </w:rPr>
          <w:delText>is consistent with the</w:delText>
        </w:r>
      </w:del>
      <w:ins w:id="9" w:author="Usuario" w:date="2021-03-29T08:47:00Z">
        <w:r>
          <w:rPr>
            <w:szCs w:val="24"/>
          </w:rPr>
          <w:t>a</w:t>
        </w:r>
      </w:ins>
      <w:r>
        <w:rPr>
          <w:szCs w:val="24"/>
        </w:rPr>
        <w:t xml:space="preserve"> focus on </w:t>
      </w:r>
      <w:ins w:id="10"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w:t>
      </w:r>
      <w:r>
        <w:rPr>
          <w:szCs w:val="24"/>
        </w:rPr>
        <w:lastRenderedPageBreak/>
        <w:t xml:space="preserve">countries. Scientific research on coastal </w:t>
      </w:r>
      <w:proofErr w:type="gramStart"/>
      <w:r>
        <w:rPr>
          <w:szCs w:val="24"/>
        </w:rPr>
        <w:t>urban</w:t>
      </w:r>
      <w:proofErr w:type="gramEnd"/>
      <w:r>
        <w:rPr>
          <w:szCs w:val="24"/>
        </w:rPr>
        <w:t xml:space="preserve">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rsidR="00F63FD5" w:rsidRDefault="00F63FD5">
      <w:pPr>
        <w:pStyle w:val="Ttulo1"/>
        <w:numPr>
          <w:ilvl w:val="0"/>
          <w:numId w:val="0"/>
        </w:numPr>
        <w:ind w:left="567"/>
      </w:pPr>
    </w:p>
    <w:p w:rsidR="00F63FD5" w:rsidRDefault="00617750">
      <w:pPr>
        <w:pStyle w:val="Ttulo1"/>
        <w:numPr>
          <w:ilvl w:val="0"/>
          <w:numId w:val="3"/>
        </w:numPr>
      </w:pPr>
      <w:r>
        <w:t>Introduction</w:t>
      </w:r>
    </w:p>
    <w:p w:rsidR="00F63FD5" w:rsidRDefault="00617750">
      <w:pPr>
        <w:pStyle w:val="FirstParagraph"/>
      </w:pPr>
      <w:r>
        <w:rPr>
          <w:lang w:val="en-GB"/>
        </w:rPr>
        <w:t>The world’s population is increasing annually. In 2018, 55% of the human population lived in urban areas</w:t>
      </w:r>
      <w:ins w:id="11" w:author="Giorgia Graells" w:date="2021-03-28T20:47:00Z">
        <w:r>
          <w:rPr>
            <w:lang w:val="en-GB"/>
          </w:rPr>
          <w:t xml:space="preserve"> and </w:t>
        </w:r>
      </w:ins>
      <w:del w:id="12" w:author="Giorgia Graells" w:date="2021-03-28T20:47:00Z">
        <w:r>
          <w:rPr>
            <w:lang w:val="en-GB"/>
          </w:rPr>
          <w:delText>. C</w:delText>
        </w:r>
      </w:del>
      <w:ins w:id="13" w:author="Giorgia Graells" w:date="2021-03-28T20:47:00Z">
        <w:r>
          <w:rPr>
            <w:lang w:val="en-GB"/>
          </w:rPr>
          <w:t>c</w:t>
        </w:r>
      </w:ins>
      <w:r>
        <w:rPr>
          <w:lang w:val="en-GB"/>
        </w:rPr>
        <w:t xml:space="preserve">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w:t>
      </w:r>
      <w:proofErr w:type="spellStart"/>
      <w:r>
        <w:rPr>
          <w:lang w:val="en-GB"/>
        </w:rPr>
        <w:t>Progulske</w:t>
      </w:r>
      <w:proofErr w:type="spellEnd"/>
      <w:r>
        <w:rPr>
          <w:lang w:val="en-GB"/>
        </w:rPr>
        <w:t xml:space="preserve"> 1974, </w:t>
      </w:r>
      <w:proofErr w:type="spellStart"/>
      <w:r>
        <w:rPr>
          <w:lang w:val="en-GB"/>
        </w:rPr>
        <w:t>Dorney</w:t>
      </w:r>
      <w:proofErr w:type="spellEnd"/>
      <w:r>
        <w:rPr>
          <w:lang w:val="en-GB"/>
        </w:rPr>
        <w:t xml:space="preserve"> et al. 1984, </w:t>
      </w:r>
      <w:proofErr w:type="spellStart"/>
      <w:r>
        <w:rPr>
          <w:lang w:val="en-GB"/>
        </w:rPr>
        <w:t>Sukopp</w:t>
      </w:r>
      <w:proofErr w:type="spellEnd"/>
      <w:r>
        <w:rPr>
          <w:lang w:val="en-GB"/>
        </w:rPr>
        <w:t xml:space="preserve"> 1998; Grimm et al. 2008). Since then, urban ecology research topics have evolved to include ecological and social science approaches (Grimm et al. 2000) and currently, urban ecosystems are recognized as a complex coupling of ecological processes and human dynamics, as defined by </w:t>
      </w:r>
      <w:proofErr w:type="spellStart"/>
      <w:r>
        <w:rPr>
          <w:lang w:val="en-GB"/>
        </w:rPr>
        <w:t>Alberti</w:t>
      </w:r>
      <w:proofErr w:type="spellEnd"/>
      <w:r>
        <w:rPr>
          <w:lang w:val="en-GB"/>
        </w:rPr>
        <w:t xml:space="preserve">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ecosystem functions (</w:t>
      </w:r>
      <w:proofErr w:type="spellStart"/>
      <w:r>
        <w:rPr>
          <w:lang w:val="en-GB"/>
        </w:rPr>
        <w:t>Groffman</w:t>
      </w:r>
      <w:proofErr w:type="spellEnd"/>
      <w:r>
        <w:rPr>
          <w:lang w:val="en-GB"/>
        </w:rPr>
        <w:t xml:space="preserve"> et al. 2004, </w:t>
      </w:r>
      <w:proofErr w:type="spellStart"/>
      <w:r>
        <w:rPr>
          <w:lang w:val="en-GB"/>
        </w:rPr>
        <w:t>Rosenzweig</w:t>
      </w:r>
      <w:proofErr w:type="spellEnd"/>
      <w:r>
        <w:rPr>
          <w:lang w:val="en-GB"/>
        </w:rPr>
        <w:t xml:space="preserve">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w:t>
      </w:r>
      <w:proofErr w:type="spellStart"/>
      <w:r>
        <w:rPr>
          <w:lang w:val="en-GB"/>
        </w:rPr>
        <w:t>Pacione</w:t>
      </w:r>
      <w:proofErr w:type="spellEnd"/>
      <w:r>
        <w:rPr>
          <w:lang w:val="en-GB"/>
        </w:rPr>
        <w:t xml:space="preserve"> 2003, Van Kamp et al. 2003, </w:t>
      </w:r>
      <w:proofErr w:type="spellStart"/>
      <w:r>
        <w:rPr>
          <w:lang w:val="en-GB"/>
        </w:rPr>
        <w:t>Dallimer</w:t>
      </w:r>
      <w:proofErr w:type="spellEnd"/>
      <w:r>
        <w:rPr>
          <w:lang w:val="en-GB"/>
        </w:rPr>
        <w:t xml:space="preserve"> et al. 2012), social-ecological systems (</w:t>
      </w:r>
      <w:proofErr w:type="spellStart"/>
      <w:r>
        <w:rPr>
          <w:lang w:val="en-GB"/>
        </w:rPr>
        <w:t>Barthel</w:t>
      </w:r>
      <w:proofErr w:type="spellEnd"/>
      <w:r>
        <w:rPr>
          <w:lang w:val="en-GB"/>
        </w:rPr>
        <w:t xml:space="preserve"> et al. 2010, Grimm et al.  2013), and sustainability (Wu 2008, Wu 2014).</w:t>
      </w:r>
    </w:p>
    <w:p w:rsidR="00F63FD5" w:rsidRDefault="00617750">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14" w:author="Giorgia Graells" w:date="2021-03-28T20:50:00Z">
            <w:rPr/>
          </w:rPrChange>
        </w:rPr>
        <w:t>in</w:t>
      </w:r>
      <w:r>
        <w:rPr>
          <w:lang w:val="en-GB"/>
        </w:rPr>
        <w:t xml:space="preserve"> and </w:t>
      </w:r>
      <w:r>
        <w:rPr>
          <w:i/>
          <w:iCs/>
          <w:lang w:val="en-GB"/>
        </w:rPr>
        <w:t>of the city</w:t>
      </w:r>
      <w:r>
        <w:rPr>
          <w:lang w:val="en-GB"/>
        </w:rPr>
        <w:t xml:space="preserve"> studies, engaging scientific knowledge in practice for action (Pickett et al. 2016).</w:t>
      </w:r>
    </w:p>
    <w:p w:rsidR="00F63FD5" w:rsidRDefault="00617750">
      <w:pPr>
        <w:pStyle w:val="Textoindependiente"/>
        <w:spacing w:before="57" w:after="197" w:line="240" w:lineRule="auto"/>
      </w:pPr>
      <w:r>
        <w:rPr>
          <w:color w:val="000000"/>
          <w:lang w:val="en-GB"/>
        </w:rPr>
        <w:t xml:space="preserve">Most of the theoretical and empirical developments in urban ecology have used green areas (e.g.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15" w:name="docs-internal-guid-b3b09f48-7fff-4bb8-c2"/>
      <w:bookmarkEnd w:id="15"/>
      <w:r>
        <w:rPr>
          <w:color w:val="000000"/>
          <w:lang w:val="en-GB"/>
        </w:rPr>
        <w:t>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of structures in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recent decades, studies on risks have increased due to predicted changes in winds, waves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w:t>
      </w:r>
      <w:proofErr w:type="gramStart"/>
      <w:r>
        <w:rPr>
          <w:color w:val="000000"/>
          <w:lang w:val="en-GB"/>
        </w:rPr>
        <w:t>Kumar</w:t>
      </w:r>
      <w:proofErr w:type="gramEnd"/>
      <w:r>
        <w:rPr>
          <w:color w:val="000000"/>
          <w:lang w:val="en-GB"/>
        </w:rPr>
        <w:t xml:space="preserve"> et al. 2010). Despite recent interest on vulnerabilities, research has mainly focused on geomorphological contexts (</w:t>
      </w:r>
      <w:proofErr w:type="spellStart"/>
      <w:r>
        <w:rPr>
          <w:color w:val="000000"/>
          <w:lang w:val="en-GB"/>
        </w:rPr>
        <w:t>Arns</w:t>
      </w:r>
      <w:proofErr w:type="spellEnd"/>
      <w:r>
        <w:rPr>
          <w:color w:val="000000"/>
          <w:lang w:val="en-GB"/>
        </w:rPr>
        <w:t xml:space="preserve"> et al. 2017, </w:t>
      </w:r>
      <w:proofErr w:type="spellStart"/>
      <w:r>
        <w:rPr>
          <w:color w:val="000000"/>
          <w:lang w:val="en-GB"/>
        </w:rPr>
        <w:t>Vitousek</w:t>
      </w:r>
      <w:proofErr w:type="spellEnd"/>
      <w:r>
        <w:rPr>
          <w:color w:val="000000"/>
          <w:lang w:val="en-GB"/>
        </w:rPr>
        <w:t xml:space="preserve"> et al. 2017, </w:t>
      </w:r>
      <w:r>
        <w:rPr>
          <w:rStyle w:val="InternetLink"/>
          <w:color w:val="000000"/>
          <w:u w:val="none"/>
          <w:lang w:val="en-GB"/>
        </w:rPr>
        <w:fldChar w:fldCharType="begin"/>
      </w:r>
      <w:r>
        <w:rPr>
          <w:rStyle w:val="InternetLink"/>
          <w:color w:val="000000"/>
          <w:u w:val="none"/>
          <w:lang w:val="en-GB"/>
        </w:rPr>
        <w:instrText xml:space="preserve"> HYPERLINK "javascript:;" \h </w:instrText>
      </w:r>
      <w:r>
        <w:rPr>
          <w:rStyle w:val="InternetLink"/>
          <w:color w:val="000000"/>
          <w:u w:val="none"/>
          <w:lang w:val="en-GB"/>
        </w:rPr>
        <w:fldChar w:fldCharType="separate"/>
      </w:r>
      <w:proofErr w:type="spellStart"/>
      <w:r>
        <w:rPr>
          <w:rStyle w:val="InternetLink"/>
          <w:color w:val="000000"/>
          <w:u w:val="none"/>
          <w:lang w:val="en-GB"/>
          <w:rPrChange w:id="16" w:author="Giorgia Graells" w:date="2021-03-28T20:51:00Z">
            <w:rPr/>
          </w:rPrChange>
        </w:rPr>
        <w:t>Luijendijk</w:t>
      </w:r>
      <w:proofErr w:type="spellEnd"/>
      <w:r>
        <w:rPr>
          <w:rStyle w:val="InternetLink"/>
          <w:color w:val="000000"/>
          <w:u w:val="none"/>
          <w:lang w:val="en-GB"/>
        </w:rPr>
        <w:fldChar w:fldCharType="end"/>
      </w:r>
      <w:r>
        <w:rPr>
          <w:color w:val="000000"/>
          <w:lang w:val="en-GB"/>
        </w:rPr>
        <w:t xml:space="preserve"> et al. 2018, </w:t>
      </w:r>
      <w:proofErr w:type="spellStart"/>
      <w:proofErr w:type="gramStart"/>
      <w:r>
        <w:rPr>
          <w:color w:val="000000"/>
          <w:lang w:val="en-GB"/>
        </w:rPr>
        <w:t>Benveniste</w:t>
      </w:r>
      <w:proofErr w:type="spellEnd"/>
      <w:proofErr w:type="gramEnd"/>
      <w:r>
        <w:rPr>
          <w:color w:val="000000"/>
          <w:lang w:val="en-GB"/>
        </w:rPr>
        <w:t xml:space="preserve"> et al. 2019).</w:t>
      </w:r>
    </w:p>
    <w:p w:rsidR="00F63FD5" w:rsidRDefault="00617750">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rsidR="00F63FD5" w:rsidRDefault="00617750">
      <w:pPr>
        <w:pStyle w:val="Ttulo1"/>
        <w:numPr>
          <w:ilvl w:val="0"/>
          <w:numId w:val="3"/>
        </w:numPr>
      </w:pPr>
      <w:r>
        <w:t>Methods</w:t>
      </w:r>
    </w:p>
    <w:p w:rsidR="00F63FD5" w:rsidRDefault="00617750">
      <w: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17" w:name="tw-target-text"/>
      <w:bookmarkEnd w:id="17"/>
      <w:r>
        <w:t xml:space="preserve">allowing to address open-frame or closed-frame questions (James et al. 2016). Selection of articles was made with a decision tree (Fig. 1), where the urban </w:t>
      </w:r>
      <w:proofErr w:type="spellStart"/>
      <w:r>
        <w:t>centre</w:t>
      </w:r>
      <w:proofErr w:type="spellEnd"/>
      <w:r>
        <w:t xml:space="preserve">, marine studies, and biodiversity approach had to be checked for any articles to be included. Fulfilling the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Grey-literature was not incorporated in the selection.</w:t>
      </w:r>
    </w:p>
    <w:p w:rsidR="00F63FD5" w:rsidRDefault="00617750">
      <w: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rsidR="00F63FD5" w:rsidRDefault="00617750">
      <w:r>
        <w:t xml:space="preserve">City’s population data were obtained from the United Nations (2019) compendium. Urban </w:t>
      </w:r>
      <w:proofErr w:type="spellStart"/>
      <w:r>
        <w:t>centres</w:t>
      </w:r>
      <w:proofErr w:type="spellEnd"/>
      <w:r>
        <w:t xml:space="preserve"> classification was modified from the United Nations (2014) and </w:t>
      </w:r>
      <w:proofErr w:type="spellStart"/>
      <w:r>
        <w:t>Barragán</w:t>
      </w:r>
      <w:proofErr w:type="spellEnd"/>
      <w:r>
        <w:t xml:space="preserve"> </w:t>
      </w:r>
      <w:del w:id="18" w:author="Giorgia Graells" w:date="2021-03-28T20:55:00Z">
        <w:r>
          <w:delText>and</w:delText>
        </w:r>
      </w:del>
      <w:ins w:id="19" w:author="Giorgia Graells" w:date="2021-03-28T20:55:00Z">
        <w:r>
          <w:t>&amp;</w:t>
        </w:r>
      </w:ins>
      <w: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rsidR="00F63FD5" w:rsidRDefault="00617750">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 data base using the Web of Science database, and carried out a descriptive analysis of the network. We did not used topological measurements of the network, but rather describe its </w:t>
      </w:r>
      <w:bookmarkStart w:id="20" w:name="__DdeLink__2507_1428397062"/>
      <w:r>
        <w:t>directionality</w:t>
      </w:r>
      <w:bookmarkEnd w:id="20"/>
      <w:r>
        <w:t xml:space="preserve">. This analysis was developed with package </w:t>
      </w:r>
      <w:proofErr w:type="spellStart"/>
      <w:r>
        <w:t>bibliometrix</w:t>
      </w:r>
      <w:proofErr w:type="spellEnd"/>
      <w:r>
        <w:t xml:space="preserve"> </w:t>
      </w:r>
      <w:r>
        <w:lastRenderedPageBreak/>
        <w:t xml:space="preserve">(Aria and </w:t>
      </w:r>
      <w:proofErr w:type="spellStart"/>
      <w:r>
        <w:t>Cuccurullo</w:t>
      </w:r>
      <w:proofErr w:type="spellEnd"/>
      <w:r>
        <w:t xml:space="preserve">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rsidR="00F63FD5" w:rsidRDefault="00617750">
      <w:r>
        <w:t xml:space="preserve">Classification, data analysis, and figures were prepared in R (R Core Team 2020) using </w:t>
      </w:r>
      <w:proofErr w:type="spellStart"/>
      <w:r>
        <w:t>RStudio</w:t>
      </w:r>
      <w:proofErr w:type="spellEnd"/>
      <w:r>
        <w:t xml:space="preserve"> (</w:t>
      </w:r>
      <w:proofErr w:type="spellStart"/>
      <w:r>
        <w:t>RStudio</w:t>
      </w:r>
      <w:proofErr w:type="spellEnd"/>
      <w:r>
        <w:t xml:space="preserve">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p>
    <w:p w:rsidR="00F63FD5" w:rsidRDefault="00617750">
      <w:pPr>
        <w:pStyle w:val="Ttulo1"/>
        <w:numPr>
          <w:ilvl w:val="0"/>
          <w:numId w:val="3"/>
        </w:numPr>
      </w:pPr>
      <w:r>
        <w:t>Results</w:t>
      </w:r>
    </w:p>
    <w:p w:rsidR="00F63FD5" w:rsidRDefault="00617750">
      <w:pPr>
        <w:pStyle w:val="Ttulo2"/>
        <w:numPr>
          <w:ilvl w:val="1"/>
          <w:numId w:val="3"/>
        </w:numPr>
        <w:jc w:val="both"/>
      </w:pPr>
      <w:r>
        <w:rPr>
          <w:rFonts w:ascii="Times New Roman" w:hAnsi="Times New Roman"/>
          <w:color w:val="000000"/>
          <w:szCs w:val="24"/>
          <w:lang w:val="en-GB"/>
        </w:rPr>
        <w:t>Coastal urban ecology tenden</w:t>
      </w:r>
      <w:bookmarkStart w:id="21" w:name="coastal-urban-ecology-tendencies"/>
      <w:bookmarkEnd w:id="21"/>
      <w:r>
        <w:rPr>
          <w:rFonts w:ascii="Times New Roman" w:hAnsi="Times New Roman"/>
          <w:color w:val="000000"/>
          <w:szCs w:val="24"/>
          <w:lang w:val="en-GB"/>
        </w:rPr>
        <w:t>cies</w:t>
      </w:r>
    </w:p>
    <w:p w:rsidR="00F63FD5" w:rsidRDefault="00617750">
      <w:r>
        <w:t>Coastal urban ecology studies that met selection criteria included a total of 237 articles</w:t>
      </w:r>
      <w:ins w:id="22" w:author="Giorgia Graells" w:date="2021-03-28T20:56:00Z">
        <w:r>
          <w:t xml:space="preserve"> (Fig. 1)</w:t>
        </w:r>
      </w:ins>
      <w: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w:t>
      </w:r>
      <w:proofErr w:type="spellStart"/>
      <w:r>
        <w:t>Punda-Polić</w:t>
      </w:r>
      <w:proofErr w:type="spellEnd"/>
      <w:r>
        <w:t xml:space="preserve"> et al. </w:t>
      </w:r>
      <w:ins w:id="23" w:author="Giorgia Graells" w:date="2021-03-31T15:27:00Z">
        <w:r>
          <w:t>(</w:t>
        </w:r>
      </w:ins>
      <w:r>
        <w:t>1995</w:t>
      </w:r>
      <w:ins w:id="24" w:author="Giorgia Graells" w:date="2021-03-31T15:28:00Z">
        <w:r>
          <w:t>)</w:t>
        </w:r>
      </w:ins>
      <w:r>
        <w:t xml:space="preserve">.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w:t>
      </w:r>
      <w:proofErr w:type="spellStart"/>
      <w:r>
        <w:t>Kulkova</w:t>
      </w:r>
      <w:proofErr w:type="spellEnd"/>
      <w:r>
        <w:t xml:space="preserve"> et al. 2011, </w:t>
      </w:r>
      <w:proofErr w:type="spellStart"/>
      <w:r>
        <w:t>Giovene</w:t>
      </w:r>
      <w:proofErr w:type="spellEnd"/>
      <w:r>
        <w:t xml:space="preserve"> di </w:t>
      </w:r>
      <w:proofErr w:type="spellStart"/>
      <w:r>
        <w:t>Girasole</w:t>
      </w:r>
      <w:proofErr w:type="spellEnd"/>
      <w:r>
        <w:t xml:space="preserve"> 2014, Fu et al. 2018), indexed book chapters 2.11% (e.g. Race et al. 2010, Wong 2011, </w:t>
      </w:r>
      <w:proofErr w:type="spellStart"/>
      <w:r>
        <w:t>Juchimiuk</w:t>
      </w:r>
      <w:proofErr w:type="spellEnd"/>
      <w:r>
        <w:t xml:space="preserve"> &amp; </w:t>
      </w:r>
      <w:proofErr w:type="spellStart"/>
      <w:r>
        <w:t>Januszkiewicz</w:t>
      </w:r>
      <w:proofErr w:type="spellEnd"/>
      <w:r>
        <w:t xml:space="preserve"> 2019), and reviews 2.11% (e.g. Garden et al. 2006, Cohen et al. 2013, </w:t>
      </w:r>
      <w:proofErr w:type="spellStart"/>
      <w:r>
        <w:t>Branoff</w:t>
      </w:r>
      <w:proofErr w:type="spellEnd"/>
      <w:r>
        <w:t xml:space="preserve"> 2017).</w:t>
      </w:r>
    </w:p>
    <w:p w:rsidR="00F63FD5" w:rsidRDefault="00617750">
      <w:r>
        <w:t xml:space="preserve">General </w:t>
      </w:r>
      <w:del w:id="25" w:author="Giorgia Graells" w:date="2021-04-07T17:21:00Z">
        <w:r>
          <w:delText>aspects</w:delText>
        </w:r>
      </w:del>
      <w:ins w:id="26" w:author="Giorgia Graells" w:date="2021-04-07T17:21:00Z">
        <w:r>
          <w:t>findings</w:t>
        </w:r>
      </w:ins>
      <w:r>
        <w:t xml:space="preserve"> and tendencies since 1995 are shown in Figure 3. The main disciplinary focus of research has consistently come from ecology with an average representation of 48.79% of studies for the whole study period. </w:t>
      </w:r>
      <w:ins w:id="27" w:author="Giorgia Graells" w:date="2021-03-29T21:02:00Z">
        <w:r>
          <w:t>Among ecologic</w:t>
        </w:r>
      </w:ins>
      <w:ins w:id="28" w:author="Giorgia Graells" w:date="2021-03-29T21:03:00Z">
        <w:r>
          <w:t>al studies</w:t>
        </w:r>
      </w:ins>
      <w:ins w:id="29" w:author="Usuario" w:date="2021-03-31T10:00:00Z">
        <w:r>
          <w:t>,</w:t>
        </w:r>
      </w:ins>
      <w:del w:id="30" w:author="Usuario" w:date="2021-03-31T10:00:00Z">
        <w:r>
          <w:delText xml:space="preserve"> it stands out </w:delText>
        </w:r>
      </w:del>
      <w:ins w:id="31" w:author="Usuario" w:date="2021-03-31T10:00:00Z">
        <w:r>
          <w:t xml:space="preserve"> </w:t>
        </w:r>
      </w:ins>
      <w:ins w:id="32" w:author="Giorgia Graells" w:date="2021-03-29T21:07:00Z">
        <w:r>
          <w:t>those where coastal urbanization have modified ecological patterns</w:t>
        </w:r>
      </w:ins>
      <w:ins w:id="33" w:author="Usuario" w:date="2021-03-31T10:00:00Z">
        <w:r>
          <w:t xml:space="preserve"> stand out</w:t>
        </w:r>
      </w:ins>
      <w:ins w:id="34" w:author="Giorgia Graells" w:date="2021-03-29T21:07:00Z">
        <w:r>
          <w:t xml:space="preserve">. </w:t>
        </w:r>
      </w:ins>
      <w:del w:id="35" w:author="Usuario" w:date="2021-03-31T10:01:00Z">
        <w:r>
          <w:delText>An example of this is the study of</w:delText>
        </w:r>
      </w:del>
      <w:ins w:id="36" w:author="Usuario" w:date="2021-03-31T10:01:00Z">
        <w:r>
          <w:t>For example</w:t>
        </w:r>
      </w:ins>
      <w:ins w:id="37" w:author="Giorgia Graells" w:date="2021-03-29T21:07:00Z">
        <w:r>
          <w:t xml:space="preserve"> Way et al. (2004), </w:t>
        </w:r>
      </w:ins>
      <w:del w:id="38" w:author="Usuario" w:date="2021-03-31T10:01:00Z">
        <w:r>
          <w:delText xml:space="preserve">where they </w:delText>
        </w:r>
      </w:del>
      <w:ins w:id="39" w:author="Giorgia Graells" w:date="2021-03-29T21:07:00Z">
        <w:r>
          <w:t xml:space="preserve">tracked movement and activity patterns of coyotes in northeastern North America, demonstrating that these mammals used more urbanized areas than natural </w:t>
        </w:r>
      </w:ins>
      <w:del w:id="40" w:author="Usuario" w:date="2021-03-31T10:01:00Z">
        <w:r>
          <w:delText xml:space="preserve">and residential </w:delText>
        </w:r>
      </w:del>
      <w:ins w:id="41" w:author="Giorgia Graells" w:date="2021-03-29T21:07:00Z">
        <w:r>
          <w:t xml:space="preserve">ones. </w:t>
        </w:r>
      </w:ins>
      <w:ins w:id="42" w:author="Usuario" w:date="2021-03-31T10:02:00Z">
        <w:r>
          <w:t xml:space="preserve">Other studies have </w:t>
        </w:r>
      </w:ins>
      <w:del w:id="43" w:author="Usuario" w:date="2021-03-31T10:02:00Z">
        <w:r>
          <w:delText>Another example relies on the</w:delText>
        </w:r>
      </w:del>
      <w:ins w:id="44" w:author="Usuario" w:date="2021-03-31T10:02:00Z">
        <w:r>
          <w:t>assessed</w:t>
        </w:r>
      </w:ins>
      <w:ins w:id="45" w:author="Giorgia Graells" w:date="2021-03-29T21:07:00Z">
        <w:r>
          <w:t xml:space="preserve"> diet</w:t>
        </w:r>
      </w:ins>
      <w:ins w:id="46" w:author="Usuario" w:date="2021-03-31T10:02:00Z">
        <w:r>
          <w:t>s</w:t>
        </w:r>
      </w:ins>
      <w:ins w:id="47" w:author="Giorgia Graells" w:date="2021-03-29T21:07:00Z">
        <w:r>
          <w:t xml:space="preserve"> and </w:t>
        </w:r>
      </w:ins>
      <w:del w:id="48" w:author="Usuario" w:date="2021-03-31T10:02:00Z">
        <w:r>
          <w:delText xml:space="preserve">use of </w:delText>
        </w:r>
      </w:del>
      <w:ins w:id="49" w:author="Giorgia Graells" w:date="2021-03-29T21:07:00Z">
        <w:r>
          <w:t>feeding habit</w:t>
        </w:r>
      </w:ins>
      <w:del w:id="50" w:author="Usuario" w:date="2021-03-31T10:02:00Z">
        <w:r>
          <w:delText>at</w:delText>
        </w:r>
      </w:del>
      <w:ins w:id="51" w:author="Usuario" w:date="2021-03-31T10:02:00Z">
        <w:r>
          <w:t>s</w:t>
        </w:r>
      </w:ins>
      <w:ins w:id="52" w:author="Giorgia Graells" w:date="2021-03-29T21:07:00Z">
        <w:r>
          <w:t xml:space="preserve"> of coastal birds </w:t>
        </w:r>
      </w:ins>
      <w:ins w:id="53" w:author="Usuario" w:date="2021-03-31T10:03:00Z">
        <w:r>
          <w:t xml:space="preserve">to assess the interplay between natural and anthropogenic factors in determining diversity patterns </w:t>
        </w:r>
      </w:ins>
      <w:ins w:id="54" w:author="Giorgia Graells" w:date="2021-03-29T21:07:00Z">
        <w:r>
          <w:t>(Washburn et al. 2013)</w:t>
        </w:r>
      </w:ins>
      <w:r>
        <w:t>.</w:t>
      </w:r>
      <w:ins w:id="55" w:author="Giorgia Graells" w:date="2021-03-29T21:07:00Z">
        <w:r>
          <w:t xml:space="preserve"> </w:t>
        </w:r>
      </w:ins>
      <w:r>
        <w:t xml:space="preserve">Social-ecological studies </w:t>
      </w:r>
      <w:ins w:id="56" w:author="Usuario" w:date="2021-03-31T10:05:00Z">
        <w:r>
          <w:t xml:space="preserve">were the second most common disciplinary focus </w:t>
        </w:r>
      </w:ins>
      <w:del w:id="57" w:author="Usuario" w:date="2021-03-31T10:05:00Z">
        <w:r>
          <w:delText xml:space="preserve">came second </w:delText>
        </w:r>
      </w:del>
      <w:r>
        <w:t>with 24.47%</w:t>
      </w:r>
      <w:del w:id="58" w:author="Usuario" w:date="2021-03-31T10:05:00Z">
        <w:r>
          <w:delText>,</w:delText>
        </w:r>
      </w:del>
      <w:ins w:id="59" w:author="Usuario" w:date="2021-03-31T10:05:00Z">
        <w:r>
          <w:t xml:space="preserve"> </w:t>
        </w:r>
      </w:ins>
      <w:del w:id="60" w:author="Usuario" w:date="2021-03-31T10:06:00Z">
        <w:r>
          <w:delText xml:space="preserve"> where research has remained</w:delText>
        </w:r>
      </w:del>
      <w:ins w:id="61" w:author="Giorgia Graells" w:date="2021-03-27T17:34:00Z">
        <w:del w:id="62" w:author="Usuario" w:date="2021-04-08T19:41:00Z">
          <w:r w:rsidDel="00617750">
            <w:delText xml:space="preserve"> relatively constant during the </w:delText>
          </w:r>
        </w:del>
      </w:ins>
      <w:del w:id="63" w:author="Usuario" w:date="2021-03-31T10:06:00Z">
        <w:r>
          <w:delText xml:space="preserve">years </w:delText>
        </w:r>
      </w:del>
      <w:ins w:id="64" w:author="Giorgia Graells" w:date="2021-03-27T17:34:00Z">
        <w:r>
          <w:t xml:space="preserve">(an average 2.2 publications per year between 2005 and 2009, </w:t>
        </w:r>
      </w:ins>
      <w:del w:id="65" w:author="Usuario" w:date="2021-03-31T10:06:00Z">
        <w:r>
          <w:delText xml:space="preserve">a </w:delText>
        </w:r>
      </w:del>
      <w:ins w:id="66" w:author="Giorgia Graells" w:date="2021-03-27T17:34:00Z">
        <w:r>
          <w:t xml:space="preserve">4.4 between 2010 and 2014, and </w:t>
        </w:r>
      </w:ins>
      <w:del w:id="67" w:author="Usuario" w:date="2021-03-31T10:06:00Z">
        <w:r>
          <w:delText xml:space="preserve">a </w:delText>
        </w:r>
      </w:del>
      <w:ins w:id="68" w:author="Giorgia Graells" w:date="2021-03-27T17:34:00Z">
        <w:r>
          <w:t>3.8 between 2015 and 2019; Fig 3a).</w:t>
        </w:r>
      </w:ins>
      <w:r>
        <w:t xml:space="preserve"> </w:t>
      </w:r>
      <w:ins w:id="69" w:author="Giorgia Graells" w:date="2021-03-30T22:38:00Z">
        <w:r>
          <w:t>S</w:t>
        </w:r>
      </w:ins>
      <w:del w:id="70" w:author="Usuario" w:date="2021-03-31T10:07:00Z">
        <w:r>
          <w:delText>ome of the s</w:delText>
        </w:r>
      </w:del>
      <w:ins w:id="71" w:author="Giorgia Graells" w:date="2021-03-30T22:38:00Z">
        <w:r>
          <w:t>oci</w:t>
        </w:r>
      </w:ins>
      <w:del w:id="72" w:author="Usuario" w:date="2021-03-31T10:08:00Z">
        <w:r>
          <w:delText>o</w:delText>
        </w:r>
      </w:del>
      <w:ins w:id="73" w:author="Usuario" w:date="2021-03-31T10:08:00Z">
        <w:r>
          <w:t>al</w:t>
        </w:r>
      </w:ins>
      <w:ins w:id="74" w:author="Giorgia Graells" w:date="2021-03-30T22:38:00Z">
        <w:r>
          <w:t>-ecological s</w:t>
        </w:r>
      </w:ins>
      <w:ins w:id="75" w:author="Giorgia Graells" w:date="2021-03-30T22:39:00Z">
        <w:r>
          <w:t xml:space="preserve">tudies </w:t>
        </w:r>
      </w:ins>
      <w:ins w:id="76" w:author="Usuario" w:date="2021-03-31T10:08:00Z">
        <w:r>
          <w:t xml:space="preserve">include those </w:t>
        </w:r>
      </w:ins>
      <w:del w:id="77" w:author="Usuario" w:date="2021-03-31T10:09:00Z">
        <w:r>
          <w:delText>have</w:delText>
        </w:r>
      </w:del>
      <w:ins w:id="78" w:author="Usuario" w:date="2021-03-31T10:09:00Z">
        <w:r>
          <w:t>which</w:t>
        </w:r>
      </w:ins>
      <w:ins w:id="79" w:author="Giorgia Graells" w:date="2021-03-30T22:39:00Z">
        <w:r>
          <w:t xml:space="preserve"> focus</w:t>
        </w:r>
      </w:ins>
      <w:del w:id="80" w:author="Usuario" w:date="2021-03-31T10:09:00Z">
        <w:r>
          <w:delText>ed</w:delText>
        </w:r>
      </w:del>
      <w:ins w:id="81" w:author="Giorgia Graells" w:date="2021-03-30T22:39:00Z">
        <w:r>
          <w:t xml:space="preserve"> </w:t>
        </w:r>
      </w:ins>
      <w:del w:id="82" w:author="Usuario" w:date="2021-03-31T10:09:00Z">
        <w:r>
          <w:delText>i</w:delText>
        </w:r>
      </w:del>
      <w:ins w:id="83" w:author="Usuario" w:date="2021-03-31T10:09:00Z">
        <w:r>
          <w:t>o</w:t>
        </w:r>
      </w:ins>
      <w:ins w:id="84" w:author="Giorgia Graells" w:date="2021-03-30T22:39:00Z">
        <w:r>
          <w:t xml:space="preserve">n biodiversity and natural environment perceptions and </w:t>
        </w:r>
      </w:ins>
      <w:ins w:id="85" w:author="Usuario" w:date="2021-03-31T10:09:00Z">
        <w:r>
          <w:t xml:space="preserve">human </w:t>
        </w:r>
      </w:ins>
      <w:ins w:id="86" w:author="Giorgia Graells" w:date="2021-03-30T22:39:00Z">
        <w:r>
          <w:t>wellbeing</w:t>
        </w:r>
      </w:ins>
      <w:ins w:id="87" w:author="Giorgia Graells" w:date="2021-03-30T22:42:00Z">
        <w:r>
          <w:t xml:space="preserve">. </w:t>
        </w:r>
      </w:ins>
      <w:ins w:id="88" w:author="Usuario" w:date="2021-03-31T10:09:00Z">
        <w:r>
          <w:t xml:space="preserve">For instance </w:t>
        </w:r>
      </w:ins>
      <w:ins w:id="89" w:author="Giorgia Graells" w:date="2021-03-30T22:39:00Z">
        <w:r>
          <w:t>White et al. (2013</w:t>
        </w:r>
      </w:ins>
      <w:ins w:id="90" w:author="Giorgia Graells" w:date="2021-03-31T15:28:00Z">
        <w:r>
          <w:t>)</w:t>
        </w:r>
      </w:ins>
      <w:ins w:id="91" w:author="Giorgia Graells" w:date="2021-03-30T23:01:00Z">
        <w:r>
          <w:t xml:space="preserve"> </w:t>
        </w:r>
      </w:ins>
      <w:ins w:id="92" w:author="Usuario" w:date="2021-03-31T10:10:00Z">
        <w:r>
          <w:t xml:space="preserve">assessed </w:t>
        </w:r>
      </w:ins>
      <w:ins w:id="93" w:author="Usuario" w:date="2021-04-08T19:42:00Z">
        <w:r>
          <w:t>humans</w:t>
        </w:r>
      </w:ins>
      <w:ins w:id="94" w:author="Usuario" w:date="2021-03-31T10:10:00Z">
        <w:r>
          <w:t xml:space="preserve"> emotions </w:t>
        </w:r>
      </w:ins>
      <w:ins w:id="95" w:author="Usuario" w:date="2021-04-08T19:42:00Z">
        <w:r>
          <w:t>towards</w:t>
        </w:r>
      </w:ins>
      <w:ins w:id="96" w:author="Usuario" w:date="2021-03-31T10:11:00Z">
        <w:r>
          <w:t xml:space="preserve"> different </w:t>
        </w:r>
      </w:ins>
      <w:ins w:id="97" w:author="Usuario" w:date="2021-04-08T19:43:00Z">
        <w:r>
          <w:t xml:space="preserve">coastal </w:t>
        </w:r>
      </w:ins>
      <w:ins w:id="98" w:author="Usuario" w:date="2021-03-31T10:11:00Z">
        <w:r>
          <w:t xml:space="preserve">environments </w:t>
        </w:r>
        <w:proofErr w:type="gramStart"/>
        <w:r>
          <w:t xml:space="preserve">and </w:t>
        </w:r>
      </w:ins>
      <w:r>
        <w:t xml:space="preserve"> </w:t>
      </w:r>
      <w:ins w:id="99" w:author="Giorgia Graells" w:date="2021-03-30T22:44:00Z">
        <w:r>
          <w:t>Burger</w:t>
        </w:r>
        <w:proofErr w:type="gramEnd"/>
        <w:r>
          <w:t xml:space="preserve"> et al. (2017) </w:t>
        </w:r>
      </w:ins>
      <w:ins w:id="100" w:author="Usuario" w:date="2021-03-31T10:12:00Z">
        <w:r>
          <w:t>assessed human preferences towards protection and rest</w:t>
        </w:r>
      </w:ins>
      <w:ins w:id="101" w:author="Giorgia Graells" w:date="2021-04-07T18:06:00Z">
        <w:r>
          <w:t>o</w:t>
        </w:r>
      </w:ins>
      <w:ins w:id="102" w:author="Usuario" w:date="2021-03-31T10:12:00Z">
        <w:r>
          <w:t>ration</w:t>
        </w:r>
      </w:ins>
      <w:ins w:id="103" w:author="Giorgia Graells" w:date="2021-03-30T23:11:00Z">
        <w:r>
          <w:t xml:space="preserve">. </w:t>
        </w:r>
      </w:ins>
      <w:ins w:id="104" w:author="Usuario" w:date="2021-03-29T09:03:00Z">
        <w:r>
          <w:rPr>
            <w:lang w:val="en-GB"/>
          </w:rPr>
          <w:t>Environmental</w:t>
        </w:r>
      </w:ins>
      <w:ins w:id="105" w:author="Giorgia Graells" w:date="2021-03-27T12:22:00Z">
        <w:r>
          <w:rPr>
            <w:lang w:val="en-GB"/>
          </w:rPr>
          <w:t xml:space="preserve"> polic</w:t>
        </w:r>
      </w:ins>
      <w:ins w:id="106" w:author="Usuario" w:date="2021-03-29T09:03:00Z">
        <w:r>
          <w:rPr>
            <w:lang w:val="en-GB"/>
          </w:rPr>
          <w:t>y</w:t>
        </w:r>
      </w:ins>
      <w:ins w:id="107" w:author="Giorgia Graells" w:date="2021-03-27T12:22:00Z">
        <w:r>
          <w:rPr>
            <w:lang w:val="en-GB"/>
          </w:rPr>
          <w:t xml:space="preserve"> and planning studies</w:t>
        </w:r>
      </w:ins>
      <w:del w:id="108" w:author="Usuario" w:date="2021-03-29T09:04:00Z">
        <w:r>
          <w:rPr>
            <w:lang w:val="en-GB"/>
          </w:rPr>
          <w:delText>, where its most cited articles</w:delText>
        </w:r>
      </w:del>
      <w:ins w:id="109" w:author="Giorgia Graells" w:date="2021-03-27T12:22:00Z">
        <w:r>
          <w:t xml:space="preserve"> </w:t>
        </w:r>
      </w:ins>
      <w:ins w:id="110" w:author="Giorgia Graells" w:date="2021-03-27T15:44:00Z">
        <w:r>
          <w:rPr>
            <w:lang w:val="en-GB"/>
          </w:rPr>
          <w:t xml:space="preserve">have focused </w:t>
        </w:r>
      </w:ins>
      <w:del w:id="111" w:author="Usuario" w:date="2021-03-31T10:13:00Z">
        <w:r>
          <w:rPr>
            <w:lang w:val="en-GB"/>
          </w:rPr>
          <w:delText>i</w:delText>
        </w:r>
      </w:del>
      <w:ins w:id="112" w:author="Usuario" w:date="2021-03-31T10:13:00Z">
        <w:r>
          <w:rPr>
            <w:lang w:val="en-GB"/>
          </w:rPr>
          <w:t>o</w:t>
        </w:r>
      </w:ins>
      <w:ins w:id="113" w:author="Giorgia Graells" w:date="2021-03-27T15:44:00Z">
        <w:r>
          <w:rPr>
            <w:lang w:val="en-GB"/>
          </w:rPr>
          <w:t>n</w:t>
        </w:r>
      </w:ins>
      <w:ins w:id="114" w:author="Giorgia Graells" w:date="2021-03-27T15:45:00Z">
        <w:r>
          <w:rPr>
            <w:lang w:val="en-GB"/>
          </w:rPr>
          <w:t xml:space="preserve"> developing guidelines for planning</w:t>
        </w:r>
      </w:ins>
      <w:ins w:id="115" w:author="Giorgia Graells" w:date="2021-03-27T15:43:00Z">
        <w:r>
          <w:rPr>
            <w:lang w:val="en-GB"/>
          </w:rPr>
          <w:t xml:space="preserve"> in order to contribute to the sustainability of the urban environment</w:t>
        </w:r>
      </w:ins>
      <w:ins w:id="116" w:author="Usuario" w:date="2021-03-29T09:04:00Z">
        <w:r>
          <w:rPr>
            <w:lang w:val="en-GB"/>
          </w:rPr>
          <w:t>.</w:t>
        </w:r>
      </w:ins>
      <w:ins w:id="117" w:author="Giorgia Graells" w:date="2021-03-27T15:46:00Z">
        <w:r>
          <w:rPr>
            <w:lang w:val="en-GB"/>
          </w:rPr>
          <w:t xml:space="preserve"> </w:t>
        </w:r>
      </w:ins>
      <w:del w:id="118" w:author="Usuario" w:date="2021-03-29T09:04:00Z">
        <w:r>
          <w:rPr>
            <w:lang w:val="en-GB"/>
          </w:rPr>
          <w:delText>(</w:delText>
        </w:r>
      </w:del>
      <w:ins w:id="119" w:author="Usuario" w:date="2021-03-29T09:04:00Z">
        <w:r>
          <w:t xml:space="preserve">For instance </w:t>
        </w:r>
      </w:ins>
      <w:ins w:id="120" w:author="Giorgia Graells" w:date="2021-03-27T12:22:00Z">
        <w:del w:id="121" w:author="Usuario" w:date="2021-04-08T19:47:00Z">
          <w:r w:rsidDel="00617750">
            <w:delText>Semadeni-Davies et al. (2008</w:delText>
          </w:r>
        </w:del>
      </w:ins>
      <w:ins w:id="122" w:author="Giorgia Graells" w:date="2021-03-31T15:28:00Z">
        <w:del w:id="123" w:author="Usuario" w:date="2021-04-08T19:47:00Z">
          <w:r w:rsidDel="00617750">
            <w:delText>)</w:delText>
          </w:r>
        </w:del>
      </w:ins>
      <w:ins w:id="124" w:author="Giorgia Graells" w:date="2021-03-27T12:28:00Z">
        <w:del w:id="125" w:author="Usuario" w:date="2021-04-08T19:47:00Z">
          <w:r w:rsidDel="00617750">
            <w:delText xml:space="preserve"> assessed the potential impact of climate </w:delText>
          </w:r>
          <w:r w:rsidDel="00617750">
            <w:lastRenderedPageBreak/>
            <w:delText>change on water systems as an essential part of hydrological research</w:delText>
          </w:r>
        </w:del>
      </w:ins>
      <w:del w:id="126" w:author="Usuario" w:date="2021-03-29T09:05:00Z">
        <w:r>
          <w:delText>;</w:delText>
        </w:r>
      </w:del>
      <w:ins w:id="127" w:author="Giorgia Graells" w:date="2021-03-27T15:42:00Z">
        <w:del w:id="128" w:author="Usuario" w:date="2021-04-08T19:47:00Z">
          <w:r w:rsidDel="00617750">
            <w:delText xml:space="preserve"> and </w:delText>
          </w:r>
        </w:del>
        <w:proofErr w:type="spellStart"/>
        <w:r>
          <w:t>Alcoforado</w:t>
        </w:r>
        <w:proofErr w:type="spellEnd"/>
        <w:r>
          <w:t xml:space="preserve"> et al. (2009</w:t>
        </w:r>
      </w:ins>
      <w:ins w:id="129" w:author="Giorgia Graells" w:date="2021-03-31T15:29:00Z">
        <w:r>
          <w:t>)</w:t>
        </w:r>
      </w:ins>
      <w:ins w:id="130" w:author="Giorgia Graells" w:date="2021-03-27T17:19:00Z">
        <w:r>
          <w:t xml:space="preserve"> identified climatic needs in a coastal city </w:t>
        </w:r>
        <w:del w:id="131" w:author="Usuario" w:date="2021-04-08T19:47:00Z">
          <w:r w:rsidDel="00617750">
            <w:delText xml:space="preserve">with Mediterranean climate </w:delText>
          </w:r>
        </w:del>
        <w:r>
          <w:t xml:space="preserve">and discussed </w:t>
        </w:r>
        <w:del w:id="132" w:author="Usuario" w:date="2021-04-08T19:47:00Z">
          <w:r w:rsidDel="00617750">
            <w:delText xml:space="preserve">some of the </w:delText>
          </w:r>
        </w:del>
        <w:r>
          <w:t>problems that arise when applying climatic knowledge to urban planning</w:t>
        </w:r>
      </w:ins>
      <w:del w:id="133" w:author="Usuario" w:date="2021-03-29T09:05:00Z">
        <w:r>
          <w:delText>)</w:delText>
        </w:r>
      </w:del>
      <w:ins w:id="134" w:author="Giorgia Graells" w:date="2021-03-27T17:21:00Z">
        <w:r>
          <w:t>.</w:t>
        </w:r>
      </w:ins>
    </w:p>
    <w:p w:rsidR="00F63FD5" w:rsidRDefault="00617750">
      <w:del w:id="135" w:author="Giorgia Graells" w:date="2021-03-27T17:37:00Z">
        <w:r>
          <w:rPr>
            <w:color w:val="000000"/>
            <w:szCs w:val="24"/>
            <w:lang w:val="en-GB"/>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136" w:author="Giorgia Graells" w:date="2021-03-26T21:23:00Z">
        <w:r>
          <w:rPr>
            <w:color w:val="000000"/>
            <w:szCs w:val="24"/>
            <w:lang w:val="en-GB"/>
          </w:rPr>
          <w:delText xml:space="preserve"> </w:delText>
        </w:r>
      </w:del>
      <w:del w:id="137" w:author="Giorgia Graells" w:date="2021-03-27T17:37:00Z">
        <w:r>
          <w:rPr>
            <w:color w:val="000000"/>
            <w:szCs w:val="24"/>
            <w:lang w:val="en-GB"/>
          </w:rPr>
          <w:delText xml:space="preserve">urban impacts (Bertocci et al. 2017, Bugnot et al. 2019) and ecological conditions in urban areas </w:delText>
        </w:r>
      </w:del>
      <w:del w:id="138" w:author="Giorgia Graells" w:date="2021-03-26T21:25:00Z">
        <w:r>
          <w:rPr>
            <w:color w:val="000000"/>
            <w:szCs w:val="24"/>
            <w:lang w:val="en-GB"/>
          </w:rPr>
          <w:delText>(</w:delText>
        </w:r>
      </w:del>
      <w:del w:id="139" w:author="Giorgia Graells" w:date="2021-03-27T17:37:00Z">
        <w:r>
          <w:rPr>
            <w:color w:val="000000"/>
            <w:szCs w:val="24"/>
            <w:lang w:val="en-GB"/>
          </w:rPr>
          <w:delText>Heery et al. 2018</w:delText>
        </w:r>
      </w:del>
      <w:del w:id="140" w:author="Giorgia Graells" w:date="2021-03-26T21:26:00Z">
        <w:r>
          <w:rPr>
            <w:color w:val="000000"/>
            <w:szCs w:val="24"/>
            <w:lang w:val="en-GB"/>
          </w:rPr>
          <w:delText>,</w:delText>
        </w:r>
      </w:del>
      <w:del w:id="141" w:author="Giorgia Graells" w:date="2021-03-27T17:37:00Z">
        <w:r>
          <w:rPr>
            <w:color w:val="000000"/>
            <w:szCs w:val="24"/>
            <w:lang w:val="en-GB"/>
          </w:rPr>
          <w:delText xml:space="preserve"> Greenwell 2019) </w:delText>
        </w:r>
      </w:del>
      <w:del w:id="142" w:author="Giorgia Graells" w:date="2021-03-26T21:26:00Z">
        <w:r>
          <w:rPr>
            <w:color w:val="000000"/>
            <w:szCs w:val="24"/>
            <w:lang w:val="en-GB"/>
          </w:rPr>
          <w:delText>while s</w:delText>
        </w:r>
      </w:del>
      <w:del w:id="143" w:author="Giorgia Graells" w:date="2021-03-27T17:39:00Z">
        <w:r>
          <w:rPr>
            <w:color w:val="000000"/>
            <w:szCs w:val="24"/>
            <w:lang w:val="en-GB"/>
          </w:rPr>
          <w:delText>ocial-ecological studies include dimensions such as human perceptions of urban conditions (</w:delText>
        </w:r>
      </w:del>
      <w:del w:id="144" w:author="Giorgia Graells" w:date="2021-03-26T21:28:00Z">
        <w:r>
          <w:rPr>
            <w:color w:val="000000"/>
            <w:szCs w:val="24"/>
            <w:lang w:val="en-GB"/>
          </w:rPr>
          <w:delText>Groosman</w:delText>
        </w:r>
      </w:del>
      <w:del w:id="145" w:author="Giorgia Graells" w:date="2021-03-27T17:39:00Z">
        <w:r>
          <w:rPr>
            <w:color w:val="000000"/>
            <w:szCs w:val="24"/>
            <w:lang w:val="en-GB"/>
          </w:rPr>
          <w:delText xml:space="preserve"> 2008, Ye et al. 2010</w:delText>
        </w:r>
      </w:del>
      <w:del w:id="146" w:author="Giorgia Graells" w:date="2021-03-27T12:52:00Z">
        <w:r>
          <w:rPr>
            <w:color w:val="000000"/>
            <w:szCs w:val="24"/>
            <w:lang w:val="en-GB"/>
          </w:rPr>
          <w:delText>,</w:delText>
        </w:r>
      </w:del>
      <w:del w:id="147" w:author="Giorgia Graells" w:date="2021-03-27T17:39:00Z">
        <w:r>
          <w:rPr>
            <w:color w:val="000000"/>
            <w:szCs w:val="24"/>
            <w:lang w:val="en-GB"/>
          </w:rPr>
          <w:delText xml:space="preserve"> </w:delText>
        </w:r>
      </w:del>
      <w:del w:id="148" w:author="Giorgia Graells" w:date="2021-03-27T18:00:00Z">
        <w:r>
          <w:rPr>
            <w:color w:val="000000"/>
            <w:szCs w:val="24"/>
            <w:lang w:val="en-GB"/>
          </w:rPr>
          <w:delText>Lopes et al. 2011).</w:delText>
        </w:r>
      </w:del>
      <w:r>
        <w:t xml:space="preserve"> </w:t>
      </w:r>
    </w:p>
    <w:p w:rsidR="00F63FD5" w:rsidRDefault="00617750">
      <w:r>
        <w:t xml:space="preserve">Coastal ecology research has mainly considered spatial approaches searching for patterns based on differences in urban morphology. </w:t>
      </w:r>
      <w:ins w:id="149" w:author="Giorgia Graells" w:date="2021-03-25T15:20:00Z">
        <w:r>
          <w:t>These spatial patterns include</w:t>
        </w:r>
      </w:ins>
      <w:ins w:id="150" w:author="Giorgia Graells" w:date="2021-03-25T15:21:00Z">
        <w:r>
          <w:t xml:space="preserve"> land cover </w:t>
        </w:r>
      </w:ins>
      <w:ins w:id="151" w:author="Usuario" w:date="2021-03-31T10:14:00Z">
        <w:r>
          <w:t xml:space="preserve">and </w:t>
        </w:r>
      </w:ins>
      <w:ins w:id="152" w:author="Giorgia Graells" w:date="2021-03-25T15:21:00Z">
        <w:r>
          <w:t>land use</w:t>
        </w:r>
      </w:ins>
      <w:r>
        <w:t xml:space="preserve">. </w:t>
      </w:r>
      <w:ins w:id="153" w:author="Usuario" w:date="2021-03-29T09:07:00Z">
        <w:r>
          <w:t>For instance,</w:t>
        </w:r>
      </w:ins>
      <w:ins w:id="154" w:author="Giorgia Graells" w:date="2021-03-28T11:29:00Z">
        <w:r>
          <w:t xml:space="preserve"> </w:t>
        </w:r>
      </w:ins>
      <w:del w:id="155" w:author="Usuario" w:date="2021-04-08T19:47:00Z">
        <w:r w:rsidDel="00617750">
          <w:delText xml:space="preserve"> </w:delText>
        </w:r>
      </w:del>
      <w:ins w:id="156" w:author="Giorgia Graells" w:date="2021-04-07T17:52:00Z">
        <w:r>
          <w:t>research</w:t>
        </w:r>
      </w:ins>
      <w:ins w:id="157" w:author="Giorgia Graells" w:date="2021-04-07T17:50:00Z">
        <w:r>
          <w:t xml:space="preserve"> </w:t>
        </w:r>
      </w:ins>
      <w:ins w:id="158" w:author="Giorgia Graells" w:date="2021-04-07T17:51:00Z">
        <w:r>
          <w:t>based on</w:t>
        </w:r>
      </w:ins>
      <w:r>
        <w:t xml:space="preserve"> </w:t>
      </w:r>
      <w:ins w:id="159" w:author="Giorgia Graells" w:date="2021-03-24T22:06:00Z">
        <w:r>
          <w:t xml:space="preserve">beach width and coastal slope that determine the most critical physical parameters </w:t>
        </w:r>
      </w:ins>
      <w:ins w:id="160" w:author="Usuario" w:date="2021-03-29T09:08:00Z">
        <w:r>
          <w:t>to</w:t>
        </w:r>
      </w:ins>
      <w:ins w:id="161" w:author="Giorgia Graells" w:date="2021-03-24T22:06:00Z">
        <w:r>
          <w:t xml:space="preserve"> create</w:t>
        </w:r>
      </w:ins>
      <w:r>
        <w:t xml:space="preserve"> </w:t>
      </w:r>
      <w:del w:id="162" w:author="Usuario" w:date="2021-03-29T09:08:00Z">
        <w:r>
          <w:delText xml:space="preserve"> </w:delText>
        </w:r>
      </w:del>
      <w:ins w:id="163" w:author="Giorgia Graells" w:date="2021-03-24T22:06:00Z">
        <w:r>
          <w:t>coastal vulnerability</w:t>
        </w:r>
      </w:ins>
      <w:ins w:id="164" w:author="Usuario" w:date="2021-03-29T09:08:00Z">
        <w:r>
          <w:t xml:space="preserve"> maps</w:t>
        </w:r>
      </w:ins>
      <w:del w:id="165" w:author="Giorgia Graells" w:date="2021-03-24T22:45:00Z">
        <w:r>
          <w:delText>)</w:delText>
        </w:r>
      </w:del>
      <w:ins w:id="166" w:author="Giorgia Graells" w:date="2021-04-07T16:02:00Z">
        <w:r>
          <w:t xml:space="preserve"> (</w:t>
        </w:r>
        <w:proofErr w:type="spellStart"/>
        <w:r>
          <w:t>Kantamaneni</w:t>
        </w:r>
        <w:proofErr w:type="spellEnd"/>
        <w:r>
          <w:t xml:space="preserve"> et al. 2019)</w:t>
        </w:r>
      </w:ins>
      <w:r>
        <w:t>. Study approaches have slowly included temporal dimensions (Fig. 3b)</w:t>
      </w:r>
      <w:ins w:id="167" w:author="Giorgia Graells" w:date="2021-04-07T17:52:00Z">
        <w:r>
          <w:t>.</w:t>
        </w:r>
      </w:ins>
      <w:r>
        <w:t xml:space="preserve"> </w:t>
      </w:r>
      <w:proofErr w:type="spellStart"/>
      <w:r>
        <w:t>Spatio</w:t>
      </w:r>
      <w:proofErr w:type="spellEnd"/>
      <w:r>
        <w:t>-temporal</w:t>
      </w:r>
      <w:ins w:id="168" w:author="Giorgia Graells" w:date="2021-03-27T17:46:00Z">
        <w:r>
          <w:t xml:space="preserve"> </w:t>
        </w:r>
      </w:ins>
      <w:ins w:id="169" w:author="Giorgia Graells" w:date="2021-03-27T17:47:00Z">
        <w:r>
          <w:t xml:space="preserve">studies included articles such as </w:t>
        </w:r>
      </w:ins>
      <w:del w:id="170" w:author="Giorgia Graells" w:date="2021-03-27T22:56:00Z">
        <w:r>
          <w:rPr>
            <w:color w:val="000000"/>
            <w:szCs w:val="24"/>
          </w:rPr>
          <w:delText xml:space="preserve"> </w:delText>
        </w:r>
      </w:del>
      <w:ins w:id="171" w:author="Giorgia Graells" w:date="2021-03-24T22:52:00Z">
        <w:r>
          <w:rPr>
            <w:color w:val="000000"/>
            <w:szCs w:val="24"/>
          </w:rPr>
          <w:t xml:space="preserve">Grossmann (2008) who </w:t>
        </w:r>
        <w:r>
          <w:rPr>
            <w:color w:val="000000"/>
            <w:szCs w:val="24"/>
            <w:lang w:val="en-GB"/>
          </w:rPr>
          <w:t>discusses the consequences of current global technological, organisational and economic developments for a port</w:t>
        </w:r>
      </w:ins>
      <w:del w:id="172" w:author="Usuario" w:date="2021-03-29T09:13:00Z">
        <w:r>
          <w:rPr>
            <w:color w:val="000000"/>
            <w:szCs w:val="24"/>
            <w:lang w:val="en-GB"/>
          </w:rPr>
          <w:delText>;</w:delText>
        </w:r>
      </w:del>
      <w:ins w:id="173" w:author="Giorgia Graells" w:date="2021-03-24T22:52:00Z">
        <w:del w:id="174" w:author="Usuario" w:date="2021-04-08T19:48:00Z">
          <w:r w:rsidDel="00617750">
            <w:rPr>
              <w:color w:val="000000"/>
              <w:szCs w:val="24"/>
              <w:lang w:val="en-GB"/>
            </w:rPr>
            <w:delText xml:space="preserve"> and </w:delText>
          </w:r>
          <w:r w:rsidDel="00617750">
            <w:rPr>
              <w:color w:val="000000"/>
              <w:szCs w:val="24"/>
            </w:rPr>
            <w:delText>Clarkson et al. (1996</w:delText>
          </w:r>
        </w:del>
      </w:ins>
      <w:ins w:id="175" w:author="Giorgia Graells" w:date="2021-03-27T17:43:00Z">
        <w:del w:id="176" w:author="Usuario" w:date="2021-04-08T19:48:00Z">
          <w:r w:rsidDel="00617750">
            <w:rPr>
              <w:color w:val="000000"/>
              <w:szCs w:val="24"/>
            </w:rPr>
            <w:delText>)</w:delText>
          </w:r>
        </w:del>
      </w:ins>
      <w:ins w:id="177" w:author="Giorgia Graells" w:date="2021-03-27T17:45:00Z">
        <w:del w:id="178" w:author="Usuario" w:date="2021-04-08T19:48:00Z">
          <w:r w:rsidDel="00617750">
            <w:rPr>
              <w:color w:val="000000"/>
              <w:szCs w:val="24"/>
            </w:rPr>
            <w:delText xml:space="preserve"> </w:delText>
          </w:r>
        </w:del>
      </w:ins>
      <w:del w:id="179" w:author="Usuario" w:date="2021-04-08T19:48:00Z">
        <w:r w:rsidDel="00617750">
          <w:rPr>
            <w:color w:val="000000"/>
            <w:szCs w:val="24"/>
          </w:rPr>
          <w:delText>,</w:delText>
        </w:r>
      </w:del>
      <w:ins w:id="180" w:author="Giorgia Graells" w:date="2021-03-27T17:47:00Z">
        <w:del w:id="181" w:author="Usuario" w:date="2021-04-08T19:48:00Z">
          <w:r w:rsidDel="00617750">
            <w:rPr>
              <w:color w:val="000000"/>
              <w:szCs w:val="24"/>
            </w:rPr>
            <w:delText xml:space="preserve">who </w:delText>
          </w:r>
        </w:del>
      </w:ins>
      <w:ins w:id="182" w:author="Giorgia Graells" w:date="2021-03-24T22:49:00Z">
        <w:del w:id="183" w:author="Usuario" w:date="2021-04-08T19:48:00Z">
          <w:r w:rsidDel="00617750">
            <w:rPr>
              <w:color w:val="000000"/>
              <w:szCs w:val="24"/>
            </w:rPr>
            <w:delText>described concentrations of benzene and toluene in New Zealand</w:delText>
          </w:r>
        </w:del>
      </w:ins>
      <w:ins w:id="184" w:author="Giorgia Graells" w:date="2021-03-24T22:53:00Z">
        <w:del w:id="185" w:author="Usuario" w:date="2021-04-08T19:48:00Z">
          <w:r w:rsidDel="00617750">
            <w:rPr>
              <w:color w:val="000000"/>
              <w:szCs w:val="24"/>
            </w:rPr>
            <w:delText xml:space="preserve"> </w:delText>
          </w:r>
        </w:del>
      </w:ins>
      <w:ins w:id="186" w:author="Giorgia Graells" w:date="2021-03-24T22:50:00Z">
        <w:del w:id="187" w:author="Usuario" w:date="2021-04-08T19:48:00Z">
          <w:r w:rsidDel="00617750">
            <w:rPr>
              <w:color w:val="000000"/>
              <w:szCs w:val="24"/>
            </w:rPr>
            <w:delText>air</w:delText>
          </w:r>
        </w:del>
      </w:ins>
      <w:ins w:id="188" w:author="Giorgia Graells" w:date="2021-03-24T22:53:00Z">
        <w:del w:id="189" w:author="Usuario" w:date="2021-04-08T19:48:00Z">
          <w:r w:rsidDel="00617750">
            <w:rPr>
              <w:color w:val="000000"/>
              <w:szCs w:val="24"/>
            </w:rPr>
            <w:delText xml:space="preserve"> including seasonality</w:delText>
          </w:r>
        </w:del>
      </w:ins>
      <w:ins w:id="190" w:author="Giorgia Graells" w:date="2021-03-30T23:40:00Z">
        <w:del w:id="191" w:author="Usuario" w:date="2021-04-08T19:48:00Z">
          <w:r w:rsidDel="00617750">
            <w:rPr>
              <w:color w:val="000000"/>
              <w:szCs w:val="24"/>
            </w:rPr>
            <w:delText xml:space="preserve"> and the effects of wind direction that comes mainly from ocean air masses</w:delText>
          </w:r>
        </w:del>
      </w:ins>
      <w:r>
        <w:rPr>
          <w:color w:val="000000"/>
          <w:szCs w:val="24"/>
        </w:rPr>
        <w:t>.</w:t>
      </w:r>
      <w:r>
        <w:rPr>
          <w:szCs w:val="24"/>
        </w:rPr>
        <w:t xml:space="preserve">  T</w:t>
      </w:r>
      <w:r>
        <w:t xml:space="preserve">emporal studies </w:t>
      </w:r>
      <w:ins w:id="192" w:author="Giorgia Graells" w:date="2021-03-27T17:49:00Z">
        <w:r>
          <w:t xml:space="preserve">included </w:t>
        </w:r>
      </w:ins>
      <w:r>
        <w:t>Priestl</w:t>
      </w:r>
      <w:bookmarkStart w:id="193" w:name="__DdeLink__1355_1734896042"/>
      <w:bookmarkEnd w:id="193"/>
      <w:r>
        <w:t xml:space="preserve">ey et al. </w:t>
      </w:r>
      <w:ins w:id="194" w:author="Giorgia Graells" w:date="2021-03-27T17:52:00Z">
        <w:r>
          <w:t>(</w:t>
        </w:r>
      </w:ins>
      <w:r>
        <w:t>2018</w:t>
      </w:r>
      <w:ins w:id="195" w:author="Giorgia Graells" w:date="2021-03-27T17:52:00Z">
        <w:r>
          <w:t xml:space="preserve">) </w:t>
        </w:r>
      </w:ins>
      <w:ins w:id="196" w:author="Usuario" w:date="2021-03-31T10:15:00Z">
        <w:r>
          <w:t xml:space="preserve">who assessed </w:t>
        </w:r>
      </w:ins>
      <w:del w:id="197" w:author="Usuario" w:date="2021-03-31T10:15:00Z">
        <w:r>
          <w:delText xml:space="preserve">with an </w:delText>
        </w:r>
      </w:del>
      <w:ins w:id="198" w:author="Giorgia Graells" w:date="2021-03-26T22:29:00Z">
        <w:r>
          <w:t>inorganic and organic compound</w:t>
        </w:r>
      </w:ins>
      <w:ins w:id="199" w:author="Usuario" w:date="2021-04-08T19:48:00Z">
        <w:r>
          <w:t>s</w:t>
        </w:r>
      </w:ins>
      <w:r>
        <w:t xml:space="preserve"> </w:t>
      </w:r>
      <w:ins w:id="200" w:author="Usuario" w:date="2021-03-31T10:16:00Z">
        <w:r>
          <w:t xml:space="preserve">and their relation to </w:t>
        </w:r>
      </w:ins>
      <w:del w:id="201" w:author="Usuario" w:date="2021-03-31T10:16:00Z">
        <w:r>
          <w:delText xml:space="preserve"> </w:delText>
        </w:r>
      </w:del>
      <w:ins w:id="202" w:author="Giorgia Graells" w:date="2021-03-26T22:30:00Z">
        <w:r>
          <w:t>photolysis</w:t>
        </w:r>
      </w:ins>
      <w:ins w:id="203" w:author="Giorgia Graells" w:date="2021-03-31T00:06:00Z">
        <w:r>
          <w:t xml:space="preserve"> </w:t>
        </w:r>
      </w:ins>
      <w:ins w:id="204" w:author="Giorgia Graells" w:date="2021-03-30T23:58:00Z">
        <w:r>
          <w:t>and Martin et al. (2007) w</w:t>
        </w:r>
      </w:ins>
      <w:ins w:id="205" w:author="Usuario" w:date="2021-03-31T10:16:00Z">
        <w:r>
          <w:t xml:space="preserve">ho studied </w:t>
        </w:r>
      </w:ins>
      <w:del w:id="206" w:author="Usuario" w:date="2021-03-31T10:17:00Z">
        <w:r>
          <w:delText xml:space="preserve">ith a </w:delText>
        </w:r>
      </w:del>
      <w:ins w:id="207" w:author="Giorgia Graells" w:date="2021-03-30T23:58:00Z">
        <w:r>
          <w:t xml:space="preserve">management </w:t>
        </w:r>
      </w:ins>
      <w:ins w:id="208" w:author="Usuario" w:date="2021-03-31T10:17:00Z">
        <w:r>
          <w:t>approaches for  a coastal</w:t>
        </w:r>
      </w:ins>
      <w:ins w:id="209" w:author="Giorgia Graells" w:date="2021-03-30T23:58:00Z">
        <w:r>
          <w:t xml:space="preserve"> urban pest</w:t>
        </w:r>
      </w:ins>
      <w:ins w:id="210" w:author="Usuario" w:date="2021-03-31T10:18:00Z">
        <w:r>
          <w:t xml:space="preserve"> (white Ibis)</w:t>
        </w:r>
      </w:ins>
      <w:ins w:id="211" w:author="Giorgia Graells" w:date="2021-03-30T23:58:00Z">
        <w:r>
          <w:t xml:space="preserve"> along the east coast of Australia</w:t>
        </w:r>
      </w:ins>
      <w:del w:id="212" w:author="Usuario" w:date="2021-03-31T10:18:00Z">
        <w:r>
          <w:delText xml:space="preserve">, through the </w:delText>
        </w:r>
      </w:del>
      <w:ins w:id="213" w:author="Giorgia Graells" w:date="2021-03-31T00:06:00Z">
        <w:r>
          <w:t xml:space="preserve">. </w:t>
        </w:r>
      </w:ins>
      <w:del w:id="214" w:author="Giorgia Graells" w:date="2021-03-28T11:37:00Z">
        <w:r>
          <w:delText xml:space="preserve"> </w:delText>
        </w:r>
      </w:del>
      <w:ins w:id="215" w:author="Usuario" w:date="2021-03-31T10:18:00Z">
        <w:r>
          <w:t xml:space="preserve">Studies which use </w:t>
        </w:r>
      </w:ins>
      <w:r>
        <w:t>experimental approaches through time</w:t>
      </w:r>
      <w:ins w:id="216" w:author="Giorgia Graells" w:date="2021-03-27T17:53:00Z">
        <w:r>
          <w:t xml:space="preserve"> </w:t>
        </w:r>
      </w:ins>
      <w:del w:id="217" w:author="Usuario" w:date="2021-03-31T10:19:00Z">
        <w:r>
          <w:delText>are</w:delText>
        </w:r>
      </w:del>
      <w:ins w:id="218" w:author="Usuario" w:date="2021-03-31T10:19:00Z">
        <w:r>
          <w:t>represent</w:t>
        </w:r>
      </w:ins>
      <w:ins w:id="219" w:author="Giorgia Graells" w:date="2021-03-31T00:10:00Z">
        <w:r>
          <w:t xml:space="preserve"> less than 1% of the articles. They </w:t>
        </w:r>
      </w:ins>
      <w:ins w:id="220" w:author="Giorgia Graells" w:date="2021-03-28T11:37:00Z">
        <w:r>
          <w:t xml:space="preserve">included </w:t>
        </w:r>
      </w:ins>
      <w:ins w:id="221" w:author="Giorgia Graells" w:date="2021-03-28T21:11:00Z">
        <w:r>
          <w:t>articles</w:t>
        </w:r>
      </w:ins>
      <w:ins w:id="222" w:author="Giorgia Graells" w:date="2021-03-25T15:49:00Z">
        <w:r>
          <w:t xml:space="preserve"> such as the study of</w:t>
        </w:r>
      </w:ins>
      <w:ins w:id="223" w:author="Giorgia Graells" w:date="2021-03-28T11:38:00Z">
        <w:r>
          <w:t xml:space="preserve"> </w:t>
        </w:r>
      </w:ins>
      <w:r>
        <w:rPr>
          <w:color w:val="000000"/>
          <w:szCs w:val="24"/>
          <w:lang w:val="en-GB"/>
        </w:rPr>
        <w:t xml:space="preserve">Leclerc &amp; </w:t>
      </w:r>
      <w:proofErr w:type="spellStart"/>
      <w:r>
        <w:rPr>
          <w:color w:val="000000"/>
          <w:szCs w:val="24"/>
          <w:lang w:val="en-GB"/>
        </w:rPr>
        <w:t>Viard</w:t>
      </w:r>
      <w:proofErr w:type="spellEnd"/>
      <w:r>
        <w:rPr>
          <w:color w:val="000000"/>
          <w:szCs w:val="24"/>
          <w:lang w:val="en-GB"/>
        </w:rPr>
        <w:t xml:space="preserve"> </w:t>
      </w:r>
      <w:ins w:id="224" w:author="Giorgia Graells" w:date="2021-03-25T15:56:00Z">
        <w:r>
          <w:rPr>
            <w:color w:val="000000"/>
            <w:szCs w:val="24"/>
            <w:lang w:val="en-GB"/>
          </w:rPr>
          <w:t>(</w:t>
        </w:r>
      </w:ins>
      <w:r>
        <w:rPr>
          <w:color w:val="000000"/>
          <w:szCs w:val="24"/>
          <w:lang w:val="en-GB"/>
        </w:rPr>
        <w:t>2018)</w:t>
      </w:r>
      <w:ins w:id="225" w:author="Giorgia Graells" w:date="2021-03-25T15:56:00Z">
        <w:r>
          <w:rPr>
            <w:color w:val="000000"/>
            <w:szCs w:val="24"/>
            <w:lang w:val="en-GB"/>
          </w:rPr>
          <w:t xml:space="preserve">, </w:t>
        </w:r>
      </w:ins>
      <w:r>
        <w:rPr>
          <w:color w:val="000000"/>
          <w:szCs w:val="24"/>
          <w:lang w:val="en-GB"/>
        </w:rPr>
        <w:t xml:space="preserve">who </w:t>
      </w:r>
      <w:ins w:id="226" w:author="Giorgia Graells" w:date="2021-03-25T15:56:00Z">
        <w:r>
          <w:rPr>
            <w:color w:val="000000"/>
            <w:szCs w:val="24"/>
            <w:lang w:val="en-GB"/>
          </w:rPr>
          <w:t>studied how swimming predators influenced the early development of fauna associated with floating pontoons in ma</w:t>
        </w:r>
      </w:ins>
      <w:ins w:id="227" w:author="Giorgia Graells" w:date="2021-03-25T15:58:00Z">
        <w:r>
          <w:rPr>
            <w:color w:val="000000"/>
            <w:szCs w:val="24"/>
            <w:lang w:val="en-GB"/>
          </w:rPr>
          <w:t>rinas</w:t>
        </w:r>
      </w:ins>
      <w:r>
        <w:t xml:space="preserve">. </w:t>
      </w:r>
    </w:p>
    <w:p w:rsidR="00617750" w:rsidRDefault="00617750">
      <w:pPr>
        <w:rPr>
          <w:ins w:id="228" w:author="Usuario" w:date="2021-04-08T19:53:00Z"/>
        </w:rPr>
      </w:pPr>
      <w:r>
        <w:t>Quantitative studies have dominated the literature during the past 20 year</w:t>
      </w:r>
      <w:ins w:id="229" w:author="Giorgia Graells" w:date="2021-03-27T22:57:00Z">
        <w:r>
          <w:t>s and</w:t>
        </w:r>
      </w:ins>
      <w:r>
        <w:t xml:space="preserve"> have focused on ecological approaches. For example </w:t>
      </w:r>
      <w:del w:id="230" w:author="Usuario" w:date="2021-03-31T10:20:00Z">
        <w:r>
          <w:delText xml:space="preserve">, </w:delText>
        </w:r>
      </w:del>
      <w:proofErr w:type="spellStart"/>
      <w:ins w:id="231" w:author="Giorgia Graells" w:date="2021-03-31T00:18:00Z">
        <w:r>
          <w:t>Tzortzakaki</w:t>
        </w:r>
        <w:proofErr w:type="spellEnd"/>
        <w:r>
          <w:t xml:space="preserve"> et al. (2018) </w:t>
        </w:r>
      </w:ins>
      <w:ins w:id="232" w:author="Giorgia Graells" w:date="2021-03-31T00:21:00Z">
        <w:r>
          <w:t xml:space="preserve">studied the effect of the different land-cover types on bird species richness and abundance </w:t>
        </w:r>
      </w:ins>
      <w:ins w:id="233" w:author="Giorgia Graells" w:date="2021-03-31T00:22:00Z">
        <w:del w:id="234" w:author="Usuario" w:date="2021-04-08T19:49:00Z">
          <w:r w:rsidDel="00617750">
            <w:delText xml:space="preserve"> </w:delText>
          </w:r>
        </w:del>
        <w:r>
          <w:t xml:space="preserve">and </w:t>
        </w:r>
      </w:ins>
      <w:ins w:id="235" w:author="Usuario" w:date="2021-04-08T19:49:00Z">
        <w:r>
          <w:t xml:space="preserve">concluded </w:t>
        </w:r>
      </w:ins>
      <w:ins w:id="236" w:author="Giorgia Graells" w:date="2021-03-31T00:19:00Z">
        <w:del w:id="237" w:author="Usuario" w:date="2021-04-08T19:50:00Z">
          <w:r w:rsidDel="00617750">
            <w:delText xml:space="preserve">proved </w:delText>
          </w:r>
        </w:del>
        <w:r>
          <w:t xml:space="preserve">that open green spaces are the most significant factor </w:t>
        </w:r>
      </w:ins>
      <w:r>
        <w:t>favoring</w:t>
      </w:r>
      <w:ins w:id="238" w:author="Giorgia Graells" w:date="2021-03-31T00:19:00Z">
        <w:r>
          <w:t xml:space="preserve"> bird diversity in a coastal city in Greece.</w:t>
        </w:r>
      </w:ins>
      <w:r>
        <w:t xml:space="preserve"> Qualitative studies represent 20% of the articles</w:t>
      </w:r>
      <w:del w:id="239" w:author="Usuario" w:date="2021-04-08T19:50:00Z">
        <w:r w:rsidDel="00617750">
          <w:delText>,</w:delText>
        </w:r>
      </w:del>
      <w:ins w:id="240" w:author="Usuario" w:date="2021-04-08T19:50:00Z">
        <w:r>
          <w:t>.</w:t>
        </w:r>
      </w:ins>
      <w:r>
        <w:t xml:space="preserve"> </w:t>
      </w:r>
      <w:ins w:id="241" w:author="Giorgia Graells" w:date="2021-03-27T18:02:00Z">
        <w:del w:id="242" w:author="Usuario" w:date="2021-04-08T19:50:00Z">
          <w:r w:rsidDel="00617750">
            <w:delText xml:space="preserve">and </w:delText>
          </w:r>
        </w:del>
      </w:ins>
      <w:del w:id="243" w:author="Usuario" w:date="2021-04-08T19:50:00Z">
        <w:r w:rsidDel="00617750">
          <w:delText>t</w:delText>
        </w:r>
      </w:del>
      <w:ins w:id="244" w:author="Usuario" w:date="2021-04-08T19:50:00Z">
        <w:r>
          <w:t>T</w:t>
        </w:r>
      </w:ins>
      <w:r>
        <w:t xml:space="preserve">hese </w:t>
      </w:r>
      <w:del w:id="245" w:author="Usuario" w:date="2021-04-08T19:50:00Z">
        <w:r w:rsidDel="00617750">
          <w:delText>are mostly centered in</w:delText>
        </w:r>
      </w:del>
      <w:ins w:id="246" w:author="Usuario" w:date="2021-04-08T19:50:00Z">
        <w:r>
          <w:t>mainly</w:t>
        </w:r>
      </w:ins>
      <w:r>
        <w:t xml:space="preserve"> </w:t>
      </w:r>
      <w:del w:id="247" w:author="Usuario" w:date="2021-04-08T19:50:00Z">
        <w:r w:rsidDel="00617750">
          <w:delText xml:space="preserve">using </w:delText>
        </w:r>
      </w:del>
      <w:ins w:id="248" w:author="Usuario" w:date="2021-04-08T19:50:00Z">
        <w:r>
          <w:t xml:space="preserve">use </w:t>
        </w:r>
      </w:ins>
      <w:r>
        <w:t>a social-</w:t>
      </w:r>
      <w:ins w:id="249" w:author="Usuario" w:date="2021-03-31T10:21:00Z">
        <w:r>
          <w:t xml:space="preserve">ecological </w:t>
        </w:r>
      </w:ins>
      <w:r>
        <w:t>approach</w:t>
      </w:r>
      <w:del w:id="250" w:author="Usuario" w:date="2021-04-08T19:50:00Z">
        <w:r w:rsidDel="00617750">
          <w:delText>.</w:delText>
        </w:r>
      </w:del>
      <w:ins w:id="251" w:author="Usuario" w:date="2021-04-08T19:50:00Z">
        <w:r>
          <w:t>.</w:t>
        </w:r>
      </w:ins>
      <w:ins w:id="252" w:author="Giorgia Graells" w:date="2021-04-07T14:47:00Z">
        <w:del w:id="253" w:author="Usuario" w:date="2021-04-08T19:51:00Z">
          <w:r w:rsidDel="00617750">
            <w:delText xml:space="preserve">, </w:delText>
          </w:r>
        </w:del>
      </w:ins>
      <w:ins w:id="254" w:author="Giorgia Graells" w:date="2021-04-07T14:51:00Z">
        <w:del w:id="255" w:author="Usuario" w:date="2021-04-08T19:51:00Z">
          <w:r w:rsidDel="00617750">
            <w:delText>including</w:delText>
          </w:r>
        </w:del>
      </w:ins>
      <w:del w:id="256" w:author="Usuario" w:date="2021-04-08T19:51:00Z">
        <w:r w:rsidDel="00617750">
          <w:delText xml:space="preserve"> Fo</w:delText>
        </w:r>
      </w:del>
      <w:ins w:id="257" w:author="Usuario" w:date="2021-04-08T19:51:00Z">
        <w:r>
          <w:t xml:space="preserve"> Studies </w:t>
        </w:r>
      </w:ins>
      <w:del w:id="258" w:author="Giorgia Graells" w:date="2021-04-07T14:48:00Z">
        <w:r>
          <w:delText>r example used</w:delText>
        </w:r>
      </w:del>
      <w:ins w:id="259" w:author="Usuario" w:date="2021-03-29T09:20:00Z">
        <w:r>
          <w:t xml:space="preserve"> </w:t>
        </w:r>
      </w:ins>
      <w:ins w:id="260" w:author="Usuario" w:date="2021-04-08T19:51:00Z">
        <w:r>
          <w:t xml:space="preserve">use </w:t>
        </w:r>
      </w:ins>
      <w:ins w:id="261" w:author="Usuario" w:date="2021-03-29T09:20:00Z">
        <w:r>
          <w:t xml:space="preserve">qualitative </w:t>
        </w:r>
      </w:ins>
      <w:ins w:id="262" w:author="Giorgia Graells" w:date="2021-03-28T21:50:00Z">
        <w:r>
          <w:t>interview</w:t>
        </w:r>
      </w:ins>
      <w:r>
        <w:t xml:space="preserve">s </w:t>
      </w:r>
      <w:ins w:id="263" w:author="Usuario" w:date="2021-03-29T09:20:00Z">
        <w:r>
          <w:t>to assess</w:t>
        </w:r>
      </w:ins>
      <w:ins w:id="264" w:author="Giorgia Graells" w:date="2021-03-28T21:50:00Z">
        <w:r>
          <w:t xml:space="preserve"> urban </w:t>
        </w:r>
      </w:ins>
      <w:ins w:id="265" w:author="Usuario" w:date="2021-03-29T09:21:00Z">
        <w:r>
          <w:t xml:space="preserve">coastal </w:t>
        </w:r>
      </w:ins>
      <w:ins w:id="266" w:author="Giorgia Graells" w:date="2021-03-28T21:50:00Z">
        <w:r>
          <w:t xml:space="preserve">environmental constructs </w:t>
        </w:r>
      </w:ins>
      <w:ins w:id="267" w:author="Usuario" w:date="2021-03-29T09:21:00Z">
        <w:r>
          <w:t>and preferences</w:t>
        </w:r>
      </w:ins>
      <w:ins w:id="268" w:author="Giorgia Graells" w:date="2021-04-07T14:48:00Z">
        <w:r>
          <w:t xml:space="preserve"> (Cleland et al. 2015)</w:t>
        </w:r>
      </w:ins>
      <w:ins w:id="269" w:author="Usuario" w:date="2021-03-29T09:22:00Z">
        <w:r>
          <w:t>.</w:t>
        </w:r>
      </w:ins>
      <w:ins w:id="270" w:author="Usuario" w:date="2021-03-29T09:23:00Z">
        <w:r>
          <w:t xml:space="preserve"> Other qualitative studies have been used to design green infrastructure in urban cities (</w:t>
        </w:r>
      </w:ins>
      <w:r>
        <w:t>Chen et al. 2015</w:t>
      </w:r>
      <w:ins w:id="271" w:author="Usuario" w:date="2021-03-29T09:24:00Z">
        <w:r>
          <w:t>). P</w:t>
        </w:r>
      </w:ins>
      <w:r>
        <w:t>olicy</w:t>
      </w:r>
      <w:ins w:id="272" w:author="Usuario" w:date="2021-03-29T09:24:00Z">
        <w:r>
          <w:t xml:space="preserve"> studies</w:t>
        </w:r>
      </w:ins>
      <w:r>
        <w:t xml:space="preserve"> </w:t>
      </w:r>
      <w:ins w:id="273" w:author="Usuario" w:date="2021-03-29T09:24:00Z">
        <w:r>
          <w:t>such as</w:t>
        </w:r>
      </w:ins>
      <w:ins w:id="274" w:author="Giorgia Graells" w:date="2021-03-28T11:41:00Z">
        <w:r>
          <w:t xml:space="preserve"> </w:t>
        </w:r>
      </w:ins>
      <w:ins w:id="275" w:author="Giorgia Graells" w:date="2021-03-27T18:59:00Z">
        <w:r>
          <w:t xml:space="preserve">Guerrero Valdebenito &amp; </w:t>
        </w:r>
        <w:bookmarkStart w:id="276" w:name="__DdeLink__3074_3530467639"/>
        <w:r>
          <w:t>Alarcon</w:t>
        </w:r>
        <w:bookmarkEnd w:id="276"/>
        <w:r>
          <w:t xml:space="preserve"> Rodriguez </w:t>
        </w:r>
      </w:ins>
      <w:ins w:id="277" w:author="Usuario" w:date="2021-03-29T09:24:00Z">
        <w:r>
          <w:t>(</w:t>
        </w:r>
      </w:ins>
      <w:ins w:id="278" w:author="Giorgia Graells" w:date="2021-03-27T18:59:00Z">
        <w:r>
          <w:t>2018</w:t>
        </w:r>
      </w:ins>
      <w:ins w:id="279" w:author="Usuario" w:date="2021-03-29T09:24:00Z">
        <w:r>
          <w:t>)</w:t>
        </w:r>
      </w:ins>
      <w:ins w:id="280" w:author="Giorgia Graells" w:date="2021-03-28T11:44:00Z">
        <w:r>
          <w:t xml:space="preserve"> </w:t>
        </w:r>
      </w:ins>
      <w:ins w:id="281" w:author="Usuario" w:date="2021-03-29T09:24:00Z">
        <w:r>
          <w:t>used qualitative approaches to assess</w:t>
        </w:r>
      </w:ins>
      <w:ins w:id="282" w:author="Giorgia Graells" w:date="2021-03-28T11:44:00Z">
        <w:r>
          <w:t xml:space="preserve"> tensions and threats to traditional small-scale artisanal fish</w:t>
        </w:r>
        <w:del w:id="283" w:author="Usuario" w:date="2021-04-08T19:52:00Z">
          <w:r w:rsidDel="00617750">
            <w:delText>ing</w:delText>
          </w:r>
        </w:del>
      </w:ins>
      <w:ins w:id="284" w:author="Usuario" w:date="2021-04-08T19:52:00Z">
        <w:r>
          <w:t>ers</w:t>
        </w:r>
      </w:ins>
      <w:ins w:id="285" w:author="Giorgia Graells" w:date="2021-03-28T11:44:00Z">
        <w:r>
          <w:t xml:space="preserve"> </w:t>
        </w:r>
        <w:del w:id="286" w:author="Usuario" w:date="2021-04-08T19:52:00Z">
          <w:r w:rsidDel="00617750">
            <w:delText>giving the coexistence</w:delText>
          </w:r>
        </w:del>
      </w:ins>
      <w:ins w:id="287" w:author="Usuario" w:date="2021-04-08T19:52:00Z">
        <w:r>
          <w:t xml:space="preserve">coexisting </w:t>
        </w:r>
      </w:ins>
      <w:ins w:id="288" w:author="Giorgia Graells" w:date="2021-03-28T11:44:00Z">
        <w:del w:id="289" w:author="Usuario" w:date="2021-04-08T19:52:00Z">
          <w:r w:rsidDel="00617750">
            <w:delText xml:space="preserve"> </w:delText>
          </w:r>
        </w:del>
        <w:r>
          <w:t>with larger urbanized systems such as mega infrastructures, ports and cities.</w:t>
        </w:r>
        <w:del w:id="290" w:author="Usuario" w:date="2021-04-08T19:53:00Z">
          <w:r w:rsidDel="00617750">
            <w:delText xml:space="preserve"> They propose to understand the social-spatial transformation processes of coves, and their adaptation strategies to the effects of the neoliberal development model</w:delText>
          </w:r>
        </w:del>
      </w:ins>
      <w:ins w:id="291" w:author="Usuario" w:date="2021-03-29T09:25:00Z">
        <w:r>
          <w:t>.</w:t>
        </w:r>
      </w:ins>
      <w:r>
        <w:t xml:space="preserve"> </w:t>
      </w:r>
    </w:p>
    <w:p w:rsidR="00F63FD5" w:rsidRDefault="00617750">
      <w:r>
        <w:t>Modelling studies which include simulation of urban conditions, have begun to emerge in the past six years (Fig. 3c)</w:t>
      </w:r>
      <w:ins w:id="292" w:author="Usuario" w:date="2021-04-08T19:54:00Z">
        <w:r>
          <w:t xml:space="preserve"> to address a wide variety of issues.</w:t>
        </w:r>
      </w:ins>
      <w:del w:id="293" w:author="Usuario" w:date="2021-04-08T19:54:00Z">
        <w:r w:rsidDel="00617750">
          <w:delText>, these studies focus on a variety of issues such as urban heat island</w:delText>
        </w:r>
      </w:del>
      <w:ins w:id="294" w:author="Usuario" w:date="2021-04-08T19:54:00Z">
        <w:r>
          <w:t xml:space="preserve"> </w:t>
        </w:r>
      </w:ins>
      <w:ins w:id="295" w:author="Usuario" w:date="2021-03-29T09:26:00Z">
        <w:r>
          <w:t>.</w:t>
        </w:r>
      </w:ins>
      <w:ins w:id="296" w:author="Giorgia Graells" w:date="2021-03-28T12:07:00Z">
        <w:r>
          <w:t xml:space="preserve"> </w:t>
        </w:r>
      </w:ins>
      <w:del w:id="297" w:author="Usuario" w:date="2021-03-29T09:26:00Z">
        <w:r>
          <w:delText>(</w:delText>
        </w:r>
      </w:del>
      <w:ins w:id="298" w:author="Usuario" w:date="2021-04-08T19:55:00Z">
        <w:r>
          <w:t xml:space="preserve">For example, </w:t>
        </w:r>
      </w:ins>
      <w:proofErr w:type="spellStart"/>
      <w:ins w:id="299" w:author="Giorgia Graells" w:date="2021-03-28T12:07:00Z">
        <w:r>
          <w:t>Stathopoulou</w:t>
        </w:r>
        <w:proofErr w:type="spellEnd"/>
        <w:r>
          <w:t xml:space="preserve"> &amp; </w:t>
        </w:r>
      </w:ins>
      <w:r>
        <w:rPr>
          <w:rStyle w:val="InternetLink"/>
          <w:color w:val="000000"/>
          <w:u w:val="none"/>
        </w:rPr>
        <w:fldChar w:fldCharType="begin"/>
      </w:r>
      <w:r>
        <w:rPr>
          <w:rStyle w:val="InternetLink"/>
          <w:color w:val="000000"/>
          <w:u w:val="none"/>
        </w:rPr>
        <w:instrText xml:space="preserve"> HYPERLINK "http://apps.webofknowledge.com.pucdechile.idm.oclc.org/OutboundService.do?SID=6DlyjLg8BySqDjineDW&amp;mode=rrcAuthorRecordService&amp;action=go&amp;product=WOS&amp;lang=en_US&amp;daisIds=28130916" \h </w:instrText>
      </w:r>
      <w:r>
        <w:rPr>
          <w:rStyle w:val="InternetLink"/>
          <w:color w:val="000000"/>
          <w:u w:val="none"/>
        </w:rPr>
        <w:fldChar w:fldCharType="separate"/>
      </w:r>
      <w:proofErr w:type="spellStart"/>
      <w:ins w:id="300" w:author="Giorgia Graells" w:date="2021-03-28T12:07:00Z">
        <w:r>
          <w:rPr>
            <w:rStyle w:val="InternetLink"/>
            <w:color w:val="000000"/>
            <w:u w:val="none"/>
          </w:rPr>
          <w:t>Cartalis</w:t>
        </w:r>
      </w:ins>
      <w:proofErr w:type="spellEnd"/>
      <w:r>
        <w:rPr>
          <w:rStyle w:val="InternetLink"/>
          <w:color w:val="000000"/>
          <w:u w:val="none"/>
        </w:rPr>
        <w:fldChar w:fldCharType="end"/>
      </w:r>
      <w:ins w:id="301" w:author="Giorgia Graells" w:date="2021-03-28T12:07:00Z">
        <w:r>
          <w:t xml:space="preserve"> (2007) </w:t>
        </w:r>
      </w:ins>
      <w:ins w:id="302" w:author="Usuario" w:date="2021-03-29T09:27:00Z">
        <w:r>
          <w:t>modeled</w:t>
        </w:r>
      </w:ins>
      <w:r>
        <w:t xml:space="preserve"> the thermal urban environment and urban heat island phenomenon in mayor urban areas in Greece</w:t>
      </w:r>
      <w:ins w:id="303" w:author="Usuario" w:date="2021-03-29T09:26:00Z">
        <w:r>
          <w:t>.</w:t>
        </w:r>
      </w:ins>
      <w:del w:id="304" w:author="Usuario" w:date="2021-03-29T09:26:00Z">
        <w:r>
          <w:delText>)</w:delText>
        </w:r>
      </w:del>
      <w:del w:id="305" w:author="Usuario" w:date="2021-03-29T09:28:00Z">
        <w:r>
          <w:delText>,</w:delText>
        </w:r>
      </w:del>
      <w:ins w:id="306" w:author="Usuario" w:date="2021-03-31T10:22:00Z">
        <w:r>
          <w:t xml:space="preserve"> </w:t>
        </w:r>
      </w:ins>
      <w:ins w:id="307" w:author="Usuario" w:date="2021-03-29T09:28:00Z">
        <w:r>
          <w:t xml:space="preserve">Su et al </w:t>
        </w:r>
      </w:ins>
      <w:ins w:id="308" w:author="Giorgia Graells" w:date="2021-03-31T15:30:00Z">
        <w:r>
          <w:t>(</w:t>
        </w:r>
      </w:ins>
      <w:ins w:id="309" w:author="Usuario" w:date="2021-03-29T09:28:00Z">
        <w:r>
          <w:t>2019</w:t>
        </w:r>
      </w:ins>
      <w:ins w:id="310" w:author="Giorgia Graells" w:date="2021-03-31T15:30:00Z">
        <w:r>
          <w:t>)</w:t>
        </w:r>
      </w:ins>
      <w:ins w:id="311" w:author="Usuario" w:date="2021-03-29T09:28:00Z">
        <w:r>
          <w:t xml:space="preserve"> used</w:t>
        </w:r>
      </w:ins>
      <w:r>
        <w:t xml:space="preserve"> </w:t>
      </w:r>
      <w:ins w:id="312" w:author="Usuario" w:date="2021-03-29T09:28:00Z">
        <w:r>
          <w:t xml:space="preserve">modelling to </w:t>
        </w:r>
      </w:ins>
      <w:del w:id="313" w:author="Usuario" w:date="2021-03-29T09:28:00Z">
        <w:r>
          <w:delText xml:space="preserve">visualisation of </w:delText>
        </w:r>
      </w:del>
      <w:ins w:id="314" w:author="Usuario" w:date="2021-03-29T09:28:00Z">
        <w:r>
          <w:t xml:space="preserve">determine </w:t>
        </w:r>
      </w:ins>
      <w:r>
        <w:t>realistic flooding scenarios</w:t>
      </w:r>
      <w:ins w:id="315" w:author="Usuario" w:date="2021-03-29T09:29:00Z">
        <w:r>
          <w:t>. Other modelling studies have contributed to assess social-ecological dimensions.</w:t>
        </w:r>
      </w:ins>
      <w:ins w:id="316" w:author="Usuario" w:date="2021-03-29T09:31:00Z">
        <w:r>
          <w:t xml:space="preserve"> </w:t>
        </w:r>
      </w:ins>
      <w:proofErr w:type="spellStart"/>
      <w:r>
        <w:t>Sahal</w:t>
      </w:r>
      <w:proofErr w:type="spellEnd"/>
      <w:r>
        <w:t xml:space="preserve"> et al. </w:t>
      </w:r>
      <w:ins w:id="317" w:author="Giorgia Graells" w:date="2021-03-31T15:30:00Z">
        <w:r>
          <w:t>(</w:t>
        </w:r>
      </w:ins>
      <w:r>
        <w:t>2013</w:t>
      </w:r>
      <w:ins w:id="318" w:author="Giorgia Graells" w:date="2021-03-31T15:30:00Z">
        <w:r>
          <w:t>)</w:t>
        </w:r>
      </w:ins>
      <w:ins w:id="319" w:author="Giorgia Graells" w:date="2021-03-27T21:40:00Z">
        <w:r>
          <w:t xml:space="preserve"> used </w:t>
        </w:r>
      </w:ins>
      <w:del w:id="320" w:author="Usuario" w:date="2021-03-31T10:23:00Z">
        <w:r>
          <w:delText>of</w:delText>
        </w:r>
      </w:del>
      <w:ins w:id="321" w:author="Giorgia Graells" w:date="2021-03-27T21:40:00Z">
        <w:r>
          <w:t xml:space="preserve"> macro-simulators </w:t>
        </w:r>
      </w:ins>
      <w:del w:id="322" w:author="Usuario" w:date="2021-03-31T10:23:00Z">
        <w:r>
          <w:delText xml:space="preserve">with graph-based </w:delText>
        </w:r>
      </w:del>
      <w:ins w:id="323" w:author="Giorgia Graells" w:date="2021-03-27T21:40:00Z">
        <w:r>
          <w:t xml:space="preserve">and micro-simulators with multi-agent-based </w:t>
        </w:r>
      </w:ins>
      <w:ins w:id="324" w:author="Usuario" w:date="2021-03-31T10:24:00Z">
        <w:r>
          <w:t xml:space="preserve">modelling </w:t>
        </w:r>
      </w:ins>
      <w:ins w:id="325" w:author="Giorgia Graells" w:date="2021-04-07T14:56:00Z">
        <w:r>
          <w:t xml:space="preserve">to select shelter points and choose evacuation routes </w:t>
        </w:r>
        <w:del w:id="326" w:author="Usuario" w:date="2021-04-08T19:56:00Z">
          <w:r w:rsidDel="00617750">
            <w:delText xml:space="preserve">for pedestrians located on coasts and plans </w:delText>
          </w:r>
        </w:del>
        <w:r>
          <w:t xml:space="preserve">for future tsunamis. </w:t>
        </w:r>
      </w:ins>
      <w:del w:id="327" w:author="Usuario" w:date="2021-03-31T10:24:00Z">
        <w:r>
          <w:delText xml:space="preserve">the </w:delText>
        </w:r>
        <w:r>
          <w:lastRenderedPageBreak/>
          <w:delText>beach</w:delText>
        </w:r>
      </w:del>
      <w:del w:id="328" w:author="Giorgia Graells" w:date="2021-04-07T14:56:00Z">
        <w:r>
          <w:delText>coastsTinformed onandfor future</w:delText>
        </w:r>
      </w:del>
      <w:del w:id="329" w:author="Usuario" w:date="2021-03-31T10:24:00Z">
        <w:r>
          <w:delText xml:space="preserve"> </w:delText>
        </w:r>
      </w:del>
      <w:del w:id="330" w:author="Giorgia Graells" w:date="2021-04-07T17:56:00Z">
        <w:r>
          <w:delText>.</w:delText>
        </w:r>
      </w:del>
      <w:ins w:id="331" w:author="Giorgia Graells" w:date="2021-03-27T21:53:00Z">
        <w:r>
          <w:t>Song et al. (2016</w:t>
        </w:r>
      </w:ins>
      <w:ins w:id="332" w:author="Giorgia Graells" w:date="2021-03-31T15:30:00Z">
        <w:r>
          <w:t>)</w:t>
        </w:r>
      </w:ins>
      <w:ins w:id="333" w:author="Giorgia Graells" w:date="2021-03-27T21:56:00Z">
        <w:r>
          <w:t xml:space="preserve"> modeled urban environmental benefits</w:t>
        </w:r>
      </w:ins>
      <w:ins w:id="334" w:author="Usuario" w:date="2021-03-31T10:24:00Z">
        <w:r>
          <w:t xml:space="preserve">, </w:t>
        </w:r>
      </w:ins>
      <w:del w:id="335" w:author="Usuario" w:date="2021-03-31T10:24:00Z">
        <w:r>
          <w:delText xml:space="preserve"> (</w:delText>
        </w:r>
      </w:del>
      <w:ins w:id="336" w:author="Giorgia Graells" w:date="2021-03-27T21:56:00Z">
        <w:r>
          <w:t xml:space="preserve">such as </w:t>
        </w:r>
      </w:ins>
      <w:ins w:id="337" w:author="Giorgia Graells" w:date="2021-03-31T00:46:00Z">
        <w:r>
          <w:t>green infrastructure, industrial upgrade, and environmental management</w:t>
        </w:r>
      </w:ins>
      <w:del w:id="338" w:author="Usuario" w:date="2021-03-31T10:24:00Z">
        <w:r>
          <w:delText>)</w:delText>
        </w:r>
      </w:del>
      <w:ins w:id="339" w:author="Usuario" w:date="2021-03-31T10:24:00Z">
        <w:r>
          <w:t>,</w:t>
        </w:r>
      </w:ins>
      <w:ins w:id="340" w:author="Giorgia Graells" w:date="2021-03-27T21:56:00Z">
        <w:r>
          <w:t xml:space="preserve"> in China, testing </w:t>
        </w:r>
      </w:ins>
      <w:ins w:id="341" w:author="Giorgia Graells" w:date="2021-03-31T00:43:00Z">
        <w:r>
          <w:t>social-economic and demographic variables.</w:t>
        </w:r>
      </w:ins>
      <w:r>
        <w:t xml:space="preserve">  </w:t>
      </w:r>
      <w:ins w:id="342" w:author="Usuario" w:date="2021-03-29T09:33:00Z">
        <w:r>
          <w:t xml:space="preserve">The use of modelling to inform </w:t>
        </w:r>
      </w:ins>
      <w:r>
        <w:t xml:space="preserve">environmental policies </w:t>
      </w:r>
      <w:ins w:id="343" w:author="Usuario" w:date="2021-03-29T09:34:00Z">
        <w:r>
          <w:t>has been approached mainly through mapping</w:t>
        </w:r>
      </w:ins>
      <w:ins w:id="344" w:author="Usuario" w:date="2021-03-31T10:25:00Z">
        <w:r>
          <w:t xml:space="preserve"> and risk assessments</w:t>
        </w:r>
      </w:ins>
      <w:ins w:id="345" w:author="Usuario" w:date="2021-03-29T09:34:00Z">
        <w:r>
          <w:t xml:space="preserve">. For instance, </w:t>
        </w:r>
      </w:ins>
      <w:proofErr w:type="spellStart"/>
      <w:r>
        <w:t>Storch</w:t>
      </w:r>
      <w:proofErr w:type="spellEnd"/>
      <w:r>
        <w:t xml:space="preserve"> &amp; </w:t>
      </w:r>
      <w:proofErr w:type="spellStart"/>
      <w:r>
        <w:t>Downes</w:t>
      </w:r>
      <w:proofErr w:type="spellEnd"/>
      <w:r>
        <w:t xml:space="preserve"> </w:t>
      </w:r>
      <w:ins w:id="346" w:author="Giorgia Graells" w:date="2021-03-31T15:30:00Z">
        <w:r>
          <w:t>(</w:t>
        </w:r>
      </w:ins>
      <w:r>
        <w:t>2011</w:t>
      </w:r>
      <w:ins w:id="347" w:author="Giorgia Graells" w:date="2021-03-31T15:30:00Z">
        <w:r>
          <w:t>)</w:t>
        </w:r>
      </w:ins>
      <w:ins w:id="348" w:author="Usuario" w:date="2021-04-08T19:56:00Z">
        <w:r>
          <w:t xml:space="preserve"> </w:t>
        </w:r>
      </w:ins>
      <w:ins w:id="349" w:author="Usuario" w:date="2021-03-29T09:35:00Z">
        <w:r>
          <w:t>quantified</w:t>
        </w:r>
      </w:ins>
      <w:ins w:id="350" w:author="Giorgia Graells" w:date="2021-03-25T22:52:00Z">
        <w:r>
          <w:t xml:space="preserve"> </w:t>
        </w:r>
      </w:ins>
      <w:ins w:id="351" w:author="Usuario" w:date="2021-03-29T09:35:00Z">
        <w:r>
          <w:t xml:space="preserve">and mapped </w:t>
        </w:r>
      </w:ins>
      <w:ins w:id="352" w:author="Giorgia Graells" w:date="2021-03-25T22:52:00Z">
        <w:r>
          <w:t>current and future city-wide flood risks</w:t>
        </w:r>
      </w:ins>
      <w:r>
        <w:t>,</w:t>
      </w:r>
      <w:ins w:id="353" w:author="Giorgia Graells" w:date="2021-03-25T22:54:00Z">
        <w:r>
          <w:t xml:space="preserve"> combining climate change scenarios with urban land use scenarios</w:t>
        </w:r>
      </w:ins>
      <w:r>
        <w:t xml:space="preserve">. </w:t>
      </w:r>
    </w:p>
    <w:p w:rsidR="00F63FD5" w:rsidRDefault="00617750">
      <w:r>
        <w:t>When looking at the main research objectives it is interesting to note that the study of pollution and human impacts have dominated the literature</w:t>
      </w:r>
      <w:ins w:id="354" w:author="Giorgia Graells" w:date="2021-03-27T22:03:00Z">
        <w:r>
          <w:t xml:space="preserve"> (Fig. 3d)</w:t>
        </w:r>
      </w:ins>
      <w:ins w:id="355" w:author="Giorgia Graells" w:date="2021-03-25T21:03:00Z">
        <w:r>
          <w:t>.</w:t>
        </w:r>
      </w:ins>
      <w:r>
        <w:t xml:space="preserve"> </w:t>
      </w:r>
      <w:ins w:id="356" w:author="Giorgia Graells" w:date="2021-03-25T21:03:00Z">
        <w:r>
          <w:t>These articles mainly focus on the effects of stressors over coastal urban ecosystems and cities</w:t>
        </w:r>
      </w:ins>
      <w:ins w:id="357" w:author="Usuario" w:date="2021-03-29T09:36:00Z">
        <w:r>
          <w:t>.</w:t>
        </w:r>
      </w:ins>
      <w:ins w:id="358" w:author="Giorgia Graells" w:date="2021-03-25T21:03:00Z">
        <w:r>
          <w:t xml:space="preserve"> </w:t>
        </w:r>
      </w:ins>
      <w:ins w:id="359" w:author="Usuario" w:date="2021-03-29T09:36:00Z">
        <w:r>
          <w:t>For instance,</w:t>
        </w:r>
      </w:ins>
      <w:r>
        <w:t xml:space="preserve"> </w:t>
      </w:r>
      <w:del w:id="360" w:author="Usuario" w:date="2021-04-08T19:57:00Z">
        <w:r w:rsidDel="00617750">
          <w:delText xml:space="preserve">Capaldo et al. </w:delText>
        </w:r>
      </w:del>
      <w:ins w:id="361" w:author="Giorgia Graells" w:date="2021-03-31T15:30:00Z">
        <w:del w:id="362" w:author="Usuario" w:date="2021-04-08T19:57:00Z">
          <w:r w:rsidDel="00617750">
            <w:delText>(</w:delText>
          </w:r>
        </w:del>
      </w:ins>
      <w:del w:id="363" w:author="Usuario" w:date="2021-04-08T19:57:00Z">
        <w:r w:rsidDel="00617750">
          <w:delText>2000</w:delText>
        </w:r>
      </w:del>
      <w:ins w:id="364" w:author="Giorgia Graells" w:date="2021-03-31T15:30:00Z">
        <w:del w:id="365" w:author="Usuario" w:date="2021-04-08T19:57:00Z">
          <w:r w:rsidDel="00617750">
            <w:delText>)</w:delText>
          </w:r>
        </w:del>
      </w:ins>
      <w:ins w:id="366" w:author="Giorgia Graells" w:date="2021-03-25T18:31:00Z">
        <w:del w:id="367" w:author="Usuario" w:date="2021-04-08T19:57:00Z">
          <w:r w:rsidDel="00617750">
            <w:delText xml:space="preserve"> </w:delText>
          </w:r>
        </w:del>
      </w:ins>
      <w:ins w:id="368" w:author="Giorgia Graells" w:date="2021-03-25T18:35:00Z">
        <w:del w:id="369" w:author="Usuario" w:date="2021-04-08T19:57:00Z">
          <w:r w:rsidDel="00617750">
            <w:delText>simulated the atmospheric aerosol size/composition distribution</w:delText>
          </w:r>
        </w:del>
      </w:ins>
      <w:ins w:id="370" w:author="Giorgia Graells" w:date="2021-03-25T18:36:00Z">
        <w:del w:id="371" w:author="Usuario" w:date="2021-04-08T19:57:00Z">
          <w:r w:rsidDel="00617750">
            <w:delText xml:space="preserve"> presenting</w:delText>
          </w:r>
        </w:del>
      </w:ins>
      <w:ins w:id="372" w:author="Giorgia Graells" w:date="2021-03-25T18:31:00Z">
        <w:del w:id="373" w:author="Usuario" w:date="2021-04-08T19:57:00Z">
          <w:r w:rsidDel="00617750">
            <w:delText xml:space="preserve"> an approach to the modeling of the mass transfer of semi-volatile species</w:delText>
          </w:r>
        </w:del>
      </w:ins>
      <w:ins w:id="374" w:author="Giorgia Graells" w:date="2021-03-25T20:58:00Z">
        <w:del w:id="375" w:author="Usuario" w:date="2021-04-08T19:57:00Z">
          <w:r w:rsidDel="00617750">
            <w:delText>;</w:delText>
          </w:r>
        </w:del>
      </w:ins>
      <w:del w:id="376" w:author="Usuario" w:date="2021-04-08T19:57:00Z">
        <w:r w:rsidDel="00617750">
          <w:delText>,</w:delText>
        </w:r>
      </w:del>
      <w:ins w:id="377" w:author="Giorgia Graells" w:date="2021-03-27T22:04:00Z">
        <w:del w:id="378" w:author="Usuario" w:date="2021-04-08T19:57:00Z">
          <w:r w:rsidDel="00617750">
            <w:delText xml:space="preserve"> and</w:delText>
          </w:r>
        </w:del>
      </w:ins>
      <w:del w:id="379" w:author="Usuario" w:date="2021-04-08T19:57:00Z">
        <w:r w:rsidDel="00617750">
          <w:delText xml:space="preserve"> </w:delText>
        </w:r>
      </w:del>
      <w:proofErr w:type="spellStart"/>
      <w:r>
        <w:t>Jartun</w:t>
      </w:r>
      <w:proofErr w:type="spellEnd"/>
      <w:r>
        <w:t xml:space="preserve"> &amp; </w:t>
      </w:r>
      <w:proofErr w:type="spellStart"/>
      <w:r>
        <w:t>Pettersen</w:t>
      </w:r>
      <w:proofErr w:type="spellEnd"/>
      <w:r>
        <w:t xml:space="preserve"> </w:t>
      </w:r>
      <w:ins w:id="380" w:author="Giorgia Graells" w:date="2021-03-31T15:30:00Z">
        <w:r>
          <w:t>(</w:t>
        </w:r>
      </w:ins>
      <w:r>
        <w:t>2010</w:t>
      </w:r>
      <w:ins w:id="381" w:author="Giorgia Graells" w:date="2021-03-31T15:30:00Z">
        <w:r>
          <w:t>)</w:t>
        </w:r>
      </w:ins>
      <w:ins w:id="382" w:author="Giorgia Graells" w:date="2021-03-25T20:56:00Z">
        <w:r>
          <w:t xml:space="preserve"> collected sediments from urban </w:t>
        </w:r>
        <w:proofErr w:type="spellStart"/>
        <w:r>
          <w:t>stormwater</w:t>
        </w:r>
        <w:proofErr w:type="spellEnd"/>
        <w:r>
          <w:t xml:space="preserve"> runoff and analyzed </w:t>
        </w:r>
        <w:del w:id="383" w:author="Usuario" w:date="2021-04-08T19:57:00Z">
          <w:r w:rsidDel="00617750">
            <w:delText xml:space="preserve">for the content of </w:delText>
          </w:r>
        </w:del>
        <w:r>
          <w:t>various contaminants</w:t>
        </w:r>
      </w:ins>
      <w:ins w:id="384" w:author="Giorgia Graells" w:date="2021-03-25T20:57:00Z">
        <w:r>
          <w:t>, showing that several active pollution sources are supplying the runoff systems</w:t>
        </w:r>
      </w:ins>
      <w:r>
        <w:t xml:space="preserve">. </w:t>
      </w:r>
      <w:ins w:id="385" w:author="Usuario" w:date="2021-03-29T09:47:00Z">
        <w:r>
          <w:t xml:space="preserve">Studies that focus on habitat </w:t>
        </w:r>
      </w:ins>
      <w:r>
        <w:t xml:space="preserve">use </w:t>
      </w:r>
      <w:ins w:id="386" w:author="Usuario" w:date="2021-03-29T09:47:00Z">
        <w:r>
          <w:t>in urban areas are also common</w:t>
        </w:r>
      </w:ins>
      <w:ins w:id="387" w:author="Usuario" w:date="2021-04-08T19:58:00Z">
        <w:r>
          <w:t>. F</w:t>
        </w:r>
      </w:ins>
      <w:ins w:id="388" w:author="Usuario" w:date="2021-04-08T19:59:00Z">
        <w:r>
          <w:t xml:space="preserve">or example studies have focused on </w:t>
        </w:r>
      </w:ins>
      <w:ins w:id="389" w:author="Giorgia Graells" w:date="2021-04-07T14:40:00Z">
        <w:del w:id="390" w:author="Usuario" w:date="2021-04-08T19:59:00Z">
          <w:r w:rsidDel="00617750">
            <w:delText xml:space="preserve"> and show </w:delText>
          </w:r>
        </w:del>
      </w:ins>
      <w:ins w:id="391" w:author="Giorgia Graells" w:date="2021-04-07T14:41:00Z">
        <w:r>
          <w:t xml:space="preserve">differences in communities between fixed and floating structures </w:t>
        </w:r>
        <w:del w:id="392" w:author="Usuario" w:date="2021-04-08T19:59:00Z">
          <w:r w:rsidDel="00617750">
            <w:delText>in the benthos</w:delText>
          </w:r>
        </w:del>
      </w:ins>
      <w:del w:id="393" w:author="Usuario" w:date="2021-04-08T19:59:00Z">
        <w:r w:rsidDel="00617750">
          <w:delText xml:space="preserve"> </w:delText>
        </w:r>
      </w:del>
      <w:r>
        <w:t xml:space="preserve">(Holloway &amp; Connell </w:t>
      </w:r>
      <w:del w:id="394" w:author="Giorgia Graells" w:date="2021-04-07T14:41:00Z">
        <w:r>
          <w:delText>(</w:delText>
        </w:r>
      </w:del>
      <w:r>
        <w:t>2002</w:t>
      </w:r>
      <w:ins w:id="395" w:author="Usuario" w:date="2021-03-29T09:48:00Z">
        <w:r>
          <w:t>)</w:t>
        </w:r>
      </w:ins>
      <w:r>
        <w:t xml:space="preserve"> </w:t>
      </w:r>
      <w:ins w:id="396" w:author="Usuario" w:date="2021-04-08T19:59:00Z">
        <w:r>
          <w:t xml:space="preserve">or on </w:t>
        </w:r>
      </w:ins>
      <w:del w:id="397" w:author="Usuario" w:date="2021-04-08T19:59:00Z">
        <w:r w:rsidDel="00617750">
          <w:delText>and E</w:delText>
        </w:r>
      </w:del>
      <w:del w:id="398" w:author="Giorgia Graells" w:date="2021-04-07T14:42:00Z">
        <w:r>
          <w:delText>guchi et al. 2010</w:delText>
        </w:r>
      </w:del>
      <w:ins w:id="399" w:author="Giorgia Graells" w:date="2021-03-25T22:00:00Z">
        <w:r>
          <w:t xml:space="preserve"> </w:t>
        </w:r>
        <w:del w:id="400" w:author="Usuario" w:date="2021-04-08T19:59:00Z">
          <w:r w:rsidDel="00617750">
            <w:delText xml:space="preserve">estimations of </w:delText>
          </w:r>
        </w:del>
        <w:r>
          <w:t xml:space="preserve">abundance and survival rates </w:t>
        </w:r>
      </w:ins>
      <w:ins w:id="401" w:author="Usuario" w:date="2021-04-08T20:00:00Z">
        <w:r>
          <w:t xml:space="preserve">of charismatic species in </w:t>
        </w:r>
      </w:ins>
      <w:ins w:id="402" w:author="Giorgia Graells" w:date="2021-03-25T22:00:00Z">
        <w:del w:id="403" w:author="Usuario" w:date="2021-04-08T20:00:00Z">
          <w:r w:rsidDel="00617750">
            <w:delText>for green turtles (</w:delText>
          </w:r>
          <w:r w:rsidDel="00617750">
            <w:rPr>
              <w:i/>
            </w:rPr>
            <w:delText>Chelonia mydas</w:delText>
          </w:r>
          <w:r w:rsidDel="00617750">
            <w:delText xml:space="preserve">) in a </w:delText>
          </w:r>
        </w:del>
        <w:r>
          <w:t>highly industrialized bay</w:t>
        </w:r>
      </w:ins>
      <w:ins w:id="404" w:author="Usuario" w:date="2021-04-08T20:00:00Z">
        <w:r>
          <w:t>s</w:t>
        </w:r>
      </w:ins>
      <w:ins w:id="405" w:author="Giorgia Graells" w:date="2021-04-07T14:42:00Z">
        <w:r>
          <w:t xml:space="preserve"> (</w:t>
        </w:r>
        <w:proofErr w:type="spellStart"/>
        <w:r>
          <w:t>Eguchi</w:t>
        </w:r>
        <w:proofErr w:type="spellEnd"/>
        <w:r>
          <w:t xml:space="preserve"> et al. 2010)</w:t>
        </w:r>
      </w:ins>
      <w:ins w:id="406" w:author="Usuario" w:date="2021-03-29T09:49:00Z">
        <w:r>
          <w:t xml:space="preserve">. Studies which focus on different aspects of </w:t>
        </w:r>
      </w:ins>
      <w:r>
        <w:t xml:space="preserve">city design </w:t>
      </w:r>
      <w:ins w:id="407" w:author="Giorgia Graells" w:date="2021-03-28T12:16:00Z">
        <w:r>
          <w:t>are less frequent, but they have been increasing in the last 10 years</w:t>
        </w:r>
      </w:ins>
      <w:ins w:id="408" w:author="Usuario" w:date="2021-03-29T09:50:00Z">
        <w:r>
          <w:t>.</w:t>
        </w:r>
      </w:ins>
      <w:ins w:id="409" w:author="Giorgia Graells" w:date="2021-03-28T12:16:00Z">
        <w:r>
          <w:t xml:space="preserve"> </w:t>
        </w:r>
      </w:ins>
      <w:ins w:id="410" w:author="Usuario" w:date="2021-03-29T09:50:00Z">
        <w:r>
          <w:t xml:space="preserve">Some of these studies have </w:t>
        </w:r>
      </w:ins>
      <w:ins w:id="411" w:author="Giorgia Graells" w:date="2021-03-25T22:05:00Z">
        <w:r>
          <w:t xml:space="preserve">developed </w:t>
        </w:r>
      </w:ins>
      <w:ins w:id="412" w:author="Giorgia Graells" w:date="2021-03-25T22:06:00Z">
        <w:r>
          <w:t>climatic guidelines for planning</w:t>
        </w:r>
      </w:ins>
      <w:ins w:id="413" w:author="Usuario" w:date="2021-03-29T09:51:00Z">
        <w:r>
          <w:t xml:space="preserve"> and</w:t>
        </w:r>
      </w:ins>
      <w:ins w:id="414" w:author="Giorgia Graells" w:date="2021-03-25T22:06:00Z">
        <w:r>
          <w:t xml:space="preserve"> </w:t>
        </w:r>
      </w:ins>
      <w:ins w:id="415" w:author="Giorgia Graells" w:date="2021-03-25T22:07:00Z">
        <w:r>
          <w:t>identifying</w:t>
        </w:r>
      </w:ins>
      <w:ins w:id="416" w:author="Giorgia Graells" w:date="2021-03-25T22:05:00Z">
        <w:r>
          <w:t xml:space="preserve"> climatic needs in a coastal cit</w:t>
        </w:r>
      </w:ins>
      <w:ins w:id="417" w:author="Usuario" w:date="2021-03-29T09:51:00Z">
        <w:r>
          <w:t>ies</w:t>
        </w:r>
      </w:ins>
      <w:ins w:id="418" w:author="Giorgia Graells" w:date="2021-03-25T22:05:00Z">
        <w:r>
          <w:t xml:space="preserve"> </w:t>
        </w:r>
      </w:ins>
      <w:ins w:id="419" w:author="Usuario" w:date="2021-03-29T09:50:00Z">
        <w:r>
          <w:t>(</w:t>
        </w:r>
        <w:proofErr w:type="spellStart"/>
        <w:r>
          <w:t>e.g</w:t>
        </w:r>
        <w:proofErr w:type="spellEnd"/>
        <w:r>
          <w:t xml:space="preserve"> </w:t>
        </w:r>
        <w:proofErr w:type="spellStart"/>
        <w:r>
          <w:t>Alcoforado</w:t>
        </w:r>
        <w:proofErr w:type="spellEnd"/>
        <w:r>
          <w:t xml:space="preserve"> et al. 2009</w:t>
        </w:r>
      </w:ins>
      <w:ins w:id="420" w:author="Usuario" w:date="2021-03-29T09:51:00Z">
        <w:r>
          <w:t>), others have applied multi-criteria decision analysis</w:t>
        </w:r>
      </w:ins>
      <w:ins w:id="421" w:author="Usuario" w:date="2021-03-29T09:52:00Z">
        <w:r>
          <w:t xml:space="preserve"> to</w:t>
        </w:r>
      </w:ins>
      <w:ins w:id="422" w:author="Usuario" w:date="2021-03-29T09:51:00Z">
        <w:r>
          <w:t xml:space="preserve"> </w:t>
        </w:r>
      </w:ins>
      <w:ins w:id="423" w:author="Usuario" w:date="2021-03-29T09:52:00Z">
        <w:r>
          <w:t>explore local stakeholders' perceptions in terms of priority actions for waterfront development</w:t>
        </w:r>
      </w:ins>
      <w:ins w:id="424" w:author="Giorgia Graells" w:date="2021-03-30T16:09:00Z">
        <w:r>
          <w:t xml:space="preserve"> </w:t>
        </w:r>
      </w:ins>
      <w:ins w:id="425" w:author="Usuario" w:date="2021-03-29T09:52:00Z">
        <w:r>
          <w:t>(</w:t>
        </w:r>
      </w:ins>
      <w:bookmarkStart w:id="426" w:name="__DdeLink__4404_1170342404"/>
      <w:proofErr w:type="spellStart"/>
      <w:r>
        <w:t>Papatheochari</w:t>
      </w:r>
      <w:bookmarkEnd w:id="426"/>
      <w:proofErr w:type="spellEnd"/>
      <w:r>
        <w:t xml:space="preserve"> &amp; </w:t>
      </w:r>
      <w:proofErr w:type="spellStart"/>
      <w:r>
        <w:t>Coccossis</w:t>
      </w:r>
      <w:proofErr w:type="spellEnd"/>
      <w:r>
        <w:t xml:space="preserve"> 2019</w:t>
      </w:r>
      <w:ins w:id="427" w:author="Usuario" w:date="2021-03-29T09:52:00Z">
        <w:r>
          <w:t>).</w:t>
        </w:r>
      </w:ins>
      <w:ins w:id="428" w:author="Giorgia Graells" w:date="2021-03-25T22:33:00Z">
        <w:r>
          <w:t xml:space="preserve"> </w:t>
        </w:r>
      </w:ins>
    </w:p>
    <w:p w:rsidR="00F63FD5" w:rsidRDefault="00617750">
      <w:r>
        <w:t>According to study models</w:t>
      </w:r>
      <w:ins w:id="429" w:author="Usuario" w:date="2021-04-08T20:00:00Z">
        <w:r>
          <w:t xml:space="preserve"> used</w:t>
        </w:r>
      </w:ins>
      <w:ins w:id="430" w:author="Giorgia Graells" w:date="2021-03-27T22:09:00Z">
        <w:r>
          <w:t xml:space="preserve"> (Fig. 4)</w:t>
        </w:r>
      </w:ins>
      <w:r>
        <w:t xml:space="preserve">, a significant number of publications focused on physical aspects (48.10%) such as pollutants and risk towards natural hazards </w:t>
      </w:r>
      <w:ins w:id="431" w:author="Giorgia Graells" w:date="2021-04-07T14:34:00Z">
        <w:del w:id="432" w:author="Usuario" w:date="2021-04-08T20:01:00Z">
          <w:r w:rsidDel="00617750">
            <w:delText xml:space="preserve">related to </w:delText>
          </w:r>
        </w:del>
      </w:ins>
      <w:del w:id="433" w:author="Usuario" w:date="2021-04-08T20:01:00Z">
        <w:r w:rsidDel="00617750">
          <w:delText>(e.g. Buggy &amp; Tobin 2008,</w:delText>
        </w:r>
      </w:del>
      <w:ins w:id="434" w:author="Giorgia Graells" w:date="2021-03-27T22:06:00Z">
        <w:del w:id="435" w:author="Usuario" w:date="2021-04-08T20:01:00Z">
          <w:r w:rsidDel="00617750">
            <w:delText xml:space="preserve">  metal concentrations in surface sediment of an urban estuary</w:delText>
          </w:r>
        </w:del>
      </w:ins>
      <w:ins w:id="436" w:author="Giorgia Graells" w:date="2021-04-07T14:35:00Z">
        <w:del w:id="437" w:author="Usuario" w:date="2021-04-08T20:01:00Z">
          <w:r w:rsidDel="00617750">
            <w:delText xml:space="preserve"> </w:delText>
          </w:r>
        </w:del>
        <w:r>
          <w:t>(Buggy &amp; Tobin 2008</w:t>
        </w:r>
        <w:del w:id="438" w:author="Usuario" w:date="2021-04-08T20:01:00Z">
          <w:r w:rsidDel="00617750">
            <w:delText xml:space="preserve">), and </w:delText>
          </w:r>
        </w:del>
      </w:ins>
      <w:del w:id="439" w:author="Usuario" w:date="2021-04-08T20:01:00Z">
        <w:r w:rsidDel="00617750">
          <w:delText xml:space="preserve"> Dominick et al. 2018,</w:delText>
        </w:r>
      </w:del>
      <w:ins w:id="440" w:author="Giorgia Graells" w:date="2021-03-27T22:07:00Z">
        <w:del w:id="441" w:author="Usuario" w:date="2021-04-08T20:01:00Z">
          <w:r w:rsidDel="00617750">
            <w:delText xml:space="preserve"> a characterization of airborne particle in a coastal-urban environment</w:delText>
          </w:r>
        </w:del>
      </w:ins>
      <w:ins w:id="442" w:author="Giorgia Graells" w:date="2021-04-07T14:36:00Z">
        <w:del w:id="443" w:author="Usuario" w:date="2021-04-08T20:01:00Z">
          <w:r w:rsidDel="00617750">
            <w:delText xml:space="preserve"> (</w:delText>
          </w:r>
        </w:del>
      </w:ins>
      <w:ins w:id="444" w:author="Usuario" w:date="2021-04-08T20:01:00Z">
        <w:r>
          <w:t xml:space="preserve">; </w:t>
        </w:r>
      </w:ins>
      <w:ins w:id="445" w:author="Giorgia Graells" w:date="2021-04-07T14:36:00Z">
        <w:r>
          <w:t>Dominick et al. 2018,</w:t>
        </w:r>
      </w:ins>
      <w:r>
        <w:t xml:space="preserve">). The second most frequent study model was biological, </w:t>
      </w:r>
      <w:del w:id="446" w:author="Usuario" w:date="2021-04-08T20:01:00Z">
        <w:r w:rsidDel="00617750">
          <w:delText>centred</w:delText>
        </w:r>
      </w:del>
      <w:ins w:id="447" w:author="Usuario" w:date="2021-04-08T20:01:00Z">
        <w:r>
          <w:t>centered</w:t>
        </w:r>
      </w:ins>
      <w:r>
        <w:t xml:space="preserve"> on specific species (21.94%). In this group</w:t>
      </w:r>
      <w:ins w:id="448" w:author="Giorgia Graells" w:date="2021-04-07T14:36:00Z">
        <w:r>
          <w:t>,</w:t>
        </w:r>
      </w:ins>
      <w:r>
        <w:t xml:space="preserve"> birds were the most studied (e.g. </w:t>
      </w:r>
      <w:proofErr w:type="spellStart"/>
      <w:r>
        <w:t>Kalinowski</w:t>
      </w:r>
      <w:proofErr w:type="spellEnd"/>
      <w:r>
        <w:t xml:space="preserve"> &amp; Johnson 2010, </w:t>
      </w:r>
      <w:ins w:id="449" w:author="Giorgia Graells" w:date="2021-03-27T22:15:00Z">
        <w:r>
          <w:t>studying</w:t>
        </w:r>
      </w:ins>
      <w:ins w:id="450" w:author="Giorgia Graells" w:date="2021-03-27T22:12:00Z">
        <w:r>
          <w:t xml:space="preserve"> a suburban bird community; </w:t>
        </w:r>
      </w:ins>
      <w:proofErr w:type="spellStart"/>
      <w:r>
        <w:t>Sainz-Borgo</w:t>
      </w:r>
      <w:proofErr w:type="spellEnd"/>
      <w:r>
        <w:t xml:space="preserve"> et al. 2016,</w:t>
      </w:r>
      <w:ins w:id="451" w:author="Giorgia Graells" w:date="2021-03-27T22:13:00Z">
        <w:r>
          <w:t xml:space="preserve"> studying the house sparrow;</w:t>
        </w:r>
      </w:ins>
      <w:r>
        <w:t xml:space="preserve"> Blight et al. 2019</w:t>
      </w:r>
      <w:ins w:id="452" w:author="Giorgia Graells" w:date="2021-03-27T22:13:00Z">
        <w:r>
          <w:t>, studying an urban-nesting gull population</w:t>
        </w:r>
      </w:ins>
      <w:del w:id="453" w:author="Usuario" w:date="2021-04-08T20:03:00Z">
        <w:r w:rsidDel="00617750">
          <w:delText xml:space="preserve">), </w:delText>
        </w:r>
      </w:del>
      <w:ins w:id="454" w:author="Usuario" w:date="2021-04-08T20:03:00Z">
        <w:r>
          <w:t xml:space="preserve">). Invertebrates were the second most studied group </w:t>
        </w:r>
      </w:ins>
      <w:del w:id="455" w:author="Usuario" w:date="2021-04-08T20:03:00Z">
        <w:r w:rsidDel="00617750">
          <w:delText xml:space="preserve">followed by invertebrates </w:delText>
        </w:r>
      </w:del>
      <w:ins w:id="456" w:author="Usuario" w:date="2021-04-08T20:03:00Z">
        <w:r>
          <w:t xml:space="preserve">including marine </w:t>
        </w:r>
      </w:ins>
      <w:del w:id="457" w:author="Usuario" w:date="2021-04-08T20:04:00Z">
        <w:r w:rsidDel="00617750">
          <w:delText xml:space="preserve">(marine: </w:delText>
        </w:r>
      </w:del>
      <w:ins w:id="458" w:author="Usuario" w:date="2021-04-08T20:04:00Z">
        <w:r>
          <w:t>(</w:t>
        </w:r>
      </w:ins>
      <w:proofErr w:type="spellStart"/>
      <w:r>
        <w:t>Galimany</w:t>
      </w:r>
      <w:proofErr w:type="spellEnd"/>
      <w:r>
        <w:t xml:space="preserve"> et al. 2013</w:t>
      </w:r>
      <w:ins w:id="459" w:author="Giorgia Graells" w:date="2021-03-28T12:17:00Z">
        <w:del w:id="460" w:author="Usuario" w:date="2021-04-08T20:04:00Z">
          <w:r w:rsidDel="00617750">
            <w:delText>,</w:delText>
          </w:r>
        </w:del>
      </w:ins>
      <w:ins w:id="461" w:author="Usuario" w:date="2021-04-08T20:04:00Z">
        <w:r>
          <w:t>;</w:t>
        </w:r>
      </w:ins>
      <w:ins w:id="462" w:author="Giorgia Graells" w:date="2021-03-27T22:16:00Z">
        <w:del w:id="463" w:author="Usuario" w:date="2021-04-08T20:04:00Z">
          <w:r w:rsidDel="00617750">
            <w:delText xml:space="preserve"> ribbed mussels</w:delText>
          </w:r>
        </w:del>
      </w:ins>
      <w:proofErr w:type="gramStart"/>
      <w:ins w:id="464" w:author="Giorgia Graells" w:date="2021-03-27T22:17:00Z">
        <w:r>
          <w:t>;</w:t>
        </w:r>
      </w:ins>
      <w:proofErr w:type="gramEnd"/>
      <w:del w:id="465" w:author="Giorgia Graells" w:date="2021-03-27T22:17:00Z">
        <w:r>
          <w:delText>,</w:delText>
        </w:r>
      </w:del>
      <w:r>
        <w:t xml:space="preserve"> Eddy &amp; Roman 2016</w:t>
      </w:r>
      <w:ins w:id="466" w:author="Giorgia Graells" w:date="2021-03-28T12:17:00Z">
        <w:r>
          <w:t>,</w:t>
        </w:r>
      </w:ins>
      <w:ins w:id="467" w:author="Giorgia Graells" w:date="2021-03-27T22:16:00Z">
        <w:del w:id="468" w:author="Usuario" w:date="2021-04-08T20:04:00Z">
          <w:r w:rsidDel="00617750">
            <w:delText xml:space="preserve"> epibenthic invertebrate species</w:delText>
          </w:r>
        </w:del>
      </w:ins>
      <w:ins w:id="469" w:author="Usuario" w:date="2021-04-08T20:04:00Z">
        <w:r>
          <w:t>)</w:t>
        </w:r>
      </w:ins>
      <w:ins w:id="470" w:author="Giorgia Graells" w:date="2021-03-27T22:17:00Z">
        <w:r>
          <w:t>;</w:t>
        </w:r>
      </w:ins>
      <w:r>
        <w:t xml:space="preserve"> and terrestrial</w:t>
      </w:r>
      <w:del w:id="471" w:author="Usuario" w:date="2021-04-08T20:04:00Z">
        <w:r w:rsidDel="00617750">
          <w:delText xml:space="preserve">: </w:delText>
        </w:r>
      </w:del>
      <w:ins w:id="472" w:author="Usuario" w:date="2021-04-08T20:04:00Z">
        <w:r>
          <w:t xml:space="preserve"> species (</w:t>
        </w:r>
      </w:ins>
      <w:proofErr w:type="spellStart"/>
      <w:r>
        <w:t>Bizzo</w:t>
      </w:r>
      <w:proofErr w:type="spellEnd"/>
      <w:r>
        <w:t xml:space="preserve"> et al. 2010</w:t>
      </w:r>
      <w:ins w:id="473" w:author="Giorgia Graells" w:date="2021-03-28T12:17:00Z">
        <w:r>
          <w:t>,</w:t>
        </w:r>
      </w:ins>
      <w:ins w:id="474" w:author="Usuario" w:date="2021-04-08T20:04:00Z">
        <w:r w:rsidDel="00617750">
          <w:t xml:space="preserve"> </w:t>
        </w:r>
      </w:ins>
      <w:ins w:id="475" w:author="Giorgia Graells" w:date="2021-03-27T22:17:00Z">
        <w:del w:id="476" w:author="Usuario" w:date="2021-04-08T20:04:00Z">
          <w:r w:rsidDel="00617750">
            <w:delText xml:space="preserve"> a drosophilid</w:delText>
          </w:r>
        </w:del>
      </w:ins>
      <w:ins w:id="477" w:author="Giorgia Graells" w:date="2021-03-27T22:18:00Z">
        <w:del w:id="478" w:author="Usuario" w:date="2021-04-08T20:04:00Z">
          <w:r w:rsidDel="00617750">
            <w:delText>;</w:delText>
          </w:r>
        </w:del>
      </w:ins>
      <w:del w:id="479" w:author="Giorgia Graells" w:date="2021-03-27T22:18:00Z">
        <w:r>
          <w:delText>,</w:delText>
        </w:r>
      </w:del>
      <w:r>
        <w:t xml:space="preserve"> Reyes-López &amp; </w:t>
      </w:r>
      <w:proofErr w:type="spellStart"/>
      <w:r>
        <w:t>Carpintero</w:t>
      </w:r>
      <w:proofErr w:type="spellEnd"/>
      <w:r>
        <w:t xml:space="preserve"> 2014</w:t>
      </w:r>
      <w:ins w:id="480" w:author="Giorgia Graells" w:date="2021-03-28T12:17:00Z">
        <w:del w:id="481" w:author="Usuario" w:date="2021-04-08T20:04:00Z">
          <w:r w:rsidDel="00617750">
            <w:delText>,</w:delText>
          </w:r>
        </w:del>
      </w:ins>
      <w:ins w:id="482" w:author="Giorgia Graells" w:date="2021-03-27T22:18:00Z">
        <w:del w:id="483" w:author="Usuario" w:date="2021-04-08T20:04:00Z">
          <w:r w:rsidDel="00617750">
            <w:delText xml:space="preserve"> ant communities</w:delText>
          </w:r>
        </w:del>
      </w:ins>
      <w:r>
        <w:t>)</w:t>
      </w:r>
      <w:ins w:id="484" w:author="Usuario" w:date="2021-04-08T20:04:00Z">
        <w:r>
          <w:t>.</w:t>
        </w:r>
      </w:ins>
      <w:r>
        <w:t xml:space="preserve"> </w:t>
      </w:r>
      <w:ins w:id="485" w:author="Usuario" w:date="2021-04-08T20:08:00Z">
        <w:r w:rsidR="002C6643">
          <w:t>While o</w:t>
        </w:r>
      </w:ins>
      <w:del w:id="486" w:author="Usuario" w:date="2021-04-08T20:07:00Z">
        <w:r w:rsidDel="002C6643">
          <w:delText>and plants (e.g Schwartz et al.</w:delText>
        </w:r>
      </w:del>
      <w:ins w:id="487" w:author="Giorgia Graells" w:date="2021-03-27T22:18:00Z">
        <w:del w:id="488" w:author="Usuario" w:date="2021-04-08T20:07:00Z">
          <w:r w:rsidDel="002C6643">
            <w:delText xml:space="preserve"> with the study of rare plants</w:delText>
          </w:r>
        </w:del>
      </w:ins>
      <w:del w:id="489" w:author="Usuario" w:date="2021-04-08T20:07:00Z">
        <w:r w:rsidDel="002C6643">
          <w:delText xml:space="preserve"> 2013</w:delText>
        </w:r>
      </w:del>
      <w:ins w:id="490" w:author="Giorgia Graells" w:date="2021-03-27T22:19:00Z">
        <w:del w:id="491" w:author="Usuario" w:date="2021-04-08T20:07:00Z">
          <w:r w:rsidDel="002C6643">
            <w:delText>;</w:delText>
          </w:r>
        </w:del>
      </w:ins>
      <w:del w:id="492" w:author="Usuario" w:date="2021-04-08T20:07:00Z">
        <w:r w:rsidDel="002C6643">
          <w:delText>, Grisafi et al. 2016</w:delText>
        </w:r>
      </w:del>
      <w:ins w:id="493" w:author="Giorgia Graells" w:date="2021-03-27T22:19:00Z">
        <w:del w:id="494" w:author="Usuario" w:date="2021-04-08T20:07:00Z">
          <w:r w:rsidDel="002C6643">
            <w:delText xml:space="preserve"> with two species of Tamarix</w:delText>
          </w:r>
        </w:del>
      </w:ins>
      <w:del w:id="495" w:author="Usuario" w:date="2021-04-08T20:07:00Z">
        <w:r w:rsidDel="002C6643">
          <w:delText>, Oliveira et al. 2019</w:delText>
        </w:r>
      </w:del>
      <w:ins w:id="496" w:author="Giorgia Graells" w:date="2021-03-27T22:19:00Z">
        <w:del w:id="497" w:author="Usuario" w:date="2021-04-08T20:07:00Z">
          <w:r w:rsidDel="002C6643">
            <w:delText xml:space="preserve"> with the endangered tree brazilwood</w:delText>
          </w:r>
        </w:del>
      </w:ins>
      <w:del w:id="498" w:author="Usuario" w:date="2021-04-08T20:07:00Z">
        <w:r w:rsidDel="002C6643">
          <w:delText>), leaving o</w:delText>
        </w:r>
      </w:del>
      <w:r>
        <w:t>ther marine species such as fishes</w:t>
      </w:r>
      <w:ins w:id="499" w:author="Giorgia Graells" w:date="2021-04-07T18:15:00Z">
        <w:r>
          <w:t xml:space="preserve"> </w:t>
        </w:r>
      </w:ins>
      <w:ins w:id="500" w:author="Usuario" w:date="2021-04-08T20:07:00Z">
        <w:r w:rsidR="002C6643">
          <w:t>received less attention</w:t>
        </w:r>
      </w:ins>
      <w:ins w:id="501" w:author="Usuario" w:date="2021-04-08T20:12:00Z">
        <w:r w:rsidR="002C6643">
          <w:t>,</w:t>
        </w:r>
      </w:ins>
      <w:ins w:id="502" w:author="Usuario" w:date="2021-04-08T20:07:00Z">
        <w:r w:rsidR="002C6643">
          <w:t xml:space="preserve"> </w:t>
        </w:r>
      </w:ins>
      <w:ins w:id="503" w:author="Usuario" w:date="2021-04-08T20:08:00Z">
        <w:r w:rsidR="002C6643">
          <w:t xml:space="preserve">some noticeable examples include the study by </w:t>
        </w:r>
      </w:ins>
      <w:ins w:id="504" w:author="Giorgia Graells" w:date="2021-04-07T18:15:00Z">
        <w:del w:id="505" w:author="Usuario" w:date="2021-04-08T20:07:00Z">
          <w:r w:rsidDel="002C6643">
            <w:delText>behind</w:delText>
          </w:r>
        </w:del>
      </w:ins>
      <w:del w:id="506" w:author="Usuario" w:date="2021-04-08T20:07:00Z">
        <w:r w:rsidDel="002C6643">
          <w:delText xml:space="preserve"> </w:delText>
        </w:r>
      </w:del>
      <w:del w:id="507" w:author="Usuario" w:date="2021-04-08T20:08:00Z">
        <w:r w:rsidDel="002C6643">
          <w:delText>(e.g. Naidoo et al. 2016</w:delText>
        </w:r>
      </w:del>
      <w:ins w:id="508" w:author="Giorgia Graells" w:date="2021-03-27T22:20:00Z">
        <w:del w:id="509" w:author="Usuario" w:date="2021-04-08T20:08:00Z">
          <w:r w:rsidDel="002C6643">
            <w:delText xml:space="preserve">, </w:delText>
          </w:r>
          <w:r w:rsidDel="002C6643">
            <w:rPr>
              <w:i/>
              <w:iCs/>
            </w:rPr>
            <w:delText>Mugil cephalus</w:delText>
          </w:r>
          <w:r w:rsidDel="002C6643">
            <w:delText>;</w:delText>
          </w:r>
        </w:del>
      </w:ins>
      <w:del w:id="510" w:author="Usuario" w:date="2021-04-08T20:08:00Z">
        <w:r w:rsidDel="002C6643">
          <w:delText xml:space="preserve">, </w:delText>
        </w:r>
      </w:del>
      <w:r>
        <w:t xml:space="preserve">Bolton et al. </w:t>
      </w:r>
      <w:ins w:id="511" w:author="Usuario" w:date="2021-04-08T20:08:00Z">
        <w:r w:rsidR="002C6643">
          <w:t>(</w:t>
        </w:r>
      </w:ins>
      <w:r>
        <w:t>2017</w:t>
      </w:r>
      <w:ins w:id="512" w:author="Usuario" w:date="2021-04-08T20:08:00Z">
        <w:r w:rsidR="002C6643">
          <w:t>)</w:t>
        </w:r>
      </w:ins>
      <w:ins w:id="513" w:author="Usuario" w:date="2021-04-08T20:12:00Z">
        <w:r w:rsidR="002C6643">
          <w:t xml:space="preserve"> of fish communities</w:t>
        </w:r>
      </w:ins>
      <w:ins w:id="514" w:author="Giorgia Graells" w:date="2021-03-27T22:21:00Z">
        <w:del w:id="515" w:author="Usuario" w:date="2021-04-08T20:08:00Z">
          <w:r w:rsidDel="002C6643">
            <w:delText>, fish community</w:delText>
          </w:r>
        </w:del>
      </w:ins>
      <w:del w:id="516" w:author="Usuario" w:date="2021-04-08T20:08:00Z">
        <w:r w:rsidDel="002C6643">
          <w:delText>) and algae (Bertocci e</w:delText>
        </w:r>
      </w:del>
      <w:del w:id="517" w:author="Giorgia Graells" w:date="2021-03-27T22:23:00Z">
        <w:r>
          <w:delText>t al. 2017)</w:delText>
        </w:r>
      </w:del>
      <w:del w:id="518" w:author="Giorgia Graells" w:date="2021-04-07T18:15:00Z">
        <w:r>
          <w:delText xml:space="preserve"> behind</w:delText>
        </w:r>
      </w:del>
      <w:r>
        <w:t xml:space="preserve">. Studies </w:t>
      </w:r>
      <w:del w:id="519" w:author="Usuario" w:date="2021-04-08T20:10:00Z">
        <w:r w:rsidDel="002C6643">
          <w:delText>centred</w:delText>
        </w:r>
      </w:del>
      <w:ins w:id="520" w:author="Usuario" w:date="2021-04-08T20:10:00Z">
        <w:r w:rsidR="002C6643">
          <w:t>centered</w:t>
        </w:r>
      </w:ins>
      <w:r>
        <w:t xml:space="preserve"> on </w:t>
      </w:r>
      <w:ins w:id="521" w:author="Usuario" w:date="2021-04-08T20:09:00Z">
        <w:r w:rsidR="002C6643">
          <w:t xml:space="preserve">specific </w:t>
        </w:r>
      </w:ins>
      <w:r>
        <w:t xml:space="preserve">ecosystems (Ehrenfeld 2000, </w:t>
      </w:r>
      <w:proofErr w:type="spellStart"/>
      <w:r>
        <w:t>Branoff</w:t>
      </w:r>
      <w:proofErr w:type="spellEnd"/>
      <w:r>
        <w:t xml:space="preserve"> 2017</w:t>
      </w:r>
      <w:proofErr w:type="gramStart"/>
      <w:r>
        <w:t>)</w:t>
      </w:r>
      <w:proofErr w:type="gramEnd"/>
      <w:del w:id="522" w:author="Usuario" w:date="2021-04-08T20:10:00Z">
        <w:r w:rsidDel="002C6643">
          <w:delText>, social (e.g. White et al. 2013,</w:delText>
        </w:r>
      </w:del>
      <w:ins w:id="523" w:author="Giorgia Graells" w:date="2021-03-27T22:25:00Z">
        <w:del w:id="524" w:author="Usuario" w:date="2021-04-08T20:10:00Z">
          <w:r w:rsidDel="002C6643">
            <w:delText xml:space="preserve"> people who visit natural areas</w:delText>
          </w:r>
        </w:del>
      </w:ins>
      <w:ins w:id="525" w:author="Giorgia Graells" w:date="2021-03-27T22:26:00Z">
        <w:del w:id="526" w:author="Usuario" w:date="2021-04-08T20:10:00Z">
          <w:r w:rsidDel="002C6643">
            <w:delText xml:space="preserve">; </w:delText>
          </w:r>
        </w:del>
      </w:ins>
      <w:del w:id="527" w:author="Usuario" w:date="2021-04-08T20:10:00Z">
        <w:r w:rsidDel="002C6643">
          <w:delText xml:space="preserve"> Burger et al. 2017</w:delText>
        </w:r>
      </w:del>
      <w:ins w:id="528" w:author="Giorgia Graells" w:date="2021-03-27T22:26:00Z">
        <w:del w:id="529" w:author="Usuario" w:date="2021-04-08T20:10:00Z">
          <w:r w:rsidDel="002C6643">
            <w:delText>, perceptions of avian resources and beach restoration</w:delText>
          </w:r>
        </w:del>
      </w:ins>
      <w:del w:id="530" w:author="Usuario" w:date="2021-04-08T20:10:00Z">
        <w:r w:rsidDel="002C6643">
          <w:delText>) and</w:delText>
        </w:r>
      </w:del>
      <w:ins w:id="531" w:author="Usuario" w:date="2021-04-08T20:10:00Z">
        <w:r w:rsidR="002C6643">
          <w:t>or</w:t>
        </w:r>
      </w:ins>
      <w:r>
        <w:t xml:space="preserve"> social-eco-technological systems </w:t>
      </w:r>
      <w:ins w:id="532" w:author="Usuario" w:date="2021-04-08T20:10:00Z">
        <w:r w:rsidR="002C6643">
          <w:t xml:space="preserve">showed less than 10 articles published. </w:t>
        </w:r>
      </w:ins>
      <w:ins w:id="533" w:author="Usuario" w:date="2021-04-08T20:11:00Z">
        <w:r w:rsidR="002C6643">
          <w:t xml:space="preserve">Foremost among these are those on eco-cities </w:t>
        </w:r>
      </w:ins>
      <w:r>
        <w:t>(</w:t>
      </w:r>
      <w:proofErr w:type="spellStart"/>
      <w:r>
        <w:t>e.g.Wong</w:t>
      </w:r>
      <w:proofErr w:type="spellEnd"/>
      <w:r>
        <w:t xml:space="preserve"> 2011</w:t>
      </w:r>
      <w:ins w:id="534" w:author="Usuario" w:date="2021-04-08T20:12:00Z">
        <w:r w:rsidR="002C6643">
          <w:t>)</w:t>
        </w:r>
      </w:ins>
      <w:del w:id="535" w:author="Usuario" w:date="2021-04-08T20:12:00Z">
        <w:r w:rsidDel="002C6643">
          <w:delText xml:space="preserve">, </w:delText>
        </w:r>
      </w:del>
      <w:ins w:id="536" w:author="Giorgia Graells" w:date="2021-03-27T22:27:00Z">
        <w:del w:id="537" w:author="Usuario" w:date="2021-04-08T20:12:00Z">
          <w:r w:rsidDel="002C6643">
            <w:delText xml:space="preserve">Eco-cities in China; </w:delText>
          </w:r>
        </w:del>
      </w:ins>
      <w:del w:id="538" w:author="Usuario" w:date="2021-04-08T20:12:00Z">
        <w:r w:rsidDel="002C6643">
          <w:delText>Conticelli &amp; Tondelli 2018</w:delText>
        </w:r>
      </w:del>
      <w:ins w:id="539" w:author="Giorgia Graells" w:date="2021-03-27T22:28:00Z">
        <w:del w:id="540" w:author="Usuario" w:date="2021-04-08T20:12:00Z">
          <w:r w:rsidDel="002C6643">
            <w:delText>, a proposal for the coastal landscape</w:delText>
          </w:r>
        </w:del>
      </w:ins>
      <w:del w:id="541" w:author="Usuario" w:date="2021-04-08T20:12:00Z">
        <w:r w:rsidDel="002C6643">
          <w:delText>) showed fewer articles published (less than 10)</w:delText>
        </w:r>
      </w:del>
      <w:r>
        <w:t xml:space="preserve">. </w:t>
      </w:r>
    </w:p>
    <w:p w:rsidR="00F63FD5" w:rsidRDefault="00617750">
      <w: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w:t>
      </w:r>
      <w:r>
        <w:lastRenderedPageBreak/>
        <w:t xml:space="preserve">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w:t>
      </w:r>
      <w:proofErr w:type="spellStart"/>
      <w:r>
        <w:t>Kalinowski</w:t>
      </w:r>
      <w:proofErr w:type="spellEnd"/>
      <w:r>
        <w:t xml:space="preserve"> &amp; Johnson 2010, </w:t>
      </w:r>
      <w:bookmarkStart w:id="542" w:name="__DdeLink__2901_1870276235"/>
      <w:proofErr w:type="spellStart"/>
      <w:r>
        <w:t>Wolsko</w:t>
      </w:r>
      <w:bookmarkEnd w:id="542"/>
      <w:proofErr w:type="spellEnd"/>
      <w:r>
        <w:t xml:space="preserve"> &amp; Marino 2016).</w:t>
      </w:r>
    </w:p>
    <w:p w:rsidR="00F63FD5" w:rsidRDefault="00617750">
      <w:r>
        <w:t>Research in coastal urban ecology has focused mostly in near-shore terrestrial environments, presenting more than 68% of articles</w:t>
      </w:r>
      <w:ins w:id="543" w:author="Usuario" w:date="2021-03-29T09:58:00Z">
        <w:r>
          <w:t>. These have focused on urban environments</w:t>
        </w:r>
      </w:ins>
      <w:r>
        <w:t xml:space="preserve"> (e.g. </w:t>
      </w:r>
      <w:proofErr w:type="spellStart"/>
      <w:r>
        <w:t>Parzych</w:t>
      </w:r>
      <w:proofErr w:type="spellEnd"/>
      <w:r>
        <w:t xml:space="preserve"> et al. 2016</w:t>
      </w:r>
      <w:ins w:id="544" w:author="Usuario" w:date="2021-03-29T09:58:00Z">
        <w:r>
          <w:t>)</w:t>
        </w:r>
      </w:ins>
      <w:r>
        <w:t xml:space="preserve"> </w:t>
      </w:r>
      <w:ins w:id="545" w:author="Usuario" w:date="2021-03-29T09:58:00Z">
        <w:r>
          <w:t>anthropogenic constructions (</w:t>
        </w:r>
      </w:ins>
      <w:proofErr w:type="spellStart"/>
      <w:r>
        <w:t>Günel</w:t>
      </w:r>
      <w:proofErr w:type="spellEnd"/>
      <w:r>
        <w:t xml:space="preserve"> 2018</w:t>
      </w:r>
      <w:ins w:id="546" w:author="Usuario" w:date="2021-03-29T09:58:00Z">
        <w:r>
          <w:t xml:space="preserve">), green areas </w:t>
        </w:r>
      </w:ins>
      <w:r>
        <w:t xml:space="preserve">(Callaghan et al. 2018) and </w:t>
      </w:r>
      <w:ins w:id="547" w:author="Usuario" w:date="2021-03-29T09:59:00Z">
        <w:r>
          <w:t xml:space="preserve">urban </w:t>
        </w:r>
        <w:proofErr w:type="spellStart"/>
        <w:r>
          <w:t>watersheads</w:t>
        </w:r>
        <w:proofErr w:type="spellEnd"/>
        <w:r>
          <w:t xml:space="preserve"> (</w:t>
        </w:r>
      </w:ins>
      <w:proofErr w:type="spellStart"/>
      <w:r>
        <w:t>Pinheiro</w:t>
      </w:r>
      <w:proofErr w:type="spellEnd"/>
      <w:r>
        <w:t xml:space="preserve"> &amp; </w:t>
      </w:r>
      <w:proofErr w:type="spellStart"/>
      <w:r>
        <w:t>Hokugo</w:t>
      </w:r>
      <w:proofErr w:type="spellEnd"/>
      <w:r>
        <w:t xml:space="preserve"> 2019). Intertidal areas presented 17.30% of the publications</w:t>
      </w:r>
      <w:ins w:id="548" w:author="Usuario" w:date="2021-03-29T09:59:00Z">
        <w:r>
          <w:t xml:space="preserve">. </w:t>
        </w:r>
      </w:ins>
      <w:ins w:id="549" w:author="Usuario" w:date="2021-04-08T20:14:00Z">
        <w:r w:rsidR="002C6643">
          <w:t xml:space="preserve">Some of these </w:t>
        </w:r>
      </w:ins>
      <w:ins w:id="550" w:author="Usuario" w:date="2021-03-29T09:59:00Z">
        <w:r>
          <w:t xml:space="preserve">focused on coastal </w:t>
        </w:r>
      </w:ins>
      <w:ins w:id="551" w:author="Usuario" w:date="2021-04-08T20:13:00Z">
        <w:r w:rsidR="002C6643">
          <w:t>defenses</w:t>
        </w:r>
      </w:ins>
      <w:r>
        <w:t xml:space="preserve"> (e.g. </w:t>
      </w:r>
      <w:del w:id="552" w:author="Giorgia Graells" w:date="2021-03-27T22:38:00Z">
        <w:r>
          <w:delText xml:space="preserve"> </w:delText>
        </w:r>
      </w:del>
      <w:proofErr w:type="spellStart"/>
      <w:r>
        <w:rPr>
          <w:color w:val="000000"/>
          <w:szCs w:val="24"/>
        </w:rPr>
        <w:t>Jonkman</w:t>
      </w:r>
      <w:proofErr w:type="spellEnd"/>
      <w:r>
        <w:rPr>
          <w:color w:val="000000"/>
          <w:szCs w:val="24"/>
        </w:rPr>
        <w:t xml:space="preserve"> et al. </w:t>
      </w:r>
      <w:r>
        <w:rPr>
          <w:color w:val="000000"/>
          <w:szCs w:val="24"/>
          <w:lang w:val="en-GB"/>
        </w:rPr>
        <w:t>2013),</w:t>
      </w:r>
      <w:ins w:id="553" w:author="Usuario" w:date="2021-03-29T10:00:00Z">
        <w:r>
          <w:rPr>
            <w:color w:val="000000"/>
            <w:szCs w:val="24"/>
            <w:lang w:val="en-GB"/>
          </w:rPr>
          <w:t xml:space="preserve"> estuarine and shallow coastal systems (</w:t>
        </w:r>
      </w:ins>
      <w:proofErr w:type="spellStart"/>
      <w:r>
        <w:rPr>
          <w:color w:val="000000"/>
          <w:szCs w:val="24"/>
        </w:rPr>
        <w:t>Kuwae</w:t>
      </w:r>
      <w:proofErr w:type="spellEnd"/>
      <w:r>
        <w:rPr>
          <w:color w:val="000000"/>
          <w:szCs w:val="24"/>
        </w:rPr>
        <w:t xml:space="preserve"> et al. 2016)</w:t>
      </w:r>
      <w:proofErr w:type="gramStart"/>
      <w:r>
        <w:rPr>
          <w:color w:val="000000"/>
          <w:szCs w:val="24"/>
        </w:rPr>
        <w:t xml:space="preserve">, </w:t>
      </w:r>
      <w:r>
        <w:t xml:space="preserve"> </w:t>
      </w:r>
      <w:ins w:id="554" w:author="Usuario" w:date="2021-03-29T10:00:00Z">
        <w:r>
          <w:t>estuarine</w:t>
        </w:r>
        <w:proofErr w:type="gramEnd"/>
        <w:r>
          <w:t xml:space="preserve"> mullet in an urban </w:t>
        </w:r>
      </w:ins>
      <w:ins w:id="555" w:author="Usuario" w:date="2021-04-08T20:13:00Z">
        <w:r w:rsidR="002C6643">
          <w:t>harbor</w:t>
        </w:r>
      </w:ins>
      <w:ins w:id="556" w:author="Usuario" w:date="2021-03-29T10:00:00Z">
        <w:r>
          <w:t xml:space="preserve"> (</w:t>
        </w:r>
      </w:ins>
      <w:r>
        <w:t>Naidoo et al. 2016</w:t>
      </w:r>
      <w:ins w:id="557" w:author="Usuario" w:date="2021-03-29T10:00:00Z">
        <w:r>
          <w:t>)</w:t>
        </w:r>
      </w:ins>
      <w:del w:id="558" w:author="Usuario" w:date="2021-03-29T10:00:00Z">
        <w:r>
          <w:delText>,</w:delText>
        </w:r>
      </w:del>
      <w:ins w:id="559" w:author="Usuario" w:date="2021-03-29T10:01:00Z">
        <w:r>
          <w:t xml:space="preserve"> and</w:t>
        </w:r>
      </w:ins>
      <w:ins w:id="560" w:author="Usuario" w:date="2021-03-29T10:00:00Z">
        <w:r>
          <w:t xml:space="preserve"> </w:t>
        </w:r>
      </w:ins>
      <w:del w:id="561" w:author="Usuario" w:date="2021-03-29T10:00:00Z">
        <w:r>
          <w:delText xml:space="preserve"> </w:delText>
        </w:r>
      </w:del>
      <w:ins w:id="562" w:author="Usuario" w:date="2021-03-29T10:00:00Z">
        <w:r>
          <w:t>p</w:t>
        </w:r>
        <w:r>
          <w:rPr>
            <w:color w:val="000000"/>
            <w:szCs w:val="24"/>
          </w:rPr>
          <w:t>redation on a threatened coastal seabird</w:t>
        </w:r>
        <w:r>
          <w:t xml:space="preserve"> </w:t>
        </w:r>
      </w:ins>
      <w:ins w:id="563" w:author="Usuario" w:date="2021-03-29T10:01:00Z">
        <w:r>
          <w:t>(</w:t>
        </w:r>
      </w:ins>
      <w:r>
        <w:t xml:space="preserve">Greenwell et al. 2019). </w:t>
      </w:r>
      <w:ins w:id="564" w:author="Usuario" w:date="2021-03-29T10:01:00Z">
        <w:r>
          <w:t>Near</w:t>
        </w:r>
      </w:ins>
      <w:r>
        <w:t xml:space="preserve">-shore coastal benthic </w:t>
      </w:r>
      <w:ins w:id="565" w:author="Usuario" w:date="2021-03-29T10:01:00Z">
        <w:r>
          <w:t xml:space="preserve">habitats accounted for </w:t>
        </w:r>
      </w:ins>
      <w:r>
        <w:t xml:space="preserve">3.38% </w:t>
      </w:r>
      <w:ins w:id="566" w:author="Usuario" w:date="2021-03-29T10:02:00Z">
        <w:r>
          <w:t xml:space="preserve">and included studies such as those which assess community structure </w:t>
        </w:r>
      </w:ins>
      <w:r>
        <w:t>(e.g. Holloway &amp; Connell 2002</w:t>
      </w:r>
      <w:ins w:id="567" w:author="Usuario" w:date="2021-03-29T10:03:00Z">
        <w:r>
          <w:t>; Eddy &amp; Roman 2016</w:t>
        </w:r>
      </w:ins>
      <w:ins w:id="568" w:author="Usuario" w:date="2021-03-29T10:02:00Z">
        <w:r>
          <w:t>)</w:t>
        </w:r>
      </w:ins>
      <w:ins w:id="569" w:author="Usuario" w:date="2021-03-29T10:03:00Z">
        <w:r>
          <w:t xml:space="preserve">, </w:t>
        </w:r>
      </w:ins>
      <w:ins w:id="570" w:author="Usuario" w:date="2021-03-29T10:04:00Z">
        <w:r>
          <w:t xml:space="preserve">impacts of </w:t>
        </w:r>
      </w:ins>
      <w:ins w:id="571" w:author="Usuario" w:date="2021-03-29T10:05:00Z">
        <w:r>
          <w:t>light on communities</w:t>
        </w:r>
      </w:ins>
      <w:r>
        <w:t xml:space="preserve"> </w:t>
      </w:r>
      <w:ins w:id="572" w:author="Usuario" w:date="2021-03-29T10:05:00Z">
        <w:r>
          <w:rPr>
            <w:szCs w:val="24"/>
          </w:rPr>
          <w:t>(</w:t>
        </w:r>
      </w:ins>
      <w:r>
        <w:rPr>
          <w:szCs w:val="24"/>
        </w:rPr>
        <w:t>Bolton et al. 2017</w:t>
      </w:r>
      <w:ins w:id="573" w:author="Usuario" w:date="2021-03-29T10:05:00Z">
        <w:r>
          <w:rPr>
            <w:szCs w:val="24"/>
          </w:rPr>
          <w:t>)</w:t>
        </w:r>
      </w:ins>
      <w:del w:id="574" w:author="Usuario" w:date="2021-03-29T10:06:00Z">
        <w:r>
          <w:rPr>
            <w:szCs w:val="24"/>
          </w:rPr>
          <w:delText>,</w:delText>
        </w:r>
      </w:del>
      <w:ins w:id="575" w:author="Usuario" w:date="2021-03-29T10:06:00Z">
        <w:r>
          <w:rPr>
            <w:szCs w:val="24"/>
          </w:rPr>
          <w:t xml:space="preserve"> and</w:t>
        </w:r>
      </w:ins>
      <w:ins w:id="576" w:author="Giorgia Graells" w:date="2021-03-27T22:40:00Z">
        <w:r>
          <w:rPr>
            <w:szCs w:val="24"/>
          </w:rPr>
          <w:t xml:space="preserve"> </w:t>
        </w:r>
      </w:ins>
      <w:ins w:id="577" w:author="Usuario" w:date="2021-03-29T10:05:00Z">
        <w:r>
          <w:rPr>
            <w:szCs w:val="24"/>
          </w:rPr>
          <w:t xml:space="preserve">spatial distribution patterns </w:t>
        </w:r>
      </w:ins>
      <w:ins w:id="578" w:author="Usuario" w:date="2021-03-29T10:06:00Z">
        <w:r>
          <w:rPr>
            <w:szCs w:val="24"/>
          </w:rPr>
          <w:t xml:space="preserve">(e.g. </w:t>
        </w:r>
      </w:ins>
      <w:r>
        <w:rPr>
          <w:szCs w:val="24"/>
        </w:rPr>
        <w:t>Heery et al. 2018</w:t>
      </w:r>
      <w:ins w:id="579" w:author="Usuario" w:date="2021-03-29T10:06:00Z">
        <w:r>
          <w:rPr>
            <w:szCs w:val="24"/>
          </w:rPr>
          <w:t xml:space="preserve"> for </w:t>
        </w:r>
      </w:ins>
      <w:ins w:id="580" w:author="Giorgia Graells" w:date="2021-03-25T21:39:00Z">
        <w:r>
          <w:rPr>
            <w:szCs w:val="24"/>
          </w:rPr>
          <w:t>the giant Pacific octopus (</w:t>
        </w:r>
        <w:proofErr w:type="spellStart"/>
        <w:r>
          <w:rPr>
            <w:i/>
            <w:szCs w:val="24"/>
          </w:rPr>
          <w:t>Enteroctopus</w:t>
        </w:r>
        <w:proofErr w:type="spellEnd"/>
        <w:r>
          <w:rPr>
            <w:i/>
            <w:szCs w:val="24"/>
          </w:rPr>
          <w:t xml:space="preserve"> </w:t>
        </w:r>
        <w:proofErr w:type="spellStart"/>
        <w:r>
          <w:rPr>
            <w:i/>
            <w:szCs w:val="24"/>
          </w:rPr>
          <w:t>dofleini</w:t>
        </w:r>
        <w:proofErr w:type="spellEnd"/>
        <w:r>
          <w:rPr>
            <w:szCs w:val="24"/>
          </w:rPr>
          <w:t>)</w:t>
        </w:r>
      </w:ins>
      <w:r>
        <w:t xml:space="preserve">. </w:t>
      </w:r>
      <w:ins w:id="581" w:author="Usuario" w:date="2021-03-29T10:06:00Z">
        <w:r>
          <w:t xml:space="preserve">Studies which focus on </w:t>
        </w:r>
      </w:ins>
      <w:r>
        <w:t xml:space="preserve">pelagic environments near the coast </w:t>
      </w:r>
      <w:ins w:id="582" w:author="Usuario" w:date="2021-03-29T10:06:00Z">
        <w:r>
          <w:t xml:space="preserve">account for </w:t>
        </w:r>
      </w:ins>
      <w:r>
        <w:t>only 1.69</w:t>
      </w:r>
      <w:proofErr w:type="gramStart"/>
      <w:r>
        <w:t>% .</w:t>
      </w:r>
      <w:proofErr w:type="gramEnd"/>
      <w:r>
        <w:t xml:space="preserve"> </w:t>
      </w:r>
      <w:ins w:id="583" w:author="Usuario" w:date="2021-03-29T10:07:00Z">
        <w:r>
          <w:t xml:space="preserve">These relate mostly to </w:t>
        </w:r>
      </w:ins>
      <w:r>
        <w:t>sea water studies</w:t>
      </w:r>
      <w:del w:id="584" w:author="Usuario" w:date="2021-03-29T10:07:00Z">
        <w:r>
          <w:delText xml:space="preserve">: </w:delText>
        </w:r>
      </w:del>
      <w:ins w:id="585" w:author="Usuario" w:date="2021-03-29T10:07:00Z">
        <w:r>
          <w:t xml:space="preserve"> such as </w:t>
        </w:r>
      </w:ins>
      <w:r>
        <w:t>Zhen et al. 2007</w:t>
      </w:r>
      <w:ins w:id="586" w:author="Usuario" w:date="2021-03-29T10:07:00Z">
        <w:r>
          <w:t>,</w:t>
        </w:r>
      </w:ins>
      <w:ins w:id="587" w:author="Giorgia Graells" w:date="2021-03-28T12:24:00Z">
        <w:r>
          <w:t xml:space="preserve"> </w:t>
        </w:r>
      </w:ins>
      <w:ins w:id="588" w:author="Usuario" w:date="2021-03-29T10:08:00Z">
        <w:r>
          <w:t xml:space="preserve">and </w:t>
        </w:r>
      </w:ins>
      <w:ins w:id="589" w:author="Giorgia Graells" w:date="2021-03-28T12:24:00Z">
        <w:r>
          <w:t>ocean thermal energy</w:t>
        </w:r>
      </w:ins>
      <w:r>
        <w:t xml:space="preserve"> (Wang 2010). Coastal atmosphere showed 8.86% of total articles published (e.g. aerosol: Castro et al. 1999; PM10 pollution episodes: Vicente et al. 2012; atmospheric deposition: </w:t>
      </w:r>
      <w:proofErr w:type="spellStart"/>
      <w:r>
        <w:t>Shanquan</w:t>
      </w:r>
      <w:proofErr w:type="spellEnd"/>
      <w:r>
        <w:t xml:space="preserve"> et al. 2016; and chemical composition of fine-aerosol fraction: </w:t>
      </w:r>
      <w:proofErr w:type="spellStart"/>
      <w:r>
        <w:t>Theodosi</w:t>
      </w:r>
      <w:proofErr w:type="spellEnd"/>
      <w:r>
        <w:t xml:space="preserve"> et al. 2018).</w:t>
      </w:r>
    </w:p>
    <w:p w:rsidR="00F63FD5" w:rsidRDefault="00617750">
      <w:pPr>
        <w:pStyle w:val="Ttulo2"/>
        <w:numPr>
          <w:ilvl w:val="1"/>
          <w:numId w:val="3"/>
        </w:numPr>
      </w:pPr>
      <w:bookmarkStart w:id="59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590"/>
      <w:r>
        <w:rPr>
          <w:rFonts w:ascii="Times New Roman" w:hAnsi="Times New Roman"/>
          <w:color w:val="000000"/>
          <w:szCs w:val="24"/>
          <w:lang w:val="en-GB"/>
        </w:rPr>
        <w:t>.</w:t>
      </w:r>
    </w:p>
    <w:p w:rsidR="00F63FD5" w:rsidRDefault="00617750">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w:t>
      </w:r>
      <w:proofErr w:type="spellStart"/>
      <w:r>
        <w:rPr>
          <w:color w:val="000000"/>
          <w:szCs w:val="24"/>
          <w:lang w:val="en-GB"/>
        </w:rPr>
        <w:t>e.g</w:t>
      </w:r>
      <w:proofErr w:type="spellEnd"/>
      <w:r>
        <w:rPr>
          <w:color w:val="000000"/>
          <w:szCs w:val="24"/>
          <w:lang w:val="en-GB"/>
        </w:rPr>
        <w:t xml:space="preserve"> Way et al. 2004, Eddy &amp; Roman 2016, Maguire &amp; </w:t>
      </w:r>
      <w:proofErr w:type="spellStart"/>
      <w:r>
        <w:rPr>
          <w:color w:val="000000"/>
          <w:szCs w:val="24"/>
          <w:lang w:val="en-GB"/>
        </w:rPr>
        <w:t>Fulweiler</w:t>
      </w:r>
      <w:proofErr w:type="spellEnd"/>
      <w:r>
        <w:rPr>
          <w:color w:val="000000"/>
          <w:szCs w:val="24"/>
          <w:lang w:val="en-GB"/>
        </w:rPr>
        <w:t xml:space="preserve">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w:t>
      </w:r>
      <w:proofErr w:type="gramStart"/>
      <w:r>
        <w:rPr>
          <w:color w:val="000000"/>
          <w:szCs w:val="24"/>
          <w:lang w:val="en-GB"/>
        </w:rPr>
        <w:t>Burger</w:t>
      </w:r>
      <w:proofErr w:type="gramEnd"/>
      <w:r>
        <w:rPr>
          <w:color w:val="000000"/>
          <w:szCs w:val="24"/>
          <w:lang w:val="en-GB"/>
        </w:rPr>
        <w:t xml:space="preserve"> et al. 2017). Research addressing </w:t>
      </w:r>
      <w:proofErr w:type="gramStart"/>
      <w:r>
        <w:rPr>
          <w:color w:val="000000"/>
          <w:szCs w:val="24"/>
          <w:lang w:val="en-GB"/>
        </w:rPr>
        <w:t xml:space="preserve">the </w:t>
      </w:r>
      <w:r>
        <w:rPr>
          <w:i/>
          <w:iCs/>
          <w:color w:val="000000"/>
          <w:szCs w:val="24"/>
          <w:lang w:val="en-GB"/>
        </w:rPr>
        <w:t>for</w:t>
      </w:r>
      <w:proofErr w:type="gramEnd"/>
      <w:r>
        <w:rPr>
          <w:i/>
          <w:iCs/>
          <w:color w:val="000000"/>
          <w:szCs w:val="24"/>
          <w:lang w:val="en-GB"/>
        </w:rPr>
        <w:t xml:space="preserve">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rsidR="00F63FD5" w:rsidRDefault="00617750">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w:t>
      </w:r>
      <w:proofErr w:type="spellStart"/>
      <w:r>
        <w:rPr>
          <w:color w:val="000000"/>
          <w:szCs w:val="24"/>
          <w:lang w:val="en-GB"/>
        </w:rPr>
        <w:t>Belant</w:t>
      </w:r>
      <w:proofErr w:type="spellEnd"/>
      <w:r>
        <w:rPr>
          <w:color w:val="000000"/>
          <w:szCs w:val="24"/>
          <w:lang w:val="en-GB"/>
        </w:rPr>
        <w:t xml:space="preserve">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rsidR="00F63FD5" w:rsidRDefault="00617750">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w:t>
      </w:r>
      <w:ins w:id="591" w:author="Giorgia Graells" w:date="2021-03-31T13:34:00Z">
        <w:r>
          <w:rPr>
            <w:color w:val="000000"/>
            <w:szCs w:val="24"/>
            <w:lang w:val="en-GB"/>
          </w:rPr>
          <w:t>al</w:t>
        </w:r>
      </w:ins>
      <w:del w:id="592" w:author="Giorgia Graells" w:date="2021-03-31T13:34:00Z">
        <w:r>
          <w:rPr>
            <w:color w:val="000000"/>
            <w:szCs w:val="24"/>
            <w:lang w:val="en-GB"/>
          </w:rPr>
          <w:delText>o</w:delText>
        </w:r>
      </w:del>
      <w:r>
        <w:rPr>
          <w:color w:val="000000"/>
          <w:szCs w:val="24"/>
          <w:lang w:val="en-GB"/>
        </w:rPr>
        <w:t xml:space="preserve">-ecological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593" w:author="Giorgia Graells" w:date="2021-03-28T12:29:00Z">
        <w:r>
          <w:rPr>
            <w:color w:val="000000"/>
            <w:szCs w:val="24"/>
            <w:lang w:val="en-GB"/>
          </w:rPr>
          <w:t xml:space="preserve"> (for example </w:t>
        </w:r>
        <w:r>
          <w:rPr>
            <w:i/>
            <w:iCs/>
            <w:color w:val="000000"/>
            <w:szCs w:val="24"/>
            <w:lang w:val="en-GB"/>
          </w:rPr>
          <w:lastRenderedPageBreak/>
          <w:t>ecology in the city</w:t>
        </w:r>
        <w:r>
          <w:rPr>
            <w:color w:val="000000"/>
            <w:szCs w:val="24"/>
            <w:lang w:val="en-GB"/>
          </w:rPr>
          <w:t xml:space="preserve">: </w:t>
        </w:r>
        <w:proofErr w:type="spellStart"/>
        <w:r>
          <w:rPr>
            <w:color w:val="000000"/>
            <w:szCs w:val="24"/>
            <w:lang w:val="en-GB"/>
          </w:rPr>
          <w:t>Hosannah</w:t>
        </w:r>
        <w:proofErr w:type="spellEnd"/>
        <w:r>
          <w:rPr>
            <w:color w:val="000000"/>
            <w:szCs w:val="24"/>
            <w:lang w:val="en-GB"/>
          </w:rPr>
          <w:t xml:space="preserve"> et al. 2014; </w:t>
        </w:r>
        <w:r>
          <w:rPr>
            <w:i/>
            <w:iCs/>
            <w:color w:val="000000"/>
            <w:szCs w:val="24"/>
            <w:lang w:val="en-GB"/>
          </w:rPr>
          <w:t>ecology of the city</w:t>
        </w:r>
        <w:r>
          <w:rPr>
            <w:color w:val="000000"/>
            <w:szCs w:val="24"/>
            <w:lang w:val="en-GB"/>
          </w:rPr>
          <w:t xml:space="preserve">: </w:t>
        </w:r>
        <w:proofErr w:type="spellStart"/>
        <w:r>
          <w:rPr>
            <w:color w:val="000000"/>
            <w:szCs w:val="24"/>
            <w:lang w:val="en-GB"/>
          </w:rPr>
          <w:t>Bulleri</w:t>
        </w:r>
        <w:proofErr w:type="spellEnd"/>
        <w:r>
          <w:rPr>
            <w:color w:val="000000"/>
            <w:szCs w:val="24"/>
            <w:lang w:val="en-GB"/>
          </w:rPr>
          <w:t xml:space="preserve"> 2006; </w:t>
        </w:r>
        <w:r>
          <w:rPr>
            <w:i/>
            <w:iCs/>
            <w:color w:val="000000"/>
            <w:szCs w:val="24"/>
            <w:lang w:val="en-GB"/>
          </w:rPr>
          <w:t>ecology for the city</w:t>
        </w:r>
        <w:r>
          <w:rPr>
            <w:color w:val="000000"/>
            <w:szCs w:val="24"/>
            <w:lang w:val="en-GB"/>
          </w:rPr>
          <w:t>: Santos &amp; Freire 2015)</w:t>
        </w:r>
      </w:ins>
      <w:r>
        <w:rPr>
          <w:color w:val="000000"/>
          <w:szCs w:val="24"/>
          <w:lang w:val="en-GB"/>
        </w:rPr>
        <w:t xml:space="preserve">, followed by </w:t>
      </w:r>
      <w:proofErr w:type="spellStart"/>
      <w:r>
        <w:rPr>
          <w:color w:val="000000"/>
          <w:szCs w:val="24"/>
          <w:lang w:val="en-GB"/>
        </w:rPr>
        <w:t>spatio</w:t>
      </w:r>
      <w:proofErr w:type="spellEnd"/>
      <w:r>
        <w:rPr>
          <w:color w:val="000000"/>
          <w:szCs w:val="24"/>
          <w:lang w:val="en-GB"/>
        </w:rPr>
        <w:t>-temporal approach</w:t>
      </w:r>
      <w:ins w:id="594" w:author="Giorgia Graells" w:date="2021-03-28T12:30:00Z">
        <w:r>
          <w:rPr>
            <w:color w:val="000000"/>
            <w:szCs w:val="24"/>
            <w:lang w:val="en-GB"/>
          </w:rPr>
          <w:t xml:space="preserve">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w:t>
        </w:r>
        <w:proofErr w:type="spellStart"/>
        <w:r>
          <w:rPr>
            <w:color w:val="000000"/>
            <w:szCs w:val="24"/>
            <w:lang w:val="en-GB"/>
          </w:rPr>
          <w:t>Serre</w:t>
        </w:r>
        <w:proofErr w:type="spellEnd"/>
        <w:r>
          <w:rPr>
            <w:color w:val="000000"/>
            <w:szCs w:val="24"/>
            <w:lang w:val="en-GB"/>
          </w:rPr>
          <w:t xml:space="preserve"> et al. 2010; </w:t>
        </w:r>
        <w:r>
          <w:rPr>
            <w:i/>
            <w:iCs/>
            <w:color w:val="000000"/>
            <w:szCs w:val="24"/>
            <w:lang w:val="en-GB"/>
          </w:rPr>
          <w:t>ecology for the city</w:t>
        </w:r>
        <w:r>
          <w:rPr>
            <w:color w:val="000000"/>
            <w:szCs w:val="24"/>
            <w:lang w:val="en-GB"/>
          </w:rPr>
          <w:t xml:space="preserve">: </w:t>
        </w:r>
        <w:proofErr w:type="spellStart"/>
        <w:r>
          <w:rPr>
            <w:color w:val="000000"/>
            <w:szCs w:val="24"/>
            <w:lang w:val="en-GB"/>
          </w:rPr>
          <w:t>Storch</w:t>
        </w:r>
        <w:proofErr w:type="spellEnd"/>
        <w:r>
          <w:rPr>
            <w:color w:val="000000"/>
            <w:szCs w:val="24"/>
            <w:lang w:val="en-GB"/>
          </w:rPr>
          <w:t xml:space="preserve"> &amp; </w:t>
        </w:r>
        <w:proofErr w:type="spellStart"/>
        <w:r>
          <w:rPr>
            <w:color w:val="000000"/>
            <w:szCs w:val="24"/>
            <w:lang w:val="en-GB"/>
          </w:rPr>
          <w:t>Downes</w:t>
        </w:r>
        <w:proofErr w:type="spellEnd"/>
        <w:r>
          <w:rPr>
            <w:color w:val="000000"/>
            <w:szCs w:val="24"/>
            <w:lang w:val="en-GB"/>
          </w:rPr>
          <w:t xml:space="preserve"> </w:t>
        </w:r>
        <w:proofErr w:type="gramStart"/>
        <w:r>
          <w:rPr>
            <w:color w:val="000000"/>
            <w:szCs w:val="24"/>
            <w:lang w:val="en-GB"/>
          </w:rPr>
          <w:t>2011 )</w:t>
        </w:r>
      </w:ins>
      <w:proofErr w:type="gramEnd"/>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595" w:author="Giorgia Graells" w:date="2021-03-28T15:27:00Z">
        <w:r>
          <w:rPr>
            <w:color w:val="000000"/>
            <w:szCs w:val="24"/>
            <w:lang w:val="en-GB"/>
          </w:rPr>
          <w:t xml:space="preserve"> (e.g. </w:t>
        </w:r>
        <w:bookmarkStart w:id="596" w:name="__DdeLink__2901_18702762351"/>
        <w:proofErr w:type="spellStart"/>
        <w:r>
          <w:rPr>
            <w:color w:val="000000"/>
            <w:szCs w:val="24"/>
            <w:lang w:val="en-GB"/>
          </w:rPr>
          <w:t>Wolsko</w:t>
        </w:r>
        <w:bookmarkEnd w:id="596"/>
        <w:proofErr w:type="spellEnd"/>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597" w:author="Usuario" w:date="2021-03-29T09:54:00Z">
        <w:r>
          <w:rPr>
            <w:color w:val="000000"/>
            <w:szCs w:val="24"/>
            <w:lang w:val="en-GB"/>
          </w:rPr>
          <w:t>.</w:t>
        </w:r>
      </w:ins>
      <w:ins w:id="598" w:author="Giorgia Graells" w:date="2021-03-28T15:38:00Z">
        <w:r>
          <w:rPr>
            <w:color w:val="000000"/>
            <w:szCs w:val="24"/>
            <w:lang w:val="en-GB"/>
          </w:rPr>
          <w:t xml:space="preserve"> </w:t>
        </w:r>
      </w:ins>
      <w:del w:id="599" w:author="Usuario" w:date="2021-03-29T09:54:00Z">
        <w:r>
          <w:rPr>
            <w:color w:val="000000"/>
            <w:szCs w:val="24"/>
            <w:lang w:val="en-GB"/>
          </w:rPr>
          <w:delText>(a</w:delText>
        </w:r>
      </w:del>
      <w:ins w:id="600" w:author="Usuario" w:date="2021-03-29T09:54:00Z">
        <w:r>
          <w:rPr>
            <w:color w:val="000000"/>
            <w:szCs w:val="24"/>
            <w:lang w:val="en-GB"/>
          </w:rPr>
          <w:t>A</w:t>
        </w:r>
      </w:ins>
      <w:ins w:id="601" w:author="Giorgia Graells" w:date="2021-03-28T15:38:00Z">
        <w:r>
          <w:rPr>
            <w:color w:val="000000"/>
            <w:szCs w:val="24"/>
            <w:lang w:val="en-GB"/>
          </w:rPr>
          <w:t xml:space="preserve">n example of human adaptations </w:t>
        </w:r>
      </w:ins>
      <w:ins w:id="602" w:author="Usuario" w:date="2021-03-29T09:55:00Z">
        <w:r>
          <w:rPr>
            <w:color w:val="000000"/>
            <w:szCs w:val="24"/>
            <w:lang w:val="en-GB"/>
          </w:rPr>
          <w:t xml:space="preserve">can be found in </w:t>
        </w:r>
      </w:ins>
      <w:proofErr w:type="spellStart"/>
      <w:ins w:id="603" w:author="Giorgia Graells" w:date="2021-03-28T15:38:00Z">
        <w:r>
          <w:rPr>
            <w:color w:val="000000"/>
            <w:szCs w:val="24"/>
            <w:lang w:val="en-GB"/>
          </w:rPr>
          <w:t>Villagra</w:t>
        </w:r>
        <w:proofErr w:type="spellEnd"/>
        <w:r>
          <w:rPr>
            <w:color w:val="000000"/>
            <w:szCs w:val="24"/>
            <w:lang w:val="en-GB"/>
          </w:rPr>
          <w:t xml:space="preserve"> et al. (2016) who described the 'resilience thinking' approach in urban planning, in order for a coastal city to adapt to extreme natural events such as tsunamis</w:t>
        </w:r>
      </w:ins>
      <w:ins w:id="604" w:author="Usuario" w:date="2021-03-29T09:55:00Z">
        <w:r>
          <w:rPr>
            <w:color w:val="000000"/>
            <w:szCs w:val="24"/>
            <w:lang w:val="en-GB"/>
          </w:rPr>
          <w:t>. Also</w:t>
        </w:r>
        <w:proofErr w:type="gramStart"/>
        <w:r>
          <w:rPr>
            <w:color w:val="000000"/>
            <w:szCs w:val="24"/>
            <w:lang w:val="en-GB"/>
          </w:rPr>
          <w:t xml:space="preserve">, </w:t>
        </w:r>
      </w:ins>
      <w:ins w:id="605" w:author="Giorgia Graells" w:date="2021-03-28T15:38:00Z">
        <w:r>
          <w:rPr>
            <w:color w:val="000000"/>
            <w:szCs w:val="24"/>
            <w:lang w:val="en-GB"/>
          </w:rPr>
          <w:t xml:space="preserve"> </w:t>
        </w:r>
        <w:proofErr w:type="spellStart"/>
        <w:r>
          <w:rPr>
            <w:color w:val="000000"/>
            <w:szCs w:val="24"/>
            <w:lang w:val="en-GB"/>
          </w:rPr>
          <w:t>Co</w:t>
        </w:r>
      </w:ins>
      <w:ins w:id="606" w:author="Giorgia Graells" w:date="2021-03-30T16:15:00Z">
        <w:r>
          <w:rPr>
            <w:color w:val="000000"/>
            <w:szCs w:val="24"/>
            <w:lang w:val="en-GB"/>
          </w:rPr>
          <w:t>n</w:t>
        </w:r>
      </w:ins>
      <w:ins w:id="607" w:author="Giorgia Graells" w:date="2021-03-28T15:38:00Z">
        <w:r>
          <w:rPr>
            <w:color w:val="000000"/>
            <w:szCs w:val="24"/>
            <w:lang w:val="en-GB"/>
          </w:rPr>
          <w:t>ticelli</w:t>
        </w:r>
        <w:proofErr w:type="spellEnd"/>
        <w:proofErr w:type="gramEnd"/>
        <w:r>
          <w:rPr>
            <w:color w:val="000000"/>
            <w:szCs w:val="24"/>
            <w:lang w:val="en-GB"/>
          </w:rPr>
          <w:t xml:space="preserve"> &amp; </w:t>
        </w:r>
        <w:proofErr w:type="spellStart"/>
        <w:r>
          <w:rPr>
            <w:color w:val="000000"/>
            <w:szCs w:val="24"/>
            <w:lang w:val="en-GB"/>
          </w:rPr>
          <w:t>Tondelli</w:t>
        </w:r>
        <w:proofErr w:type="spellEnd"/>
        <w:r>
          <w:rPr>
            <w:color w:val="000000"/>
            <w:szCs w:val="24"/>
            <w:lang w:val="en-GB"/>
          </w:rPr>
          <w:t xml:space="preserve"> (2018) </w:t>
        </w:r>
      </w:ins>
      <w:del w:id="608" w:author="Usuario" w:date="2021-03-29T09:55:00Z">
        <w:r>
          <w:rPr>
            <w:color w:val="000000"/>
            <w:szCs w:val="24"/>
            <w:lang w:val="en-GB"/>
          </w:rPr>
          <w:delText>who</w:delText>
        </w:r>
      </w:del>
      <w:ins w:id="609"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610" w:author="Usuario" w:date="2021-03-29T09:55:00Z">
        <w:r>
          <w:rPr>
            <w:color w:val="000000"/>
            <w:szCs w:val="24"/>
            <w:lang w:val="en-GB"/>
          </w:rPr>
          <w:delText xml:space="preserve">) </w:delText>
        </w:r>
      </w:del>
      <w:r>
        <w:rPr>
          <w:color w:val="000000"/>
          <w:szCs w:val="24"/>
          <w:lang w:val="en-GB"/>
        </w:rPr>
        <w:t xml:space="preserve">. </w:t>
      </w:r>
    </w:p>
    <w:p w:rsidR="00F63FD5" w:rsidRDefault="00617750">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 Heery 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rsidR="00F63FD5" w:rsidRDefault="00617750">
      <w:pPr>
        <w:pStyle w:val="Ttulo1"/>
        <w:numPr>
          <w:ilvl w:val="0"/>
          <w:numId w:val="3"/>
        </w:numPr>
      </w:pPr>
      <w:r>
        <w:t>Discussion</w:t>
      </w:r>
    </w:p>
    <w:p w:rsidR="00F63FD5" w:rsidRDefault="00617750">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rsidR="00F63FD5" w:rsidRDefault="00617750">
      <w:r>
        <w:t xml:space="preserve">Coastal urban ecology research has drawn from ecological studies more than any other discipline (Fig. 3). Even when it seems that social dimensions have been integrated slowly during the years under the knowledge of human-nature coupling (Liu et al. 2007a, </w:t>
      </w:r>
      <w:proofErr w:type="spellStart"/>
      <w:r>
        <w:t>Lui</w:t>
      </w:r>
      <w:proofErr w:type="spellEnd"/>
      <w:r>
        <w:t xml:space="preserve">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w:t>
      </w:r>
      <w:proofErr w:type="spellStart"/>
      <w:r>
        <w:t>Perkol-Finkel</w:t>
      </w:r>
      <w:proofErr w:type="spellEnd"/>
      <w:r>
        <w:t xml:space="preserve"> et al. 2018, </w:t>
      </w:r>
      <w:proofErr w:type="gramStart"/>
      <w:r>
        <w:t>Burt</w:t>
      </w:r>
      <w:proofErr w:type="gramEnd"/>
      <w:r>
        <w:t xml:space="preserve"> &amp; Bartholomew 2019). However, these interdisciplinary </w:t>
      </w:r>
      <w:r>
        <w:lastRenderedPageBreak/>
        <w:t>efforts have been performed in a few coastal areas (Morris et al. 2019), showing similar geographical bias.</w:t>
      </w:r>
    </w:p>
    <w:p w:rsidR="00F63FD5" w:rsidRDefault="00617750">
      <w: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w:t>
      </w:r>
      <w:proofErr w:type="spellStart"/>
      <w:r>
        <w:t>Giovene</w:t>
      </w:r>
      <w:proofErr w:type="spellEnd"/>
      <w:r>
        <w:t xml:space="preserve"> di </w:t>
      </w:r>
      <w:proofErr w:type="spellStart"/>
      <w:r>
        <w:t>Girasole</w:t>
      </w:r>
      <w:proofErr w:type="spellEnd"/>
      <w:r>
        <w:t xml:space="preserve"> 2014, Cleland et al. 2015, Guerrero et al. 2018, </w:t>
      </w:r>
      <w:proofErr w:type="spellStart"/>
      <w:proofErr w:type="gramStart"/>
      <w:r>
        <w:t>Villagra</w:t>
      </w:r>
      <w:proofErr w:type="spellEnd"/>
      <w:proofErr w:type="gramEnd"/>
      <w:r>
        <w:t xml:space="preserve"> et al. 2016). This supports the results which show little social science research based on methods such as grounded theory or ethnography, among others (Creswell et al. 2007). Coastal urban ecology would benefit from encouraging these long-term and disciplinary dimensions.  </w:t>
      </w:r>
    </w:p>
    <w:p w:rsidR="00F63FD5" w:rsidRDefault="00617750">
      <w:r>
        <w:t xml:space="preserve">Many coastal urban ecology studies focus on pollutants. The focus on pollution has been maintained during the whole period </w:t>
      </w:r>
      <w:proofErr w:type="spellStart"/>
      <w:r>
        <w:t>analysed</w:t>
      </w:r>
      <w:proofErr w:type="spellEnd"/>
      <w:r>
        <w:t xml:space="preserve">, with 35% of total articles dealing with this issue. Accordingly, the effects of urbanization over sea breeze and the reactions of aerosols have had an important increase in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(Cole &amp; </w:t>
      </w:r>
      <w:proofErr w:type="spellStart"/>
      <w:r>
        <w:t>Neumayer</w:t>
      </w:r>
      <w:proofErr w:type="spellEnd"/>
      <w:r>
        <w:t xml:space="preserve"> 2004). Water pollution also has an important number of articles published (27.7% from the total of articles that mentioned pollution), considering marine (23 articles: e.g. Wang 2010, Noble et al. 2006) and river basin pollution (4 articles: e.g. </w:t>
      </w:r>
      <w:proofErr w:type="spellStart"/>
      <w:r>
        <w:t>Mgelwa</w:t>
      </w:r>
      <w:proofErr w:type="spellEnd"/>
      <w:r>
        <w:t xml:space="preserve"> et al. 2019, Abdul-Aziz &amp; Ahmed 2019), both important elements in coastal environments.</w:t>
      </w:r>
    </w:p>
    <w:p w:rsidR="00F63FD5" w:rsidRDefault="00617750">
      <w:r>
        <w:t>Risk assessments towards natural disasters and particularly flooding represented approximately 18% of the studies (Fig. 4; e.g. Goh 2019, Patel et al. 2019),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w:t>
      </w:r>
      <w:proofErr w:type="spellStart"/>
      <w:r>
        <w:t>Villagra</w:t>
      </w:r>
      <w:proofErr w:type="spellEnd"/>
      <w:r>
        <w:t xml:space="preserve"> et al. 2016). This same tendency is repeated in relation to studies which address mitigation strategies, with projections to make cities more resilient to natural disasters (Watson &amp; Adams 2010, </w:t>
      </w:r>
      <w:proofErr w:type="spellStart"/>
      <w:r>
        <w:t>Serre</w:t>
      </w:r>
      <w:proofErr w:type="spellEnd"/>
      <w:r>
        <w:t xml:space="preserve"> et al. 2010, </w:t>
      </w:r>
      <w:proofErr w:type="spellStart"/>
      <w:r>
        <w:t>Aerts</w:t>
      </w:r>
      <w:proofErr w:type="spellEnd"/>
      <w:r>
        <w:t xml:space="preserve"> et al. 2014, Sutton-Grier et al. 2015, Morris et al. 2020) and even </w:t>
      </w:r>
      <w:proofErr w:type="spellStart"/>
      <w:r>
        <w:t>ecoengineered</w:t>
      </w:r>
      <w:proofErr w:type="spellEnd"/>
      <w:r>
        <w:t xml:space="preserve"> shoreline strategies as nature-based alternative design (Bergen et al. 2001, </w:t>
      </w:r>
      <w:proofErr w:type="spellStart"/>
      <w:r>
        <w:t>Mitsch</w:t>
      </w:r>
      <w:proofErr w:type="spellEnd"/>
      <w:r>
        <w:t xml:space="preserve"> 2012, Morris et al. 2019, O’Shaughnessy et al. 2020). As a consequence, there is an urgent need to extend this type of research towards developing and mid-income countries. </w:t>
      </w:r>
    </w:p>
    <w:p w:rsidR="00F63FD5" w:rsidRDefault="00617750">
      <w: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w:t>
      </w:r>
      <w:r>
        <w:lastRenderedPageBreak/>
        <w:t>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rsidR="00F63FD5" w:rsidRDefault="00617750">
      <w: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terrestrial realms associated with urbanization. </w:t>
      </w:r>
    </w:p>
    <w:p w:rsidR="00F63FD5" w:rsidRDefault="00617750">
      <w:r>
        <w:t xml:space="preserve">Results show that more than half of the reviewed articles can be classified as belonging to the paradigm </w:t>
      </w:r>
      <w:r>
        <w:rPr>
          <w:i/>
          <w:iCs/>
        </w:rPr>
        <w:t>in the cities</w:t>
      </w:r>
      <w:r>
        <w:t>.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w:t>
      </w:r>
      <w:ins w:id="611" w:author="Giorgia Graells" w:date="2021-03-31T13:34:00Z">
        <w:r>
          <w:t>al</w:t>
        </w:r>
      </w:ins>
      <w:del w:id="612" w:author="Giorgia Graells" w:date="2021-03-31T13:34:00Z">
        <w:r>
          <w:delText>o</w:delText>
        </w:r>
      </w:del>
      <w:r>
        <w:t xml:space="preserve">-ecological studies (included in the paradigm </w:t>
      </w:r>
      <w:r>
        <w:rPr>
          <w:i/>
          <w:iCs/>
        </w:rPr>
        <w:t>of the city</w:t>
      </w:r>
      <w:r>
        <w:t>).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w:t>
      </w:r>
      <w:proofErr w:type="spellStart"/>
      <w:r>
        <w:t>Alberti</w:t>
      </w:r>
      <w:proofErr w:type="spellEnd"/>
      <w:r>
        <w:t xml:space="preserve">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 xml:space="preserve">ecology of the city. </w:t>
      </w:r>
      <w:r>
        <w:t xml:space="preserve">In order to understand coastal urban ecological systems, coastal urban ecological paradigms need to build upon literature from each other. </w:t>
      </w:r>
    </w:p>
    <w:p w:rsidR="00F63FD5" w:rsidRDefault="00617750">
      <w:r>
        <w:rPr>
          <w:color w:val="000000"/>
          <w:lang w:val="en-GB"/>
        </w:rPr>
        <w:t xml:space="preserve">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w:t>
      </w:r>
      <w:proofErr w:type="gramStart"/>
      <w:r>
        <w:rPr>
          <w:color w:val="000000"/>
          <w:lang w:val="en-GB"/>
        </w:rPr>
        <w:t>recommend  research</w:t>
      </w:r>
      <w:proofErr w:type="gramEnd"/>
      <w:r>
        <w:rPr>
          <w:color w:val="000000"/>
          <w:lang w:val="en-GB"/>
        </w:rPr>
        <w:t xml:space="preserve"> needs to focus on the three paradigms equally. In addition, better consideration of the diversity of cities, the integration across marine and terrestrial ecosystems, and 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rsidR="00F63FD5" w:rsidRDefault="00617750">
      <w:pPr>
        <w:pStyle w:val="Ttulo1"/>
        <w:numPr>
          <w:ilvl w:val="0"/>
          <w:numId w:val="2"/>
        </w:numPr>
      </w:pPr>
      <w:r>
        <w:t>Conflict of Interest</w:t>
      </w:r>
    </w:p>
    <w:p w:rsidR="00F63FD5" w:rsidRDefault="00617750">
      <w:pPr>
        <w:rPr>
          <w:rFonts w:eastAsia="Times New Roman" w:cs="Times New Roman"/>
          <w:szCs w:val="24"/>
          <w:lang w:val="en-GB" w:eastAsia="en-GB"/>
        </w:rPr>
      </w:pPr>
      <w:r>
        <w:rPr>
          <w:rFonts w:eastAsia="Times New Roman" w:cs="Times New Roman"/>
          <w:szCs w:val="24"/>
          <w:lang w:val="en-GB" w:eastAsia="en-GB"/>
        </w:rPr>
        <w:lastRenderedPageBreak/>
        <w:t>The authors declare that the research was conducted in the absence of any commercial or financial relationships that could be construed as a potential conflict of interest.</w:t>
      </w:r>
    </w:p>
    <w:p w:rsidR="00F63FD5" w:rsidRDefault="00617750">
      <w:pPr>
        <w:pStyle w:val="Ttulo1"/>
        <w:numPr>
          <w:ilvl w:val="0"/>
          <w:numId w:val="2"/>
        </w:numPr>
      </w:pPr>
      <w:r>
        <w:t>Author Contributions</w:t>
      </w:r>
    </w:p>
    <w:p w:rsidR="00F63FD5" w:rsidRDefault="00617750">
      <w:proofErr w:type="spellStart"/>
      <w:r>
        <w:rPr>
          <w:lang w:val="en-GB"/>
        </w:rPr>
        <w:t>GG</w:t>
      </w:r>
      <w:del w:id="613" w:author="Usuario" w:date="2021-03-29T08:38:00Z">
        <w:r>
          <w:rPr>
            <w:lang w:val="en-GB"/>
          </w:rPr>
          <w:delText xml:space="preserve">, NN, JC, </w:delText>
        </w:r>
      </w:del>
      <w:r>
        <w:rPr>
          <w:lang w:val="en-GB"/>
        </w:rPr>
        <w:t>and</w:t>
      </w:r>
      <w:proofErr w:type="spellEnd"/>
      <w:r>
        <w:rPr>
          <w:lang w:val="en-GB"/>
        </w:rPr>
        <w:t xml:space="preserve">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rsidR="00F63FD5" w:rsidRDefault="00617750">
      <w:pPr>
        <w:pStyle w:val="Ttulo1"/>
        <w:numPr>
          <w:ilvl w:val="0"/>
          <w:numId w:val="2"/>
        </w:numPr>
        <w:rPr>
          <w:color w:val="000000"/>
          <w:lang w:val="en-GB"/>
        </w:rPr>
      </w:pPr>
      <w:r>
        <w:rPr>
          <w:color w:val="000000"/>
          <w:lang w:val="en-GB"/>
        </w:rPr>
        <w:t>Funding</w:t>
      </w:r>
    </w:p>
    <w:p w:rsidR="00F63FD5" w:rsidRDefault="00617750">
      <w:r>
        <w:rPr>
          <w:szCs w:val="24"/>
        </w:rPr>
        <w:t>This work was supported by the National Agency for Research and Development (ANID) Scholarship Program, National graduate scholarship [21171829, 2017]</w:t>
      </w:r>
      <w:del w:id="614" w:author="Giorgia Graells" w:date="2021-04-07T18:17:00Z">
        <w:r>
          <w:rPr>
            <w:szCs w:val="24"/>
          </w:rPr>
          <w:delText xml:space="preserve"> </w:delText>
        </w:r>
      </w:del>
      <w:r>
        <w:rPr>
          <w:szCs w:val="24"/>
        </w:rPr>
        <w:t xml:space="preserve">, </w:t>
      </w:r>
      <w:ins w:id="615" w:author="Giorgia Graells" w:date="2021-03-31T13:27:00Z">
        <w:r>
          <w:rPr>
            <w:szCs w:val="24"/>
          </w:rPr>
          <w:t>ANID – Millennium Science Initiative Program [Code ICN2019_015</w:t>
        </w:r>
      </w:ins>
      <w:ins w:id="616" w:author="Giorgia Graells" w:date="2021-03-31T13:28:00Z">
        <w:r>
          <w:rPr>
            <w:szCs w:val="24"/>
          </w:rPr>
          <w:t>]</w:t>
        </w:r>
      </w:ins>
      <w:ins w:id="617" w:author="Usuario" w:date="2021-04-08T20:17:00Z">
        <w:r w:rsidR="009F7F71">
          <w:rPr>
            <w:szCs w:val="24"/>
          </w:rPr>
          <w:t>,</w:t>
        </w:r>
      </w:ins>
      <w:del w:id="618" w:author="Usuario" w:date="2021-04-08T20:17:00Z">
        <w:r w:rsidDel="009F7F71">
          <w:rPr>
            <w:szCs w:val="24"/>
          </w:rPr>
          <w:delText xml:space="preserve"> and</w:delText>
        </w:r>
      </w:del>
      <w:r>
        <w:rPr>
          <w:szCs w:val="24"/>
        </w:rPr>
        <w:t xml:space="preserve"> Center of Applied Ecology and Sustainability (CAPES) [ANID PIA/BASAL FB0002]</w:t>
      </w:r>
      <w:ins w:id="619" w:author="Usuario" w:date="2021-04-08T20:15:00Z">
        <w:r w:rsidR="002C6643">
          <w:rPr>
            <w:szCs w:val="24"/>
          </w:rPr>
          <w:t xml:space="preserve"> and Fondecyt </w:t>
        </w:r>
      </w:ins>
      <w:ins w:id="620" w:author="Usuario" w:date="2021-04-08T20:17:00Z">
        <w:r w:rsidR="009F7F71">
          <w:rPr>
            <w:szCs w:val="24"/>
          </w:rPr>
          <w:t>1190109.</w:t>
        </w:r>
      </w:ins>
    </w:p>
    <w:p w:rsidR="00F63FD5" w:rsidRDefault="00617750">
      <w:pPr>
        <w:pStyle w:val="Ttulo1"/>
        <w:numPr>
          <w:ilvl w:val="0"/>
          <w:numId w:val="2"/>
        </w:numPr>
        <w:rPr>
          <w:color w:val="000000"/>
          <w:szCs w:val="24"/>
          <w:lang w:val="en-GB"/>
        </w:rPr>
      </w:pPr>
      <w:r>
        <w:rPr>
          <w:color w:val="000000"/>
          <w:szCs w:val="24"/>
          <w:lang w:val="en-GB"/>
        </w:rPr>
        <w:t>Data Availability Statement</w:t>
      </w:r>
    </w:p>
    <w:p w:rsidR="00F63FD5" w:rsidRDefault="00617750">
      <w:pPr>
        <w:rPr>
          <w:rFonts w:cs="Times New Roman"/>
          <w:szCs w:val="24"/>
        </w:rPr>
      </w:pPr>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repository</w:t>
      </w:r>
      <w:proofErr w:type="gramStart"/>
      <w:r>
        <w:rPr>
          <w:rFonts w:cs="Times New Roman"/>
          <w:szCs w:val="24"/>
        </w:rPr>
        <w:t>,  https</w:t>
      </w:r>
      <w:proofErr w:type="gramEnd"/>
      <w:r>
        <w:rPr>
          <w:rFonts w:cs="Times New Roman"/>
          <w:szCs w:val="24"/>
        </w:rPr>
        <w:t xml:space="preserve">://github.com/GiorgiaGraells/CoastalReviewGit. </w:t>
      </w:r>
    </w:p>
    <w:p w:rsidR="00F63FD5" w:rsidRDefault="00617750">
      <w:pPr>
        <w:pStyle w:val="Ttulo1"/>
        <w:numPr>
          <w:ilvl w:val="0"/>
          <w:numId w:val="2"/>
        </w:numPr>
        <w:rPr>
          <w:color w:val="000000"/>
        </w:rPr>
      </w:pPr>
      <w:r>
        <w:rPr>
          <w:color w:val="000000"/>
        </w:rPr>
        <w:t>Figures</w:t>
      </w:r>
    </w:p>
    <w:p w:rsidR="00F63FD5" w:rsidRDefault="00617750">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rsidR="00F63FD5" w:rsidRDefault="00617750">
      <w:pPr>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rsidR="00F63FD5" w:rsidRDefault="00617750">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rsidR="00F63FD5" w:rsidRDefault="00617750">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w:t>
      </w:r>
      <w:ins w:id="621" w:author="Giorgia Graells" w:date="2021-03-31T00:49:00Z">
        <w:r>
          <w:rPr>
            <w:rFonts w:eastAsia="Times New Roman" w:cs="Times New Roman"/>
            <w:szCs w:val="24"/>
            <w:lang w:val="en-GB" w:eastAsia="en-GB"/>
          </w:rPr>
          <w:t>E</w:t>
        </w:r>
      </w:ins>
      <w:del w:id="622" w:author="Giorgia Graells" w:date="2021-03-31T00:49:00Z">
        <w:r>
          <w:rPr>
            <w:rFonts w:eastAsia="Times New Roman" w:cs="Times New Roman"/>
            <w:szCs w:val="24"/>
            <w:lang w:val="en-GB" w:eastAsia="en-GB"/>
          </w:rPr>
          <w:delText>e</w:delText>
        </w:r>
      </w:del>
      <w:r>
        <w:rPr>
          <w:rFonts w:eastAsia="Times New Roman" w:cs="Times New Roman"/>
          <w:szCs w:val="24"/>
          <w:lang w:val="en-GB" w:eastAsia="en-GB"/>
        </w:rPr>
        <w:t>cosystem, and Biological-species.</w:t>
      </w:r>
    </w:p>
    <w:p w:rsidR="00F63FD5" w:rsidRDefault="00617750">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rsidR="00F63FD5" w:rsidRDefault="00617750">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rsidR="00F63FD5" w:rsidRDefault="00617750">
      <w:pPr>
        <w:spacing w:before="0" w:after="0"/>
      </w:pPr>
      <w:r>
        <w:rPr>
          <w:rFonts w:eastAsia="Times New Roman" w:cs="Times New Roman"/>
          <w:szCs w:val="24"/>
          <w:lang w:val="en-GB" w:eastAsia="en-GB"/>
        </w:rPr>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rsidR="00F63FD5" w:rsidRDefault="00617750">
      <w:pPr>
        <w:spacing w:before="0" w:after="0"/>
      </w:pPr>
      <w:r>
        <w:rPr>
          <w:rFonts w:eastAsia="Times New Roman" w:cs="Times New Roman"/>
          <w:szCs w:val="24"/>
          <w:lang w:val="en-GB" w:eastAsia="en-GB"/>
        </w:rPr>
        <w:t xml:space="preserve">Figure 8. Network analysis. </w:t>
      </w:r>
      <w:del w:id="623" w:author="Giorgia Graells" w:date="2021-03-31T00:48:00Z">
        <w:r>
          <w:rPr>
            <w:rFonts w:eastAsia="Times New Roman" w:cs="Times New Roman"/>
            <w:szCs w:val="24"/>
            <w:lang w:val="en-GB" w:eastAsia="en-GB"/>
          </w:rPr>
          <w:delText>Analisys</w:delText>
        </w:r>
      </w:del>
      <w:ins w:id="624" w:author="Giorgia Graells" w:date="2021-03-31T00:48:00Z">
        <w:r>
          <w:rPr>
            <w:rFonts w:eastAsia="Times New Roman" w:cs="Times New Roman"/>
            <w:szCs w:val="24"/>
            <w:lang w:val="en-GB" w:eastAsia="en-GB"/>
          </w:rPr>
          <w:t>Analysis</w:t>
        </w:r>
      </w:ins>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rsidR="00F63FD5" w:rsidRDefault="00617750">
      <w:pPr>
        <w:pStyle w:val="Ttulo1"/>
        <w:numPr>
          <w:ilvl w:val="0"/>
          <w:numId w:val="2"/>
        </w:numPr>
      </w:pPr>
      <w:r>
        <w:lastRenderedPageBreak/>
        <w:t>References</w:t>
      </w:r>
    </w:p>
    <w:p w:rsidR="00F63FD5" w:rsidRDefault="00617750">
      <w:r>
        <w:rPr>
          <w:lang w:val="es-ES"/>
        </w:rPr>
        <w:t xml:space="preserve">Abarca-Álvarez,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rsidR="00F63FD5" w:rsidRDefault="00617750">
      <w:r>
        <w:t>Abdul-Aziz, O. I., &amp; Ahmed, S. (2019). Evaluating the emergent controls of stream water quality with similitude and dimensionless numbers. Journal of Hydrologic Engineering, 24(5), 04019010.</w:t>
      </w:r>
    </w:p>
    <w:p w:rsidR="00F63FD5" w:rsidRDefault="00617750">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resilience strategies for coastal megacities. Science, 344(6183), 473-475.</w:t>
      </w:r>
    </w:p>
    <w:p w:rsidR="00F63FD5" w:rsidRDefault="00617750">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w:t>
      </w:r>
      <w:proofErr w:type="spellStart"/>
      <w:r>
        <w:t>Tarallo</w:t>
      </w:r>
      <w:proofErr w:type="spellEnd"/>
      <w:r>
        <w:t xml:space="preserve">, D., Pelosi, N., Ferraro, L., &amp; </w:t>
      </w:r>
      <w:proofErr w:type="spellStart"/>
      <w:r>
        <w:t>Marsella</w:t>
      </w:r>
      <w:proofErr w:type="spellEnd"/>
      <w:r>
        <w:t xml:space="preserve">, E. (2018). Historical maps and satellite images as tools for shoreline variations and territorial changes assessment: the case study of </w:t>
      </w:r>
      <w:proofErr w:type="spellStart"/>
      <w:r>
        <w:t>Volturno</w:t>
      </w:r>
      <w:proofErr w:type="spellEnd"/>
      <w:r>
        <w:t xml:space="preserve"> Coastal Plain (Southern Italy). Journal of Coastal Conservation, 22(5), 919-937.</w:t>
      </w:r>
    </w:p>
    <w:p w:rsidR="00F63FD5" w:rsidRDefault="00617750">
      <w:proofErr w:type="spellStart"/>
      <w:r>
        <w:t>Alberti</w:t>
      </w:r>
      <w:proofErr w:type="spellEnd"/>
      <w:r>
        <w:t xml:space="preserve">, M. (2005). The effects of urban patterns on ecosystem function. International regional science review, 28(2), 168-192. </w:t>
      </w:r>
    </w:p>
    <w:p w:rsidR="00F63FD5" w:rsidRDefault="00617750">
      <w:proofErr w:type="spellStart"/>
      <w:r>
        <w:t>Alberti</w:t>
      </w:r>
      <w:proofErr w:type="spellEnd"/>
      <w:r>
        <w:t>, M. (2008). Advances in urban ecology: integrating humans and ecological processes in urban ecosystems (No. 574.5268 A4). New York: Springer.</w:t>
      </w:r>
    </w:p>
    <w:p w:rsidR="00F63FD5" w:rsidRDefault="00617750">
      <w:proofErr w:type="spellStart"/>
      <w:r>
        <w:t>Alcoforado</w:t>
      </w:r>
      <w:proofErr w:type="spellEnd"/>
      <w:r>
        <w:t xml:space="preserve">, M. J., Andrade, H., Lopes, A., &amp; </w:t>
      </w:r>
      <w:proofErr w:type="spellStart"/>
      <w:r>
        <w:t>Vasconcelos</w:t>
      </w:r>
      <w:proofErr w:type="spellEnd"/>
      <w:r>
        <w:t>, J. (2009). Application of climatic guidelines to urban planning: the example of Lisbon (Portugal). Landscape and urban planning, 90(1-2), 56-65.</w:t>
      </w:r>
    </w:p>
    <w:p w:rsidR="00F63FD5" w:rsidRDefault="00617750">
      <w:r>
        <w:t>Allan, D., Erickson, D., &amp; Fay, J. (1997). The influence of catchment land use on stream integrity across multiple spatial scales. Freshwater biology. 37(1)</w:t>
      </w:r>
      <w:proofErr w:type="gramStart"/>
      <w:r>
        <w:t>,149</w:t>
      </w:r>
      <w:proofErr w:type="gramEnd"/>
      <w:r>
        <w:t>-61.</w:t>
      </w:r>
    </w:p>
    <w:p w:rsidR="00F63FD5" w:rsidRDefault="00617750">
      <w:proofErr w:type="spellStart"/>
      <w:r>
        <w:t>Antrop</w:t>
      </w:r>
      <w:proofErr w:type="spellEnd"/>
      <w:r>
        <w:t>, M. (2004). Landscape change and the urbanization process in Europe. Landscape and urban planning, 67(1-4), 9-26.</w:t>
      </w:r>
    </w:p>
    <w:p w:rsidR="00F63FD5" w:rsidRDefault="00617750">
      <w:r>
        <w:t xml:space="preserve">Aria, M., &amp; </w:t>
      </w:r>
      <w:proofErr w:type="spellStart"/>
      <w:r>
        <w:t>Cuccurullo</w:t>
      </w:r>
      <w:proofErr w:type="spellEnd"/>
      <w:r>
        <w:t xml:space="preserve">, C. (2017). </w:t>
      </w:r>
      <w:proofErr w:type="spellStart"/>
      <w:r>
        <w:t>Bibliometrix</w:t>
      </w:r>
      <w:proofErr w:type="spellEnd"/>
      <w:r>
        <w:t xml:space="preserve">: An r-tool for comprehensive science mapping analysis. Journal of </w:t>
      </w:r>
      <w:proofErr w:type="spellStart"/>
      <w:r>
        <w:t>Informetrics</w:t>
      </w:r>
      <w:proofErr w:type="spellEnd"/>
      <w:r>
        <w:t>, 11, 959–75.</w:t>
      </w:r>
    </w:p>
    <w:p w:rsidR="00F63FD5" w:rsidRDefault="00617750">
      <w:proofErr w:type="spellStart"/>
      <w:r>
        <w:t>Arif</w:t>
      </w:r>
      <w:proofErr w:type="spellEnd"/>
      <w:r>
        <w:t>, A. A. (2017). "Green city Banda Aceh: city planning approach and environmental aspects," in IOP Conference Series: Earth and Environmental Science (Vol. 56, No. 1, p. 012004). IOP Publishing.</w:t>
      </w:r>
    </w:p>
    <w:p w:rsidR="00F63FD5" w:rsidRDefault="00617750">
      <w:proofErr w:type="spellStart"/>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p>
    <w:p w:rsidR="00F63FD5" w:rsidRDefault="00617750">
      <w:proofErr w:type="spellStart"/>
      <w:r>
        <w:t>Arruti</w:t>
      </w:r>
      <w:proofErr w:type="spellEnd"/>
      <w:r>
        <w:t>, A., Fernández-</w:t>
      </w:r>
      <w:proofErr w:type="spellStart"/>
      <w:r>
        <w:t>Olmo</w:t>
      </w:r>
      <w:proofErr w:type="spellEnd"/>
      <w:r>
        <w:t xml:space="preserve">, I., &amp; </w:t>
      </w:r>
      <w:proofErr w:type="spellStart"/>
      <w:r>
        <w:t>Irabien</w:t>
      </w:r>
      <w:proofErr w:type="spellEnd"/>
      <w:r>
        <w:t>, A. (2011). Regional evaluation of particulate matter composition in an Atlantic coastal area (Cantabria region, northern Spain): Spatial variations in different urban and rural environments. Atmospheric research, 101(1-2), 280-293.</w:t>
      </w:r>
    </w:p>
    <w:p w:rsidR="00F63FD5" w:rsidRDefault="00617750">
      <w:proofErr w:type="spellStart"/>
      <w:r>
        <w:t>Auguie</w:t>
      </w:r>
      <w:proofErr w:type="spellEnd"/>
      <w:r>
        <w:t xml:space="preserve">, B. (2016). </w:t>
      </w:r>
      <w:proofErr w:type="spellStart"/>
      <w:r>
        <w:t>GridExtra</w:t>
      </w:r>
      <w:proofErr w:type="spellEnd"/>
      <w:r>
        <w:t>: Miscellaneous functions for "grid" graphics.</w:t>
      </w:r>
    </w:p>
    <w:p w:rsidR="00F63FD5" w:rsidRDefault="00617750">
      <w:r>
        <w:t>Barcelona, M. J. (1979). Human exposure to chloroform in a coastal urban environment. Journal of Environmental Science &amp; Health Part A, 14(4), 267-283.</w:t>
      </w:r>
    </w:p>
    <w:p w:rsidR="00F63FD5" w:rsidRDefault="00617750">
      <w:r>
        <w:rPr>
          <w:lang w:val="es-ES"/>
        </w:rPr>
        <w:lastRenderedPageBreak/>
        <w:t xml:space="preserve">Barragán, J. M., &amp; Andrés, M. de. </w:t>
      </w:r>
      <w:r>
        <w:t>(2015). Analysis and trends of the world’s coastal cities and agglomerations. Ocean &amp; Coastal Management, 114, 11–20.</w:t>
      </w:r>
    </w:p>
    <w:p w:rsidR="00F63FD5" w:rsidRDefault="00617750">
      <w:proofErr w:type="spellStart"/>
      <w:r>
        <w:t>Barthel</w:t>
      </w:r>
      <w:proofErr w:type="spellEnd"/>
      <w:r>
        <w:t xml:space="preserve">, S., Folke, C., &amp; </w:t>
      </w:r>
      <w:proofErr w:type="spellStart"/>
      <w:r>
        <w:t>Colding</w:t>
      </w:r>
      <w:proofErr w:type="spellEnd"/>
      <w:r>
        <w:t>, J. (2010). Social–ecological memory in urban gardens—</w:t>
      </w:r>
      <w:proofErr w:type="gramStart"/>
      <w:r>
        <w:t>Retaining</w:t>
      </w:r>
      <w:proofErr w:type="gramEnd"/>
      <w:r>
        <w:t xml:space="preserve"> the capacity for management of ecosystem services. Global Environmental Change, 20(2), 255-265.</w:t>
      </w:r>
    </w:p>
    <w:p w:rsidR="00F63FD5" w:rsidRDefault="00617750">
      <w:proofErr w:type="spellStart"/>
      <w:r>
        <w:t>Belant</w:t>
      </w:r>
      <w:proofErr w:type="spellEnd"/>
      <w:r>
        <w:t>, J. L. (1997). Gulls in urban environments: landscape-level management to reduce conflict. Landscape and urban planning, 38(3-4), 245-258.</w:t>
      </w:r>
    </w:p>
    <w:p w:rsidR="00F63FD5" w:rsidRDefault="00617750">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xml:space="preserve">, R., Andersen, O., </w:t>
      </w:r>
      <w:proofErr w:type="spellStart"/>
      <w:r>
        <w:t>Birol</w:t>
      </w:r>
      <w:proofErr w:type="spellEnd"/>
      <w:r>
        <w:t xml:space="preserve">, F., </w:t>
      </w:r>
      <w:proofErr w:type="spellStart"/>
      <w:r>
        <w:t>Bonnefond</w:t>
      </w:r>
      <w:proofErr w:type="spellEnd"/>
      <w:r>
        <w:t xml:space="preserve">, P., </w:t>
      </w:r>
      <w:proofErr w:type="spellStart"/>
      <w:r>
        <w:t>Bouffard</w:t>
      </w:r>
      <w:proofErr w:type="spellEnd"/>
      <w:r>
        <w:t xml:space="preserve">,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w:t>
      </w:r>
      <w:proofErr w:type="spellStart"/>
      <w:r>
        <w:t>Fernandes</w:t>
      </w:r>
      <w:proofErr w:type="spellEnd"/>
      <w:r>
        <w:t xml:space="preserve">,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w:t>
      </w:r>
      <w:proofErr w:type="spellStart"/>
      <w:r>
        <w:t>Loisel</w:t>
      </w:r>
      <w:proofErr w:type="spellEnd"/>
      <w:r>
        <w:t xml:space="preserve">, H., Madsen, K. S., Marcos, M., </w:t>
      </w:r>
      <w:proofErr w:type="spellStart"/>
      <w:r>
        <w:t>Melet</w:t>
      </w:r>
      <w:proofErr w:type="spellEnd"/>
      <w:r>
        <w:t xml:space="preserve">, A., </w:t>
      </w:r>
      <w:proofErr w:type="spellStart"/>
      <w:r>
        <w:t>Meyssignac</w:t>
      </w:r>
      <w:proofErr w:type="spellEnd"/>
      <w:r>
        <w:t xml:space="preserve">, B., </w:t>
      </w:r>
      <w:proofErr w:type="spellStart"/>
      <w:r>
        <w:t>Pascual</w:t>
      </w:r>
      <w:proofErr w:type="spellEnd"/>
      <w:r>
        <w:t xml:space="preserve">,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G.(2019). Requirements for a coastal hazards observing system. Frontiers in Marine Science, 6, 348.</w:t>
      </w:r>
    </w:p>
    <w:p w:rsidR="00F63FD5" w:rsidRDefault="00617750">
      <w:pPr>
        <w:rPr>
          <w:lang w:val="es-ES"/>
        </w:rPr>
      </w:pPr>
      <w:r>
        <w:t xml:space="preserve">Bergen, S. D., Bolton, S. M., &amp; Fridley, J. L. (2001). Design principles for ecological engineering. </w:t>
      </w:r>
      <w:proofErr w:type="spellStart"/>
      <w:r>
        <w:rPr>
          <w:lang w:val="es-ES"/>
        </w:rPr>
        <w:t>Ecological</w:t>
      </w:r>
      <w:proofErr w:type="spellEnd"/>
      <w:r>
        <w:rPr>
          <w:lang w:val="es-ES"/>
        </w:rPr>
        <w:t xml:space="preserve"> </w:t>
      </w:r>
      <w:proofErr w:type="spellStart"/>
      <w:r>
        <w:rPr>
          <w:lang w:val="es-ES"/>
        </w:rPr>
        <w:t>Engineering</w:t>
      </w:r>
      <w:proofErr w:type="spellEnd"/>
      <w:r>
        <w:rPr>
          <w:lang w:val="es-ES"/>
        </w:rPr>
        <w:t>, 18(2), 201-210.</w:t>
      </w:r>
    </w:p>
    <w:p w:rsidR="00F63FD5" w:rsidRDefault="00617750">
      <w:proofErr w:type="spellStart"/>
      <w:r>
        <w:rPr>
          <w:lang w:val="es-ES"/>
        </w:rPr>
        <w:t>Bertocci</w:t>
      </w:r>
      <w:proofErr w:type="spellEnd"/>
      <w:r>
        <w:rPr>
          <w:lang w:val="es-ES"/>
        </w:rPr>
        <w:t xml:space="preserve">, I., Arenas, F., Cacabelos, E., </w:t>
      </w:r>
      <w:proofErr w:type="spellStart"/>
      <w:r>
        <w:rPr>
          <w:lang w:val="es-ES"/>
        </w:rPr>
        <w:t>Martins</w:t>
      </w:r>
      <w:proofErr w:type="spellEnd"/>
      <w:r>
        <w:rPr>
          <w:lang w:val="es-ES"/>
        </w:rPr>
        <w:t xml:space="preserve">, G. M., </w:t>
      </w:r>
      <w:proofErr w:type="spellStart"/>
      <w:r>
        <w:rPr>
          <w:lang w:val="es-ES"/>
        </w:rPr>
        <w:t>Seabra</w:t>
      </w:r>
      <w:proofErr w:type="spellEnd"/>
      <w:r>
        <w:rPr>
          <w:lang w:val="es-ES"/>
        </w:rPr>
        <w:t xml:space="preserve">, M. I., Álvaro, N. V., </w:t>
      </w:r>
      <w:proofErr w:type="spellStart"/>
      <w:r>
        <w:rPr>
          <w:lang w:val="es-ES"/>
        </w:rPr>
        <w:t>Fernandes</w:t>
      </w:r>
      <w:proofErr w:type="spellEnd"/>
      <w:r>
        <w:rPr>
          <w:lang w:val="es-ES"/>
        </w:rPr>
        <w:t xml:space="preserve">, J. N., </w:t>
      </w:r>
      <w:proofErr w:type="spellStart"/>
      <w:r>
        <w:rPr>
          <w:lang w:val="es-ES"/>
        </w:rPr>
        <w:t>Gaião</w:t>
      </w:r>
      <w:proofErr w:type="spellEnd"/>
      <w:r>
        <w:rPr>
          <w:lang w:val="es-ES"/>
        </w:rPr>
        <w:t xml:space="preserve">, R., </w:t>
      </w:r>
      <w:proofErr w:type="spellStart"/>
      <w:r>
        <w:rPr>
          <w:lang w:val="es-ES"/>
        </w:rPr>
        <w:t>Mamede</w:t>
      </w:r>
      <w:proofErr w:type="spellEnd"/>
      <w:r>
        <w:rPr>
          <w:lang w:val="es-ES"/>
        </w:rPr>
        <w:t xml:space="preserve">, N., Mulas, M.,&amp; Neto, A. I. (2017). </w:t>
      </w:r>
      <w:r>
        <w:t>Nowhere safe? Exploring the influence of urbanization across mainland and insular seashores in continental Portugal and the Azorean Archipelago. Marine pollution bulletin, 114(2), 644-655.</w:t>
      </w:r>
    </w:p>
    <w:p w:rsidR="00F63FD5" w:rsidRDefault="00617750">
      <w:proofErr w:type="spellStart"/>
      <w:r>
        <w:t>Bizzo</w:t>
      </w:r>
      <w:proofErr w:type="spellEnd"/>
      <w:r>
        <w:t xml:space="preserve">, L., Gottschalk, M. S., Toni, D. C. D., &amp; Hofmann, P. R. (2010). Seasonal dynamics of a </w:t>
      </w:r>
      <w:proofErr w:type="spellStart"/>
      <w:r>
        <w:t>drosophilid</w:t>
      </w:r>
      <w:proofErr w:type="spellEnd"/>
      <w:r>
        <w:t xml:space="preserve"> (</w:t>
      </w:r>
      <w:proofErr w:type="spellStart"/>
      <w:r>
        <w:t>Diptera</w:t>
      </w:r>
      <w:proofErr w:type="spellEnd"/>
      <w:r>
        <w:t xml:space="preserve">) assemblage and its </w:t>
      </w:r>
      <w:proofErr w:type="spellStart"/>
      <w:r>
        <w:t>potencial</w:t>
      </w:r>
      <w:proofErr w:type="spellEnd"/>
      <w:r>
        <w:t xml:space="preserve"> as </w:t>
      </w:r>
      <w:proofErr w:type="spellStart"/>
      <w:r>
        <w:t>bioindicator</w:t>
      </w:r>
      <w:proofErr w:type="spellEnd"/>
      <w:r>
        <w:t xml:space="preserve"> in open environments. </w:t>
      </w:r>
      <w:proofErr w:type="spellStart"/>
      <w:r>
        <w:t>Iheringia</w:t>
      </w:r>
      <w:proofErr w:type="spellEnd"/>
      <w:r>
        <w:t xml:space="preserve">. </w:t>
      </w:r>
      <w:proofErr w:type="spellStart"/>
      <w:r>
        <w:t>Série</w:t>
      </w:r>
      <w:proofErr w:type="spellEnd"/>
      <w:r>
        <w:t xml:space="preserve"> </w:t>
      </w:r>
      <w:proofErr w:type="spellStart"/>
      <w:r>
        <w:t>Zoologia</w:t>
      </w:r>
      <w:proofErr w:type="spellEnd"/>
      <w:r>
        <w:t>, 100(3), 185-191.</w:t>
      </w:r>
    </w:p>
    <w:p w:rsidR="00F63FD5" w:rsidRDefault="00617750">
      <w:r>
        <w:t>Blair, R. B. (1996). Land use and avian species diversity along an urban gradient. Ecological applications, 6, 506–19.</w:t>
      </w:r>
    </w:p>
    <w:p w:rsidR="00F63FD5" w:rsidRDefault="00617750">
      <w:r>
        <w:t>Blight, L. K., Bertram, D. F., &amp; Kroc, E. (2019). Evaluating UAV-based techniques to census an urban-nesting gull population on Canada’s Pacific coast. Journal of Unmanned Vehicle Systems, 7(4), 312-324.</w:t>
      </w:r>
    </w:p>
    <w:p w:rsidR="00F63FD5" w:rsidRDefault="00617750">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Total Environment, 576, 1-9.</w:t>
      </w:r>
    </w:p>
    <w:p w:rsidR="00F63FD5" w:rsidRDefault="00617750">
      <w:proofErr w:type="spellStart"/>
      <w:r>
        <w:t>Bolund</w:t>
      </w:r>
      <w:proofErr w:type="spellEnd"/>
      <w:r>
        <w:t xml:space="preserve">, P., &amp; </w:t>
      </w:r>
      <w:proofErr w:type="spellStart"/>
      <w:r>
        <w:t>Hunhammar</w:t>
      </w:r>
      <w:proofErr w:type="spellEnd"/>
      <w:r>
        <w:t>, S. (1999). Ecosystem services in urban areas. Ecological economics, 29(2), 293-301.</w:t>
      </w:r>
    </w:p>
    <w:p w:rsidR="00F63FD5" w:rsidRDefault="00617750">
      <w:proofErr w:type="spellStart"/>
      <w:r>
        <w:t>Branoff</w:t>
      </w:r>
      <w:proofErr w:type="spellEnd"/>
      <w:r>
        <w:t>, B. L. (2017). Quantifying the influence of urban land use on mangrove biology and ecology: A meta-analysis. Global ecology and biogeography, 26(11), 1339-1356.</w:t>
      </w:r>
    </w:p>
    <w:p w:rsidR="00F63FD5" w:rsidRDefault="00617750">
      <w:r>
        <w:t>Buggy, C. J., &amp; Tobin, J. M. (2008). Seasonal and spatial distribution of metals in surface sediment of an urban estuary. Environmental Pollution, 155(2), 308-319.</w:t>
      </w:r>
    </w:p>
    <w:p w:rsidR="00F63FD5" w:rsidRDefault="00617750">
      <w:proofErr w:type="spellStart"/>
      <w:r>
        <w:lastRenderedPageBreak/>
        <w:t>Bugnot</w:t>
      </w:r>
      <w:proofErr w:type="spellEnd"/>
      <w:r>
        <w:t xml:space="preserve">, A. B., Hose, G. C., Walsh, C. J., </w:t>
      </w:r>
      <w:proofErr w:type="spellStart"/>
      <w:r>
        <w:t>Floerl</w:t>
      </w:r>
      <w:proofErr w:type="spellEnd"/>
      <w:r>
        <w:t xml:space="preserve">, O., French, K., </w:t>
      </w:r>
      <w:proofErr w:type="spellStart"/>
      <w:r>
        <w:t>Dafforn</w:t>
      </w:r>
      <w:proofErr w:type="spellEnd"/>
      <w:r>
        <w:t xml:space="preserve">, K. A.,  Hanford, ., Lowe, E. C., &amp; </w:t>
      </w:r>
      <w:proofErr w:type="spellStart"/>
      <w:r>
        <w:t>Hahs</w:t>
      </w:r>
      <w:proofErr w:type="spellEnd"/>
      <w:r>
        <w:t>, A. K. (2019). Urban impacts across realms: making the case for inter-realm monitoring and management. Science of the Total Environment, 648, 711-719.</w:t>
      </w:r>
    </w:p>
    <w:p w:rsidR="00F63FD5" w:rsidRDefault="00617750">
      <w:proofErr w:type="spellStart"/>
      <w:r>
        <w:t>Bulleri</w:t>
      </w:r>
      <w:proofErr w:type="spellEnd"/>
      <w:r>
        <w:t>, F. (2006). Is it time for urban ecology to include the marine realm? Trends in ecology &amp; evolution, 21, 658–9.</w:t>
      </w:r>
    </w:p>
    <w:p w:rsidR="00F63FD5" w:rsidRDefault="00617750">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w:t>
      </w:r>
      <w:proofErr w:type="gramStart"/>
      <w:r>
        <w:t>., ...</w:t>
      </w:r>
      <w:proofErr w:type="gramEnd"/>
      <w:r>
        <w:t xml:space="preserve"> &amp; Ferguson, L. (2017). Perceptions of Caucasian users about avian resources and beach restoration following hurricane Sandy. Urban ecosystems, 20(2), 363-373.</w:t>
      </w:r>
    </w:p>
    <w:p w:rsidR="00F63FD5" w:rsidRDefault="00617750">
      <w:r>
        <w:t xml:space="preserve">Burke, L., Kura, Y., Revenga,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rsidR="00F63FD5" w:rsidRDefault="00617750">
      <w:r>
        <w:t xml:space="preserve">Burnett,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p>
    <w:p w:rsidR="00F63FD5" w:rsidRDefault="00617750">
      <w:r>
        <w:t>Burt, J. A., &amp; Bartholomew, A. (2019). Towards more sustainable coastal development in the Arabian Gulf: Opportunities for ecological engineering in an urbanized seascape. Marine pollution bulletin, 142, 93-102.</w:t>
      </w:r>
    </w:p>
    <w:p w:rsidR="00F63FD5" w:rsidRDefault="00617750">
      <w:proofErr w:type="spellStart"/>
      <w:r>
        <w:t>Cadenasso</w:t>
      </w:r>
      <w:proofErr w:type="spellEnd"/>
      <w:r>
        <w:t xml:space="preserve">, M. L., Pickett, S. T., &amp; Grove, M. J. (2006). Integrative approaches to investigating human-natural systems: the Baltimore ecosystem study. Natures Sciences </w:t>
      </w:r>
      <w:proofErr w:type="spellStart"/>
      <w:r>
        <w:t>Sociétés</w:t>
      </w:r>
      <w:proofErr w:type="spellEnd"/>
      <w:r>
        <w:t>, 14(1), 4-14.</w:t>
      </w:r>
    </w:p>
    <w:p w:rsidR="00F63FD5" w:rsidRDefault="00617750">
      <w:r>
        <w:t>Callaghan, C. T., Major, R. E., Lyons, M. B., Martin, J. M., &amp; Kingsford, R. T. (2018). The effects of local and landscape habitat attributes on bird diversity in urban greenspaces. Ecosphere, 9(7), e02347.</w:t>
      </w:r>
    </w:p>
    <w:p w:rsidR="00F63FD5" w:rsidRDefault="00617750">
      <w:r>
        <w:t>Campbell, M. (2010). An animal geography of avian foraging competition on the Sussex coast of England. Journal of Coastal Research, 26(1 (261)), 44-52.</w:t>
      </w:r>
    </w:p>
    <w:p w:rsidR="00F63FD5" w:rsidRDefault="00617750">
      <w:proofErr w:type="spellStart"/>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p>
    <w:p w:rsidR="00F63FD5" w:rsidRDefault="00617750">
      <w:r>
        <w:t xml:space="preserve">Cardo, M. V., </w:t>
      </w:r>
      <w:proofErr w:type="spellStart"/>
      <w:r>
        <w:t>Vezzani</w:t>
      </w:r>
      <w:proofErr w:type="spellEnd"/>
      <w:r>
        <w:t xml:space="preserve">, D., Rubio, A., &amp; </w:t>
      </w:r>
      <w:proofErr w:type="spellStart"/>
      <w:r>
        <w:t>Carbajo</w:t>
      </w:r>
      <w:proofErr w:type="spellEnd"/>
      <w:r>
        <w:t xml:space="preserve">, A. E. (2014). Integrating demographic and meteorological data in urban ecology: a case study of container‐breeding mosquitoes in temperate Argentina. </w:t>
      </w:r>
      <w:r>
        <w:rPr>
          <w:i/>
        </w:rPr>
        <w:t>Area</w:t>
      </w:r>
      <w:r>
        <w:t xml:space="preserve">, </w:t>
      </w:r>
      <w:r>
        <w:rPr>
          <w:i/>
        </w:rPr>
        <w:t>46</w:t>
      </w:r>
      <w:r>
        <w:t>(1), 18-26.</w:t>
      </w:r>
    </w:p>
    <w:p w:rsidR="00F63FD5" w:rsidRDefault="00617750">
      <w:r>
        <w:t xml:space="preserve">Castro, L. M., </w:t>
      </w:r>
      <w:proofErr w:type="spellStart"/>
      <w:r>
        <w:t>Pio</w:t>
      </w:r>
      <w:proofErr w:type="spellEnd"/>
      <w:r>
        <w:t>, C. A., Harrison, R. M., &amp; Smith, D. J. T. (1999). Carbonaceous aerosol in urban and rural European atmospheres: estimation of secondary organic carbon concentrations. Atmospheric Environment, 33(17), 2771-2781.</w:t>
      </w:r>
    </w:p>
    <w:p w:rsidR="00F63FD5" w:rsidRDefault="00617750">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w:t>
      </w:r>
      <w:proofErr w:type="spellStart"/>
      <w:r>
        <w:t>Saheb</w:t>
      </w:r>
      <w:proofErr w:type="spellEnd"/>
      <w:r>
        <w:t xml:space="preserve">, M., </w:t>
      </w:r>
      <w:proofErr w:type="spellStart"/>
      <w:r>
        <w:t>Coman</w:t>
      </w:r>
      <w:proofErr w:type="spellEnd"/>
      <w:r>
        <w:t xml:space="preserve">, A., Lombardo, T., Grand, N., Zapf, P., </w:t>
      </w:r>
      <w:proofErr w:type="spellStart"/>
      <w:r>
        <w:t>Berardo</w:t>
      </w:r>
      <w:proofErr w:type="spellEnd"/>
      <w:r>
        <w:t xml:space="preserve">, R., </w:t>
      </w:r>
      <w:proofErr w:type="spellStart"/>
      <w:r>
        <w:t>Duranton</w:t>
      </w:r>
      <w:proofErr w:type="spellEnd"/>
      <w:r>
        <w:t>, M., Durand-</w:t>
      </w:r>
      <w:proofErr w:type="spellStart"/>
      <w:r>
        <w:t>Jolibois</w:t>
      </w:r>
      <w:proofErr w:type="spellEnd"/>
      <w:r>
        <w:t xml:space="preserve">, R., Jerome, M., </w:t>
      </w:r>
      <w:proofErr w:type="spellStart"/>
      <w:r>
        <w:t>Pangui</w:t>
      </w:r>
      <w:proofErr w:type="spellEnd"/>
      <w:r>
        <w:t xml:space="preserve">, E., </w:t>
      </w:r>
      <w:proofErr w:type="spellStart"/>
      <w:r>
        <w:t>Correia</w:t>
      </w:r>
      <w:proofErr w:type="spellEnd"/>
      <w:r>
        <w:t xml:space="preserve">, J. J., </w:t>
      </w:r>
      <w:proofErr w:type="spellStart"/>
      <w:r>
        <w:t>Guillot</w:t>
      </w:r>
      <w:proofErr w:type="spellEnd"/>
      <w:r>
        <w:t xml:space="preserve">, I. &amp; Nowak, S. (2015). </w:t>
      </w:r>
      <w:proofErr w:type="spellStart"/>
      <w:r>
        <w:t>Characterisation</w:t>
      </w:r>
      <w:proofErr w:type="spellEnd"/>
      <w:r>
        <w:t xml:space="preserve"> of CIME, an experimental chamber for simulating interactions between materials of the cultural heritage and the environment. Environmental Science and Pollution Research, 22(23), 19170-19183.</w:t>
      </w:r>
    </w:p>
    <w:p w:rsidR="00F63FD5" w:rsidRDefault="00617750">
      <w:r>
        <w:lastRenderedPageBreak/>
        <w:t>Chace, J. F., &amp; Walsh, J. J. (2006). Urban effects on native avifauna: a review. Landscape and urban planning, 74(1), 46-69.</w:t>
      </w:r>
    </w:p>
    <w:p w:rsidR="00F63FD5" w:rsidRDefault="00617750">
      <w:r>
        <w:t xml:space="preserve">Chang, L. F., &amp; Huang, S. L. (2015). Assessing urban flooding vulnerability with an </w:t>
      </w:r>
      <w:proofErr w:type="spellStart"/>
      <w:r>
        <w:t>emergy</w:t>
      </w:r>
      <w:proofErr w:type="spellEnd"/>
      <w:r>
        <w:t xml:space="preserve"> approach. Landscape and Urban Planning, 143, 11-24.</w:t>
      </w:r>
    </w:p>
    <w:p w:rsidR="00F63FD5" w:rsidRDefault="00617750">
      <w:proofErr w:type="spellStart"/>
      <w:r>
        <w:t>Charalambous</w:t>
      </w:r>
      <w:proofErr w:type="spellEnd"/>
      <w:r>
        <w:t xml:space="preserve">, K., </w:t>
      </w:r>
      <w:proofErr w:type="spellStart"/>
      <w:r>
        <w:t>Bruggeman</w:t>
      </w:r>
      <w:proofErr w:type="spellEnd"/>
      <w:r>
        <w:t>, A., &amp; Lange, M. A. (2012). Assessing the urban water balance: the Urban Water Flow Model and its application in Cyprus. Water Science and Technology, 66(3), 635-643.</w:t>
      </w:r>
    </w:p>
    <w:p w:rsidR="00F63FD5" w:rsidRDefault="00617750">
      <w:r>
        <w:t xml:space="preserve">Chauvin, J. P., </w:t>
      </w:r>
      <w:proofErr w:type="spellStart"/>
      <w:r>
        <w:t>Glaeser</w:t>
      </w:r>
      <w:proofErr w:type="spellEnd"/>
      <w:r>
        <w:t xml:space="preserve">, E., Ma, Y., &amp; </w:t>
      </w:r>
      <w:proofErr w:type="spellStart"/>
      <w:r>
        <w:t>Tobio</w:t>
      </w:r>
      <w:proofErr w:type="spellEnd"/>
      <w:r>
        <w:t>, K. (2017). What is different about urbanization in rich and poor countries? Cities in Brazil, China, India and the United States. Journal of Urban Economics, 98, 17-49.</w:t>
      </w:r>
    </w:p>
    <w:p w:rsidR="00F63FD5" w:rsidRDefault="00617750">
      <w:r>
        <w:t xml:space="preserve">Chen, Y-C., Pei, L., &amp; </w:t>
      </w:r>
      <w:proofErr w:type="spellStart"/>
      <w:r>
        <w:t>Shiau</w:t>
      </w:r>
      <w:proofErr w:type="spellEnd"/>
      <w:r>
        <w:t>, Y. C. (2015). Application of coastal vegetation to green roofs of residential buildings in Taiwan. Artificial Life and Robotics, 20(1), 86-91.</w:t>
      </w:r>
    </w:p>
    <w:p w:rsidR="00F63FD5" w:rsidRDefault="00617750">
      <w:r>
        <w:t xml:space="preserve">Chen, Y-C., Yao, C-K., </w:t>
      </w:r>
      <w:proofErr w:type="spellStart"/>
      <w:r>
        <w:t>Honjo</w:t>
      </w:r>
      <w:proofErr w:type="spellEnd"/>
      <w:r>
        <w:t xml:space="preserve">, T., &amp; Lin, T-P. (2018). </w:t>
      </w:r>
      <w:proofErr w:type="gramStart"/>
      <w:r>
        <w:t>The</w:t>
      </w:r>
      <w:proofErr w:type="gramEnd"/>
      <w:r>
        <w:t xml:space="preserve"> application of a high-density street-level air temperature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rsidR="00F63FD5" w:rsidRDefault="00617750">
      <w:proofErr w:type="spellStart"/>
      <w:proofErr w:type="gramStart"/>
      <w:r>
        <w:t>Chiesura</w:t>
      </w:r>
      <w:proofErr w:type="spellEnd"/>
      <w:r>
        <w:t xml:space="preserve"> ,A</w:t>
      </w:r>
      <w:proofErr w:type="gramEnd"/>
      <w:r>
        <w:t>. (2004). The role of urban parks for the sustainable city. Landscape and urban planning, 68(1)</w:t>
      </w:r>
      <w:proofErr w:type="gramStart"/>
      <w:r>
        <w:t>,129</w:t>
      </w:r>
      <w:proofErr w:type="gramEnd"/>
      <w:r>
        <w:t>-38.</w:t>
      </w:r>
    </w:p>
    <w:p w:rsidR="00F63FD5" w:rsidRDefault="00617750">
      <w:r>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Sustainability, 7(4), 3774-3791.</w:t>
      </w:r>
    </w:p>
    <w:p w:rsidR="00F63FD5" w:rsidRDefault="00617750">
      <w:r>
        <w:t>Clarkson, T. S., Martin, R. J., Rudolph, J., &amp; Graham, B. W. L. (1996). Benzene and toluene in New Zealand air. Atmospheric Environment, 30(4), 569-577.</w:t>
      </w:r>
    </w:p>
    <w:p w:rsidR="00F63FD5" w:rsidRDefault="00617750">
      <w:r>
        <w:t xml:space="preserve">Cleland, V., Hughes, C., Thornton, L., Venn, A., Squibb, K., &amp; Ball, K. (2015). A qualitative study of environmental factors important for physical activity in rural adults. </w:t>
      </w:r>
      <w:proofErr w:type="spellStart"/>
      <w:r>
        <w:t>PLoS</w:t>
      </w:r>
      <w:proofErr w:type="spellEnd"/>
      <w:r>
        <w:t xml:space="preserve"> One, 10(11).</w:t>
      </w:r>
    </w:p>
    <w:p w:rsidR="00F63FD5" w:rsidRDefault="00617750">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 37, 1-10.</w:t>
      </w:r>
    </w:p>
    <w:p w:rsidR="00F63FD5" w:rsidRDefault="00617750">
      <w:r>
        <w:t xml:space="preserve">Cole, M. A., &amp; </w:t>
      </w:r>
      <w:proofErr w:type="spellStart"/>
      <w:r>
        <w:t>Neumayer</w:t>
      </w:r>
      <w:proofErr w:type="spellEnd"/>
      <w:r>
        <w:t>, E. (2004). Examining the impact of demographic factors on air pollution. Population and Environment, 26(1), 5-21.</w:t>
      </w:r>
    </w:p>
    <w:p w:rsidR="00F63FD5" w:rsidRDefault="00617750">
      <w:r>
        <w:t xml:space="preserve">Collins, J. P., </w:t>
      </w:r>
      <w:proofErr w:type="spellStart"/>
      <w:r>
        <w:t>Kinzig</w:t>
      </w:r>
      <w:proofErr w:type="spellEnd"/>
      <w:r>
        <w:t>, A., Grimm, N. B., Fagan, W. F., Hope, D., Wu, J., &amp; Borer, E. T. (2000). A new urban ecology: modeling human communities as integral parts of ecosystems poses special problems for the development and testing of ecological theory. American scientist, 88(5), 416-425.</w:t>
      </w:r>
    </w:p>
    <w:p w:rsidR="00F63FD5" w:rsidRDefault="00617750">
      <w:proofErr w:type="spellStart"/>
      <w:r>
        <w:t>Costanza</w:t>
      </w:r>
      <w:proofErr w:type="spellEnd"/>
      <w:r>
        <w:t xml:space="preserve">, R., </w:t>
      </w:r>
      <w:proofErr w:type="spellStart"/>
      <w:r>
        <w:t>Sklar</w:t>
      </w:r>
      <w:proofErr w:type="spellEnd"/>
      <w:r>
        <w:t xml:space="preserve">, F. H., &amp; White, M. L. (1990). Modeling coastal landscape dynamics. </w:t>
      </w:r>
      <w:proofErr w:type="spellStart"/>
      <w:r>
        <w:t>BioScience</w:t>
      </w:r>
      <w:proofErr w:type="spellEnd"/>
      <w:r>
        <w:t>, 40(2), 91-107.</w:t>
      </w:r>
    </w:p>
    <w:p w:rsidR="00F63FD5" w:rsidRDefault="00617750">
      <w:proofErr w:type="spellStart"/>
      <w:r>
        <w:t>Conticelli</w:t>
      </w:r>
      <w:proofErr w:type="spellEnd"/>
      <w:r>
        <w:t xml:space="preserve">, E., &amp; </w:t>
      </w:r>
      <w:proofErr w:type="spellStart"/>
      <w:r>
        <w:t>Tondelli</w:t>
      </w:r>
      <w:proofErr w:type="spellEnd"/>
      <w:r>
        <w:t xml:space="preserve">, S. (2018). Regenerating with the green: a proposal for the coastal land-scape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rsidR="00F63FD5" w:rsidRDefault="00617750">
      <w:r>
        <w:lastRenderedPageBreak/>
        <w:t>Creswell, J. W., Hanson, W. E., Clark Plano, V. L., &amp; Morales, A. (2007). Qualitative research designs: Selection and implementation. The counseling psychologist, 35(2), 236-264.</w:t>
      </w:r>
    </w:p>
    <w:p w:rsidR="00F63FD5" w:rsidRDefault="00617750">
      <w:r>
        <w:t>Cui, H., &amp; Yuan, L. (2009). "Study on thermal environmental distribution in coastal city using ASTER data," in 2009 Joint Urban Remote Sensing Event (pp. 1-6). IEEE.</w:t>
      </w:r>
    </w:p>
    <w:p w:rsidR="00F63FD5" w:rsidRDefault="00617750">
      <w:r>
        <w:t xml:space="preserve">Daily, G. (2003). What are ecosystem </w:t>
      </w:r>
      <w:proofErr w:type="gramStart"/>
      <w:r>
        <w:t>services.</w:t>
      </w:r>
      <w:proofErr w:type="gramEnd"/>
      <w:r>
        <w:t xml:space="preserve"> Global environmental challenges for the twenty-first century: Resources, consumption and sustainable solutions, 227-231.</w:t>
      </w:r>
    </w:p>
    <w:p w:rsidR="00F63FD5" w:rsidRDefault="00617750">
      <w:proofErr w:type="spellStart"/>
      <w:r>
        <w:t>Dallimer</w:t>
      </w:r>
      <w:proofErr w:type="spellEnd"/>
      <w:r>
        <w:t xml:space="preserve">, M., Irvine, K. N., Skinner, A. M., Davies, Z. G., </w:t>
      </w:r>
      <w:proofErr w:type="spellStart"/>
      <w:r>
        <w:t>Rouquette</w:t>
      </w:r>
      <w:proofErr w:type="spellEnd"/>
      <w:r>
        <w:t xml:space="preserve">, J. R., </w:t>
      </w:r>
      <w:proofErr w:type="spellStart"/>
      <w:r>
        <w:t>Maltby</w:t>
      </w:r>
      <w:proofErr w:type="spellEnd"/>
      <w:r>
        <w:t xml:space="preserve">,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rsidR="00F63FD5" w:rsidRDefault="00617750">
      <w:r>
        <w:t>Davis, J. C., &amp; Henderson, J. V. (2003). Evidence on the political economy of the urbanization process. Journal of urban economics, 53(1), 98-125.</w:t>
      </w:r>
    </w:p>
    <w:p w:rsidR="00F63FD5" w:rsidRDefault="00617750">
      <w:proofErr w:type="spellStart"/>
      <w:r>
        <w:t>Decelis</w:t>
      </w:r>
      <w:proofErr w:type="spellEnd"/>
      <w:r>
        <w:t xml:space="preserve">, R., &amp; Vella, A. J. (2007). Contamination of outdoor settled dust by </w:t>
      </w:r>
      <w:proofErr w:type="spellStart"/>
      <w:r>
        <w:t>butyltins</w:t>
      </w:r>
      <w:proofErr w:type="spellEnd"/>
      <w:r>
        <w:t xml:space="preserve"> in Malta. Applied Organometallic Chemistry, 21(4), 239-245.</w:t>
      </w:r>
    </w:p>
    <w:p w:rsidR="00F63FD5" w:rsidRDefault="00617750">
      <w:r>
        <w:t>Dodman, D. (2009). Globalization, tourism and local living conditions on Jamaica's north coast. Singapore Journal of Tropical Geography, 30(2), 204-219.</w:t>
      </w:r>
    </w:p>
    <w:p w:rsidR="00F63FD5" w:rsidRDefault="00617750">
      <w:r>
        <w:t xml:space="preserve">Dominick, D., Wilson, S. R., Paton-Walsh, C., Humphries, R., </w:t>
      </w:r>
      <w:proofErr w:type="spellStart"/>
      <w:r>
        <w:t>Guérette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rsidR="00F63FD5" w:rsidRDefault="00617750">
      <w:r>
        <w:t xml:space="preserve">Donovan, G. H., &amp; </w:t>
      </w:r>
      <w:proofErr w:type="spellStart"/>
      <w:r>
        <w:t>Prestemon</w:t>
      </w:r>
      <w:proofErr w:type="spellEnd"/>
      <w:r>
        <w:t>, J. P. (2012). The effect of trees on crime in Portland, Oregon. Environment and behavior, 44(1), 3-30.</w:t>
      </w:r>
    </w:p>
    <w:p w:rsidR="00F63FD5" w:rsidRDefault="00617750">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D., &amp; Mao, M. Y. (2013). The relationship between trees and human health: evidence from the spread of the emerald ash borer. American journal of preventive medicine, 44(2), 139-145.</w:t>
      </w:r>
    </w:p>
    <w:p w:rsidR="00F63FD5" w:rsidRDefault="00617750">
      <w:proofErr w:type="spellStart"/>
      <w:r>
        <w:t>Dorney</w:t>
      </w:r>
      <w:proofErr w:type="spellEnd"/>
      <w:r>
        <w:t xml:space="preserve">, J. R., </w:t>
      </w:r>
      <w:proofErr w:type="spellStart"/>
      <w:r>
        <w:t>Guntenspergen</w:t>
      </w:r>
      <w:proofErr w:type="spellEnd"/>
      <w:r>
        <w:t xml:space="preserve">, G. R., </w:t>
      </w:r>
      <w:proofErr w:type="spellStart"/>
      <w:r>
        <w:t>Keough</w:t>
      </w:r>
      <w:proofErr w:type="spellEnd"/>
      <w:r>
        <w:t>, J. R., &amp; Stearns, F. (1984). Composition and structure of an urban woody plant community. Urban Ecology, 8(1-2), 69-90.</w:t>
      </w:r>
    </w:p>
    <w:p w:rsidR="00F63FD5" w:rsidRDefault="00617750">
      <w:r>
        <w:t xml:space="preserve">Douglas,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communities. Mitigation and Adaptation Strategies for Global Change, 17(5), 537-562.</w:t>
      </w:r>
    </w:p>
    <w:p w:rsidR="00F63FD5" w:rsidRDefault="00617750">
      <w:r>
        <w:t xml:space="preserve">Eddy, E. N., &amp; Roman, C. T. (2016). Relationship between </w:t>
      </w:r>
      <w:proofErr w:type="spellStart"/>
      <w:r>
        <w:t>epibenthic</w:t>
      </w:r>
      <w:proofErr w:type="spellEnd"/>
      <w:r>
        <w:t xml:space="preserve"> invertebrate species assemblages and environmental variables in Boston Harbor's intertidal habitat. Northeastern Naturalist, 23(1), 45-66.</w:t>
      </w:r>
    </w:p>
    <w:p w:rsidR="00F63FD5" w:rsidRDefault="00617750">
      <w:proofErr w:type="spellStart"/>
      <w:r>
        <w:t>Eguchi</w:t>
      </w:r>
      <w:proofErr w:type="spellEnd"/>
      <w:r>
        <w:t xml:space="preserve">, T., </w:t>
      </w:r>
      <w:proofErr w:type="spellStart"/>
      <w:r>
        <w:t>Seminoff</w:t>
      </w:r>
      <w:proofErr w:type="spellEnd"/>
      <w:r>
        <w:t xml:space="preserve">, J. A., </w:t>
      </w:r>
      <w:proofErr w:type="spellStart"/>
      <w:r>
        <w:t>LeRoux</w:t>
      </w:r>
      <w:proofErr w:type="spellEnd"/>
      <w:r>
        <w:t>, R. A., Dutton, P. H., &amp; Dutton, D. L. (2010). Abundance and survival rates of green turtles in an urban environment: coexistence of humans and an endangered species. Marine Biology, 157(8), 1869-1877.</w:t>
      </w:r>
    </w:p>
    <w:p w:rsidR="00F63FD5" w:rsidRDefault="00617750">
      <w:r>
        <w:lastRenderedPageBreak/>
        <w:t>Ehrenfeld, J. G. (2000). Evaluating wetlands within an urban context. Urban Ecosystems, 4(1), 69-85.</w:t>
      </w:r>
    </w:p>
    <w:p w:rsidR="00F63FD5" w:rsidRDefault="00617750">
      <w:proofErr w:type="spellStart"/>
      <w:r>
        <w:t>Faeth</w:t>
      </w:r>
      <w:proofErr w:type="spellEnd"/>
      <w:r>
        <w:t xml:space="preserve">, S. H., Bang, C., &amp; </w:t>
      </w:r>
      <w:proofErr w:type="spellStart"/>
      <w:r>
        <w:t>Saari</w:t>
      </w:r>
      <w:proofErr w:type="spellEnd"/>
      <w:r>
        <w:t>, S. (2011). Urban biodiversity: patterns and mechanisms. Annals of the New York Academy of Sciences, 1223(1), 69-81.</w:t>
      </w:r>
    </w:p>
    <w:p w:rsidR="00F63FD5" w:rsidRDefault="00617750">
      <w:del w:id="625" w:author="Giorgia Graells" w:date="2021-03-27T21:34:00Z">
        <w:r>
          <w:delText>Froude, V. A. (2015). Preserving coastal natural character: Court interpretations of a long-standing New Zealand policy goal. New Zealand Geographer, 71(1), 45-55.</w:delText>
        </w:r>
      </w:del>
    </w:p>
    <w:p w:rsidR="00F63FD5" w:rsidRDefault="00617750">
      <w:proofErr w:type="spellStart"/>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w:t>
      </w:r>
      <w:proofErr w:type="spellStart"/>
      <w:r>
        <w:t>seston</w:t>
      </w:r>
      <w:proofErr w:type="spellEnd"/>
      <w:r>
        <w:t xml:space="preserve"> characteristics. </w:t>
      </w:r>
      <w:r>
        <w:rPr>
          <w:i/>
        </w:rPr>
        <w:t>Estuaries and Coasts</w:t>
      </w:r>
      <w:r>
        <w:t xml:space="preserve">, </w:t>
      </w:r>
      <w:r>
        <w:rPr>
          <w:i/>
        </w:rPr>
        <w:t>36</w:t>
      </w:r>
      <w:r>
        <w:t>(6), 1265-1273.</w:t>
      </w:r>
    </w:p>
    <w:p w:rsidR="00F63FD5" w:rsidRDefault="00617750">
      <w:del w:id="626" w:author="Giorgia Graells" w:date="2021-03-27T21:46:00Z">
        <w:r>
          <w:delText xml:space="preserve">Gallien, T. W., Barnard, P. L., van Ormondt, M., Foxgrover, A. C., &amp; Sanders, B. F. (2013). </w:delText>
        </w:r>
        <w:bookmarkStart w:id="627" w:name="__DdeLink__1181_379810474311111111111111"/>
        <w:r>
          <w:delText>A parcel-scale coastal flood forecasting prototype for a Southern California urbanized embayment</w:delText>
        </w:r>
        <w:bookmarkEnd w:id="627"/>
        <w:r>
          <w:delText>. Journal of Coastal Research, 29(3), 642-656.</w:delText>
        </w:r>
      </w:del>
    </w:p>
    <w:p w:rsidR="00F63FD5" w:rsidRDefault="00617750">
      <w:r>
        <w:t xml:space="preserve">Garden, J., </w:t>
      </w:r>
      <w:proofErr w:type="spellStart"/>
      <w:r>
        <w:t>McAlpine</w:t>
      </w:r>
      <w:proofErr w:type="spellEnd"/>
      <w:r>
        <w:t>, C., Peterson, A. N. N., Jones, D., &amp; Possingham, H. (2006). Review of the ecology of Australian urban fauna: a focus on spatially explicit processes. Austral Ecology, 31(2), 126-148.</w:t>
      </w:r>
    </w:p>
    <w:p w:rsidR="00F63FD5" w:rsidRDefault="00617750">
      <w:r>
        <w:t>Gardner, E. A. (2003). Some examples of water recycling in Australian urban environments: a step towards environmental sustainability. Water Science and Technology: Water Supply, 3(4), 21-31.</w:t>
      </w:r>
    </w:p>
    <w:p w:rsidR="00F63FD5" w:rsidRDefault="00617750">
      <w:del w:id="628" w:author="Giorgia Graells" w:date="2021-03-27T11:14:00Z">
        <w:r>
          <w:delText>Ge, B., Mehring, A. S., &amp; Levin, L. A. (2019). Urbanization alters belowground invertebrate community structure in semi-arid regions: A comparison of lawns, biofilters and sage scrub. Landscape and Urban Planning, 192, 103664.</w:delText>
        </w:r>
      </w:del>
    </w:p>
    <w:p w:rsidR="00F63FD5" w:rsidRDefault="00617750">
      <w:proofErr w:type="spellStart"/>
      <w:r>
        <w:t>Giovene</w:t>
      </w:r>
      <w:proofErr w:type="spellEnd"/>
      <w:r>
        <w:t xml:space="preserve"> di </w:t>
      </w:r>
      <w:proofErr w:type="spellStart"/>
      <w:r>
        <w:t>Girasole</w:t>
      </w:r>
      <w:proofErr w:type="spellEnd"/>
      <w:r>
        <w:t>, E. (2014). "The hinge areas for urban regeneration in seaside cities: the High Line in Manhattan, NYC," in Advanced Engineering Forum (Vol. 11, pp. 102-108). Trans Tech Publications Ltd.</w:t>
      </w:r>
    </w:p>
    <w:p w:rsidR="00F63FD5" w:rsidRDefault="00617750">
      <w:r>
        <w:t xml:space="preserve">Goh, K. (2019). Urban Waterscapes: The </w:t>
      </w:r>
      <w:proofErr w:type="spellStart"/>
      <w:r>
        <w:t>HydroPolitics</w:t>
      </w:r>
      <w:proofErr w:type="spellEnd"/>
      <w:r>
        <w:t xml:space="preserve"> of Flooding in a Sinking City. International Journal of Urban and Regional Research, 43(2), 250-272.</w:t>
      </w:r>
    </w:p>
    <w:p w:rsidR="00F63FD5" w:rsidRDefault="00617750">
      <w:r>
        <w:t xml:space="preserve">Greenwell, C. N., Calver, M. C., &amp; </w:t>
      </w:r>
      <w:proofErr w:type="spellStart"/>
      <w:r>
        <w:t>Loneragan</w:t>
      </w:r>
      <w:proofErr w:type="spellEnd"/>
      <w:r>
        <w:t>, N. R. (2019). Cat gets its tern: A case study of predation on a threatened coastal seabird. Animals, 9(7), 445.</w:t>
      </w:r>
    </w:p>
    <w:p w:rsidR="00F63FD5" w:rsidRDefault="00617750">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xml:space="preserve">, P., Steffen, W., Glaser, G., </w:t>
      </w:r>
      <w:proofErr w:type="spellStart"/>
      <w:r>
        <w:t>Kanie</w:t>
      </w:r>
      <w:proofErr w:type="spellEnd"/>
      <w:r>
        <w:t>, N., &amp; Noble, I. (2013). Policy: Sustainable development goals for people and planet. Nature, 495(7441), 305.</w:t>
      </w:r>
    </w:p>
    <w:p w:rsidR="00F63FD5" w:rsidRDefault="00617750">
      <w:r>
        <w:t xml:space="preserve">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571-584.</w:t>
      </w:r>
    </w:p>
    <w:p w:rsidR="00F63FD5" w:rsidRDefault="00617750">
      <w:r>
        <w:t xml:space="preserve">Grimm, N. B., </w:t>
      </w:r>
      <w:proofErr w:type="spellStart"/>
      <w:r>
        <w:t>Faeth</w:t>
      </w:r>
      <w:proofErr w:type="spellEnd"/>
      <w:r>
        <w:t xml:space="preserve">, S. H., </w:t>
      </w:r>
      <w:proofErr w:type="spellStart"/>
      <w:r>
        <w:t>Golubiewski</w:t>
      </w:r>
      <w:proofErr w:type="spellEnd"/>
      <w:r>
        <w:t xml:space="preserve">, N. E., Redman, C. L., Wu, J., Bai, X., &amp; Briggs, J. M. (2008). Global change and the ecology of cities. </w:t>
      </w:r>
      <w:proofErr w:type="gramStart"/>
      <w:r>
        <w:t>science</w:t>
      </w:r>
      <w:proofErr w:type="gramEnd"/>
      <w:r>
        <w:t>, 319(5864), 756-760.</w:t>
      </w:r>
    </w:p>
    <w:p w:rsidR="00F63FD5" w:rsidRDefault="00617750">
      <w:r>
        <w:lastRenderedPageBreak/>
        <w:t xml:space="preserve">Grimm, N. B., Redman, C. L., Boone, C. G., Childers, D. L., Harlan, S. L., &amp; Turner, B. L. (2013). "Viewing the urban socio-ecological system through a sustainability lens: Lessons and prospects from the central Arizona–Phoenix LTER </w:t>
      </w:r>
      <w:proofErr w:type="spellStart"/>
      <w:r>
        <w:t>programme</w:t>
      </w:r>
      <w:proofErr w:type="spellEnd"/>
      <w:r>
        <w:t>," in Long term socio-ecological research (pp. 217-246). Dordrecht: Springer.</w:t>
      </w:r>
    </w:p>
    <w:p w:rsidR="00F63FD5" w:rsidRDefault="00617750">
      <w:proofErr w:type="spellStart"/>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w:t>
      </w:r>
      <w:proofErr w:type="spellStart"/>
      <w:r>
        <w:t>arborea</w:t>
      </w:r>
      <w:proofErr w:type="spellEnd"/>
      <w:r>
        <w:t xml:space="preserve"> var. </w:t>
      </w:r>
      <w:proofErr w:type="spellStart"/>
      <w:r>
        <w:t>arborea</w:t>
      </w:r>
      <w:proofErr w:type="spellEnd"/>
      <w:r>
        <w:t xml:space="preserve"> and </w:t>
      </w:r>
      <w:proofErr w:type="spellStart"/>
      <w:r>
        <w:t>Tamarix</w:t>
      </w:r>
      <w:proofErr w:type="spellEnd"/>
      <w:r>
        <w:t xml:space="preserve"> </w:t>
      </w:r>
      <w:proofErr w:type="spellStart"/>
      <w:r>
        <w:t>parviflora</w:t>
      </w:r>
      <w:proofErr w:type="spellEnd"/>
      <w:r>
        <w:t xml:space="preserve">: two species valued for their adaptability to stress conditions. </w:t>
      </w:r>
      <w:proofErr w:type="spellStart"/>
      <w:r>
        <w:t>Acta</w:t>
      </w:r>
      <w:proofErr w:type="spellEnd"/>
      <w:r>
        <w:t xml:space="preserve"> </w:t>
      </w:r>
      <w:proofErr w:type="spellStart"/>
      <w:r>
        <w:t>Biologica</w:t>
      </w:r>
      <w:proofErr w:type="spellEnd"/>
      <w:r>
        <w:t xml:space="preserve"> </w:t>
      </w:r>
      <w:proofErr w:type="spellStart"/>
      <w:r>
        <w:t>Hungarica</w:t>
      </w:r>
      <w:proofErr w:type="spellEnd"/>
      <w:r>
        <w:t>, 67(1), 42-52.</w:t>
      </w:r>
    </w:p>
    <w:p w:rsidR="00F63FD5" w:rsidRDefault="00617750">
      <w:proofErr w:type="spellStart"/>
      <w:r>
        <w:t>Groffman</w:t>
      </w:r>
      <w:proofErr w:type="spellEnd"/>
      <w:r>
        <w:t>, P. M., Law, N. L., Belt, K. T., Band, L. E., &amp; Fisher, G. T. (2004). Nitrogen fluxes and retention in urban watershed ecosystems. Ecosystems, 7(4), 393-403.</w:t>
      </w:r>
    </w:p>
    <w:p w:rsidR="00F63FD5" w:rsidRDefault="00617750">
      <w:r>
        <w:t xml:space="preserve">Grossmann, I. (2008). Perspectives for Hamburg as a port city in the context of a changing global environment. </w:t>
      </w:r>
      <w:proofErr w:type="spellStart"/>
      <w:r>
        <w:t>Geoforum</w:t>
      </w:r>
      <w:proofErr w:type="spellEnd"/>
      <w:r>
        <w:t>, 39(6), 2062-2072.</w:t>
      </w:r>
    </w:p>
    <w:p w:rsidR="00F63FD5" w:rsidRDefault="00617750">
      <w:pPr>
        <w:rPr>
          <w:lang w:val="es-ES"/>
        </w:rPr>
      </w:pPr>
      <w:r>
        <w:t xml:space="preserve">Guerrero Valdebenito,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Pr>
          <w:lang w:val="es-ES"/>
        </w:rPr>
        <w:t>Revista de Urbanismo, 38.</w:t>
      </w:r>
    </w:p>
    <w:p w:rsidR="00F63FD5" w:rsidRDefault="00617750">
      <w:proofErr w:type="spellStart"/>
      <w:r>
        <w:rPr>
          <w:lang w:val="es-ES"/>
        </w:rPr>
        <w:t>Gumusay</w:t>
      </w:r>
      <w:proofErr w:type="spellEnd"/>
      <w:r>
        <w:rPr>
          <w:lang w:val="es-ES"/>
        </w:rPr>
        <w:t xml:space="preserve">, M. U., </w:t>
      </w:r>
      <w:proofErr w:type="spellStart"/>
      <w:r>
        <w:rPr>
          <w:lang w:val="es-ES"/>
        </w:rPr>
        <w:t>Koseoglu</w:t>
      </w:r>
      <w:proofErr w:type="spellEnd"/>
      <w:r>
        <w:rPr>
          <w:lang w:val="es-ES"/>
        </w:rPr>
        <w:t xml:space="preserve">, G., &amp; </w:t>
      </w:r>
      <w:proofErr w:type="spellStart"/>
      <w:r>
        <w:rPr>
          <w:lang w:val="es-ES"/>
        </w:rPr>
        <w:t>Bakirman</w:t>
      </w:r>
      <w:proofErr w:type="spellEnd"/>
      <w:r>
        <w:rPr>
          <w:lang w:val="es-ES"/>
        </w:rPr>
        <w:t xml:space="preserve">, T. (2016). </w:t>
      </w:r>
      <w:r>
        <w:t xml:space="preserve">An assessment of site suitability for marina construction in Istanbul, Turkey, using GIS and AHP </w:t>
      </w:r>
      <w:proofErr w:type="spellStart"/>
      <w:r>
        <w:t>multicriteria</w:t>
      </w:r>
      <w:proofErr w:type="spellEnd"/>
      <w:r>
        <w:t xml:space="preserve"> decision analysis. Environmental monitoring and assessment, 188(12), 677.</w:t>
      </w:r>
    </w:p>
    <w:p w:rsidR="00F63FD5" w:rsidRDefault="00617750">
      <w:proofErr w:type="spellStart"/>
      <w:r>
        <w:t>Günel</w:t>
      </w:r>
      <w:proofErr w:type="spellEnd"/>
      <w:r>
        <w:t>, G. (2018). Air Conditioning the Arabian Peninsula. International Journal of Middle East Studies, 50(3), 573-579.</w:t>
      </w:r>
    </w:p>
    <w:p w:rsidR="00F63FD5" w:rsidRDefault="00617750">
      <w:r>
        <w:t xml:space="preserve">Heery, E. C., Olsen, A. Y., Feist, B. E., &amp; </w:t>
      </w:r>
      <w:proofErr w:type="spellStart"/>
      <w:r>
        <w:t>Sebens</w:t>
      </w:r>
      <w:proofErr w:type="spellEnd"/>
      <w:r>
        <w:t xml:space="preserve">, K. P. (2018). Urbanization-related distribution patterns and habitat-use by the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rsidR="00F63FD5" w:rsidRDefault="00617750">
      <w:r>
        <w:t xml:space="preserve">Henry, L. &amp; Wickham, H. (2017). </w:t>
      </w:r>
      <w:proofErr w:type="spellStart"/>
      <w:r>
        <w:t>Purrr</w:t>
      </w:r>
      <w:proofErr w:type="spellEnd"/>
      <w:r>
        <w:t>: Functional programming tools.</w:t>
      </w:r>
    </w:p>
    <w:p w:rsidR="00F63FD5" w:rsidRDefault="00617750">
      <w:r>
        <w:t xml:space="preserve">Holloway, M. G., &amp; Connell, S. D. (2002). Why do floating structures create novel habitats for subtidal </w:t>
      </w:r>
      <w:proofErr w:type="spellStart"/>
      <w:r>
        <w:t>epibiota</w:t>
      </w:r>
      <w:proofErr w:type="spellEnd"/>
      <w:proofErr w:type="gramStart"/>
      <w:r>
        <w:t>?.</w:t>
      </w:r>
      <w:proofErr w:type="gramEnd"/>
      <w:r>
        <w:t xml:space="preserve"> Marine Ecology Progress Series, 235, 43-52.</w:t>
      </w:r>
    </w:p>
    <w:p w:rsidR="00F63FD5" w:rsidRDefault="00617750">
      <w:r>
        <w:t xml:space="preserve">Holt, A. R., Mears, M., </w:t>
      </w:r>
      <w:proofErr w:type="spellStart"/>
      <w:r>
        <w:t>Maltby</w:t>
      </w:r>
      <w:proofErr w:type="spellEnd"/>
      <w:r>
        <w:t>, L., &amp; Warren, P. (2015). Understanding spatial patterns in the production of multiple urban ecosystem services. Ecosystem services, 16, 33-46.</w:t>
      </w:r>
    </w:p>
    <w:p w:rsidR="00F63FD5" w:rsidRDefault="00617750">
      <w:proofErr w:type="spellStart"/>
      <w:r>
        <w:t>Hosannah</w:t>
      </w:r>
      <w:proofErr w:type="spellEnd"/>
      <w:r>
        <w:t>, N., &amp; Gonzalez, J. E. (2014). Impacts of aerosol particle size distribution and land cover land use on precipitation in a coastal urban environment using a cloud-resolving mesoscale model. Advances in Meteorology, 2014.</w:t>
      </w:r>
    </w:p>
    <w:p w:rsidR="00F63FD5" w:rsidRDefault="00617750">
      <w:proofErr w:type="spellStart"/>
      <w:r>
        <w:t>Ip</w:t>
      </w:r>
      <w:proofErr w:type="spellEnd"/>
      <w:r>
        <w:t>, C. C., Li, X. D., Zhang, G., Wai, O. W., &amp; Li, Y. S. (2007). Trace metal distribution in sediments of the Pearl River Estuary and the surrounding coastal area, South China. Environmental Pollution, 147(2), 311-323.</w:t>
      </w:r>
    </w:p>
    <w:p w:rsidR="00F63FD5" w:rsidRDefault="00617750">
      <w:r>
        <w:t xml:space="preserve">Jacobs, J. C. J. (2011). </w:t>
      </w:r>
      <w:bookmarkStart w:id="629" w:name="__DdeLink__1486_3192329694"/>
      <w:r>
        <w:t>The Rotterdam approach: connecting water with opportunities</w:t>
      </w:r>
      <w:bookmarkEnd w:id="629"/>
      <w:r>
        <w:t>. Water Sensitive Cities, 251.</w:t>
      </w:r>
    </w:p>
    <w:p w:rsidR="00F63FD5" w:rsidRDefault="00617750">
      <w:proofErr w:type="spellStart"/>
      <w:r>
        <w:lastRenderedPageBreak/>
        <w:t>Jartun</w:t>
      </w:r>
      <w:proofErr w:type="spellEnd"/>
      <w:r>
        <w:t xml:space="preserve">, M., &amp; </w:t>
      </w:r>
      <w:proofErr w:type="spellStart"/>
      <w:r>
        <w:t>Pettersen</w:t>
      </w:r>
      <w:proofErr w:type="spellEnd"/>
      <w:r>
        <w:t>, A. (2010). Contaminants in urban runoff to Norwegian fjords. Journal of soils and sediments, 10(2), 155-161.</w:t>
      </w:r>
    </w:p>
    <w:p w:rsidR="00F63FD5" w:rsidRDefault="00617750">
      <w:ins w:id="630" w:author="Giorgia Graells" w:date="2021-03-27T11:56:00Z">
        <w:r>
          <w:t>Johansson, E., &amp; Emmanuel, R. (2006). The influence of urban design on outdoor thermal comfort in the hot, humid city of Colombo, Sri Lanka. International journal of biometeorology, 51(2), 119-133.</w:t>
        </w:r>
      </w:ins>
    </w:p>
    <w:p w:rsidR="00F63FD5" w:rsidRDefault="00617750">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rise—new estimates and their implications. Journal of Coastal Research, 29(5), 1212-1226.</w:t>
      </w:r>
    </w:p>
    <w:p w:rsidR="00F63FD5" w:rsidRDefault="00617750">
      <w:proofErr w:type="spellStart"/>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cities. In IOP Conference Series: Earth and Environmental Science (Vol. 214, No. 1, p. 012141). IOP Publishing.</w:t>
      </w:r>
    </w:p>
    <w:p w:rsidR="00F63FD5" w:rsidRDefault="00617750">
      <w:proofErr w:type="spellStart"/>
      <w:r>
        <w:t>Kalinowski</w:t>
      </w:r>
      <w:proofErr w:type="spellEnd"/>
      <w:r>
        <w:t xml:space="preserve">, R. S., &amp; Johnson, M. D. (2010). Influence of suburban habitat on a wintering bird community in coastal northern California. </w:t>
      </w:r>
      <w:r>
        <w:rPr>
          <w:i/>
        </w:rPr>
        <w:t>The Condor</w:t>
      </w:r>
      <w:r>
        <w:t xml:space="preserve">, </w:t>
      </w:r>
      <w:r>
        <w:rPr>
          <w:i/>
        </w:rPr>
        <w:t>112</w:t>
      </w:r>
      <w:r>
        <w:t>(2), 274-282.</w:t>
      </w:r>
    </w:p>
    <w:p w:rsidR="00F63FD5" w:rsidRDefault="00617750">
      <w:proofErr w:type="spellStart"/>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w:t>
      </w:r>
      <w:proofErr w:type="spellStart"/>
      <w:r>
        <w:t>Shaked</w:t>
      </w:r>
      <w:proofErr w:type="spellEnd"/>
      <w:r>
        <w:t>, I</w:t>
      </w:r>
      <w:proofErr w:type="gramStart"/>
      <w:r>
        <w:t>., ...</w:t>
      </w:r>
      <w:proofErr w:type="gramEnd"/>
      <w:r>
        <w:t xml:space="preserve"> &amp; </w:t>
      </w:r>
      <w:proofErr w:type="spellStart"/>
      <w:r>
        <w:t>Artzy</w:t>
      </w:r>
      <w:proofErr w:type="spellEnd"/>
      <w:r>
        <w:t>, M. (2013). Early urban impact on Mediterranean coastal environments. Scientific Reports, 3(1), 1-5.</w:t>
      </w:r>
    </w:p>
    <w:p w:rsidR="00F63FD5" w:rsidRDefault="00617750">
      <w:proofErr w:type="spellStart"/>
      <w:r>
        <w:t>Kantamaneni</w:t>
      </w:r>
      <w:proofErr w:type="spellEnd"/>
      <w:r>
        <w:t>, K., Gallagher, A., &amp; Du, X. (2019). Assessing and mapping regional coastal vulnerability for port environments and coastal cities. Journal of coastal conservation, 23(1), 59-70.</w:t>
      </w:r>
    </w:p>
    <w:p w:rsidR="00F63FD5" w:rsidRDefault="00617750">
      <w:r>
        <w:t xml:space="preserve">Kates, R. W., Clark, W. C., </w:t>
      </w:r>
      <w:proofErr w:type="spellStart"/>
      <w:r>
        <w:t>Corell</w:t>
      </w:r>
      <w:proofErr w:type="spellEnd"/>
      <w:r>
        <w:t xml:space="preserve">, R., Hall, J. M., Jaeger, C. C., Lowe, I., McCarthy, J. J., </w:t>
      </w:r>
      <w:proofErr w:type="spellStart"/>
      <w:r>
        <w:t>Schellnhuber</w:t>
      </w:r>
      <w:proofErr w:type="spellEnd"/>
      <w:r>
        <w:t xml:space="preserve">, H. J., Bolin, B., Dickson, N. M., </w:t>
      </w:r>
      <w:proofErr w:type="spellStart"/>
      <w:r>
        <w:t>Faucheux</w:t>
      </w:r>
      <w:proofErr w:type="spellEnd"/>
      <w:r>
        <w:t xml:space="preserve">,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292(5517), 641-642.</w:t>
      </w:r>
    </w:p>
    <w:p w:rsidR="00F63FD5" w:rsidRDefault="00617750">
      <w:del w:id="631" w:author="Giorgia Graells" w:date="2021-03-27T22:00:00Z">
        <w:r>
          <w:delText>Kehl, C., &amp; de Haan, G. (2013). "Interactive simulation and visualisation of realistic flooding scenarios," in Intelligent Systems for Crisis Management (pp. 79-93). Berlin: Springer.</w:delText>
        </w:r>
      </w:del>
    </w:p>
    <w:p w:rsidR="00F63FD5" w:rsidRDefault="00617750">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p>
    <w:p w:rsidR="00F63FD5" w:rsidRDefault="00617750">
      <w:del w:id="632" w:author="Giorgia Graells" w:date="2021-03-31T15:06:00Z">
        <w:r>
          <w:delText>Kuhnlein, H. V., Johns, T., &amp; Peoples, I. T. F. O. I. (2003). Northwest African and Middle Eastern food and dietary change of indigenous peoples. Asia Pacific journal of clinical nutrition, 12(3).</w:delText>
        </w:r>
      </w:del>
    </w:p>
    <w:p w:rsidR="00F63FD5" w:rsidRDefault="00617750">
      <w:pPr>
        <w:rPr>
          <w:lang w:val="es-ES"/>
        </w:rPr>
      </w:pPr>
      <w:proofErr w:type="spellStart"/>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Pr>
          <w:lang w:val="es-ES"/>
        </w:rPr>
        <w:t>Procedia</w:t>
      </w:r>
      <w:proofErr w:type="spellEnd"/>
      <w:r>
        <w:rPr>
          <w:lang w:val="es-ES"/>
        </w:rPr>
        <w:t xml:space="preserve"> </w:t>
      </w:r>
      <w:proofErr w:type="spellStart"/>
      <w:r>
        <w:rPr>
          <w:lang w:val="es-ES"/>
        </w:rPr>
        <w:t>Environmental</w:t>
      </w:r>
      <w:proofErr w:type="spellEnd"/>
      <w:r>
        <w:rPr>
          <w:lang w:val="es-ES"/>
        </w:rPr>
        <w:t xml:space="preserve"> </w:t>
      </w:r>
      <w:proofErr w:type="spellStart"/>
      <w:r>
        <w:rPr>
          <w:lang w:val="es-ES"/>
        </w:rPr>
        <w:t>Sciences</w:t>
      </w:r>
      <w:proofErr w:type="spellEnd"/>
      <w:r>
        <w:rPr>
          <w:lang w:val="es-ES"/>
        </w:rPr>
        <w:t>, 8, 375-381.</w:t>
      </w:r>
    </w:p>
    <w:p w:rsidR="00F63FD5" w:rsidRDefault="00617750">
      <w:proofErr w:type="spellStart"/>
      <w:r>
        <w:rPr>
          <w:lang w:val="es-ES"/>
        </w:rPr>
        <w:t>Kumar</w:t>
      </w:r>
      <w:proofErr w:type="spellEnd"/>
      <w:r>
        <w:rPr>
          <w:lang w:val="es-ES"/>
        </w:rPr>
        <w:t xml:space="preserve">, T. S., </w:t>
      </w:r>
      <w:proofErr w:type="spellStart"/>
      <w:r>
        <w:rPr>
          <w:lang w:val="es-ES"/>
        </w:rPr>
        <w:t>Mahendra</w:t>
      </w:r>
      <w:proofErr w:type="spellEnd"/>
      <w:r>
        <w:rPr>
          <w:lang w:val="es-ES"/>
        </w:rPr>
        <w:t xml:space="preserve">, R. S., </w:t>
      </w:r>
      <w:proofErr w:type="spellStart"/>
      <w:r>
        <w:rPr>
          <w:lang w:val="es-ES"/>
        </w:rPr>
        <w:t>Nayak</w:t>
      </w:r>
      <w:proofErr w:type="spellEnd"/>
      <w:r>
        <w:rPr>
          <w:lang w:val="es-ES"/>
        </w:rPr>
        <w:t xml:space="preserve">, S., </w:t>
      </w:r>
      <w:proofErr w:type="spellStart"/>
      <w:r>
        <w:rPr>
          <w:lang w:val="es-ES"/>
        </w:rPr>
        <w:t>Radhakrishnan</w:t>
      </w:r>
      <w:proofErr w:type="spellEnd"/>
      <w:r>
        <w:rPr>
          <w:lang w:val="es-ES"/>
        </w:rPr>
        <w:t xml:space="preserve">, K., &amp; </w:t>
      </w:r>
      <w:proofErr w:type="spellStart"/>
      <w:r>
        <w:rPr>
          <w:lang w:val="es-ES"/>
        </w:rPr>
        <w:t>Sahu</w:t>
      </w:r>
      <w:proofErr w:type="spellEnd"/>
      <w:r>
        <w:rPr>
          <w:lang w:val="es-ES"/>
        </w:rPr>
        <w:t xml:space="preserve">, K. C. (2010). </w:t>
      </w:r>
      <w:r>
        <w:t>Coastal vulnerability assessment for Orissa State, east coast of India. Journal of Coastal Research, 26(3 (263)), 523-534.</w:t>
      </w:r>
    </w:p>
    <w:p w:rsidR="00F63FD5" w:rsidRDefault="00617750">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xml:space="preserve">, M. (2016). Blue carbon in human-dominated estuarine and shallow coastal systems. </w:t>
      </w:r>
      <w:proofErr w:type="spellStart"/>
      <w:r>
        <w:t>Ambio</w:t>
      </w:r>
      <w:proofErr w:type="spellEnd"/>
      <w:r>
        <w:t>, 45(3), 290-301.</w:t>
      </w:r>
    </w:p>
    <w:p w:rsidR="00F63FD5" w:rsidRDefault="00617750">
      <w:r>
        <w:t xml:space="preserve">Leclerc, J. C., &amp; </w:t>
      </w:r>
      <w:proofErr w:type="spellStart"/>
      <w:r>
        <w:t>Viard</w:t>
      </w:r>
      <w:proofErr w:type="spellEnd"/>
      <w:r>
        <w:t>, F. (2018). Habitat formation prevails over predation in influencing fouling communities. Ecology and Evolution, 8, 477–92.</w:t>
      </w:r>
    </w:p>
    <w:p w:rsidR="00F63FD5" w:rsidRDefault="00617750">
      <w:r>
        <w:lastRenderedPageBreak/>
        <w:t xml:space="preserve">Li, Y., </w:t>
      </w:r>
      <w:proofErr w:type="spellStart"/>
      <w:r>
        <w:t>Qiu</w:t>
      </w:r>
      <w:proofErr w:type="spellEnd"/>
      <w:r>
        <w:t xml:space="preserve">, J., Zhao, B., </w:t>
      </w:r>
      <w:proofErr w:type="spellStart"/>
      <w:r>
        <w:t>Pavao</w:t>
      </w:r>
      <w:proofErr w:type="spellEnd"/>
      <w:r>
        <w:t xml:space="preserve">-Zuckerman, M., </w:t>
      </w:r>
      <w:proofErr w:type="spellStart"/>
      <w:r>
        <w:t>Bruns</w:t>
      </w:r>
      <w:proofErr w:type="spellEnd"/>
      <w:r>
        <w:t>, A., Qureshi, S</w:t>
      </w:r>
      <w:proofErr w:type="gramStart"/>
      <w:r>
        <w:t>., ...</w:t>
      </w:r>
      <w:proofErr w:type="gramEnd"/>
      <w:r>
        <w:t xml:space="preserve">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rsidR="00F63FD5" w:rsidRDefault="00617750">
      <w:r>
        <w:t xml:space="preserve">Li, Y., Yang, X., Zhu, X., </w:t>
      </w:r>
      <w:proofErr w:type="spellStart"/>
      <w:r>
        <w:t>Mulvihill</w:t>
      </w:r>
      <w:proofErr w:type="spellEnd"/>
      <w:r>
        <w:t>, P. R., Matthews, H. D., &amp; Sun, X. (2011). Integrating climate change factors into China's development policy: Adaptation strategies and mitigation to environmental change. Ecological Complexity, 8(4), 294-298.</w:t>
      </w:r>
    </w:p>
    <w:p w:rsidR="00F63FD5" w:rsidRDefault="00617750">
      <w:r>
        <w:t xml:space="preserve">Li, Z., Zhou, C., Yang, X., Chen, X., </w:t>
      </w:r>
      <w:proofErr w:type="spellStart"/>
      <w:r>
        <w:t>Meng</w:t>
      </w:r>
      <w:proofErr w:type="spellEnd"/>
      <w:r>
        <w:t>, F., Lu, C</w:t>
      </w:r>
      <w:proofErr w:type="gramStart"/>
      <w:r>
        <w:t>., ...</w:t>
      </w:r>
      <w:proofErr w:type="gramEnd"/>
      <w:r>
        <w:t xml:space="preserve"> &amp; Qi, W. (2018). Urban landscape extraction and analysis in the mega-city of China’s coastal regions using high-resolution satellite imagery: A case of Shanghai, China. International journal of applied earth observation and </w:t>
      </w:r>
      <w:proofErr w:type="spellStart"/>
      <w:r>
        <w:t>geoinformation</w:t>
      </w:r>
      <w:proofErr w:type="spellEnd"/>
      <w:r>
        <w:t>, 72, 140-150.</w:t>
      </w:r>
    </w:p>
    <w:p w:rsidR="00F63FD5" w:rsidRDefault="00617750">
      <w:r>
        <w:t xml:space="preserve">Lim, H. C., &amp; </w:t>
      </w:r>
      <w:proofErr w:type="spellStart"/>
      <w:r>
        <w:t>Sodhi</w:t>
      </w:r>
      <w:proofErr w:type="spellEnd"/>
      <w:r>
        <w:t xml:space="preserve">, N. S. (2004). Responses of avian guilds to </w:t>
      </w:r>
      <w:proofErr w:type="spellStart"/>
      <w:r>
        <w:t>urbanisation</w:t>
      </w:r>
      <w:proofErr w:type="spellEnd"/>
      <w:r>
        <w:t xml:space="preserve"> in a tropical city. Landscape and Urban Planning, 66(4), 199-215.</w:t>
      </w:r>
    </w:p>
    <w:p w:rsidR="00F63FD5" w:rsidRDefault="00617750">
      <w:del w:id="633" w:author="Giorgia Graells" w:date="2021-03-27T22:34:00Z">
        <w:r>
          <w:delText xml:space="preserve">Lin, T., Coppack, T., Lin, Q. X., Kulemeyer, C., Schmidt, A., Behm, H., &amp; Luo, T. (2012). Does avian flight initiation distance indicate tolerance towards urban disturbance?. </w:delText>
        </w:r>
        <w:r>
          <w:rPr>
            <w:i/>
          </w:rPr>
          <w:delText>Ecological Indicators</w:delText>
        </w:r>
        <w:r>
          <w:delText xml:space="preserve">, </w:delText>
        </w:r>
        <w:r>
          <w:rPr>
            <w:i/>
          </w:rPr>
          <w:delText>15</w:delText>
        </w:r>
        <w:r>
          <w:delText>(1), 30-35.</w:delText>
        </w:r>
      </w:del>
    </w:p>
    <w:p w:rsidR="00F63FD5" w:rsidRDefault="00617750">
      <w:r>
        <w:t xml:space="preserve">Liu, J., Dietz, T., Carpenter, S. R., </w:t>
      </w:r>
      <w:proofErr w:type="spellStart"/>
      <w:r>
        <w:t>Alberti</w:t>
      </w:r>
      <w:proofErr w:type="spellEnd"/>
      <w:r>
        <w:t xml:space="preserve">, M., Folke, C., Moran, E., Pell, A. N., Deadman, P., </w:t>
      </w:r>
      <w:proofErr w:type="spellStart"/>
      <w:r>
        <w:t>Kratz</w:t>
      </w:r>
      <w:proofErr w:type="spellEnd"/>
      <w:r>
        <w:t xml:space="preserve">, T., Lubchenco, J., </w:t>
      </w:r>
      <w:proofErr w:type="spellStart"/>
      <w:r>
        <w:t>Ostrom</w:t>
      </w:r>
      <w:proofErr w:type="spellEnd"/>
      <w:r>
        <w:t xml:space="preserve">, E., Ouyang, Z., </w:t>
      </w:r>
      <w:proofErr w:type="spellStart"/>
      <w:r>
        <w:t>Provencher</w:t>
      </w:r>
      <w:proofErr w:type="spellEnd"/>
      <w:r>
        <w:t>, W., Redman, C. L., Schneider, S. F., &amp; Taylor W. W. (2007a). Complexity of coupled human and natural systems. Science, 317(5844), 1513-1516.</w:t>
      </w:r>
    </w:p>
    <w:p w:rsidR="00F63FD5" w:rsidRDefault="00617750">
      <w:r>
        <w:t xml:space="preserve">Liu, J., Dietz, T., Carpenter, S. R., Folke, C., </w:t>
      </w:r>
      <w:proofErr w:type="spellStart"/>
      <w:r>
        <w:t>Alberti</w:t>
      </w:r>
      <w:proofErr w:type="spellEnd"/>
      <w:r>
        <w:t xml:space="preserve">, M., Redman, C. L.,   Schneider, S. H., </w:t>
      </w:r>
      <w:proofErr w:type="spellStart"/>
      <w:r>
        <w:t>Ostrom</w:t>
      </w:r>
      <w:proofErr w:type="spellEnd"/>
      <w:r>
        <w:t xml:space="preserve">, E., Pell, A. N., Lubchenco, J., Taylor, W. W., Ouyang, Z., Deadman, P., </w:t>
      </w:r>
      <w:proofErr w:type="spellStart"/>
      <w:r>
        <w:t>Kratz</w:t>
      </w:r>
      <w:proofErr w:type="spellEnd"/>
      <w:r>
        <w:t xml:space="preserve">, T.,&amp;  </w:t>
      </w:r>
      <w:proofErr w:type="spellStart"/>
      <w:r>
        <w:t>Provencher</w:t>
      </w:r>
      <w:proofErr w:type="spellEnd"/>
      <w:r>
        <w:t>, W. (2007b). Coupled human and natural systems. AMBIO: a journal of the human environment, 36(8), 639-649.</w:t>
      </w:r>
    </w:p>
    <w:p w:rsidR="00F63FD5" w:rsidRDefault="00617750">
      <w:r>
        <w:t xml:space="preserve">Lopes, A., Lopes, S., </w:t>
      </w:r>
      <w:proofErr w:type="spellStart"/>
      <w:r>
        <w:t>Matzarakis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w:t>
      </w:r>
      <w:proofErr w:type="gramStart"/>
      <w:r>
        <w:t>madeira</w:t>
      </w:r>
      <w:proofErr w:type="gramEnd"/>
      <w:r>
        <w:t xml:space="preserve">). A contribution to tourism and urban planning. </w:t>
      </w:r>
      <w:proofErr w:type="spellStart"/>
      <w:r>
        <w:t>Meteorologische</w:t>
      </w:r>
      <w:proofErr w:type="spellEnd"/>
      <w:r>
        <w:t xml:space="preserve"> </w:t>
      </w:r>
      <w:proofErr w:type="spellStart"/>
      <w:r>
        <w:t>Zeitschrift</w:t>
      </w:r>
      <w:proofErr w:type="spellEnd"/>
      <w:r>
        <w:t xml:space="preserve"> 20: 553–64.</w:t>
      </w:r>
    </w:p>
    <w:p w:rsidR="00F63FD5" w:rsidRDefault="00617750">
      <w:proofErr w:type="spellStart"/>
      <w:r>
        <w:t>Luijendijk</w:t>
      </w:r>
      <w:proofErr w:type="spellEnd"/>
      <w:r>
        <w:t xml:space="preserve">, A., </w:t>
      </w:r>
      <w:proofErr w:type="spellStart"/>
      <w:r>
        <w:t>Hagenaars</w:t>
      </w:r>
      <w:proofErr w:type="spellEnd"/>
      <w:r>
        <w:t xml:space="preserve">, G., </w:t>
      </w:r>
      <w:proofErr w:type="spellStart"/>
      <w:r>
        <w:t>Ranasinghe</w:t>
      </w:r>
      <w:proofErr w:type="spellEnd"/>
      <w:r>
        <w:t xml:space="preserve">, R., </w:t>
      </w:r>
      <w:proofErr w:type="spellStart"/>
      <w:r>
        <w:t>Baart</w:t>
      </w:r>
      <w:proofErr w:type="spellEnd"/>
      <w:r>
        <w:t xml:space="preserve">, 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p>
    <w:p w:rsidR="00F63FD5" w:rsidRDefault="00617750">
      <w:r>
        <w:t xml:space="preserve">Maguire, T. J., &amp; </w:t>
      </w:r>
      <w:proofErr w:type="spellStart"/>
      <w:r>
        <w:t>Fulweiler</w:t>
      </w:r>
      <w:proofErr w:type="spellEnd"/>
      <w:r>
        <w:t xml:space="preserve">, R. W. (2019). Urban groundwater dissolved silica concentrations are elevated due to vertical composition of historic land-filling. </w:t>
      </w:r>
      <w:r>
        <w:rPr>
          <w:i/>
        </w:rPr>
        <w:t>Science of the Total Environment</w:t>
      </w:r>
      <w:r>
        <w:t xml:space="preserve">, </w:t>
      </w:r>
      <w:r>
        <w:rPr>
          <w:i/>
        </w:rPr>
        <w:t>684</w:t>
      </w:r>
      <w:r>
        <w:t>, 89-95.</w:t>
      </w:r>
    </w:p>
    <w:p w:rsidR="00F63FD5" w:rsidRDefault="00617750">
      <w:proofErr w:type="spellStart"/>
      <w:r>
        <w:t>Marzluff</w:t>
      </w:r>
      <w:proofErr w:type="spellEnd"/>
      <w:r>
        <w:t>, J. M. (2001). "Worldwide urbanization and its effects on birds," in Avian ecology and conservation in an urbanizing world (pp. 19-47). Boston: Springer.</w:t>
      </w:r>
    </w:p>
    <w:p w:rsidR="00F63FD5" w:rsidRDefault="00617750">
      <w:r>
        <w:t>Marshall, F. E., Banks, K., &amp; Cook, G. S. (2014). Ecosystem indicators for Southeast Florida beaches. Ecological Indicators, 44, 81-91.</w:t>
      </w:r>
    </w:p>
    <w:p w:rsidR="00F63FD5" w:rsidRDefault="00617750">
      <w:ins w:id="634" w:author="Giorgia Graells" w:date="2021-03-31T00:56:00Z">
        <w:r>
          <w:t>Martin, J. M., French, K., &amp; Major, R. E. (2007). The pest status of Australian white ibis (</w:t>
        </w:r>
        <w:proofErr w:type="spellStart"/>
        <w:r>
          <w:t>Threskiornis</w:t>
        </w:r>
        <w:proofErr w:type="spellEnd"/>
        <w:r>
          <w:t xml:space="preserve"> </w:t>
        </w:r>
        <w:proofErr w:type="spellStart"/>
        <w:r>
          <w:t>molucca</w:t>
        </w:r>
        <w:proofErr w:type="spellEnd"/>
        <w:r>
          <w:t>) in urban situations and the effectiveness of egg-oil in reproductive control. Wildlife Research, 34(4), 319-324.</w:t>
        </w:r>
      </w:ins>
    </w:p>
    <w:p w:rsidR="00F63FD5" w:rsidRDefault="00617750">
      <w:r>
        <w:lastRenderedPageBreak/>
        <w:t xml:space="preserve">McDonald, R. I., Mansur, A. V., </w:t>
      </w:r>
      <w:proofErr w:type="spellStart"/>
      <w:r>
        <w:t>Ascensão</w:t>
      </w:r>
      <w:proofErr w:type="spellEnd"/>
      <w:r>
        <w:t xml:space="preserve">, F., Crossman, K., </w:t>
      </w:r>
      <w:proofErr w:type="spellStart"/>
      <w:r>
        <w:t>Elmqvist</w:t>
      </w:r>
      <w:proofErr w:type="spellEnd"/>
      <w:r>
        <w:t>, T., Gonzalez, A</w:t>
      </w:r>
      <w:proofErr w:type="gramStart"/>
      <w:r>
        <w:t>., ...</w:t>
      </w:r>
      <w:proofErr w:type="gramEnd"/>
      <w:r>
        <w:t xml:space="preserve"> &amp; Huang, K. (2019). Research gaps in knowledge of the impact of urban growth on biodiversity. Nature Sustainability, 1-9.</w:t>
      </w:r>
    </w:p>
    <w:p w:rsidR="00F63FD5" w:rsidRDefault="00617750">
      <w:r>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rsidR="00F63FD5" w:rsidRDefault="00617750">
      <w:r>
        <w:t>McKinney, M. L. (2006). Urbanization as a major cause of biotic homogenization. Biological conservation, 127, 247–60.</w:t>
      </w:r>
    </w:p>
    <w:p w:rsidR="00F63FD5" w:rsidRDefault="00617750">
      <w:r>
        <w:t xml:space="preserve">Mejia, J. F., &amp; </w:t>
      </w:r>
      <w:proofErr w:type="spellStart"/>
      <w:r>
        <w:t>Morawska</w:t>
      </w:r>
      <w:proofErr w:type="spellEnd"/>
      <w:r>
        <w:t>, L. (2009). An investigation of nucleation events in a coastal urban environment in the Southern Hemisphere. Atmospheric Chemistry and Physics, 9 (1), 2195-2222.</w:t>
      </w:r>
    </w:p>
    <w:p w:rsidR="00F63FD5" w:rsidRDefault="00617750">
      <w:del w:id="635" w:author="Giorgia Graells" w:date="2021-03-27T17:47:00Z">
        <w:r>
          <w:delText>Melecio-Vázquez, D., Ramamurthy, P., Arend, M., &amp; González-Cruz, J. E. (2018). Thermal structure of a coastal–urban boundary layer. Boundary-Layer Meteorology, 169(1), 151-161.</w:delText>
        </w:r>
      </w:del>
    </w:p>
    <w:p w:rsidR="00F63FD5" w:rsidRDefault="00617750">
      <w:proofErr w:type="spellStart"/>
      <w:r>
        <w:t>Mgelwa</w:t>
      </w:r>
      <w:proofErr w:type="spellEnd"/>
      <w:r>
        <w:t xml:space="preserve">, A. S., Hu, Y. L., Liu, J. F., </w:t>
      </w:r>
      <w:proofErr w:type="spellStart"/>
      <w:r>
        <w:t>Qiu</w:t>
      </w:r>
      <w:proofErr w:type="spellEnd"/>
      <w:r>
        <w:t xml:space="preserve">, Q., Liu, Z., &amp; </w:t>
      </w:r>
      <w:proofErr w:type="spellStart"/>
      <w:r>
        <w:t>Ngaba</w:t>
      </w:r>
      <w:proofErr w:type="spellEnd"/>
      <w:r>
        <w:t>, M. J. Y. (2019). Differential patterns of nitrogen and δ15N in soil and foliar along two urbanized rivers in a subtropical coastal city of southern China. Environmental pollution, 244, 907-914.</w:t>
      </w:r>
    </w:p>
    <w:p w:rsidR="00F63FD5" w:rsidRDefault="00617750">
      <w:proofErr w:type="spellStart"/>
      <w:r>
        <w:t>Mitsch</w:t>
      </w:r>
      <w:proofErr w:type="spellEnd"/>
      <w:r>
        <w:t>, W. J. (2012). What is ecological engineering</w:t>
      </w:r>
      <w:proofErr w:type="gramStart"/>
      <w:r>
        <w:t>?.</w:t>
      </w:r>
      <w:proofErr w:type="gramEnd"/>
      <w:r>
        <w:t xml:space="preserve"> Ecological Engineering, 45, 5-12.</w:t>
      </w:r>
    </w:p>
    <w:p w:rsidR="00F63FD5" w:rsidRDefault="00617750">
      <w:r>
        <w:t xml:space="preserve">Morris, R. L., Heery, E. C., </w:t>
      </w:r>
      <w:proofErr w:type="spellStart"/>
      <w:r>
        <w:t>Loke</w:t>
      </w:r>
      <w:proofErr w:type="spellEnd"/>
      <w:r>
        <w:t xml:space="preserve">, L. H., Lau, E., Strain, E., </w:t>
      </w:r>
      <w:proofErr w:type="spellStart"/>
      <w:r>
        <w:t>Airoldi</w:t>
      </w:r>
      <w:proofErr w:type="spellEnd"/>
      <w:r>
        <w:t>, L., ... &amp; Dong, Y. W. (2019). "H4 Design Options, Implementation Issues and Evaluating Success of Ecologically Engineered Shorelines," in Oceanography and Marine Biology. Taylor &amp; Francis.</w:t>
      </w:r>
    </w:p>
    <w:p w:rsidR="00F63FD5" w:rsidRDefault="00617750">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Nature Climate Change, 1-3.</w:t>
      </w:r>
    </w:p>
    <w:p w:rsidR="00F63FD5" w:rsidRDefault="00617750">
      <w:proofErr w:type="spellStart"/>
      <w:r>
        <w:t>Musacchio</w:t>
      </w:r>
      <w:proofErr w:type="spellEnd"/>
      <w:r>
        <w:t xml:space="preserve">, L. R. (2009). The scientific basis for the design of landscape sustainability: a conceptual framework for translational landscape research and practice of designed landscapes and the six </w:t>
      </w:r>
      <w:proofErr w:type="spellStart"/>
      <w:r>
        <w:t>Es</w:t>
      </w:r>
      <w:proofErr w:type="spellEnd"/>
      <w:r>
        <w:t xml:space="preserve"> of landscape sustainability. Landscape Ecology, 24(8), </w:t>
      </w:r>
      <w:proofErr w:type="gramStart"/>
      <w:r>
        <w:t>993</w:t>
      </w:r>
      <w:proofErr w:type="gramEnd"/>
      <w:r>
        <w:t>.</w:t>
      </w:r>
    </w:p>
    <w:p w:rsidR="00F63FD5" w:rsidRDefault="00617750">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rsidR="00F63FD5" w:rsidRDefault="00617750">
      <w:r>
        <w:t xml:space="preserve">Naidoo, T., Smit, A. J., &amp; </w:t>
      </w:r>
      <w:proofErr w:type="spellStart"/>
      <w:r>
        <w:t>Glassom</w:t>
      </w:r>
      <w:proofErr w:type="spellEnd"/>
      <w:r>
        <w:t xml:space="preserve">, D. (2016). Plastic ingestion by estuarine mullet </w:t>
      </w:r>
      <w:proofErr w:type="spellStart"/>
      <w:r>
        <w:t>Mugil</w:t>
      </w:r>
      <w:proofErr w:type="spellEnd"/>
      <w:r>
        <w:t xml:space="preserve">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rsidR="00F63FD5" w:rsidRDefault="00617750">
      <w:r>
        <w:t xml:space="preserve">Noble, R. T., Griffith, J. F., Blackwood, A. D., Fuhrman, J. A., Gregory, J. B., Hernandez, X., ... &amp; Schiff, K. (2006). </w:t>
      </w:r>
      <w:proofErr w:type="spellStart"/>
      <w:r>
        <w:t>Multitiered</w:t>
      </w:r>
      <w:proofErr w:type="spellEnd"/>
      <w:r>
        <w:t xml:space="preserve"> approach using quantitative PCR to track sources of fecal pollution affecting Santa Monica Bay, California. Appl. Environ. </w:t>
      </w:r>
      <w:proofErr w:type="spellStart"/>
      <w:proofErr w:type="gramStart"/>
      <w:r>
        <w:t>Microbiol</w:t>
      </w:r>
      <w:proofErr w:type="spellEnd"/>
      <w:r>
        <w:t>.,</w:t>
      </w:r>
      <w:proofErr w:type="gramEnd"/>
      <w:r>
        <w:t xml:space="preserve"> 72(2), 1604-1612.</w:t>
      </w:r>
    </w:p>
    <w:p w:rsidR="00F63FD5" w:rsidRDefault="00617750">
      <w:r>
        <w:t xml:space="preserve">Noyes, J. H., &amp; </w:t>
      </w:r>
      <w:proofErr w:type="spellStart"/>
      <w:r>
        <w:t>Progulske</w:t>
      </w:r>
      <w:proofErr w:type="spellEnd"/>
      <w:r>
        <w:t>, D. R. (Eds.). (1974). A Symposium on Wildlife in an Urbanizing Environment, November 27-29, 1973, Springfield, Massachusetts (No. 28). Cooperative Extension Service, University of Massachusetts.</w:t>
      </w:r>
    </w:p>
    <w:p w:rsidR="00F63FD5" w:rsidRDefault="00617750">
      <w:proofErr w:type="spellStart"/>
      <w:r>
        <w:lastRenderedPageBreak/>
        <w:t>Nunkoo</w:t>
      </w:r>
      <w:proofErr w:type="spellEnd"/>
      <w:r>
        <w:t xml:space="preserve">, R., &amp; </w:t>
      </w:r>
      <w:proofErr w:type="spellStart"/>
      <w:r>
        <w:t>Ramkissoon</w:t>
      </w:r>
      <w:proofErr w:type="spellEnd"/>
      <w:r>
        <w:t>, H. (2010). Small island urban tourism: a residents' perspective. Current Issues in Tourism, 13(1), 37-60.</w:t>
      </w:r>
    </w:p>
    <w:p w:rsidR="00F63FD5" w:rsidRDefault="00617750">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 127-147.</w:t>
      </w:r>
    </w:p>
    <w:p w:rsidR="00F63FD5" w:rsidRDefault="00617750">
      <w:r>
        <w:t>Oliveira, W., e Silva, J. L. S., de Oliveira, M. T. P., Cruz-</w:t>
      </w:r>
      <w:proofErr w:type="spellStart"/>
      <w:r>
        <w:t>Neto</w:t>
      </w:r>
      <w:proofErr w:type="spellEnd"/>
      <w:r>
        <w:t xml:space="preserve">, O., da Silva, L. A. P., Borges, L. A., ... &amp; Lopes, A. V. (2019). Reduced reproductive success of the endangered tree </w:t>
      </w:r>
      <w:proofErr w:type="spellStart"/>
      <w:r>
        <w:t>brazilwood</w:t>
      </w:r>
      <w:proofErr w:type="spellEnd"/>
      <w:r>
        <w:t xml:space="preserve"> (</w:t>
      </w:r>
      <w:proofErr w:type="spellStart"/>
      <w:r>
        <w:t>Paubrasilia</w:t>
      </w:r>
      <w:proofErr w:type="spellEnd"/>
      <w:r>
        <w:t xml:space="preserve"> </w:t>
      </w:r>
      <w:proofErr w:type="spellStart"/>
      <w:r>
        <w:t>echinata</w:t>
      </w:r>
      <w:proofErr w:type="spellEnd"/>
      <w:r>
        <w:t xml:space="preserve">, </w:t>
      </w:r>
      <w:proofErr w:type="spellStart"/>
      <w:r>
        <w:t>Leguminosae</w:t>
      </w:r>
      <w:proofErr w:type="spellEnd"/>
      <w:r>
        <w:t xml:space="preserve">) in urban ecosystem compared to Atlantic forest remnant: lessons for tropical urban ecology. </w:t>
      </w:r>
      <w:r>
        <w:rPr>
          <w:i/>
        </w:rPr>
        <w:t>Urban Forestry &amp; Urban Greening</w:t>
      </w:r>
      <w:r>
        <w:t xml:space="preserve">, </w:t>
      </w:r>
      <w:r>
        <w:rPr>
          <w:i/>
        </w:rPr>
        <w:t>41</w:t>
      </w:r>
      <w:r>
        <w:t>, 303-312.</w:t>
      </w:r>
    </w:p>
    <w:p w:rsidR="00F63FD5" w:rsidRDefault="00617750">
      <w:r>
        <w:t>O’Shaughnessy, K. A., Hawkins, S. J., Evans, A. J., Hanley, M. E., Lunt, P., Thompson, R. C., ... &amp; Simmonds, D. (2020). Design catalogue for eco-engineering of coastal artificial structures: a multifunctional approach for stakeholders and end-users. Urban Ecosystems, 23(2), 431-443.</w:t>
      </w:r>
    </w:p>
    <w:p w:rsidR="00F63FD5" w:rsidRDefault="00617750">
      <w:proofErr w:type="spellStart"/>
      <w:r>
        <w:t>Pacione</w:t>
      </w:r>
      <w:proofErr w:type="spellEnd"/>
      <w:r>
        <w:t>, M. (2003). Urban environmental quality and human wellbeing—a social geographical perspective. Landscape and urban planning, 65(1-2), 19-30.</w:t>
      </w:r>
    </w:p>
    <w:p w:rsidR="00F63FD5" w:rsidRDefault="00617750">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 e02270.</w:t>
      </w:r>
    </w:p>
    <w:p w:rsidR="00F63FD5" w:rsidRDefault="00617750">
      <w:proofErr w:type="spellStart"/>
      <w:r>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p>
    <w:p w:rsidR="00F63FD5" w:rsidRDefault="00617750">
      <w:proofErr w:type="spellStart"/>
      <w:r>
        <w:t>Parzych</w:t>
      </w:r>
      <w:proofErr w:type="spellEnd"/>
      <w:r>
        <w:t xml:space="preserve">, A., </w:t>
      </w:r>
      <w:proofErr w:type="spellStart"/>
      <w:r>
        <w:t>Astel</w:t>
      </w:r>
      <w:proofErr w:type="spellEnd"/>
      <w:r>
        <w:t xml:space="preserve">, A., </w:t>
      </w:r>
      <w:proofErr w:type="spellStart"/>
      <w:r>
        <w:t>Zduńczyk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rsidR="00F63FD5" w:rsidRDefault="00617750">
      <w:r>
        <w:t xml:space="preserve">Patel, P., Ghosh, S., </w:t>
      </w:r>
      <w:proofErr w:type="spellStart"/>
      <w:r>
        <w:t>Kaginalkar</w:t>
      </w:r>
      <w:proofErr w:type="spellEnd"/>
      <w:r>
        <w:t xml:space="preserve">, A., Islam, S., &amp; </w:t>
      </w:r>
      <w:proofErr w:type="spellStart"/>
      <w:r>
        <w:t>Karmakar</w:t>
      </w:r>
      <w:proofErr w:type="spellEnd"/>
      <w:r>
        <w:t>, S. (2019). Performance evaluation of WRF for extreme flood forecasts in a coastal urban environment. Atmospheric research, 223, 39-48.</w:t>
      </w:r>
    </w:p>
    <w:p w:rsidR="00F63FD5" w:rsidRDefault="00617750">
      <w:r>
        <w:t>Paul, M. J., &amp; Meyer, J. L. (2001). Streams in the urban landscape. Annual review of Ecology and Systematics, 32(1), 333-365.</w:t>
      </w:r>
    </w:p>
    <w:p w:rsidR="00F63FD5" w:rsidRDefault="00617750">
      <w:r>
        <w:t xml:space="preserve">Patz, J. A., </w:t>
      </w:r>
      <w:proofErr w:type="spellStart"/>
      <w:r>
        <w:t>Daszak</w:t>
      </w:r>
      <w:proofErr w:type="spellEnd"/>
      <w:r>
        <w:t>, P., Tabor, G. M., Aguirre, A. A., Pearl, M., Epstein, J</w:t>
      </w:r>
      <w:proofErr w:type="gramStart"/>
      <w:r>
        <w:t>., ...</w:t>
      </w:r>
      <w:proofErr w:type="gramEnd"/>
      <w:r>
        <w:t xml:space="preserve"> &amp; Working Group on Land Use Change Disease Emergence. (2004). Unhealthy landscapes: policy recommendations on land use change and infectious disease emergence. Environmental health perspectives, 112(10), 1092-1098.</w:t>
      </w:r>
    </w:p>
    <w:p w:rsidR="00F63FD5" w:rsidRDefault="00617750">
      <w:r>
        <w:t xml:space="preserve">Peng, C., Wang, S., Zhang, J., Lim, C. C., &amp; </w:t>
      </w:r>
      <w:proofErr w:type="spellStart"/>
      <w:r>
        <w:t>Ooi</w:t>
      </w:r>
      <w:proofErr w:type="spellEnd"/>
      <w:r>
        <w:t>, L. K. (2011, March). Sustainable In-Situ Water Resource Management Strategies in Water Scarce Urban Environment: A Case Study of Sino-Singapore Tianjin Eco City. In 2011 Asia-Pacific Power and Energy Engineering Conference (pp. 1-4). IEEE.</w:t>
      </w:r>
    </w:p>
    <w:p w:rsidR="00F63FD5" w:rsidRDefault="00617750">
      <w:r>
        <w:t>Peng, F., Wong, M. S., Wan, Y., &amp; Nichol, J. E. (2017). Modeling of urban wind ventilation using high resolution airborne LiDAR data. Computers, Environment and Urban Systems, 64, 81-90.</w:t>
      </w:r>
    </w:p>
    <w:p w:rsidR="00F63FD5" w:rsidRDefault="00617750">
      <w:proofErr w:type="spellStart"/>
      <w:r>
        <w:lastRenderedPageBreak/>
        <w:t>Perkol-Finkel</w:t>
      </w:r>
      <w:proofErr w:type="spellEnd"/>
      <w:r>
        <w:t xml:space="preserve">, S., </w:t>
      </w:r>
      <w:proofErr w:type="spellStart"/>
      <w:r>
        <w:t>Hadary</w:t>
      </w:r>
      <w:proofErr w:type="spellEnd"/>
      <w:r>
        <w:t xml:space="preserve">, T., </w:t>
      </w:r>
      <w:proofErr w:type="spellStart"/>
      <w:r>
        <w:t>Rella</w:t>
      </w:r>
      <w:proofErr w:type="spellEnd"/>
      <w:r>
        <w:t xml:space="preserve">, A., </w:t>
      </w:r>
      <w:proofErr w:type="spellStart"/>
      <w:r>
        <w:t>Shirazi</w:t>
      </w:r>
      <w:proofErr w:type="spellEnd"/>
      <w:r>
        <w:t>, R., &amp; Sella, I. (2018). Seascape architecture–incorporating ecological considerations in design of coastal and marine infrastructure. Ecological Engineering, 120, 645-654.</w:t>
      </w:r>
    </w:p>
    <w:p w:rsidR="00F63FD5" w:rsidRDefault="00617750">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139-150.</w:t>
      </w:r>
    </w:p>
    <w:p w:rsidR="00F63FD5" w:rsidRDefault="00617750">
      <w:r>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rsidR="00F63FD5" w:rsidRDefault="00617750">
      <w:proofErr w:type="spellStart"/>
      <w:r>
        <w:t>Pinheiro</w:t>
      </w:r>
      <w:proofErr w:type="spellEnd"/>
      <w:r>
        <w:t xml:space="preserve">, A. T. K., &amp; </w:t>
      </w:r>
      <w:proofErr w:type="spellStart"/>
      <w:r>
        <w:t>Hokugo</w:t>
      </w:r>
      <w:proofErr w:type="spellEnd"/>
      <w:r>
        <w:t>, A. (2019). Effectiveness of early warning and community cooperation for evacuation preparedness from mega-risk type coastal hazard in childcare centers. International journal of disaster resilience in the built environment.</w:t>
      </w:r>
    </w:p>
    <w:p w:rsidR="00F63FD5" w:rsidRDefault="00617750">
      <w:proofErr w:type="spellStart"/>
      <w:r>
        <w:t>Pinho</w:t>
      </w:r>
      <w:proofErr w:type="spellEnd"/>
      <w:r>
        <w:t xml:space="preserve">, O. S., &amp; </w:t>
      </w:r>
      <w:proofErr w:type="spellStart"/>
      <w:r>
        <w:t>Orgaz</w:t>
      </w:r>
      <w:proofErr w:type="spellEnd"/>
      <w:r>
        <w:t>, M. M. (2000). The urban heat island in a small city in coastal Portugal. International journal of biometeorology, 44(4), 198-203.</w:t>
      </w:r>
    </w:p>
    <w:p w:rsidR="00F63FD5" w:rsidRDefault="00617750">
      <w:r>
        <w:t>Pizarro, R. E. (2008). Sustainable planning for poor communities: urban design studios as a catalyst for development in Colombia. Dialogues in Urban Planning: Towards Sustainable Regions, 175.</w:t>
      </w:r>
    </w:p>
    <w:p w:rsidR="00F63FD5" w:rsidRDefault="00617750">
      <w:r>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rsidR="00F63FD5" w:rsidRDefault="00617750">
      <w:proofErr w:type="spellStart"/>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Antibodies to spotted fever group </w:t>
      </w:r>
      <w:proofErr w:type="spellStart"/>
      <w:r>
        <w:t>rickettsiae</w:t>
      </w:r>
      <w:proofErr w:type="spellEnd"/>
      <w:r>
        <w:t xml:space="preserve"> in dogs in Croatia. European journal of epidemiology, 11(4), 389-392.</w:t>
      </w:r>
    </w:p>
    <w:p w:rsidR="00F63FD5" w:rsidRDefault="00617750">
      <w:r>
        <w:t xml:space="preserve">Purvis, K. G., </w:t>
      </w:r>
      <w:proofErr w:type="spellStart"/>
      <w:r>
        <w:t>Gramling</w:t>
      </w:r>
      <w:proofErr w:type="spellEnd"/>
      <w:r>
        <w:t xml:space="preserve">, J. M., &amp; </w:t>
      </w:r>
      <w:proofErr w:type="spellStart"/>
      <w:r>
        <w:t>Murren</w:t>
      </w:r>
      <w:proofErr w:type="spellEnd"/>
      <w:r>
        <w:t>, C. J. (2015). Assessment of beach access paths on dune vegetation: diversity, abundance, and cover. Journal of Coastal Research, 31(5), 1222-1228.</w:t>
      </w:r>
    </w:p>
    <w:p w:rsidR="00F63FD5" w:rsidRDefault="00617750">
      <w:proofErr w:type="spellStart"/>
      <w:r>
        <w:t>Pushpawela</w:t>
      </w:r>
      <w:proofErr w:type="spellEnd"/>
      <w:r>
        <w:t xml:space="preserve">, B., </w:t>
      </w:r>
      <w:proofErr w:type="spellStart"/>
      <w:r>
        <w:t>Jayaratne</w:t>
      </w:r>
      <w:proofErr w:type="spellEnd"/>
      <w:r>
        <w:t xml:space="preserve">, R. &amp; </w:t>
      </w:r>
      <w:proofErr w:type="spellStart"/>
      <w:r>
        <w:t>Morawska</w:t>
      </w:r>
      <w:proofErr w:type="spellEnd"/>
      <w:r>
        <w:t>, L. (2018). Differentiating between particle formation and growth events in an urban environment. Atmospheric Chemistry and Physics, 18(15), 11171-11183.</w:t>
      </w:r>
    </w:p>
    <w:p w:rsidR="00F63FD5" w:rsidRDefault="00617750">
      <w:r>
        <w:t>Race, D., Luck, G. W., &amp; Black, R. (2010). "Patterns, drivers and implications of demographic change in rural landscapes." in Demographic change in Australia's rural landscapes (pp. 1-22). Dordrecht: Springer.</w:t>
      </w:r>
    </w:p>
    <w:p w:rsidR="00F63FD5" w:rsidRDefault="00617750">
      <w:proofErr w:type="spellStart"/>
      <w:r>
        <w:t>Ramalho</w:t>
      </w:r>
      <w:proofErr w:type="spellEnd"/>
      <w:r>
        <w:t>, C. E., &amp; Hobbs, R. J. (2012). Time for a change: dynamic urban ecology. Trends in ecology &amp; evolution, 27(3), 179-188.</w:t>
      </w:r>
    </w:p>
    <w:p w:rsidR="00F63FD5" w:rsidRDefault="00617750">
      <w:r>
        <w:t>R Core Team (2020). R: A language and environment for statistical computing. R Foundation for Statistical Computing, Vienna, Austria. URL https://www.R-project.org/.</w:t>
      </w:r>
    </w:p>
    <w:p w:rsidR="00F63FD5" w:rsidRDefault="00617750">
      <w:r>
        <w:lastRenderedPageBreak/>
        <w:t xml:space="preserve">Redman, C. L., Grove,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rsidR="00F63FD5" w:rsidRDefault="00617750">
      <w:r>
        <w:t>Rees, W. E. (1997). Urban ecosystems: The human dimension. Urban ecosystems, 1, 63–75.</w:t>
      </w:r>
    </w:p>
    <w:p w:rsidR="00F63FD5" w:rsidRDefault="00617750">
      <w:r>
        <w:rPr>
          <w:lang w:val="es-ES"/>
        </w:rPr>
        <w:t xml:space="preserve">Reyes-López, J., &amp; Carpintero, S. (2014). </w:t>
      </w:r>
      <w:r>
        <w:t xml:space="preserve">Comparison of the exotic and native ant communities (Hymenoptera: </w:t>
      </w:r>
      <w:proofErr w:type="spellStart"/>
      <w:r>
        <w:t>Formicidae</w:t>
      </w:r>
      <w:proofErr w:type="spellEnd"/>
      <w:r>
        <w:t>) in urban green areas at inland, coastal and insular sites in Spain. European Journal of Entomology, 111(3), 421.</w:t>
      </w:r>
    </w:p>
    <w:p w:rsidR="00F63FD5" w:rsidRDefault="00617750">
      <w:r>
        <w:t>Robinson, D. (2017). Broom: Convert statistical analysis objects into tidy data frames.</w:t>
      </w:r>
    </w:p>
    <w:p w:rsidR="00F63FD5" w:rsidRDefault="00617750">
      <w:proofErr w:type="spellStart"/>
      <w:r>
        <w:t>Rosenzweig</w:t>
      </w:r>
      <w:proofErr w:type="spellEnd"/>
      <w:r>
        <w:t xml:space="preserve">, B. R., </w:t>
      </w:r>
      <w:proofErr w:type="spellStart"/>
      <w:r>
        <w:t>Groffman</w:t>
      </w:r>
      <w:proofErr w:type="spellEnd"/>
      <w:r>
        <w:t xml:space="preserve">, P. M., </w:t>
      </w:r>
      <w:proofErr w:type="spellStart"/>
      <w:r>
        <w:t>Zarnoch</w:t>
      </w:r>
      <w:proofErr w:type="spellEnd"/>
      <w:r>
        <w:t xml:space="preserve">, C. B., </w:t>
      </w:r>
      <w:proofErr w:type="spellStart"/>
      <w:r>
        <w:t>Branco</w:t>
      </w:r>
      <w:proofErr w:type="spellEnd"/>
      <w:r>
        <w:t xml:space="preserve">, B. F., </w:t>
      </w:r>
      <w:proofErr w:type="spellStart"/>
      <w:r>
        <w:t>Hartig</w:t>
      </w:r>
      <w:proofErr w:type="spellEnd"/>
      <w:r>
        <w:t>, E. K., Fitzpatrick, J., ... &amp; Parris, A. (2018). Nitrogen regulation by natural systems in “unnatural” landscapes: denitrification in ultra-urban coastal ecosystems. Ecosystem Health and Sustainability, 4(9), 205-224.</w:t>
      </w:r>
    </w:p>
    <w:p w:rsidR="00F63FD5" w:rsidRDefault="00617750">
      <w:proofErr w:type="spellStart"/>
      <w:r>
        <w:t>RStudio</w:t>
      </w:r>
      <w:proofErr w:type="spellEnd"/>
      <w:r>
        <w:t xml:space="preserve"> Team (2019). </w:t>
      </w:r>
      <w:proofErr w:type="spellStart"/>
      <w:r>
        <w:t>RStudio</w:t>
      </w:r>
      <w:proofErr w:type="spellEnd"/>
      <w:r>
        <w:t xml:space="preserve">: Integrated Development for R. </w:t>
      </w:r>
      <w:proofErr w:type="spellStart"/>
      <w:r>
        <w:t>RStudio</w:t>
      </w:r>
      <w:proofErr w:type="spellEnd"/>
      <w:r>
        <w:t>, Inc., Boston, MA URL http://www.rstudio.com/.</w:t>
      </w:r>
    </w:p>
    <w:p w:rsidR="00F63FD5" w:rsidRDefault="00617750">
      <w:proofErr w:type="spellStart"/>
      <w:r>
        <w:rPr>
          <w:lang w:val="es-ES"/>
        </w:rPr>
        <w:t>Sahal</w:t>
      </w:r>
      <w:proofErr w:type="spellEnd"/>
      <w:r>
        <w:rPr>
          <w:lang w:val="es-ES"/>
        </w:rPr>
        <w:t xml:space="preserve">, A., Leone, F., &amp; </w:t>
      </w:r>
      <w:proofErr w:type="spellStart"/>
      <w:r>
        <w:rPr>
          <w:lang w:val="es-ES"/>
        </w:rPr>
        <w:t>Péroche</w:t>
      </w:r>
      <w:proofErr w:type="spellEnd"/>
      <w:r>
        <w:rPr>
          <w:lang w:val="es-ES"/>
        </w:rPr>
        <w:t xml:space="preserve">, M. (2013). </w:t>
      </w:r>
      <w:r>
        <w:t>Complementary methods to plan pedestrian evacuation of the French Riviera's beaches in case of tsunami threat: graph-and multi-agent-based modelling. Natural Hazards and Earth System Sciences, 13(7), 1735-1743.</w:t>
      </w:r>
    </w:p>
    <w:p w:rsidR="00F63FD5" w:rsidRDefault="00617750">
      <w:proofErr w:type="spellStart"/>
      <w:r>
        <w:t>Sainz-Borgo</w:t>
      </w:r>
      <w:proofErr w:type="spellEnd"/>
      <w:r>
        <w:t xml:space="preserve">,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ins w:id="636" w:author="Giorgia Graells" w:date="2021-03-27T22:12:00Z">
        <w:r>
          <w:t>-</w:t>
        </w:r>
      </w:ins>
      <w:proofErr w:type="spellStart"/>
      <w:del w:id="637" w:author="Giorgia Graells" w:date="2021-03-27T22:12:00Z">
        <w:r>
          <w:delText>‐</w:delText>
        </w:r>
      </w:del>
      <w:r>
        <w:t>Ordóñez</w:t>
      </w:r>
      <w:proofErr w:type="spellEnd"/>
      <w:r>
        <w:t>, J. C., Hernández, C</w:t>
      </w:r>
      <w:proofErr w:type="gramStart"/>
      <w:r>
        <w:t>., ...</w:t>
      </w:r>
      <w:proofErr w:type="gramEnd"/>
      <w:r>
        <w:t xml:space="preserve"> &amp; Rodríguez-Ferraro, A. (2016). Current distribution, habitat use, and breeding records of the house sparrow (Passer </w:t>
      </w:r>
      <w:proofErr w:type="spellStart"/>
      <w:r>
        <w:t>domesticus</w:t>
      </w:r>
      <w:proofErr w:type="spellEnd"/>
      <w:r>
        <w:t xml:space="preserve">) in Venezuela. </w:t>
      </w:r>
      <w:proofErr w:type="spellStart"/>
      <w:r>
        <w:t>Ornitología</w:t>
      </w:r>
      <w:proofErr w:type="spellEnd"/>
      <w:r>
        <w:t xml:space="preserve"> Neotropical, 27, 267-273.</w:t>
      </w:r>
    </w:p>
    <w:p w:rsidR="00F63FD5" w:rsidRDefault="00617750">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rsidR="00F63FD5" w:rsidRDefault="00617750">
      <w:r>
        <w:t>Santos, T., &amp; Freire, S. (2015). Testing the contribution of Worldview-2 improved spectral resolution for extracting vegetation cover in urban environments. Canadian Journal of Remote Sensing, 41(6), 505-514.</w:t>
      </w:r>
    </w:p>
    <w:p w:rsidR="00F63FD5" w:rsidRDefault="00617750">
      <w:r>
        <w:t xml:space="preserve">Schwartz, M. W., Smith, L. M., &amp; Steel, Z. L. (2013). Conservation investment for rare plants in urban environments. </w:t>
      </w:r>
      <w:proofErr w:type="spellStart"/>
      <w:r>
        <w:t>PloS</w:t>
      </w:r>
      <w:proofErr w:type="spellEnd"/>
      <w:r>
        <w:t xml:space="preserve"> one, 8(12).</w:t>
      </w:r>
    </w:p>
    <w:p w:rsidR="00F63FD5" w:rsidRDefault="00617750">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w:t>
      </w:r>
      <w:proofErr w:type="spellStart"/>
      <w:r>
        <w:t>Gustafsson</w:t>
      </w:r>
      <w:proofErr w:type="spellEnd"/>
      <w:r>
        <w:t xml:space="preserve">, L. G. (2008). The impacts of climate change and </w:t>
      </w:r>
      <w:proofErr w:type="spellStart"/>
      <w:r>
        <w:t>urbanisation</w:t>
      </w:r>
      <w:proofErr w:type="spellEnd"/>
      <w:r>
        <w:t xml:space="preserve"> on drainage in Helsingborg, Sweden: Combined sewer system. Journal of Hydrology, 350(1-2), 100-113.</w:t>
      </w:r>
    </w:p>
    <w:p w:rsidR="00F63FD5" w:rsidRDefault="00617750">
      <w:proofErr w:type="spellStart"/>
      <w:r>
        <w:t>Serre</w:t>
      </w:r>
      <w:proofErr w:type="spellEnd"/>
      <w:r>
        <w:t xml:space="preserve">, D., </w:t>
      </w:r>
      <w:proofErr w:type="spellStart"/>
      <w:r>
        <w:t>Barroca</w:t>
      </w:r>
      <w:proofErr w:type="spellEnd"/>
      <w:r>
        <w:t xml:space="preserve">, B., &amp; </w:t>
      </w:r>
      <w:proofErr w:type="spellStart"/>
      <w:r>
        <w:t>Diab</w:t>
      </w:r>
      <w:proofErr w:type="spellEnd"/>
      <w:r>
        <w:t>, Y. (2010).</w:t>
      </w:r>
      <w:bookmarkStart w:id="638" w:name="__DdeLink__1299_1055389194"/>
      <w:r>
        <w:t xml:space="preserve"> "Urban flood mitigation: Sustainable options," in The Sustainable City VI, Urban Regenerations and Sustainability</w:t>
      </w:r>
      <w:bookmarkEnd w:id="638"/>
      <w:r>
        <w:t>, 129, 299-309. Southampton: WIT press.</w:t>
      </w:r>
    </w:p>
    <w:p w:rsidR="00F63FD5" w:rsidRDefault="00617750">
      <w:proofErr w:type="spellStart"/>
      <w:r>
        <w:t>Shanquan</w:t>
      </w:r>
      <w:proofErr w:type="spellEnd"/>
      <w:r>
        <w:t>, L., Zhang, G., Yang, J., &amp; Nan, J. (2016). Multi-source characteristics of atmospheric deposition in Nanjing, China, as controlled by East Asia monsoons and urban activities. Pedosphere, 26(3), 374-385.</w:t>
      </w:r>
    </w:p>
    <w:p w:rsidR="00F63FD5" w:rsidRDefault="00617750">
      <w:r>
        <w:lastRenderedPageBreak/>
        <w:t>Shepard, E. L., Williamson, C., &amp; Windsor, S. P. (2016). Fine-scale flight strategies of gulls in urban airflows indicate risk and reward in city living. Philosophical Transactions of the Royal Society B: Biological Sciences, 371, 20150394.</w:t>
      </w:r>
    </w:p>
    <w:p w:rsidR="00F63FD5" w:rsidRDefault="00617750">
      <w:proofErr w:type="spellStart"/>
      <w:r>
        <w:t>Sherbinin</w:t>
      </w:r>
      <w:proofErr w:type="spellEnd"/>
      <w:r>
        <w:t>, A. D., Carr, D., Cassels, S., &amp; Jiang, L. (2007). Population and environment. Annual Review of Environment and Resources</w:t>
      </w:r>
      <w:proofErr w:type="gramStart"/>
      <w:r>
        <w:t>,  32</w:t>
      </w:r>
      <w:proofErr w:type="gramEnd"/>
      <w:r>
        <w:t>, 345-373.</w:t>
      </w:r>
    </w:p>
    <w:p w:rsidR="00F63FD5" w:rsidRDefault="00617750">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rsidR="00F63FD5" w:rsidRDefault="00617750">
      <w:r>
        <w:t>Smith, A. C., &amp; Munro, U. (2010). Seasonal population dynamics of the Australian White Ibis (</w:t>
      </w:r>
      <w:proofErr w:type="spellStart"/>
      <w:r>
        <w:rPr>
          <w:i/>
          <w:iCs/>
          <w:rPrChange w:id="639" w:author="Giorgia Graells" w:date="2021-03-31T14:04:00Z">
            <w:rPr/>
          </w:rPrChange>
        </w:rPr>
        <w:t>Threskiornis</w:t>
      </w:r>
      <w:proofErr w:type="spellEnd"/>
      <w:r>
        <w:rPr>
          <w:i/>
          <w:iCs/>
          <w:rPrChange w:id="640" w:author="Giorgia Graells" w:date="2021-03-31T14:04:00Z">
            <w:rPr/>
          </w:rPrChange>
        </w:rPr>
        <w:t xml:space="preserve"> </w:t>
      </w:r>
      <w:proofErr w:type="spellStart"/>
      <w:r>
        <w:rPr>
          <w:i/>
          <w:iCs/>
          <w:rPrChange w:id="641" w:author="Giorgia Graells" w:date="2021-03-31T14:04:00Z">
            <w:rPr/>
          </w:rPrChange>
        </w:rPr>
        <w:t>molucca</w:t>
      </w:r>
      <w:proofErr w:type="spellEnd"/>
      <w:r>
        <w:t>) in urban environments. Emu, 110(2), 132-136.</w:t>
      </w:r>
    </w:p>
    <w:p w:rsidR="00F63FD5" w:rsidRDefault="00617750">
      <w:r>
        <w:t xml:space="preserve">Song, X., Chang, K. T., Yang, L., &amp; </w:t>
      </w:r>
      <w:proofErr w:type="spellStart"/>
      <w:r>
        <w:t>Scheffran</w:t>
      </w:r>
      <w:proofErr w:type="spellEnd"/>
      <w:r>
        <w:t>, J. (2016). Change in environmental benefits of urban land use and its drivers in Chinese cities, 2000–2010. International journal of environmental research and public health, 13(6), 535.</w:t>
      </w:r>
    </w:p>
    <w:p w:rsidR="00F63FD5" w:rsidRDefault="00617750">
      <w:proofErr w:type="spellStart"/>
      <w:ins w:id="642" w:author="Giorgia Graells" w:date="2021-03-28T15:49:00Z">
        <w:r>
          <w:t>Stathopoulou</w:t>
        </w:r>
        <w:proofErr w:type="spellEnd"/>
        <w:r>
          <w:t xml:space="preserve">, M., &amp; </w:t>
        </w:r>
        <w:proofErr w:type="spellStart"/>
        <w:r>
          <w:t>Cartalis</w:t>
        </w:r>
        <w:proofErr w:type="spellEnd"/>
        <w:r>
          <w:t xml:space="preserve">, C. (2007). Daytime urban heat islands from Landsat ETM+ and </w:t>
        </w:r>
        <w:proofErr w:type="spellStart"/>
        <w:r>
          <w:t>Corine</w:t>
        </w:r>
        <w:proofErr w:type="spellEnd"/>
        <w:r>
          <w:t xml:space="preserve"> land cover data: An application to major cities in Greece. </w:t>
        </w:r>
        <w:r>
          <w:rPr>
            <w:i/>
          </w:rPr>
          <w:t>Solar Energy</w:t>
        </w:r>
        <w:r>
          <w:t xml:space="preserve">, </w:t>
        </w:r>
        <w:r>
          <w:rPr>
            <w:i/>
          </w:rPr>
          <w:t>81</w:t>
        </w:r>
        <w:r>
          <w:t>(3), 358-368.</w:t>
        </w:r>
      </w:ins>
    </w:p>
    <w:p w:rsidR="00F63FD5" w:rsidRDefault="00617750">
      <w:proofErr w:type="spellStart"/>
      <w:ins w:id="643" w:author="Giorgia Graells" w:date="2021-03-28T15:50:00Z">
        <w:r>
          <w:t>Storch</w:t>
        </w:r>
        <w:proofErr w:type="spellEnd"/>
        <w:r>
          <w:t xml:space="preserve">, H., &amp; </w:t>
        </w:r>
        <w:proofErr w:type="spellStart"/>
        <w:r>
          <w:t>Downes</w:t>
        </w:r>
        <w:proofErr w:type="spellEnd"/>
        <w:r>
          <w:t>, N. K. (2011). A scenario-based approach to assess Ho Chi Minh City’s urban development strategies against the impact of climate change. Cities, 28(6), 517-526.</w:t>
        </w:r>
      </w:ins>
    </w:p>
    <w:p w:rsidR="00F63FD5" w:rsidRDefault="00617750">
      <w:r>
        <w:t xml:space="preserve">Su, X., Liu, T., </w:t>
      </w:r>
      <w:proofErr w:type="spellStart"/>
      <w:r>
        <w:t>Beheshti</w:t>
      </w:r>
      <w:proofErr w:type="spellEnd"/>
      <w:r>
        <w:t xml:space="preserve">, M., &amp; </w:t>
      </w:r>
      <w:proofErr w:type="spellStart"/>
      <w:r>
        <w:t>Prigiobbe</w:t>
      </w:r>
      <w:proofErr w:type="spellEnd"/>
      <w:r>
        <w:t>, V. (2019). Relationship between infiltration, sewer rehabilitation, and groundwater flooding in coastal urban areas. Environmental Science and Pollution Research, 1-11.</w:t>
      </w:r>
    </w:p>
    <w:p w:rsidR="00F63FD5" w:rsidRDefault="00617750">
      <w:proofErr w:type="spellStart"/>
      <w:r>
        <w:t>Sukopp</w:t>
      </w:r>
      <w:proofErr w:type="spellEnd"/>
      <w:r>
        <w:t>, H. (1998). "Urban ecology—scientific and practical aspects," in Urban ecology (pp. 3-16). Berlin:  Springer.</w:t>
      </w:r>
    </w:p>
    <w:p w:rsidR="00F63FD5" w:rsidRDefault="00617750">
      <w:proofErr w:type="spellStart"/>
      <w:r>
        <w:t>Surjan</w:t>
      </w:r>
      <w:proofErr w:type="spellEnd"/>
      <w:r>
        <w:t>, A. K., &amp; Shaw, R.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rsidR="00F63FD5" w:rsidRDefault="00617750">
      <w:r>
        <w:t xml:space="preserve">Sutton-Grier AE, </w:t>
      </w:r>
      <w:proofErr w:type="spellStart"/>
      <w:r>
        <w:t>Wowk</w:t>
      </w:r>
      <w:proofErr w:type="spellEnd"/>
      <w:r>
        <w:t xml:space="preserve"> K, &amp; Bamford H. 2015. Future of our coasts: The potential for natural and hybrid infrastructure to enhance the resilience of our coastal communities, economies and ecosystems. Environmental Science &amp; Policy, 51, 137-148.</w:t>
      </w:r>
    </w:p>
    <w:p w:rsidR="00F63FD5" w:rsidRDefault="00617750">
      <w:del w:id="644" w:author="Giorgia Graells" w:date="2021-03-28T15:50:00Z">
        <w:r>
          <w:delText>Storch, H., &amp; Downes, N. K. (2011). A scenario-based approach to assess Ho Chi Minh City’s urban development strategies against the impact of climate change. Cities, 28(6), 517-526.</w:delText>
        </w:r>
      </w:del>
    </w:p>
    <w:p w:rsidR="00F63FD5" w:rsidRDefault="00617750">
      <w:r>
        <w:t>Tait, C. J., Daniels, C. B., &amp; Hill, R. S. (2005). Changes in species assemblages within the Adelaide metropolitan area, Australia, 1836–2002. Ecological Applications, 15(1), 346-359.</w:t>
      </w:r>
    </w:p>
    <w:p w:rsidR="00F63FD5" w:rsidRDefault="00617750">
      <w:proofErr w:type="spellStart"/>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D</w:t>
      </w:r>
      <w:proofErr w:type="gramStart"/>
      <w:r>
        <w:t>., ...</w:t>
      </w:r>
      <w:proofErr w:type="gramEnd"/>
      <w:r>
        <w:t xml:space="preserve"> &amp; </w:t>
      </w:r>
      <w:proofErr w:type="spellStart"/>
      <w:r>
        <w:t>Mihalopoulos</w:t>
      </w:r>
      <w:proofErr w:type="spellEnd"/>
      <w:r>
        <w:t xml:space="preserve">,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p>
    <w:p w:rsidR="00F63FD5" w:rsidRDefault="00617750">
      <w:proofErr w:type="spellStart"/>
      <w:r>
        <w:lastRenderedPageBreak/>
        <w:t>Torresan</w:t>
      </w:r>
      <w:proofErr w:type="spellEnd"/>
      <w:r>
        <w:t xml:space="preserve">, S., </w:t>
      </w:r>
      <w:proofErr w:type="spellStart"/>
      <w:r>
        <w:t>Critto</w:t>
      </w:r>
      <w:proofErr w:type="spellEnd"/>
      <w:r>
        <w:t xml:space="preserve">, A., </w:t>
      </w:r>
      <w:proofErr w:type="spellStart"/>
      <w:r>
        <w:t>Dalla</w:t>
      </w:r>
      <w:proofErr w:type="spellEnd"/>
      <w:r>
        <w:t xml:space="preserve"> Valle, M., Harvey, N., &amp; </w:t>
      </w:r>
      <w:proofErr w:type="spellStart"/>
      <w:r>
        <w:t>Marcomini</w:t>
      </w:r>
      <w:proofErr w:type="spellEnd"/>
      <w:r>
        <w:t>, A. (2008). Assessing coastal vulnerability to climate change: comparing segmentation at global and regional scales. Sustainability Science, 3(1), 45-65.</w:t>
      </w:r>
    </w:p>
    <w:p w:rsidR="00F63FD5" w:rsidRDefault="00617750">
      <w:proofErr w:type="spellStart"/>
      <w:r>
        <w:t>Tu</w:t>
      </w:r>
      <w:proofErr w:type="spellEnd"/>
      <w:r>
        <w:t>, W., &amp; Shi, C. (2006). Urban environmental management in Shanghai: achievements, problems, and prospects. Environmental Management, 37(3), 307-321.</w:t>
      </w:r>
    </w:p>
    <w:p w:rsidR="00F63FD5" w:rsidRDefault="00617750">
      <w:proofErr w:type="spellStart"/>
      <w:ins w:id="645" w:author="Giorgia Graells" w:date="2021-03-31T00:58:00Z">
        <w:r>
          <w:t>Tzortzakaki</w:t>
        </w:r>
        <w:proofErr w:type="spellEnd"/>
        <w:r>
          <w:t xml:space="preserve">, O., Kati, V., </w:t>
        </w:r>
        <w:proofErr w:type="spellStart"/>
        <w:r>
          <w:t>Kassara</w:t>
        </w:r>
        <w:proofErr w:type="spellEnd"/>
        <w:r>
          <w:t xml:space="preserve">, C., </w:t>
        </w:r>
        <w:proofErr w:type="spellStart"/>
        <w:r>
          <w:t>Tietze</w:t>
        </w:r>
        <w:proofErr w:type="spellEnd"/>
        <w:r>
          <w:t xml:space="preserve">, D. T., &amp; </w:t>
        </w:r>
        <w:proofErr w:type="spellStart"/>
        <w:r>
          <w:t>Giokas</w:t>
        </w:r>
        <w:proofErr w:type="spellEnd"/>
        <w:r>
          <w:t>, S. (2018). Seasonal patterns of urban bird diversity in a Mediterranean coastal city: the positive role of open green spaces. Urban ecosystems, 21(1), 27-39.</w:t>
        </w:r>
      </w:ins>
    </w:p>
    <w:p w:rsidR="00F63FD5" w:rsidRDefault="00617750">
      <w:proofErr w:type="spellStart"/>
      <w:r>
        <w:t>Tzoulas</w:t>
      </w:r>
      <w:proofErr w:type="spellEnd"/>
      <w:r>
        <w:t xml:space="preserve">, K., </w:t>
      </w:r>
      <w:proofErr w:type="spellStart"/>
      <w:r>
        <w:t>Korpela</w:t>
      </w:r>
      <w:proofErr w:type="spellEnd"/>
      <w:r>
        <w:t xml:space="preserve">, K., Venn,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rsidR="00F63FD5" w:rsidRDefault="00617750">
      <w:r>
        <w:t>Ulrich, R. S. (1984). View through a window may influence recovery from surgery. Science 224, 420–1.</w:t>
      </w:r>
    </w:p>
    <w:p w:rsidR="00F63FD5" w:rsidRDefault="00617750">
      <w:r>
        <w:t>United Nations. (2017). Concept paper. Partnership dialogue 2: Managing, protecting, conserving and restoring marine and coastal ecosystems.</w:t>
      </w:r>
    </w:p>
    <w:p w:rsidR="00F63FD5" w:rsidRDefault="00617750">
      <w:r>
        <w:t>United Nations. Department of Economics and Social Affairs Population Dynamics.  (2014). World urbanization prospects: The 2014 revision. Highlights.</w:t>
      </w:r>
    </w:p>
    <w:p w:rsidR="00F63FD5" w:rsidRDefault="00617750">
      <w:r>
        <w:t>United Nations. Department of Economics and Social Affairs Population Dynamics. (2018). World urbanization prospects: The 2018 revision. Key facts.</w:t>
      </w:r>
    </w:p>
    <w:p w:rsidR="00F63FD5" w:rsidRDefault="00617750">
      <w:r>
        <w:t>United Nations. Department of Economics and Social Affairs Population Dynamics. 2019. World population prospects: Download Files. https://population.un.org/wpp/Download/Standard/CSV/</w:t>
      </w:r>
    </w:p>
    <w:p w:rsidR="00F63FD5" w:rsidRDefault="00617750">
      <w:r>
        <w:rPr>
          <w:lang w:val="es-ES"/>
        </w:rPr>
        <w:t xml:space="preserve">Van </w:t>
      </w:r>
      <w:proofErr w:type="spellStart"/>
      <w:r>
        <w:rPr>
          <w:lang w:val="es-ES"/>
        </w:rPr>
        <w:t>Kamp</w:t>
      </w:r>
      <w:proofErr w:type="spellEnd"/>
      <w:r>
        <w:rPr>
          <w:lang w:val="es-ES"/>
        </w:rPr>
        <w:t xml:space="preserve">, I., </w:t>
      </w:r>
      <w:proofErr w:type="spellStart"/>
      <w:r>
        <w:rPr>
          <w:lang w:val="es-ES"/>
        </w:rPr>
        <w:t>Leidelmeijer</w:t>
      </w:r>
      <w:proofErr w:type="spellEnd"/>
      <w:r>
        <w:rPr>
          <w:lang w:val="es-ES"/>
        </w:rPr>
        <w:t xml:space="preserve">, K., </w:t>
      </w:r>
      <w:proofErr w:type="spellStart"/>
      <w:r>
        <w:rPr>
          <w:lang w:val="es-ES"/>
        </w:rPr>
        <w:t>Marsman</w:t>
      </w:r>
      <w:proofErr w:type="spellEnd"/>
      <w:r>
        <w:rPr>
          <w:lang w:val="es-ES"/>
        </w:rPr>
        <w:t xml:space="preserve">, G., &amp; De </w:t>
      </w:r>
      <w:proofErr w:type="spellStart"/>
      <w:r>
        <w:rPr>
          <w:lang w:val="es-ES"/>
        </w:rPr>
        <w:t>Hollander</w:t>
      </w:r>
      <w:proofErr w:type="spellEnd"/>
      <w:r>
        <w:rPr>
          <w:lang w:val="es-ES"/>
        </w:rPr>
        <w:t xml:space="preserve">, A. (2003). </w:t>
      </w:r>
      <w:r>
        <w:t>Urban environmental quality and human well-being: Towards a conceptual framework and demarcation of concepts; a literature study. Landscape and urban planning, 65(1-2), 5-18.</w:t>
      </w:r>
    </w:p>
    <w:p w:rsidR="00F63FD5" w:rsidRDefault="00617750">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 in a ceramic cluster (NE Spain): Proposal of a new quality index for PM10, As, Cd, Ni and </w:t>
      </w:r>
      <w:proofErr w:type="spellStart"/>
      <w:r>
        <w:t>Pb</w:t>
      </w:r>
      <w:proofErr w:type="spellEnd"/>
      <w:r>
        <w:t>. Journal of Environmental Management, 108, 92-101.</w:t>
      </w:r>
    </w:p>
    <w:p w:rsidR="00F63FD5" w:rsidRDefault="00617750">
      <w:r>
        <w:rPr>
          <w:lang w:val="es-ES"/>
        </w:rPr>
        <w:t xml:space="preserve">Videla, H. A., &amp; Herrera, L. K. (2017). </w:t>
      </w:r>
      <w:r>
        <w:t xml:space="preserve">"A comparative study on </w:t>
      </w:r>
      <w:proofErr w:type="spellStart"/>
      <w:r>
        <w:t>biodeterioration</w:t>
      </w:r>
      <w:proofErr w:type="spellEnd"/>
      <w:r>
        <w:t xml:space="preserve"> and weathering effects in three sites of the Latin American cultural heritage," in Molecular Biology and Cultural Heritage (pp. 253-258). Routledge.</w:t>
      </w:r>
    </w:p>
    <w:p w:rsidR="00F63FD5" w:rsidRDefault="00617750">
      <w:pPr>
        <w:rPr>
          <w:lang w:val="es-ES"/>
        </w:rPr>
      </w:pPr>
      <w:proofErr w:type="spellStart"/>
      <w:r>
        <w:t>Villagra</w:t>
      </w:r>
      <w:proofErr w:type="spellEnd"/>
      <w:r>
        <w:t xml:space="preserve">, P., Herrmann, G., Quintana, C., &amp; Sepúlveda, R. D. (2016). Resilience thinking and urban planning in a coastal environment at risks of tsunamis: the case study of </w:t>
      </w:r>
      <w:proofErr w:type="spellStart"/>
      <w:r>
        <w:t>Mehuín</w:t>
      </w:r>
      <w:proofErr w:type="spellEnd"/>
      <w:r>
        <w:t xml:space="preserve">, Chile. </w:t>
      </w:r>
      <w:r>
        <w:rPr>
          <w:lang w:val="es-ES"/>
        </w:rPr>
        <w:t>Revista de Geografía Norte Grande, (64), 63-82.</w:t>
      </w:r>
    </w:p>
    <w:p w:rsidR="00F63FD5" w:rsidRDefault="00617750">
      <w:proofErr w:type="spellStart"/>
      <w:r>
        <w:rPr>
          <w:lang w:val="es-ES"/>
        </w:rPr>
        <w:t>Vitousek</w:t>
      </w:r>
      <w:proofErr w:type="spellEnd"/>
      <w:r>
        <w:rPr>
          <w:lang w:val="es-ES"/>
        </w:rPr>
        <w:t xml:space="preserve">, S., </w:t>
      </w:r>
      <w:proofErr w:type="spellStart"/>
      <w:r>
        <w:rPr>
          <w:lang w:val="es-ES"/>
        </w:rPr>
        <w:t>Barnard</w:t>
      </w:r>
      <w:proofErr w:type="spellEnd"/>
      <w:r>
        <w:rPr>
          <w:lang w:val="es-ES"/>
        </w:rPr>
        <w:t xml:space="preserve">, P. L., </w:t>
      </w:r>
      <w:proofErr w:type="spellStart"/>
      <w:r>
        <w:rPr>
          <w:lang w:val="es-ES"/>
        </w:rPr>
        <w:t>Fletcher</w:t>
      </w:r>
      <w:proofErr w:type="spellEnd"/>
      <w:r>
        <w:rPr>
          <w:lang w:val="es-ES"/>
        </w:rPr>
        <w:t xml:space="preserve">, C. H., </w:t>
      </w:r>
      <w:proofErr w:type="spellStart"/>
      <w:r>
        <w:rPr>
          <w:lang w:val="es-ES"/>
        </w:rPr>
        <w:t>Frazer</w:t>
      </w:r>
      <w:proofErr w:type="spellEnd"/>
      <w:r>
        <w:rPr>
          <w:lang w:val="es-ES"/>
        </w:rPr>
        <w:t xml:space="preserve">, N., Erikson, L., &amp; </w:t>
      </w:r>
      <w:proofErr w:type="spellStart"/>
      <w:r>
        <w:rPr>
          <w:lang w:val="es-ES"/>
        </w:rPr>
        <w:t>Storlazzi</w:t>
      </w:r>
      <w:proofErr w:type="spellEnd"/>
      <w:r>
        <w:rPr>
          <w:lang w:val="es-ES"/>
        </w:rPr>
        <w:t xml:space="preserve">, C. D. (2017). </w:t>
      </w:r>
      <w:r>
        <w:t xml:space="preserve">Doubling of coastal flooding frequency within decades due to sea-level rise. </w:t>
      </w:r>
      <w:r>
        <w:rPr>
          <w:i/>
        </w:rPr>
        <w:t>Scientific reports</w:t>
      </w:r>
      <w:r>
        <w:t xml:space="preserve">, </w:t>
      </w:r>
      <w:r>
        <w:rPr>
          <w:i/>
        </w:rPr>
        <w:t>7</w:t>
      </w:r>
      <w:r>
        <w:t>(1), 1-9.</w:t>
      </w:r>
    </w:p>
    <w:p w:rsidR="00F63FD5" w:rsidRDefault="00617750">
      <w:proofErr w:type="spellStart"/>
      <w:r>
        <w:lastRenderedPageBreak/>
        <w:t>Vye</w:t>
      </w:r>
      <w:proofErr w:type="spellEnd"/>
      <w:r>
        <w:t>, D., &amp; Rousseaux, F. (2010). Evaluation of urban planning strategies with a versatile urban growth model. The Sustainable City VI: Urban Regeneration and Sustainability, 6, 227.</w:t>
      </w:r>
    </w:p>
    <w:p w:rsidR="00F63FD5" w:rsidRDefault="00617750">
      <w:r>
        <w:t xml:space="preserve">Walsh, C. J., Roy, A. H.,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rsidR="00F63FD5" w:rsidRDefault="00617750">
      <w:r>
        <w:t>Wang, Z. (2010). Mechanisms of cadmium toxicity to various trophic saltwater organisms. Nova Science Publishers.</w:t>
      </w:r>
    </w:p>
    <w:p w:rsidR="00F63FD5" w:rsidRDefault="00617750">
      <w:r>
        <w:t xml:space="preserve">Washburn, B. E., Bernhardt, G. E., </w:t>
      </w:r>
      <w:proofErr w:type="spellStart"/>
      <w:r>
        <w:t>Kutschbach-Brohl</w:t>
      </w:r>
      <w:proofErr w:type="spellEnd"/>
      <w:r>
        <w:t xml:space="preserve">, L., </w:t>
      </w:r>
      <w:proofErr w:type="spellStart"/>
      <w:r>
        <w:t>Chipman</w:t>
      </w:r>
      <w:proofErr w:type="spellEnd"/>
      <w:r>
        <w:t xml:space="preserve">, R. B., &amp; </w:t>
      </w:r>
      <w:proofErr w:type="spellStart"/>
      <w:r>
        <w:t>Francoeur</w:t>
      </w:r>
      <w:proofErr w:type="spellEnd"/>
      <w:r>
        <w:t xml:space="preserve">, L. C. (2013). </w:t>
      </w:r>
      <w:proofErr w:type="spellStart"/>
      <w:r>
        <w:rPr>
          <w:lang w:val="es-ES"/>
        </w:rPr>
        <w:t>Foraging</w:t>
      </w:r>
      <w:proofErr w:type="spellEnd"/>
      <w:r>
        <w:rPr>
          <w:lang w:val="es-ES"/>
        </w:rPr>
        <w:t xml:space="preserve"> </w:t>
      </w:r>
      <w:proofErr w:type="spellStart"/>
      <w:r>
        <w:rPr>
          <w:lang w:val="es-ES"/>
        </w:rPr>
        <w:t>Ecology</w:t>
      </w:r>
      <w:proofErr w:type="spellEnd"/>
      <w:r>
        <w:rPr>
          <w:lang w:val="es-ES"/>
        </w:rPr>
        <w:t xml:space="preserve"> of </w:t>
      </w:r>
      <w:proofErr w:type="spellStart"/>
      <w:r>
        <w:rPr>
          <w:lang w:val="es-ES"/>
        </w:rPr>
        <w:t>Four</w:t>
      </w:r>
      <w:proofErr w:type="spellEnd"/>
      <w:r>
        <w:rPr>
          <w:lang w:val="es-ES"/>
        </w:rPr>
        <w:t xml:space="preserve"> </w:t>
      </w:r>
      <w:proofErr w:type="spellStart"/>
      <w:r>
        <w:rPr>
          <w:lang w:val="es-ES"/>
        </w:rPr>
        <w:t>Gull</w:t>
      </w:r>
      <w:proofErr w:type="spellEnd"/>
      <w:r>
        <w:rPr>
          <w:lang w:val="es-ES"/>
        </w:rPr>
        <w:t xml:space="preserve"> </w:t>
      </w:r>
      <w:proofErr w:type="spellStart"/>
      <w:r>
        <w:rPr>
          <w:lang w:val="es-ES"/>
        </w:rPr>
        <w:t>Species</w:t>
      </w:r>
      <w:proofErr w:type="spellEnd"/>
      <w:r>
        <w:rPr>
          <w:lang w:val="es-ES"/>
        </w:rPr>
        <w:t xml:space="preserve"> at a Coastal-</w:t>
      </w:r>
      <w:proofErr w:type="spellStart"/>
      <w:r>
        <w:rPr>
          <w:lang w:val="es-ES"/>
        </w:rPr>
        <w:t>Urban</w:t>
      </w:r>
      <w:proofErr w:type="spellEnd"/>
      <w:r>
        <w:rPr>
          <w:lang w:val="es-ES"/>
        </w:rPr>
        <w:t xml:space="preserve"> Interface: Ecología de Forrajeo de Cuatro Especies de Gaviota en una Interface Costera-Urbana. </w:t>
      </w:r>
      <w:r>
        <w:t>The Condor, 115(1), 67-76.</w:t>
      </w:r>
    </w:p>
    <w:p w:rsidR="00F63FD5" w:rsidRDefault="00617750">
      <w:r>
        <w:t>Watson, J. (2015). Practical precautions, reasonable responses: How South Australia's planning regime adapts to the coastal impacts of climate change. Environmental and Planning Law Journal, 32, 256-277.</w:t>
      </w:r>
    </w:p>
    <w:p w:rsidR="00F63FD5" w:rsidRDefault="00617750">
      <w:r>
        <w:t xml:space="preserve">Watson, D., &amp; Adams, M. (2010). Design for flooding: Architecture, landscape, and urban design for resilience to climate change. John </w:t>
      </w:r>
      <w:proofErr w:type="spellStart"/>
      <w:r>
        <w:t>wiley</w:t>
      </w:r>
      <w:proofErr w:type="spellEnd"/>
      <w:r>
        <w:t xml:space="preserve"> &amp; sons.</w:t>
      </w:r>
    </w:p>
    <w:p w:rsidR="00F63FD5" w:rsidRDefault="00617750">
      <w:r>
        <w:t xml:space="preserve">Way, J. G., Ortega, I. M., &amp; Strauss, E. G. (2004). Movement and activity patterns of eastern coyotes in a coastal, suburban environment. </w:t>
      </w:r>
      <w:r>
        <w:rPr>
          <w:i/>
        </w:rPr>
        <w:t>Northeastern Naturalist</w:t>
      </w:r>
      <w:r>
        <w:t xml:space="preserve">, </w:t>
      </w:r>
      <w:r>
        <w:rPr>
          <w:i/>
        </w:rPr>
        <w:t>11</w:t>
      </w:r>
      <w:r>
        <w:t>(3), 237-254.</w:t>
      </w:r>
    </w:p>
    <w:p w:rsidR="00F63FD5" w:rsidRDefault="00617750">
      <w:r>
        <w:t>Weinstein, M. P. (2009). The road ahead: The sustainability transition and coastal research. Estuaries and Coasts, 32, 1044–53.</w:t>
      </w:r>
    </w:p>
    <w:p w:rsidR="00F63FD5" w:rsidRDefault="00617750">
      <w:proofErr w:type="spellStart"/>
      <w:r>
        <w:t>Whisson</w:t>
      </w:r>
      <w:proofErr w:type="spellEnd"/>
      <w:r>
        <w:t>, D. A., Weston, M. A., &amp; Shannon, K. (2015). Home range, habitat use and movements by the little raven (</w:t>
      </w:r>
      <w:proofErr w:type="spellStart"/>
      <w:r>
        <w:t>Corvus</w:t>
      </w:r>
      <w:proofErr w:type="spellEnd"/>
      <w:r>
        <w:t xml:space="preserve"> </w:t>
      </w:r>
      <w:proofErr w:type="spellStart"/>
      <w:r>
        <w:t>mellori</w:t>
      </w:r>
      <w:proofErr w:type="spellEnd"/>
      <w:r>
        <w:t xml:space="preserve">) in a coastal </w:t>
      </w:r>
      <w:proofErr w:type="spellStart"/>
      <w:r>
        <w:t>peri</w:t>
      </w:r>
      <w:proofErr w:type="spellEnd"/>
      <w:r>
        <w:t>-urban landscape. Wildlife research, 42(6), 500-508.</w:t>
      </w:r>
    </w:p>
    <w:p w:rsidR="00F63FD5" w:rsidRDefault="00617750">
      <w:r>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 H. (2013). Feelings of restoration from recent nature visits. Journal of Environmental Psychology, 35, 40-51.</w:t>
      </w:r>
    </w:p>
    <w:p w:rsidR="00F63FD5" w:rsidRDefault="00617750">
      <w:r>
        <w:t>Wickham, H. (2009). Ggplot2: Elegant graphics for data analysis. Springer-</w:t>
      </w:r>
      <w:proofErr w:type="spellStart"/>
      <w:r>
        <w:t>Verlag</w:t>
      </w:r>
      <w:proofErr w:type="spellEnd"/>
      <w:r>
        <w:t xml:space="preserve"> New York.</w:t>
      </w:r>
    </w:p>
    <w:p w:rsidR="00F63FD5" w:rsidRDefault="00617750">
      <w:r>
        <w:t xml:space="preserve">Wickham, H., &amp; Wickham, M. H. (2017a). Package </w:t>
      </w:r>
      <w:proofErr w:type="spellStart"/>
      <w:r>
        <w:t>tidyverse</w:t>
      </w:r>
      <w:proofErr w:type="spellEnd"/>
      <w:r>
        <w:t>. Easily Install and Load the ‘</w:t>
      </w:r>
      <w:proofErr w:type="spellStart"/>
      <w:r>
        <w:t>Tidyverse</w:t>
      </w:r>
      <w:proofErr w:type="spellEnd"/>
      <w:r>
        <w:t>.</w:t>
      </w:r>
    </w:p>
    <w:p w:rsidR="00F63FD5" w:rsidRDefault="00617750">
      <w:r>
        <w:t xml:space="preserve">Wickham, H. (2017b). </w:t>
      </w:r>
      <w:proofErr w:type="spellStart"/>
      <w:proofErr w:type="gramStart"/>
      <w:r>
        <w:t>stringr</w:t>
      </w:r>
      <w:proofErr w:type="spellEnd"/>
      <w:proofErr w:type="gramEnd"/>
      <w:r>
        <w:t>: Simple, consistent wrappers for common string operations. R package version, 1(0).</w:t>
      </w:r>
    </w:p>
    <w:p w:rsidR="00F63FD5" w:rsidRDefault="00617750">
      <w:r>
        <w:t xml:space="preserve">Wickham, H., Francois, R., Henry, L., &amp; Müller, K. (2015). </w:t>
      </w:r>
      <w:proofErr w:type="spellStart"/>
      <w:proofErr w:type="gramStart"/>
      <w:r>
        <w:t>dplyr</w:t>
      </w:r>
      <w:proofErr w:type="spellEnd"/>
      <w:proofErr w:type="gramEnd"/>
      <w:r>
        <w:t>: A grammar of data manipulation. R package version 0.4, 3.</w:t>
      </w:r>
    </w:p>
    <w:p w:rsidR="00F63FD5" w:rsidRDefault="00617750">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w:t>
      </w:r>
      <w:proofErr w:type="gramStart"/>
      <w:r>
        <w:t>., ...</w:t>
      </w:r>
      <w:proofErr w:type="gramEnd"/>
      <w:r>
        <w:t xml:space="preserve"> &amp; Porch, A. (2016, May). What the deep sea can tell us about microwaves. In 2016 IEEE MTT-S International Microwave Symposium (IMS) (pp. 1-4). IEEE.</w:t>
      </w:r>
    </w:p>
    <w:p w:rsidR="00F63FD5" w:rsidRDefault="00617750">
      <w:proofErr w:type="spellStart"/>
      <w:r>
        <w:t>Winzer</w:t>
      </w:r>
      <w:proofErr w:type="spellEnd"/>
      <w:r>
        <w:t xml:space="preserve">, L. F., </w:t>
      </w:r>
      <w:proofErr w:type="spellStart"/>
      <w:r>
        <w:t>Berthon</w:t>
      </w:r>
      <w:proofErr w:type="spellEnd"/>
      <w:r>
        <w:t xml:space="preserve">,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survey based insights to its geographical distribution, host species, impacts and management in Australia. Biological Invasions, 21(4), 1215-1225.</w:t>
      </w:r>
    </w:p>
    <w:p w:rsidR="00F63FD5" w:rsidRDefault="00617750">
      <w:proofErr w:type="spellStart"/>
      <w:r>
        <w:lastRenderedPageBreak/>
        <w:t>Wolch</w:t>
      </w:r>
      <w:proofErr w:type="spellEnd"/>
      <w:r>
        <w:t>, J. R., Byrne, J., &amp; Newell, J. P. (2014). Urban green space, public health, and environmental justice: The challenge of making cities ‘just green enough’. Landscape and urban planning, 125, 234-244.</w:t>
      </w:r>
    </w:p>
    <w:p w:rsidR="00F63FD5" w:rsidRDefault="00617750">
      <w:proofErr w:type="spellStart"/>
      <w:r>
        <w:t>Wolsko</w:t>
      </w:r>
      <w:proofErr w:type="spellEnd"/>
      <w:r>
        <w:t>, C., &amp; Marino, E. (2016). Disasters, migrations, and the unintended consequences of urbanization: What’s the harm in getting out of harm’s way</w:t>
      </w:r>
      <w:proofErr w:type="gramStart"/>
      <w:r>
        <w:t>?.</w:t>
      </w:r>
      <w:proofErr w:type="gramEnd"/>
      <w:r>
        <w:t xml:space="preserve"> Population and Environment, 37(4), 411-428.</w:t>
      </w:r>
    </w:p>
    <w:p w:rsidR="00F63FD5" w:rsidRDefault="00617750">
      <w:r>
        <w:t>Wong, T. C. (2011). "Eco-cities in China: Pearls in the sea of degrading urban environments</w:t>
      </w:r>
      <w:proofErr w:type="gramStart"/>
      <w:r>
        <w:t>?,</w:t>
      </w:r>
      <w:proofErr w:type="gramEnd"/>
      <w:r>
        <w:t>" in Eco-city Planning (pp. 131-150). Dordrecht: Springer.</w:t>
      </w:r>
    </w:p>
    <w:p w:rsidR="00F63FD5" w:rsidRDefault="00617750">
      <w:r>
        <w:t>Wu, J. J. (2008). Making the case for landscape ecology an effective approach to urban sustainability. Landscape journal, 27(1), 41-50.</w:t>
      </w:r>
    </w:p>
    <w:p w:rsidR="00F63FD5" w:rsidRDefault="00617750">
      <w:r>
        <w:t>Wu, J. 2014. Urban ecology and sustainability: The state-of-the-science and future directions. Landscape and urban planning, 125, 209-221.</w:t>
      </w:r>
    </w:p>
    <w:p w:rsidR="00F63FD5" w:rsidRDefault="00617750">
      <w:r>
        <w:t>Wu, W. (2007). Coastline evolution monitoring and estimation—a case study in the region of Nouakchott, Mauritania. International Journal of Remote Sensing, 28(24), 5461-5484.</w:t>
      </w:r>
    </w:p>
    <w:p w:rsidR="00F63FD5" w:rsidRDefault="00617750">
      <w:bookmarkStart w:id="646" w:name="__DdeLink__1253_2576022028"/>
      <w:r>
        <w:t>Yamazaki</w:t>
      </w:r>
      <w:bookmarkEnd w:id="646"/>
      <w:r>
        <w:t xml:space="preserve">, K., </w:t>
      </w:r>
      <w:proofErr w:type="spellStart"/>
      <w:r>
        <w:t>Kitamoto</w:t>
      </w:r>
      <w:proofErr w:type="spellEnd"/>
      <w:r>
        <w:t xml:space="preserve">, T., </w:t>
      </w:r>
      <w:proofErr w:type="spellStart"/>
      <w:r>
        <w:t>Yariyama</w:t>
      </w:r>
      <w:proofErr w:type="spellEnd"/>
      <w:r>
        <w:t xml:space="preserve">, Y., &amp; </w:t>
      </w:r>
      <w:proofErr w:type="spellStart"/>
      <w:r>
        <w:t>Sugiura</w:t>
      </w:r>
      <w:proofErr w:type="spellEnd"/>
      <w:r>
        <w:t xml:space="preserve">, S. (2007). An analysis of spatial distribution in the exotic slug caterpillar </w:t>
      </w:r>
      <w:proofErr w:type="spellStart"/>
      <w:r>
        <w:rPr>
          <w:i/>
          <w:iCs/>
          <w:rPrChange w:id="647" w:author="Giorgia Graells" w:date="2021-03-31T15:22:00Z">
            <w:rPr/>
          </w:rPrChange>
        </w:rPr>
        <w:t>Parasa</w:t>
      </w:r>
      <w:proofErr w:type="spellEnd"/>
      <w:r>
        <w:rPr>
          <w:i/>
          <w:iCs/>
          <w:rPrChange w:id="648" w:author="Giorgia Graells" w:date="2021-03-31T15:22:00Z">
            <w:rPr/>
          </w:rPrChange>
        </w:rPr>
        <w:t xml:space="preserve"> </w:t>
      </w:r>
      <w:proofErr w:type="spellStart"/>
      <w:r>
        <w:rPr>
          <w:i/>
          <w:iCs/>
          <w:rPrChange w:id="649" w:author="Giorgia Graells" w:date="2021-03-31T15:22:00Z">
            <w:rPr/>
          </w:rPrChange>
        </w:rP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 193-199.</w:t>
      </w:r>
    </w:p>
    <w:p w:rsidR="00F63FD5" w:rsidRDefault="00617750">
      <w:r>
        <w:t>Yin, J., Lin, N., &amp; Yu, D. (2016). Coupled modeling of storm surge and coastal inundation: A case study in New York City during Hurricane Sandy. Water Resources Research, 52(11), 8685-8699.</w:t>
      </w:r>
    </w:p>
    <w:p w:rsidR="00F63FD5" w:rsidRDefault="00617750">
      <w:r>
        <w:t>Yu, W., Zhang, Y., Zhou, W., Wang, W., &amp; Tang, R. (2019). Urban expansion in Shenzhen since 1970s: A retrospect of change from a village to a megacity from the space. Physics and Chemistry of the Earth, Parts A/B/C, 110, 21-30.</w:t>
      </w:r>
    </w:p>
    <w:p w:rsidR="00F63FD5" w:rsidRDefault="00617750">
      <w:r>
        <w:t xml:space="preserve">Zhang, L., Xia, Y. P., Wu, Q., She, L. F., Li, H., &amp; </w:t>
      </w:r>
      <w:proofErr w:type="spellStart"/>
      <w:r>
        <w:t>Ruan</w:t>
      </w:r>
      <w:proofErr w:type="spellEnd"/>
      <w:r>
        <w:t xml:space="preserve">, T. L. (2014). "Original design and ecological recreation: a comparative analysis of wetland parks in the </w:t>
      </w:r>
      <w:proofErr w:type="spellStart"/>
      <w:r>
        <w:t>Yangtse</w:t>
      </w:r>
      <w:proofErr w:type="spellEnd"/>
      <w:r>
        <w:t xml:space="preserve"> River Delta area," in XXIX International Horticultural Congress on Horticulture: Sustaining Lives, Livelihoods and Landscapes (IHC2014): V 1108 (pp. 241-248).</w:t>
      </w:r>
    </w:p>
    <w:p w:rsidR="00F63FD5" w:rsidRDefault="00617750">
      <w:r>
        <w:t>Zhen, L., Lin, D. M., Shu, H. W., Jiang, S., &amp; Zhu, Y. X. (2007). District cooling and heating with seawater as heat source and sink in Dalian, China. Renewable energy, 32(15), 2603-2616.</w:t>
      </w:r>
    </w:p>
    <w:p w:rsidR="00F63FD5" w:rsidRDefault="00617750">
      <w:pPr>
        <w:rPr>
          <w:rFonts w:cs="Times New Roman"/>
          <w:szCs w:val="24"/>
        </w:rPr>
      </w:pPr>
      <w:del w:id="650"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rsidR="00F63FD5" w:rsidRDefault="00617750">
      <w:pPr>
        <w:rPr>
          <w:rFonts w:cs="Times New Roman"/>
          <w:szCs w:val="24"/>
        </w:rPr>
      </w:pPr>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urban spatial heterogeneity and their implications for sustainability. Landscape ecology, 32(1), 15-30.</w:t>
      </w:r>
    </w:p>
    <w:p w:rsidR="00F63FD5" w:rsidRDefault="00617750">
      <w:pPr>
        <w:pStyle w:val="Ttulo1"/>
        <w:numPr>
          <w:ilvl w:val="0"/>
          <w:numId w:val="2"/>
        </w:numPr>
      </w:pPr>
      <w:r>
        <w:t>Table</w:t>
      </w:r>
    </w:p>
    <w:p w:rsidR="00F63FD5" w:rsidRDefault="00617750">
      <w:pPr>
        <w:pStyle w:val="Bibliografa"/>
        <w:spacing w:line="480" w:lineRule="auto"/>
        <w:jc w:val="both"/>
      </w:pPr>
      <w:r>
        <w:rPr>
          <w:lang w:val="en-GB"/>
        </w:rPr>
        <w:t xml:space="preserve">Table 1. </w:t>
      </w:r>
      <w:bookmarkStart w:id="651" w:name="__DdeLink__2102_1049326778"/>
      <w:r>
        <w:rPr>
          <w:lang w:val="en-GB"/>
        </w:rPr>
        <w:t>Classification of articles in coastal urban ecology.</w:t>
      </w:r>
      <w:bookmarkEnd w:id="651"/>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F63FD5">
        <w:tc>
          <w:tcPr>
            <w:tcW w:w="1442" w:type="dxa"/>
            <w:tcBorders>
              <w:top w:val="single" w:sz="2" w:space="0" w:color="000000"/>
              <w:left w:val="single" w:sz="2" w:space="0" w:color="000000"/>
              <w:bottom w:val="single" w:sz="2" w:space="0" w:color="000000"/>
            </w:tcBorders>
            <w:shd w:val="clear" w:color="auto" w:fill="auto"/>
          </w:tcPr>
          <w:p w:rsidR="00F63FD5" w:rsidRDefault="00617750">
            <w:pPr>
              <w:pStyle w:val="TableHeading"/>
              <w:spacing w:before="0" w:after="200"/>
              <w:jc w:val="left"/>
              <w:rPr>
                <w:b w:val="0"/>
                <w:bCs w:val="0"/>
                <w:szCs w:val="24"/>
              </w:rPr>
            </w:pPr>
            <w:r>
              <w:rPr>
                <w:b w:val="0"/>
                <w:bCs w:val="0"/>
                <w:szCs w:val="24"/>
              </w:rPr>
              <w:lastRenderedPageBreak/>
              <w:t xml:space="preserve">Category </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ableHeading"/>
              <w:spacing w:before="0" w:after="200"/>
              <w:jc w:val="left"/>
              <w:rPr>
                <w:b w:val="0"/>
                <w:bCs w:val="0"/>
                <w:szCs w:val="24"/>
              </w:rPr>
            </w:pPr>
            <w:r>
              <w:rPr>
                <w:b w:val="0"/>
                <w:bCs w:val="0"/>
                <w:szCs w:val="24"/>
              </w:rPr>
              <w:t>Examples</w:t>
            </w:r>
          </w:p>
        </w:tc>
      </w:tr>
      <w:tr w:rsidR="00F63FD5">
        <w:tc>
          <w:tcPr>
            <w:tcW w:w="1442" w:type="dxa"/>
            <w:vMerge w:val="restart"/>
            <w:tcBorders>
              <w:top w:val="single" w:sz="2" w:space="0" w:color="000000"/>
              <w:left w:val="single" w:sz="2" w:space="0" w:color="000000"/>
              <w:bottom w:val="single" w:sz="2" w:space="0" w:color="000000"/>
            </w:tcBorders>
            <w:shd w:val="clear" w:color="auto" w:fill="auto"/>
            <w:vAlign w:val="center"/>
          </w:tcPr>
          <w:p w:rsidR="00F63FD5" w:rsidRDefault="00617750">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ableContents"/>
              <w:spacing w:before="0" w:after="200"/>
            </w:pPr>
            <w:r>
              <w:rPr>
                <w:szCs w:val="24"/>
              </w:rPr>
              <w:t xml:space="preserve">Tait </w:t>
            </w:r>
            <w:r>
              <w:rPr>
                <w:i/>
                <w:iCs/>
                <w:szCs w:val="24"/>
              </w:rPr>
              <w:t>et al. (</w:t>
            </w:r>
            <w:r>
              <w:rPr>
                <w:szCs w:val="24"/>
              </w:rPr>
              <w:t>2005), Smith &amp; Munro (2010).</w:t>
            </w:r>
          </w:p>
        </w:tc>
      </w:tr>
      <w:tr w:rsidR="00F63FD5">
        <w:tc>
          <w:tcPr>
            <w:tcW w:w="1442" w:type="dxa"/>
            <w:vMerge/>
            <w:tcBorders>
              <w:top w:val="single" w:sz="2" w:space="0" w:color="000000"/>
              <w:left w:val="single" w:sz="2" w:space="0" w:color="000000"/>
              <w:bottom w:val="single" w:sz="2" w:space="0" w:color="000000"/>
            </w:tcBorders>
            <w:shd w:val="clear" w:color="auto" w:fill="auto"/>
            <w:vAlign w:val="center"/>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jc w:val="both"/>
            </w:pPr>
            <w:proofErr w:type="spellStart"/>
            <w:r>
              <w:rPr>
                <w:color w:val="000000"/>
                <w:szCs w:val="24"/>
              </w:rPr>
              <w:t>Abarca-Álvarez</w:t>
            </w:r>
            <w:proofErr w:type="spellEnd"/>
            <w:r>
              <w:rPr>
                <w:color w:val="000000"/>
                <w:szCs w:val="24"/>
              </w:rPr>
              <w:t xml:space="preserve"> </w:t>
            </w:r>
            <w:r>
              <w:rPr>
                <w:i/>
                <w:iCs/>
                <w:color w:val="000000"/>
                <w:szCs w:val="24"/>
              </w:rPr>
              <w:t>et al. (</w:t>
            </w:r>
            <w:r>
              <w:rPr>
                <w:color w:val="000000"/>
                <w:szCs w:val="24"/>
              </w:rPr>
              <w:t>2018).</w:t>
            </w:r>
          </w:p>
        </w:tc>
      </w:tr>
      <w:tr w:rsidR="00F63FD5">
        <w:tc>
          <w:tcPr>
            <w:tcW w:w="1442" w:type="dxa"/>
            <w:vMerge/>
            <w:tcBorders>
              <w:top w:val="single" w:sz="2" w:space="0" w:color="000000"/>
              <w:left w:val="single" w:sz="2" w:space="0" w:color="000000"/>
              <w:bottom w:val="single" w:sz="2" w:space="0" w:color="000000"/>
            </w:tcBorders>
            <w:shd w:val="clear" w:color="auto" w:fill="auto"/>
            <w:vAlign w:val="center"/>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color w:val="000000"/>
                <w:szCs w:val="24"/>
                <w:lang w:val="en-GB"/>
              </w:rPr>
            </w:pPr>
            <w:del w:id="652" w:author="Giorgia Graells" w:date="2021-03-31T14:02:00Z">
              <w:r>
                <w:rPr>
                  <w:szCs w:val="24"/>
                </w:rPr>
                <w:delText xml:space="preserve">Dodman (2009), </w:delText>
              </w:r>
              <w:r>
                <w:rPr>
                  <w:color w:val="000000"/>
                  <w:szCs w:val="24"/>
                  <w:lang w:val="en-GB"/>
                </w:rPr>
                <w:delText>Cohen</w:delText>
              </w:r>
              <w:r>
                <w:rPr>
                  <w:i/>
                  <w:iCs/>
                  <w:color w:val="000000"/>
                  <w:szCs w:val="24"/>
                  <w:lang w:val="en-GB"/>
                </w:rPr>
                <w:delText xml:space="preserve"> et al.</w:delText>
              </w:r>
              <w:r>
                <w:rPr>
                  <w:color w:val="000000"/>
                  <w:szCs w:val="24"/>
                  <w:lang w:val="en-GB"/>
                </w:rPr>
                <w:delText xml:space="preserve"> (2013).</w:delText>
              </w:r>
            </w:del>
          </w:p>
          <w:p w:rsidR="00F63FD5" w:rsidRDefault="00617750">
            <w:ins w:id="653" w:author="Giorgia Graells" w:date="2021-03-31T13:46:00Z">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ins>
            <w:ins w:id="654" w:author="Giorgia Graells" w:date="2021-03-31T14:03:00Z">
              <w:r>
                <w:rPr>
                  <w:color w:val="000000"/>
                  <w:szCs w:val="24"/>
                  <w:lang w:val="en-GB"/>
                </w:rPr>
                <w:t>.</w:t>
              </w:r>
            </w:ins>
          </w:p>
        </w:tc>
      </w:tr>
      <w:tr w:rsidR="00F63FD5" w:rsidRPr="00617750">
        <w:tc>
          <w:tcPr>
            <w:tcW w:w="1442" w:type="dxa"/>
            <w:vMerge/>
            <w:tcBorders>
              <w:top w:val="single" w:sz="2" w:space="0" w:color="000000"/>
              <w:left w:val="single" w:sz="2" w:space="0" w:color="000000"/>
              <w:bottom w:val="single" w:sz="2" w:space="0" w:color="000000"/>
            </w:tcBorders>
            <w:shd w:val="clear" w:color="auto" w:fill="auto"/>
            <w:vAlign w:val="center"/>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jc w:val="both"/>
              <w:rPr>
                <w:lang w:val="es-ES"/>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F63FD5">
        <w:tc>
          <w:tcPr>
            <w:tcW w:w="1442" w:type="dxa"/>
            <w:vMerge/>
            <w:tcBorders>
              <w:top w:val="single" w:sz="2" w:space="0" w:color="000000"/>
              <w:left w:val="single" w:sz="2" w:space="0" w:color="000000"/>
              <w:bottom w:val="single" w:sz="2" w:space="0" w:color="000000"/>
            </w:tcBorders>
            <w:shd w:val="clear" w:color="auto" w:fill="auto"/>
            <w:vAlign w:val="center"/>
          </w:tcPr>
          <w:p w:rsidR="00F63FD5" w:rsidRDefault="00F63FD5">
            <w:pPr>
              <w:rPr>
                <w:lang w:val="es-ES"/>
              </w:rPr>
            </w:pP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Rodriguez (2018), </w:t>
            </w:r>
            <w:del w:id="655" w:author="Giorgia Graells" w:date="2021-03-31T15:06:00Z">
              <w:r>
                <w:rPr>
                  <w:color w:val="000000"/>
                  <w:szCs w:val="24"/>
                  <w:lang w:val="es-ES"/>
                </w:rPr>
                <w:delText>Kuhnlein</w:delText>
              </w:r>
            </w:del>
            <w:proofErr w:type="spellStart"/>
            <w:ins w:id="656" w:author="Giorgia Graells" w:date="2021-03-31T15:06:00Z">
              <w:r>
                <w:rPr>
                  <w:color w:val="000000"/>
                  <w:szCs w:val="24"/>
                  <w:lang w:val="es-ES"/>
                </w:rPr>
                <w:t>Jonkman</w:t>
              </w:r>
            </w:ins>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w:t>
            </w:r>
            <w:ins w:id="657" w:author="Giorgia Graells" w:date="2021-03-31T15:06:00Z">
              <w:r>
                <w:rPr>
                  <w:color w:val="000000"/>
                  <w:szCs w:val="24"/>
                  <w:lang w:val="en-GB"/>
                </w:rPr>
                <w:t>1</w:t>
              </w:r>
            </w:ins>
            <w:del w:id="658" w:author="Giorgia Graells" w:date="2021-03-31T15:06:00Z">
              <w:r>
                <w:rPr>
                  <w:color w:val="000000"/>
                  <w:szCs w:val="24"/>
                  <w:lang w:val="en-GB"/>
                </w:rPr>
                <w:delText>0</w:delText>
              </w:r>
            </w:del>
            <w:r>
              <w:rPr>
                <w:color w:val="000000"/>
                <w:szCs w:val="24"/>
                <w:lang w:val="en-GB"/>
              </w:rPr>
              <w:t>3).</w:t>
            </w:r>
          </w:p>
        </w:tc>
      </w:tr>
      <w:tr w:rsidR="00F63FD5">
        <w:tc>
          <w:tcPr>
            <w:tcW w:w="1442" w:type="dxa"/>
            <w:vMerge w:val="restart"/>
            <w:tcBorders>
              <w:top w:val="single" w:sz="2" w:space="0" w:color="000000"/>
              <w:left w:val="single" w:sz="2" w:space="0" w:color="000000"/>
              <w:bottom w:val="single" w:sz="2" w:space="0" w:color="000000"/>
            </w:tcBorders>
            <w:shd w:val="clear" w:color="auto" w:fill="auto"/>
          </w:tcPr>
          <w:p w:rsidR="00F63FD5" w:rsidRDefault="00617750">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ins w:id="659" w:author="Giorgia Graells" w:date="2021-03-31T15:10:00Z">
              <w:r w:rsidRPr="00617750">
                <w:rPr>
                  <w:szCs w:val="24"/>
                  <w:lang w:val="es-ES"/>
                  <w:rPrChange w:id="660" w:author="Usuario" w:date="2021-04-08T19:41:00Z">
                    <w:rPr>
                      <w:szCs w:val="24"/>
                    </w:rPr>
                  </w:rPrChange>
                </w:rPr>
                <w:t xml:space="preserve">Garden </w:t>
              </w:r>
              <w:r w:rsidRPr="00617750">
                <w:rPr>
                  <w:i/>
                  <w:iCs/>
                  <w:szCs w:val="24"/>
                  <w:lang w:val="es-ES"/>
                  <w:rPrChange w:id="661" w:author="Usuario" w:date="2021-04-08T19:41:00Z">
                    <w:rPr>
                      <w:i/>
                      <w:iCs/>
                      <w:szCs w:val="24"/>
                    </w:rPr>
                  </w:rPrChange>
                </w:rPr>
                <w:t>et al.</w:t>
              </w:r>
              <w:r w:rsidRPr="00617750">
                <w:rPr>
                  <w:szCs w:val="24"/>
                  <w:lang w:val="es-ES"/>
                  <w:rPrChange w:id="662" w:author="Usuario" w:date="2021-04-08T19:41:00Z">
                    <w:rPr>
                      <w:szCs w:val="24"/>
                    </w:rPr>
                  </w:rPrChange>
                </w:rPr>
                <w:t xml:space="preserve"> </w:t>
              </w:r>
            </w:ins>
            <w:del w:id="663" w:author="Giorgia Graells" w:date="2021-03-31T15:10:00Z">
              <w:r w:rsidRPr="00617750">
                <w:rPr>
                  <w:szCs w:val="24"/>
                  <w:lang w:val="es-ES"/>
                  <w:rPrChange w:id="664" w:author="Usuario" w:date="2021-04-08T19:41:00Z">
                    <w:rPr>
                      <w:szCs w:val="24"/>
                    </w:rPr>
                  </w:rPrChange>
                </w:rPr>
                <w:delText>Lim &amp; Sodhi</w:delText>
              </w:r>
            </w:del>
            <w:r w:rsidRPr="00617750">
              <w:rPr>
                <w:szCs w:val="24"/>
                <w:lang w:val="es-ES"/>
                <w:rPrChange w:id="665" w:author="Usuario" w:date="2021-04-08T19:41:00Z">
                  <w:rPr>
                    <w:szCs w:val="24"/>
                  </w:rPr>
                </w:rPrChange>
              </w:rPr>
              <w:t xml:space="preserve"> (200</w:t>
            </w:r>
            <w:ins w:id="666" w:author="Giorgia Graells" w:date="2021-03-31T15:10:00Z">
              <w:r w:rsidRPr="00617750">
                <w:rPr>
                  <w:szCs w:val="24"/>
                  <w:lang w:val="es-ES"/>
                  <w:rPrChange w:id="667" w:author="Usuario" w:date="2021-04-08T19:41:00Z">
                    <w:rPr>
                      <w:szCs w:val="24"/>
                    </w:rPr>
                  </w:rPrChange>
                </w:rPr>
                <w:t>6</w:t>
              </w:r>
            </w:ins>
            <w:del w:id="668" w:author="Giorgia Graells" w:date="2021-03-31T15:10:00Z">
              <w:r w:rsidRPr="00617750">
                <w:rPr>
                  <w:szCs w:val="24"/>
                  <w:lang w:val="es-ES"/>
                  <w:rPrChange w:id="669" w:author="Usuario" w:date="2021-04-08T19:41:00Z">
                    <w:rPr>
                      <w:szCs w:val="24"/>
                    </w:rPr>
                  </w:rPrChange>
                </w:rPr>
                <w:delText>4</w:delText>
              </w:r>
            </w:del>
            <w:r w:rsidRPr="00617750">
              <w:rPr>
                <w:szCs w:val="24"/>
                <w:lang w:val="es-ES"/>
                <w:rPrChange w:id="670" w:author="Usuario" w:date="2021-04-08T19:41:00Z">
                  <w:rPr>
                    <w:szCs w:val="24"/>
                  </w:rPr>
                </w:rPrChange>
              </w:rPr>
              <w:t xml:space="preserve">), </w:t>
            </w:r>
            <w:del w:id="671" w:author="Giorgia Graells" w:date="2021-03-31T15:21:00Z">
              <w:r w:rsidRPr="00617750">
                <w:rPr>
                  <w:color w:val="000000"/>
                  <w:szCs w:val="24"/>
                  <w:lang w:val="es-ES"/>
                  <w:rPrChange w:id="672" w:author="Usuario" w:date="2021-04-08T19:41:00Z">
                    <w:rPr>
                      <w:color w:val="000000"/>
                      <w:szCs w:val="24"/>
                      <w:lang w:val="en-GB"/>
                    </w:rPr>
                  </w:rPrChange>
                </w:rPr>
                <w:delText>Cui &amp; Yuan</w:delText>
              </w:r>
            </w:del>
            <w:proofErr w:type="spellStart"/>
            <w:ins w:id="673" w:author="Giorgia Graells" w:date="2021-03-31T15:21:00Z">
              <w:r w:rsidRPr="00617750">
                <w:rPr>
                  <w:color w:val="000000"/>
                  <w:szCs w:val="24"/>
                  <w:lang w:val="es-ES"/>
                  <w:rPrChange w:id="674" w:author="Usuario" w:date="2021-04-08T19:41:00Z">
                    <w:rPr>
                      <w:color w:val="000000"/>
                      <w:szCs w:val="24"/>
                      <w:lang w:val="en-GB"/>
                    </w:rPr>
                  </w:rPrChange>
                </w:rPr>
                <w:t>Yamazaki</w:t>
              </w:r>
              <w:proofErr w:type="spellEnd"/>
              <w:r w:rsidRPr="00617750">
                <w:rPr>
                  <w:color w:val="000000"/>
                  <w:szCs w:val="24"/>
                  <w:lang w:val="es-ES"/>
                  <w:rPrChange w:id="675" w:author="Usuario" w:date="2021-04-08T19:41:00Z">
                    <w:rPr>
                      <w:color w:val="000000"/>
                      <w:szCs w:val="24"/>
                      <w:lang w:val="en-GB"/>
                    </w:rPr>
                  </w:rPrChange>
                </w:rPr>
                <w:t xml:space="preserve"> </w:t>
              </w:r>
              <w:r w:rsidRPr="00617750">
                <w:rPr>
                  <w:i/>
                  <w:iCs/>
                  <w:color w:val="000000"/>
                  <w:szCs w:val="24"/>
                  <w:lang w:val="es-ES"/>
                  <w:rPrChange w:id="676" w:author="Usuario" w:date="2021-04-08T19:41:00Z">
                    <w:rPr>
                      <w:i/>
                      <w:iCs/>
                      <w:color w:val="000000"/>
                      <w:szCs w:val="24"/>
                      <w:lang w:val="en-GB"/>
                    </w:rPr>
                  </w:rPrChange>
                </w:rPr>
                <w:t>et al.</w:t>
              </w:r>
            </w:ins>
            <w:r w:rsidRPr="00617750">
              <w:rPr>
                <w:color w:val="000000"/>
                <w:szCs w:val="24"/>
                <w:lang w:val="es-ES"/>
                <w:rPrChange w:id="677" w:author="Usuario" w:date="2021-04-08T19:41:00Z">
                  <w:rPr>
                    <w:color w:val="000000"/>
                    <w:szCs w:val="24"/>
                    <w:lang w:val="en-GB"/>
                  </w:rPr>
                </w:rPrChange>
              </w:rPr>
              <w:t xml:space="preserve"> </w:t>
            </w:r>
            <w:r>
              <w:rPr>
                <w:color w:val="000000"/>
                <w:szCs w:val="24"/>
                <w:lang w:val="en-GB"/>
              </w:rPr>
              <w:t>(200</w:t>
            </w:r>
            <w:ins w:id="678" w:author="Giorgia Graells" w:date="2021-03-31T15:21:00Z">
              <w:r>
                <w:rPr>
                  <w:color w:val="000000"/>
                  <w:szCs w:val="24"/>
                  <w:lang w:val="en-GB"/>
                </w:rPr>
                <w:t>7</w:t>
              </w:r>
            </w:ins>
            <w:del w:id="679" w:author="Giorgia Graells" w:date="2021-03-31T15:21:00Z">
              <w:r>
                <w:rPr>
                  <w:color w:val="000000"/>
                  <w:szCs w:val="24"/>
                  <w:lang w:val="en-GB"/>
                </w:rPr>
                <w:delText>9</w:delText>
              </w:r>
            </w:del>
            <w:r>
              <w:rPr>
                <w:color w:val="000000"/>
                <w:szCs w:val="24"/>
                <w:lang w:val="en-GB"/>
              </w:rPr>
              <w:t>).</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Landscape, land cover or urban </w:t>
            </w:r>
            <w:proofErr w:type="gramStart"/>
            <w:r>
              <w:rPr>
                <w:color w:val="000000"/>
                <w:szCs w:val="24"/>
                <w:lang w:val="en-GB"/>
              </w:rPr>
              <w:t>geomorphology  changes</w:t>
            </w:r>
            <w:proofErr w:type="gramEnd"/>
            <w:r>
              <w:rPr>
                <w:color w:val="000000"/>
                <w:szCs w:val="24"/>
                <w:lang w:val="en-GB"/>
              </w:rPr>
              <w:t>, including 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rPr>
              <w:t xml:space="preserve">Li </w:t>
            </w:r>
            <w:r>
              <w:rPr>
                <w:i/>
                <w:iCs/>
                <w:szCs w:val="24"/>
              </w:rPr>
              <w:t>et al.</w:t>
            </w:r>
            <w:r>
              <w:rPr>
                <w:szCs w:val="24"/>
              </w:rPr>
              <w:t xml:space="preserve"> (2011), </w:t>
            </w:r>
            <w:r>
              <w:rPr>
                <w:color w:val="000000"/>
                <w:szCs w:val="24"/>
                <w:lang w:val="en-GB"/>
              </w:rPr>
              <w:t>Grossmann (2008).</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proofErr w:type="spellStart"/>
            <w:r>
              <w:rPr>
                <w:szCs w:val="24"/>
                <w:lang w:val="es-ES"/>
              </w:rPr>
              <w:t>Leclerc</w:t>
            </w:r>
            <w:proofErr w:type="spellEnd"/>
            <w:r>
              <w:rPr>
                <w:szCs w:val="24"/>
                <w:lang w:val="es-ES"/>
              </w:rPr>
              <w:t xml:space="preserve">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rPr>
              <w:t xml:space="preserve">Zhen </w:t>
            </w:r>
            <w:r>
              <w:rPr>
                <w:i/>
                <w:iCs/>
                <w:szCs w:val="24"/>
              </w:rPr>
              <w:t>et al.</w:t>
            </w:r>
            <w:r>
              <w:rPr>
                <w:szCs w:val="24"/>
              </w:rPr>
              <w:t xml:space="preserve"> (2007), </w:t>
            </w:r>
            <w:proofErr w:type="spellStart"/>
            <w:r>
              <w:rPr>
                <w:szCs w:val="24"/>
              </w:rPr>
              <w:t>Charalambous</w:t>
            </w:r>
            <w:proofErr w:type="spellEnd"/>
            <w:r>
              <w:rPr>
                <w:szCs w:val="24"/>
              </w:rPr>
              <w:t xml:space="preserve"> </w:t>
            </w:r>
            <w:r>
              <w:rPr>
                <w:i/>
                <w:iCs/>
                <w:szCs w:val="24"/>
              </w:rPr>
              <w:t xml:space="preserve">et al. </w:t>
            </w:r>
            <w:r>
              <w:rPr>
                <w:szCs w:val="24"/>
              </w:rPr>
              <w:t>(2012).</w:t>
            </w:r>
          </w:p>
        </w:tc>
      </w:tr>
      <w:tr w:rsidR="00F63FD5">
        <w:tc>
          <w:tcPr>
            <w:tcW w:w="1442" w:type="dxa"/>
            <w:vMerge w:val="restart"/>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szCs w:val="24"/>
              </w:rPr>
            </w:pPr>
            <w:proofErr w:type="spellStart"/>
            <w:r>
              <w:rPr>
                <w:szCs w:val="24"/>
              </w:rPr>
              <w:t>Arif</w:t>
            </w:r>
            <w:proofErr w:type="spellEnd"/>
            <w:r>
              <w:rPr>
                <w:szCs w:val="24"/>
              </w:rPr>
              <w:t xml:space="preserve"> (2017), Gardner (2003)</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color w:val="000000"/>
                <w:szCs w:val="24"/>
                <w:lang w:val="es-ES"/>
              </w:rPr>
            </w:pPr>
            <w:proofErr w:type="spellStart"/>
            <w:ins w:id="680" w:author="Giorgia Graells" w:date="2021-03-31T15:23:00Z">
              <w:r>
                <w:rPr>
                  <w:szCs w:val="24"/>
                  <w:lang w:val="es-ES"/>
                </w:rPr>
                <w:t>Galimany</w:t>
              </w:r>
            </w:ins>
            <w:proofErr w:type="spellEnd"/>
            <w:del w:id="681" w:author="Giorgia Graells" w:date="2021-03-31T15:23:00Z">
              <w:r>
                <w:rPr>
                  <w:szCs w:val="24"/>
                  <w:lang w:val="es-ES"/>
                </w:rPr>
                <w:delText>Yamazaki</w:delText>
              </w:r>
            </w:del>
            <w:r>
              <w:rPr>
                <w:szCs w:val="24"/>
                <w:lang w:val="es-ES"/>
              </w:rPr>
              <w:t xml:space="preserve">, </w:t>
            </w:r>
            <w:r>
              <w:rPr>
                <w:i/>
                <w:iCs/>
                <w:szCs w:val="24"/>
                <w:lang w:val="es-ES"/>
              </w:rPr>
              <w:t>et al.</w:t>
            </w:r>
            <w:r>
              <w:rPr>
                <w:szCs w:val="24"/>
                <w:lang w:val="es-ES"/>
              </w:rPr>
              <w:t xml:space="preserve"> (20</w:t>
            </w:r>
            <w:ins w:id="682" w:author="Giorgia Graells" w:date="2021-03-31T15:24:00Z">
              <w:r>
                <w:rPr>
                  <w:szCs w:val="24"/>
                  <w:lang w:val="es-ES"/>
                </w:rPr>
                <w:t>13</w:t>
              </w:r>
            </w:ins>
            <w:del w:id="683" w:author="Giorgia Graells" w:date="2021-03-31T15:24:00Z">
              <w:r>
                <w:rPr>
                  <w:szCs w:val="24"/>
                  <w:lang w:val="es-ES"/>
                </w:rPr>
                <w:delText>07</w:delText>
              </w:r>
            </w:del>
            <w:r>
              <w:rPr>
                <w:szCs w:val="24"/>
                <w:lang w:val="es-ES"/>
              </w:rPr>
              <w:t xml:space="preserve">), </w:t>
            </w:r>
            <w:proofErr w:type="spellStart"/>
            <w:ins w:id="684" w:author="Giorgia Graells" w:date="2021-03-31T15:26:00Z">
              <w:r>
                <w:rPr>
                  <w:szCs w:val="24"/>
                  <w:lang w:val="es-ES"/>
                </w:rPr>
                <w:t>Branoff</w:t>
              </w:r>
              <w:proofErr w:type="spellEnd"/>
              <w:r>
                <w:rPr>
                  <w:szCs w:val="24"/>
                  <w:lang w:val="es-ES"/>
                </w:rPr>
                <w:t xml:space="preserve"> (2017)</w:t>
              </w:r>
            </w:ins>
            <w:del w:id="685" w:author="Giorgia Graells" w:date="2021-03-31T15:25:00Z">
              <w:r>
                <w:rPr>
                  <w:color w:val="000000"/>
                  <w:szCs w:val="24"/>
                  <w:lang w:val="es-ES"/>
                </w:rPr>
                <w:delText>Videla &amp; Herrera (2017).</w:delText>
              </w:r>
            </w:del>
          </w:p>
        </w:tc>
      </w:tr>
      <w:tr w:rsidR="00F63FD5" w:rsidRPr="00617750">
        <w:tc>
          <w:tcPr>
            <w:tcW w:w="1442" w:type="dxa"/>
            <w:vMerge/>
            <w:tcBorders>
              <w:top w:val="single" w:sz="2" w:space="0" w:color="000000"/>
              <w:left w:val="single" w:sz="2" w:space="0" w:color="000000"/>
              <w:bottom w:val="single" w:sz="2" w:space="0" w:color="000000"/>
            </w:tcBorders>
            <w:shd w:val="clear" w:color="auto" w:fill="auto"/>
          </w:tcPr>
          <w:p w:rsidR="00F63FD5" w:rsidRDefault="00F63FD5">
            <w:pPr>
              <w:rPr>
                <w:lang w:val="es-ES"/>
              </w:rPr>
            </w:pP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lang w:val="es-ES"/>
              </w:rPr>
            </w:pPr>
            <w:proofErr w:type="spellStart"/>
            <w:ins w:id="686" w:author="Giorgia Graells" w:date="2021-03-27T22:01:00Z">
              <w:r>
                <w:rPr>
                  <w:szCs w:val="24"/>
                  <w:lang w:val="es-ES"/>
                </w:rPr>
                <w:t>Sahal</w:t>
              </w:r>
              <w:proofErr w:type="spellEnd"/>
              <w:r>
                <w:rPr>
                  <w:szCs w:val="24"/>
                  <w:lang w:val="es-ES"/>
                </w:rPr>
                <w:t xml:space="preserve"> et al. 2013 </w:t>
              </w:r>
            </w:ins>
            <w:del w:id="687" w:author="Giorgia Graells" w:date="2021-03-27T22:01:00Z">
              <w:r>
                <w:rPr>
                  <w:szCs w:val="24"/>
                  <w:lang w:val="es-ES"/>
                </w:rPr>
                <w:delText>Kehl &amp; de Haan (2013)</w:delText>
              </w:r>
            </w:del>
            <w:r>
              <w:rPr>
                <w:szCs w:val="24"/>
                <w:lang w:val="es-ES"/>
              </w:rPr>
              <w:t>, Santos &amp; Freire (2015).</w:t>
            </w:r>
          </w:p>
        </w:tc>
      </w:tr>
      <w:tr w:rsidR="00F63FD5">
        <w:tc>
          <w:tcPr>
            <w:tcW w:w="1442" w:type="dxa"/>
            <w:vMerge w:val="restart"/>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Variation in the population in terms of size, average age</w:t>
            </w:r>
            <w:proofErr w:type="gramStart"/>
            <w:r>
              <w:rPr>
                <w:color w:val="000000"/>
                <w:szCs w:val="24"/>
                <w:lang w:val="en-GB"/>
              </w:rPr>
              <w:t>,  life</w:t>
            </w:r>
            <w:proofErr w:type="gramEnd"/>
            <w:r>
              <w:rPr>
                <w:color w:val="000000"/>
                <w:szCs w:val="24"/>
                <w:lang w:val="en-GB"/>
              </w:rPr>
              <w:t xml:space="preserve"> expectancy, 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Abarca-Alvarez et al. </w:t>
            </w:r>
            <w:r>
              <w:rPr>
                <w:szCs w:val="24"/>
              </w:rPr>
              <w:t>(2018).</w:t>
            </w:r>
          </w:p>
        </w:tc>
      </w:tr>
      <w:tr w:rsidR="00F63FD5" w:rsidRPr="00617750">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szCs w:val="24"/>
                <w:lang w:val="es-ES"/>
              </w:rPr>
            </w:pPr>
            <w:proofErr w:type="spellStart"/>
            <w:r>
              <w:rPr>
                <w:szCs w:val="24"/>
                <w:lang w:val="es-ES"/>
              </w:rPr>
              <w:t>Lim</w:t>
            </w:r>
            <w:proofErr w:type="spellEnd"/>
            <w:r>
              <w:rPr>
                <w:szCs w:val="24"/>
                <w:lang w:val="es-ES"/>
              </w:rPr>
              <w:t xml:space="preserve"> &amp; </w:t>
            </w:r>
            <w:proofErr w:type="spellStart"/>
            <w:r>
              <w:rPr>
                <w:szCs w:val="24"/>
                <w:lang w:val="es-ES"/>
              </w:rPr>
              <w:t>Sodhi</w:t>
            </w:r>
            <w:proofErr w:type="spellEnd"/>
            <w:r>
              <w:rPr>
                <w:szCs w:val="24"/>
                <w:lang w:val="es-ES"/>
              </w:rPr>
              <w:t xml:space="preserve"> (2004), Reyes-Lopez &amp; Carpintero (2014).</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pPr>
              <w:rPr>
                <w:lang w:val="es-ES"/>
              </w:rPr>
            </w:pP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rPr>
              <w:t xml:space="preserve">Weinstein (2009), Chen </w:t>
            </w:r>
            <w:r>
              <w:rPr>
                <w:i/>
                <w:iCs/>
                <w:szCs w:val="24"/>
              </w:rPr>
              <w:t xml:space="preserve">et al. </w:t>
            </w:r>
            <w:r>
              <w:rPr>
                <w:szCs w:val="24"/>
              </w:rPr>
              <w:t>(2015).</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rsidR="00F63FD5" w:rsidRDefault="00617750">
            <w:pPr>
              <w:pStyle w:val="Textoindependiente"/>
              <w:spacing w:line="240" w:lineRule="auto"/>
            </w:pPr>
            <w:r>
              <w:rPr>
                <w:szCs w:val="24"/>
                <w:lang w:val="es-ES"/>
              </w:rPr>
              <w:t xml:space="preserve">Su </w:t>
            </w:r>
            <w:r>
              <w:rPr>
                <w:i/>
                <w:iCs/>
                <w:szCs w:val="24"/>
                <w:lang w:val="es-ES"/>
              </w:rPr>
              <w:t>et al.</w:t>
            </w:r>
            <w:r>
              <w:rPr>
                <w:szCs w:val="24"/>
                <w:lang w:val="es-ES"/>
              </w:rPr>
              <w:t xml:space="preserve"> (2019).</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rPr>
                <w:lang w:val="es-ES"/>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rsidR="00F63FD5" w:rsidRDefault="00617750">
            <w:pPr>
              <w:pStyle w:val="Textoindependiente"/>
              <w:spacing w:line="240" w:lineRule="auto"/>
            </w:pPr>
            <w:proofErr w:type="spellStart"/>
            <w:r>
              <w:rPr>
                <w:szCs w:val="24"/>
                <w:lang w:val="es-ES"/>
              </w:rPr>
              <w:t>Arruti</w:t>
            </w:r>
            <w:proofErr w:type="spellEnd"/>
            <w:r>
              <w:rPr>
                <w:szCs w:val="24"/>
                <w:lang w:val="es-ES"/>
              </w:rPr>
              <w:t xml:space="preserve"> </w:t>
            </w:r>
            <w:r>
              <w:rPr>
                <w:i/>
                <w:iCs/>
                <w:szCs w:val="24"/>
                <w:lang w:val="es-ES"/>
              </w:rPr>
              <w:t xml:space="preserve">et al. </w:t>
            </w:r>
            <w:r>
              <w:rPr>
                <w:szCs w:val="24"/>
                <w:lang w:val="es-ES"/>
              </w:rPr>
              <w:t>(2011).</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F63FD5">
        <w:tc>
          <w:tcPr>
            <w:tcW w:w="1442" w:type="dxa"/>
            <w:vMerge w:val="restart"/>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rsidR="00F63FD5" w:rsidRDefault="00617750">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rsidR="00F63FD5" w:rsidRDefault="00617750">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rsidR="00F63FD5" w:rsidRDefault="00617750">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rsidR="00F63FD5" w:rsidRDefault="00617750">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pStyle w:val="Textoindependiente"/>
              <w:spacing w:line="240" w:lineRule="auto"/>
            </w:pPr>
            <w:r>
              <w:rPr>
                <w:szCs w:val="24"/>
                <w:u w:val="single"/>
              </w:rPr>
              <w:t xml:space="preserve">Environmental management: </w:t>
            </w:r>
            <w:proofErr w:type="spellStart"/>
            <w:r>
              <w:rPr>
                <w:szCs w:val="24"/>
              </w:rPr>
              <w:t>Tu</w:t>
            </w:r>
            <w:proofErr w:type="spellEnd"/>
            <w:r>
              <w:rPr>
                <w:szCs w:val="24"/>
              </w:rPr>
              <w:t xml:space="preserve"> &amp; Shi (2006).</w:t>
            </w:r>
          </w:p>
          <w:p w:rsidR="00F63FD5" w:rsidRDefault="00617750">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(2017).</w:t>
            </w:r>
          </w:p>
        </w:tc>
      </w:tr>
      <w:tr w:rsidR="00F63FD5">
        <w:tc>
          <w:tcPr>
            <w:tcW w:w="1442" w:type="dxa"/>
            <w:vMerge w:val="restart"/>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rsidR="00F63FD5" w:rsidRDefault="00F63FD5">
            <w:pPr>
              <w:pStyle w:val="Textoindependiente"/>
              <w:spacing w:line="240" w:lineRule="auto"/>
              <w:rPr>
                <w:szCs w:val="24"/>
              </w:rPr>
            </w:pP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pPr>
            <w:r>
              <w:rPr>
                <w:szCs w:val="24"/>
              </w:rPr>
              <w:t xml:space="preserve">Eddy &amp; Roman (2016), Bolton </w:t>
            </w:r>
            <w:r>
              <w:rPr>
                <w:i/>
                <w:iCs/>
                <w:szCs w:val="24"/>
              </w:rPr>
              <w:t>et al.</w:t>
            </w:r>
            <w:r>
              <w:rPr>
                <w:szCs w:val="24"/>
              </w:rPr>
              <w:t xml:space="preserve"> (2017).</w:t>
            </w:r>
          </w:p>
          <w:p w:rsidR="00F63FD5" w:rsidRDefault="00F63FD5">
            <w:pPr>
              <w:spacing w:before="0" w:after="140"/>
              <w:rPr>
                <w:szCs w:val="24"/>
              </w:rPr>
            </w:pPr>
          </w:p>
        </w:tc>
      </w:tr>
      <w:tr w:rsidR="00F63FD5">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pPr>
            <w:r>
              <w:rPr>
                <w:szCs w:val="24"/>
              </w:rPr>
              <w:t xml:space="preserve">Zhen </w:t>
            </w:r>
            <w:r>
              <w:rPr>
                <w:i/>
                <w:iCs/>
                <w:szCs w:val="24"/>
              </w:rPr>
              <w:t xml:space="preserve">et al. </w:t>
            </w:r>
            <w:r>
              <w:rPr>
                <w:szCs w:val="24"/>
              </w:rPr>
              <w:t>(2007), Wang (2010).</w:t>
            </w:r>
          </w:p>
        </w:tc>
      </w:tr>
      <w:tr w:rsidR="00F63FD5">
        <w:trPr>
          <w:trHeight w:val="546"/>
        </w:trPr>
        <w:tc>
          <w:tcPr>
            <w:tcW w:w="1442" w:type="dxa"/>
            <w:vMerge/>
            <w:tcBorders>
              <w:top w:val="single" w:sz="2" w:space="0" w:color="000000"/>
              <w:left w:val="single" w:sz="2" w:space="0" w:color="000000"/>
              <w:bottom w:val="single" w:sz="2" w:space="0" w:color="000000"/>
            </w:tcBorders>
            <w:shd w:val="clear" w:color="auto" w:fill="auto"/>
          </w:tcPr>
          <w:p w:rsidR="00F63FD5" w:rsidRDefault="00F63FD5"/>
        </w:tc>
        <w:tc>
          <w:tcPr>
            <w:tcW w:w="1708"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rsidR="00F63FD5" w:rsidRDefault="00617750">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rsidR="00F63FD5" w:rsidRDefault="00617750">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rsidR="00F63FD5" w:rsidRDefault="00F63FD5">
      <w:pPr>
        <w:pStyle w:val="Ttulo1"/>
        <w:numPr>
          <w:ilvl w:val="0"/>
          <w:numId w:val="2"/>
        </w:numPr>
      </w:pPr>
    </w:p>
    <w:sectPr w:rsidR="00F63FD5">
      <w:headerReference w:type="even" r:id="rId7"/>
      <w:headerReference w:type="default" r:id="rId8"/>
      <w:headerReference w:type="first" r:id="rId9"/>
      <w:pgSz w:w="12240" w:h="15840"/>
      <w:pgMar w:top="1133" w:right="1181" w:bottom="1138" w:left="1282" w:header="283" w:footer="0" w:gutter="0"/>
      <w:lnNumType w:countBy="1" w:restart="continuous"/>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623" w:rsidRDefault="00751623">
      <w:pPr>
        <w:spacing w:before="0" w:after="0"/>
      </w:pPr>
      <w:r>
        <w:separator/>
      </w:r>
    </w:p>
  </w:endnote>
  <w:endnote w:type="continuationSeparator" w:id="0">
    <w:p w:rsidR="00751623" w:rsidRDefault="007516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623" w:rsidRDefault="00751623">
      <w:pPr>
        <w:spacing w:before="0" w:after="0"/>
      </w:pPr>
      <w:r>
        <w:separator/>
      </w:r>
    </w:p>
  </w:footnote>
  <w:footnote w:type="continuationSeparator" w:id="0">
    <w:p w:rsidR="00751623" w:rsidRDefault="0075162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750" w:rsidRDefault="00617750">
    <w:pPr>
      <w:pStyle w:val="Encabezado"/>
      <w:jc w:val="right"/>
    </w:pPr>
    <w:r>
      <w:tab/>
      <w:t>Coastal urban ecology review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750" w:rsidRDefault="00617750">
    <w:pPr>
      <w:pStyle w:val="Encabezado"/>
      <w:jc w:val="right"/>
    </w:pPr>
    <w:r>
      <w:tab/>
      <w:t>Coastal urban ecology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750" w:rsidRDefault="00617750">
    <w:pPr>
      <w:pStyle w:val="Encabezado"/>
    </w:pPr>
    <w:r>
      <w:rPr>
        <w:noProof/>
        <w:lang w:val="es-ES" w:eastAsia="es-ES"/>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E4BA8"/>
    <w:multiLevelType w:val="multilevel"/>
    <w:tmpl w:val="738C1DC0"/>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17A33D2"/>
    <w:multiLevelType w:val="multilevel"/>
    <w:tmpl w:val="8AA0A63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B395F40"/>
    <w:multiLevelType w:val="multilevel"/>
    <w:tmpl w:val="B412C614"/>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D5"/>
    <w:rsid w:val="002C6643"/>
    <w:rsid w:val="00617750"/>
    <w:rsid w:val="00751623"/>
    <w:rsid w:val="009F7F71"/>
    <w:rsid w:val="00F63FD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E2B61-7BA4-4170-B22F-BFF6ADAB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character" w:customStyle="1" w:styleId="ListLabel195">
    <w:name w:val="ListLabel 195"/>
    <w:qFormat/>
    <w:rPr>
      <w:color w:val="000000"/>
      <w:u w:val="none"/>
      <w:lang w:val="en-GB"/>
    </w:rPr>
  </w:style>
  <w:style w:type="character" w:customStyle="1" w:styleId="ListLabel196">
    <w:name w:val="ListLabel 196"/>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Puest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de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14880</Words>
  <Characters>81845</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cp:revision>
  <dcterms:created xsi:type="dcterms:W3CDTF">2021-04-09T00:18:00Z</dcterms:created>
  <dcterms:modified xsi:type="dcterms:W3CDTF">2021-04-09T00:18:00Z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