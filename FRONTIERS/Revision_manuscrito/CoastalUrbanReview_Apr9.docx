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bookmarkStart w:id="0" w:name="__DdeLink__1463_1950310510"/>
      <w:r>
        <w:rPr/>
        <w:t>A review on coastal urban ecology: Research gaps,</w:t>
      </w:r>
      <w:bookmarkStart w:id="1" w:name="_GoBack"/>
      <w:bookmarkEnd w:id="1"/>
      <w:r>
        <w:rPr/>
        <w:t xml:space="preserve"> challenges and needs</w:t>
      </w:r>
      <w:bookmarkEnd w:id="0"/>
    </w:p>
    <w:p>
      <w:pPr>
        <w:pStyle w:val="AuthorList"/>
        <w:rPr>
          <w:lang w:val="es-ES"/>
        </w:rPr>
      </w:pPr>
      <w:r>
        <w:rPr>
          <w:lang w:val="es-ES"/>
        </w:rPr>
        <w:t>Giorgia Graells</w:t>
      </w:r>
      <w:r>
        <w:rPr>
          <w:vertAlign w:val="superscript"/>
          <w:lang w:val="es-ES"/>
        </w:rPr>
        <w:t>1,2,7*</w:t>
      </w:r>
      <w:r>
        <w:rPr>
          <w:lang w:val="es-ES"/>
        </w:rPr>
        <w:t>, Nao Nakamura</w:t>
      </w:r>
      <w:r>
        <w:rPr>
          <w:vertAlign w:val="superscript"/>
          <w:lang w:val="es-ES"/>
        </w:rPr>
        <w:t>3</w:t>
      </w:r>
      <w:r>
        <w:rPr>
          <w:lang w:val="es-ES"/>
        </w:rPr>
        <w:t>, Juan L. Celis-Diez</w:t>
      </w:r>
      <w:r>
        <w:rPr>
          <w:vertAlign w:val="superscript"/>
          <w:lang w:val="es-ES"/>
        </w:rPr>
        <w:t>4</w:t>
      </w:r>
      <w:r>
        <w:rPr>
          <w:lang w:val="es-ES"/>
        </w:rPr>
        <w:t>, Nelson A. Lagos</w:t>
      </w:r>
      <w:r>
        <w:rPr>
          <w:vertAlign w:val="superscript"/>
          <w:lang w:val="es-ES"/>
        </w:rPr>
        <w:t>5,7</w:t>
      </w:r>
      <w:r>
        <w:rPr>
          <w:lang w:val="es-ES"/>
        </w:rPr>
        <w:t>, Pablo A. Marquet</w:t>
      </w:r>
      <w:r>
        <w:rPr>
          <w:vertAlign w:val="superscript"/>
          <w:lang w:val="es-ES"/>
        </w:rPr>
        <w:t>1,6</w:t>
      </w:r>
      <w:r>
        <w:rPr>
          <w:lang w:val="es-ES"/>
        </w:rPr>
        <w:t>, Patricio Pliscoff</w:t>
      </w:r>
      <w:r>
        <w:rPr>
          <w:vertAlign w:val="superscript"/>
          <w:lang w:val="es-ES"/>
        </w:rPr>
        <w:t>1</w:t>
      </w:r>
      <w:r>
        <w:rPr>
          <w:lang w:val="es-ES"/>
        </w:rPr>
        <w:t>, Stefan Gelcich</w:t>
      </w:r>
      <w:r>
        <w:rPr>
          <w:vertAlign w:val="superscript"/>
          <w:lang w:val="es-ES"/>
        </w:rPr>
        <w:t>1,2,7</w:t>
      </w:r>
    </w:p>
    <w:p>
      <w:pPr>
        <w:pStyle w:val="Normal"/>
        <w:spacing w:before="240" w:after="0"/>
        <w:rPr>
          <w:lang w:val="es-ES"/>
        </w:rPr>
      </w:pPr>
      <w:r>
        <w:rPr>
          <w:rFonts w:cs="Times New Roman"/>
          <w:szCs w:val="24"/>
          <w:vertAlign w:val="superscript"/>
          <w:lang w:val="es-ES"/>
        </w:rPr>
        <w:t>1</w:t>
      </w:r>
      <w:r>
        <w:rPr>
          <w:rFonts w:cs="Times New Roman"/>
          <w:szCs w:val="24"/>
          <w:lang w:val="es-ES"/>
        </w:rPr>
        <w:t xml:space="preserve">Departamento de Ecología, Facultad de Ciencias Biológicas, Pontificia Universidad Católica de Chile, Santiago, Chile. </w:t>
      </w:r>
    </w:p>
    <w:p>
      <w:pPr>
        <w:pStyle w:val="Normal"/>
        <w:spacing w:before="120" w:after="0"/>
        <w:rPr/>
      </w:pPr>
      <w:r>
        <w:rPr>
          <w:rFonts w:cs="Times New Roman"/>
          <w:szCs w:val="24"/>
          <w:vertAlign w:val="superscript"/>
        </w:rPr>
        <w:t>2</w:t>
      </w:r>
      <w:r>
        <w:rPr>
          <w:rFonts w:cs="Times New Roman"/>
          <w:szCs w:val="24"/>
        </w:rPr>
        <w:t xml:space="preserve">Center of Applied Ecology and Sustainability (CAPES), Santiago, Chile. </w:t>
      </w:r>
    </w:p>
    <w:p>
      <w:pPr>
        <w:pStyle w:val="Normal"/>
        <w:spacing w:before="120" w:after="0"/>
        <w:rPr/>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pPr>
        <w:pStyle w:val="Normal"/>
        <w:spacing w:before="120" w:after="0"/>
        <w:rPr>
          <w:lang w:val="es-ES"/>
        </w:rPr>
      </w:pPr>
      <w:r>
        <w:rPr>
          <w:rFonts w:cs="Times New Roman"/>
          <w:szCs w:val="24"/>
          <w:vertAlign w:val="superscript"/>
          <w:lang w:val="es-ES"/>
        </w:rPr>
        <w:t>4</w:t>
      </w:r>
      <w:r>
        <w:rPr>
          <w:rFonts w:cs="Times New Roman"/>
          <w:szCs w:val="24"/>
          <w:lang w:val="es-ES"/>
        </w:rPr>
        <w:t xml:space="preserve"> Pontificia Universidad Católica de Valparaíso, Escuela de Agronomía, Casilla 4-D, Quillota, Chile.</w:t>
      </w:r>
    </w:p>
    <w:p>
      <w:pPr>
        <w:pStyle w:val="Normal"/>
        <w:spacing w:before="120" w:after="0"/>
        <w:rPr>
          <w:lang w:val="es-ES"/>
        </w:rPr>
      </w:pPr>
      <w:r>
        <w:rPr>
          <w:rFonts w:cs="Times New Roman"/>
          <w:szCs w:val="24"/>
          <w:vertAlign w:val="superscript"/>
          <w:lang w:val="es-ES"/>
        </w:rPr>
        <w:t>5</w:t>
      </w:r>
      <w:r>
        <w:rPr>
          <w:rFonts w:cs="Times New Roman"/>
          <w:szCs w:val="24"/>
          <w:lang w:val="es-ES"/>
        </w:rPr>
        <w:t xml:space="preserve"> Centro de Investigación e Innovación para el Cambio Climático, Facultad de Ciencias, Universidad Santo Tomás, Santiago, Chile.</w:t>
      </w:r>
    </w:p>
    <w:p>
      <w:pPr>
        <w:pStyle w:val="Normal"/>
        <w:spacing w:before="120" w:after="0"/>
        <w:rPr>
          <w:lang w:val="es-ES"/>
        </w:rPr>
      </w:pPr>
      <w:r>
        <w:rPr>
          <w:rFonts w:cs="Times New Roman"/>
          <w:szCs w:val="24"/>
          <w:vertAlign w:val="superscript"/>
          <w:lang w:val="es-ES"/>
        </w:rPr>
        <w:t>6</w:t>
      </w:r>
      <w:r>
        <w:rPr>
          <w:rFonts w:cs="Times New Roman"/>
          <w:szCs w:val="24"/>
          <w:lang w:val="es-ES"/>
        </w:rPr>
        <w:t xml:space="preserve"> Instituto de Ecología y Biodiversidad (IEB), Santiago, Chile.</w:t>
      </w:r>
    </w:p>
    <w:p>
      <w:pPr>
        <w:pStyle w:val="Normal"/>
        <w:spacing w:before="120" w:after="0"/>
        <w:rPr>
          <w:lang w:val="es-ES"/>
        </w:rPr>
      </w:pPr>
      <w:r>
        <w:rPr>
          <w:rFonts w:cs="Times New Roman"/>
          <w:szCs w:val="24"/>
          <w:vertAlign w:val="superscript"/>
          <w:lang w:val="es-ES"/>
        </w:rPr>
        <w:t>7</w:t>
      </w:r>
      <w:r>
        <w:rPr>
          <w:rFonts w:cs="Times New Roman"/>
          <w:szCs w:val="24"/>
          <w:lang w:val="es-ES"/>
        </w:rPr>
        <w:t xml:space="preserve"> Instituto Milenio en Socio-Ecología Costera (SECOS), Santiago, Chile </w:t>
      </w:r>
    </w:p>
    <w:p>
      <w:pPr>
        <w:pStyle w:val="Normal"/>
        <w:spacing w:before="240" w:after="0"/>
        <w:rPr/>
      </w:pPr>
      <w:r>
        <w:rPr>
          <w:rFonts w:cs="Times New Roman"/>
          <w:b/>
          <w:szCs w:val="24"/>
        </w:rPr>
        <w:t xml:space="preserve">* Correspondence: </w:t>
        <w:br/>
      </w:r>
      <w:r>
        <w:rPr>
          <w:rFonts w:cs="Times New Roman"/>
          <w:szCs w:val="24"/>
        </w:rPr>
        <w:t>Corresponding Author</w:t>
        <w:br/>
        <w:t>gygraell@uc.cl</w:t>
      </w:r>
    </w:p>
    <w:p>
      <w:pPr>
        <w:pStyle w:val="AuthorList"/>
        <w:rPr/>
      </w:pPr>
      <w:r>
        <w:rPr/>
        <w:t>Keywords: coastal urban ecology, marine urbanization, coastal cities, urban ecology paradigms, coastal urbanization.</w:t>
      </w:r>
    </w:p>
    <w:p>
      <w:pPr>
        <w:pStyle w:val="Heading1"/>
        <w:numPr>
          <w:ilvl w:val="0"/>
          <w:numId w:val="3"/>
        </w:numPr>
        <w:rPr/>
      </w:pPr>
      <w:r>
        <w:rPr/>
        <w:t>Abstract</w:t>
      </w:r>
    </w:p>
    <w:p>
      <w:pPr>
        <w:pStyle w:val="Normal"/>
        <w:rPr/>
      </w:pPr>
      <w:r>
        <w:rPr>
          <w:szCs w:val="24"/>
        </w:rPr>
        <w:t xml:space="preserve">Coastal urban areas have dramatically increased during the last decades, however, coastal research integrating the impacts and challenges facing urban areas is still scarce. To examine research advances and critical gaps, a review of the literature on coastal urban ecology was performed. Articles were selected following a structured decision tree and data were classified into study disciplines, approaches, type of analysis, main research objectives, and Pickett’s paradigms </w:t>
      </w:r>
      <w:r>
        <w:rPr>
          <w:i/>
          <w:iCs/>
          <w:szCs w:val="24"/>
        </w:rPr>
        <w:t>in</w:t>
      </w:r>
      <w:r>
        <w:rPr>
          <w:szCs w:val="24"/>
        </w:rPr>
        <w:t xml:space="preserve">-, </w:t>
      </w:r>
      <w:r>
        <w:rPr>
          <w:i/>
          <w:iCs/>
          <w:szCs w:val="24"/>
        </w:rPr>
        <w:t>of</w:t>
      </w:r>
      <w:r>
        <w:rPr>
          <w:szCs w:val="24"/>
        </w:rPr>
        <w:t xml:space="preserve">-, and </w:t>
      </w:r>
      <w:r>
        <w:rPr>
          <w:i/>
          <w:iCs/>
          <w:szCs w:val="24"/>
        </w:rPr>
        <w:t>for</w:t>
      </w:r>
      <w:r>
        <w:rPr>
          <w:szCs w:val="24"/>
        </w:rPr>
        <w:t xml:space="preserve">- </w:t>
      </w:r>
      <w:r>
        <w:rPr>
          <w:i/>
          <w:iCs/>
          <w:szCs w:val="24"/>
        </w:rPr>
        <w:t>the city</w:t>
      </w:r>
      <w:r>
        <w:rPr>
          <w:szCs w:val="24"/>
        </w:rPr>
        <w:t xml:space="preserve">,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
        <w:t>in the city</w:t>
      </w:r>
      <w:r>
        <w:rPr>
          <w:szCs w:val="24"/>
        </w:rPr>
        <w:t xml:space="preserve"> with a focus on the 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countries. Scientific research on coastal urban areas needs to diversify towards an ecology </w:t>
      </w:r>
      <w:r>
        <w:rPr>
          <w:i/>
          <w:iCs/>
          <w:szCs w:val="24"/>
        </w:rPr>
        <w:t>of</w:t>
      </w:r>
      <w:r>
        <w:rPr>
          <w:szCs w:val="24"/>
        </w:rPr>
        <w:t xml:space="preserve"> and </w:t>
      </w:r>
      <w:r>
        <w:rPr>
          <w:i/>
          <w:iCs/>
          <w:szCs w:val="24"/>
        </w:rPr>
        <w:t>for the cities</w:t>
      </w:r>
      <w:r>
        <w:rPr>
          <w:szCs w:val="24"/>
        </w:rPr>
        <w:t>, in order to support coastal development in a diversity of countries and settings.</w:t>
      </w:r>
    </w:p>
    <w:p>
      <w:pPr>
        <w:pStyle w:val="Heading1"/>
        <w:numPr>
          <w:ilvl w:val="0"/>
          <w:numId w:val="0"/>
        </w:numPr>
        <w:ind w:left="567" w:hanging="0"/>
        <w:rPr/>
      </w:pPr>
      <w:r>
        <w:rPr/>
      </w:r>
    </w:p>
    <w:p>
      <w:pPr>
        <w:pStyle w:val="Heading1"/>
        <w:numPr>
          <w:ilvl w:val="0"/>
          <w:numId w:val="3"/>
        </w:numPr>
        <w:rPr/>
      </w:pPr>
      <w:r>
        <w:rPr/>
        <w:t>Introduction</w:t>
      </w:r>
    </w:p>
    <w:p>
      <w:pPr>
        <w:pStyle w:val="FirstParagraph"/>
        <w:rPr/>
      </w:pPr>
      <w:r>
        <w:rPr>
          <w:lang w:val="en-GB"/>
        </w:rPr>
        <w:t>The world’s population is increasing annually. In 2018, 55% of the human population lived in urban areas and cities have been constantly growing in number and size, forming large cities. The so-called megacities have reached over 10 million inhabitants (according to the United Nations 2018, presenting 33 settlements).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‘70s when urban ecology began studying species distributions in cities and its drivers (Noyes &amp; Progulske 1974, Dorney et al. 1984, Sukopp 1998; Grimm et al. 2008). Since then, urban ecology research topics have evolved to include ecological and social science approaches (Grimm et al. 2000) and currently, urban ecosystems are recognized as a complex coupling of ecological processes and human dynamics, as defined by Alberti 2008 and Pickett et al. 2008. Research on urban ecology is diverse and includes studies on biodiversity patterns (e.g. urban biodiversity in Faeth et al. 2011; biotic homogenization in McKinney 2006), species distributions (e.g. birds in Marzluff 2001), ecosystem functions (Groffman et al. 2004, Rosenzweig et al. 2018), development processes (e.g. Antrop 2004), drivers of change (e.g. Grimm et al. 2008), ecosystem services (Bolund and Hunhammar 1999, Daily 2003), human wellbeing (Pacione 2003, Van Kamp et al. 2003, Dallimer et al. 2012), social-ecological systems (Barthel et al. 2010, Grimm et al.  2013), and sustainability (Wu 2008, Wu 2014).</w:t>
      </w:r>
    </w:p>
    <w:p>
      <w:pPr>
        <w:pStyle w:val="FirstParagraph"/>
        <w:spacing w:before="237" w:after="237"/>
        <w:rPr/>
      </w:pPr>
      <w:r>
        <w:rPr>
          <w:lang w:val="en-GB"/>
        </w:rPr>
        <w:t xml:space="preserve">Pickett et al. (2016) introduced three phases in the way urban ecology has evolved. They provide a typology of paradigms for urban ecology, which are termed: </w:t>
      </w:r>
      <w:r>
        <w:rPr>
          <w:i/>
          <w:iCs/>
          <w:lang w:val="en-GB"/>
        </w:rPr>
        <w:t>in</w:t>
      </w:r>
      <w:r>
        <w:rPr>
          <w:lang w:val="en-GB"/>
        </w:rPr>
        <w:t xml:space="preserve">, </w:t>
      </w:r>
      <w:r>
        <w:rPr>
          <w:i/>
          <w:iCs/>
          <w:lang w:val="en-GB"/>
        </w:rPr>
        <w:t>of</w:t>
      </w:r>
      <w:r>
        <w:rPr>
          <w:lang w:val="en-GB"/>
        </w:rPr>
        <w:t xml:space="preserve">, and </w:t>
      </w:r>
      <w:r>
        <w:rPr>
          <w:i/>
          <w:iCs/>
          <w:lang w:val="en-GB"/>
        </w:rPr>
        <w:t>for the city</w:t>
      </w:r>
      <w:r>
        <w:rPr>
          <w:lang w:val="en-GB"/>
        </w:rPr>
        <w:t xml:space="preserve">. Each one of these paradigms exposes historical differences according to changes in urban ecology research, and resulted by the comparison of three variables: chronology, model approach, and complexity. Studies under the paradigm </w:t>
      </w:r>
      <w:r>
        <w:rPr>
          <w:i/>
          <w:iCs/>
          <w:lang w:val="en-GB"/>
        </w:rPr>
        <w:t>in the city</w:t>
      </w:r>
      <w:r>
        <w:rPr>
          <w:lang w:val="en-GB"/>
        </w:rPr>
        <w:t xml:space="preserve"> fall mainly into using ecological approaches, studies </w:t>
      </w:r>
      <w:r>
        <w:rPr>
          <w:i/>
          <w:iCs/>
          <w:lang w:val="en-GB"/>
        </w:rPr>
        <w:t>of the city</w:t>
      </w:r>
      <w:r>
        <w:rPr>
          <w:lang w:val="en-GB"/>
        </w:rPr>
        <w:t xml:space="preserve"> are mainly based on social-ecological interactions, and studies </w:t>
      </w:r>
      <w:r>
        <w:rPr>
          <w:i/>
          <w:iCs/>
          <w:lang w:val="en-GB"/>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
        <w:t>of the city</w:t>
      </w:r>
      <w:r>
        <w:rPr>
          <w:lang w:val="en-GB"/>
        </w:rPr>
        <w:t xml:space="preserve"> paradigm include interdisciplinary research; the urban ecology </w:t>
      </w:r>
      <w:r>
        <w:rPr>
          <w:i/>
          <w:iCs/>
          <w:lang w:val="en-GB"/>
        </w:rPr>
        <w:t>for the city</w:t>
      </w:r>
      <w:r>
        <w:rPr>
          <w:lang w:val="en-GB"/>
        </w:rPr>
        <w:t xml:space="preserve"> is more intricate and includes </w:t>
      </w:r>
      <w:r>
        <w:rPr>
          <w:i/>
          <w:iCs/>
          <w:lang w:val="en-GB"/>
        </w:rPr>
        <w:t>in</w:t>
      </w:r>
      <w:r>
        <w:rPr>
          <w:lang w:val="en-GB"/>
        </w:rPr>
        <w:t xml:space="preserve"> and </w:t>
      </w:r>
      <w:r>
        <w:rPr>
          <w:i/>
          <w:iCs/>
          <w:lang w:val="en-GB"/>
        </w:rPr>
        <w:t>of the city</w:t>
      </w:r>
      <w:r>
        <w:rPr>
          <w:lang w:val="en-GB"/>
        </w:rPr>
        <w:t xml:space="preserve"> studies, engaging scientific knowledge in practice for action (Pickett et al. 2016).</w:t>
      </w:r>
    </w:p>
    <w:p>
      <w:pPr>
        <w:pStyle w:val="TextBody"/>
        <w:spacing w:lineRule="auto" w:line="240" w:before="57" w:after="197"/>
        <w:rPr/>
      </w:pPr>
      <w:r>
        <w:rPr>
          <w:color w:val="000000"/>
          <w:lang w:val="en-GB"/>
        </w:rPr>
        <w:t xml:space="preserve">Most of the theoretical and empirical developments in urban ecology have used green areas (e.g. Chiesura 2004, Tzoulas et al. 2007, Wolch et al. 2014), freshwater streams (e.g. Allan et al. 1997, Paul &amp; Meyer 2001, Walsh et al. 2005), and organisms such as birds (e.g. Blair et al. 1996, Chace &amp; Walsh 2006) or plants (e.g. Ulrich 1984, Donovan &amp; Prestemon 2012, Donovan et al. 2013) as their preferred research subjects. Coastal settings and species have not received the attention they deserve, and only 5% of urban ecology research in Web of Science is focused in coastal or marine ecosystems. </w:t>
      </w:r>
      <w:bookmarkStart w:id="2" w:name="docs-internal-guid-b3b09f48-7fff-4bb8-c2"/>
      <w:bookmarkEnd w:id="2"/>
      <w:r>
        <w:rPr>
          <w:color w:val="000000"/>
          <w:lang w:val="en-GB"/>
        </w:rPr>
        <w:t xml:space="preserve">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(Barragán and Andrés 2015). These factors and specific features such as interactions with watersheds in estuaries, the establishment of structures in ports (Cadenasso et al. 2006), and the social importance of access to the waterfront (Sairinen and Kumpulainen 2006) reflect a particular vulnerability for coastal urban areas. During recent decades, studies on risks have increased due to predicted changes in winds, waves or sea-level rise due to climate change (Benveniste et al. 2019, Torresan et al. 2008, Kumar et al. 2010). Despite recent interest on vulnerabilities, research has mainly focused on geomorphological contexts (Arns et al. 2017, Vitousek et al. </w:t>
      </w:r>
      <w:r>
        <w:rPr>
          <w:b w:val="false"/>
          <w:bCs w:val="false"/>
          <w:color w:val="000000"/>
          <w:lang w:val="en-GB"/>
        </w:rPr>
        <w:t xml:space="preserve">2017, </w:t>
      </w:r>
      <w:hyperlink r:id="rId2">
        <w:r>
          <w:rPr>
            <w:rStyle w:val="InternetLink"/>
            <w:b w:val="false"/>
            <w:bCs w:val="false"/>
            <w:color w:val="000000"/>
            <w:u w:val="none"/>
            <w:lang w:val="en-GB"/>
          </w:rPr>
          <w:t>Luijendijk</w:t>
        </w:r>
      </w:hyperlink>
      <w:r>
        <w:rPr>
          <w:b w:val="false"/>
          <w:bCs w:val="false"/>
          <w:color w:val="000000"/>
          <w:lang w:val="en-GB"/>
        </w:rPr>
        <w:t xml:space="preserve"> et al.</w:t>
      </w:r>
      <w:r>
        <w:rPr>
          <w:color w:val="000000"/>
          <w:lang w:val="en-GB"/>
        </w:rPr>
        <w:t xml:space="preserve"> 2018, Benveniste et al. 2019).</w:t>
      </w:r>
    </w:p>
    <w:p>
      <w:pPr>
        <w:pStyle w:val="Normal"/>
        <w:rPr/>
      </w:pPr>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pPr>
        <w:pStyle w:val="Heading1"/>
        <w:numPr>
          <w:ilvl w:val="0"/>
          <w:numId w:val="3"/>
        </w:numPr>
        <w:rPr/>
      </w:pPr>
      <w:r>
        <w:rPr/>
        <w:t>Methods</w:t>
      </w:r>
    </w:p>
    <w:p>
      <w:pPr>
        <w:pStyle w:val="Normal"/>
        <w:rPr/>
      </w:pPr>
      <w:r>
        <w:rPr/>
        <w:t xml:space="preserve">A review of the literature was performed through the Web of Science database (https://webofknowledge.com/). Eligibility criteria included any publication following keywords in the topic, using Boolean operators to combine concepts and keywords: (“urban ecology” or “urban environment*”) and (coast* or marine). The period of the search included from 1975 until December 2019. We based our search on systematic mapping in order to collate, describe and catalog available evidence relating to the topic, </w:t>
      </w:r>
      <w:bookmarkStart w:id="3" w:name="tw-target-text"/>
      <w:bookmarkEnd w:id="3"/>
      <w:r>
        <w:rPr/>
        <w:t xml:space="preserve">allowing to address open-frame or closed-frame questions (James et al. 2016). Selection of articles was made with a decision tree (Fig. 1), where the urban centre, marine studies, and biodiversity approach had to be checked for any articles to be included. Fulfilling the requirement for inclusion, publications were classified in ecology </w:t>
      </w:r>
      <w:r>
        <w:rPr>
          <w:i/>
          <w:iCs/>
        </w:rPr>
        <w:t>in the city</w:t>
      </w:r>
      <w:r>
        <w:rPr/>
        <w:t xml:space="preserve">, ecology </w:t>
      </w:r>
      <w:r>
        <w:rPr>
          <w:i/>
          <w:iCs/>
        </w:rPr>
        <w:t>of the city</w:t>
      </w:r>
      <w:r>
        <w:rPr/>
        <w:t xml:space="preserve"> or ecology </w:t>
      </w:r>
      <w:r>
        <w:rPr>
          <w:i/>
          <w:iCs/>
        </w:rPr>
        <w:t>for the city</w:t>
      </w:r>
      <w:r>
        <w:rPr/>
        <w:t xml:space="preserve"> following the paradigms established by Pickett et al. (2016). Studies were counted just once for each paradigm. Grey-literature was not incorporated in the selection.</w:t>
      </w:r>
    </w:p>
    <w:p>
      <w:pPr>
        <w:pStyle w:val="Normal"/>
        <w:rPr/>
      </w:pPr>
      <w:r>
        <w:rPr/>
        <w:t xml:space="preserve">Each article collected was categorized by publication year, author’s name, type of publication, author's affiliation country, study country, and study city. After examining each paper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 For each category, articles were counted just once. </w:t>
      </w:r>
    </w:p>
    <w:p>
      <w:pPr>
        <w:pStyle w:val="Normal"/>
        <w:rPr/>
      </w:pPr>
      <w:r>
        <w:rPr/>
        <w:t xml:space="preserve">City’s population data were obtained from the United Nations (2019) compendium. Urban centres classification was modified from the United Nations (2014) and Barragán &amp;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pPr>
        <w:pStyle w:val="Normal"/>
        <w:rPr/>
      </w:pPr>
      <w:r>
        <w:rP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analysed the co-citations to other articles in our data base using the Web of Science database, and carried out a descriptive analysis of the network. We did not used topological measurements of the network, but rather describe its </w:t>
      </w:r>
      <w:bookmarkStart w:id="4" w:name="__DdeLink__2507_1428397062"/>
      <w:r>
        <w:rPr/>
        <w:t>directionality</w:t>
      </w:r>
      <w:bookmarkEnd w:id="4"/>
      <w:r>
        <w:rPr/>
        <w:t>. This analysis was developed with package bibliometrix (Aria and Cuccurullo 2017), which allowed modifications in the code to create a new relationship between articles and their co-citations.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pPr>
        <w:pStyle w:val="Normal"/>
        <w:rPr/>
      </w:pPr>
      <w:r>
        <w:rPr/>
        <w:t xml:space="preserve">Classification, data analysis, and figures were prepared in R (R Core Team 2020) using RStudio (RStudio Team 2019). For data analysis, packages tidyverse (Wickham 2017a), dplyr (Wickham et al. 2017), purrr (Henry and Wickham 2017), broom (Robinson 2017), and stringr (Wickham 2017b) were used. Graphs and maps were plotted with ggplot2 (Wickham 2009) and gridextra (Auguie 2016). </w:t>
      </w:r>
    </w:p>
    <w:p>
      <w:pPr>
        <w:pStyle w:val="Heading1"/>
        <w:numPr>
          <w:ilvl w:val="0"/>
          <w:numId w:val="3"/>
        </w:numPr>
        <w:rPr/>
      </w:pPr>
      <w:r>
        <w:rPr/>
        <w:t>Results</w:t>
      </w:r>
    </w:p>
    <w:p>
      <w:pPr>
        <w:pStyle w:val="Heading2"/>
        <w:numPr>
          <w:ilvl w:val="1"/>
          <w:numId w:val="3"/>
        </w:numPr>
        <w:jc w:val="both"/>
        <w:rPr/>
      </w:pPr>
      <w:r>
        <w:rPr>
          <w:rFonts w:ascii="Times New Roman" w:hAnsi="Times New Roman"/>
          <w:color w:val="000000"/>
          <w:szCs w:val="24"/>
          <w:lang w:val="en-GB"/>
        </w:rPr>
        <w:t>Coastal urban ecology tenden</w:t>
      </w:r>
      <w:bookmarkStart w:id="5" w:name="coastal-urban-ecology-tendencies"/>
      <w:bookmarkEnd w:id="5"/>
      <w:r>
        <w:rPr>
          <w:rFonts w:ascii="Times New Roman" w:hAnsi="Times New Roman"/>
          <w:color w:val="000000"/>
          <w:szCs w:val="24"/>
          <w:lang w:val="en-GB"/>
        </w:rPr>
        <w:t>cies</w:t>
      </w:r>
    </w:p>
    <w:p>
      <w:pPr>
        <w:pStyle w:val="Normal"/>
        <w:rPr/>
      </w:pPr>
      <w:r>
        <w:rPr/>
        <w:t>Coastal urban ecology studies that met selection criteria included a total of 237 articles (Fig. 1)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with Barcelona in 1979, however, it was not until 1995 that another study related to the field was published with Punda-Polić et al. (1995).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 (e.g. Kulkova et al. 2011, Giovene di Girasole 2014, Fu et al. 2018), indexed book chapters 2.11% (e.g. Race et al. 2010, Wong 2011, Juchimiuk &amp; Januszkiewicz 2019), and reviews 2.11% (e.g. Garden et al. 2006, Cohen et al. 2013, Branoff 2017).</w:t>
      </w:r>
    </w:p>
    <w:p>
      <w:pPr>
        <w:pStyle w:val="Normal"/>
        <w:rPr/>
      </w:pPr>
      <w:r>
        <w:rPr/>
        <w:t>General findings and tendencies since 1995 are shown in Figure 3. The main disciplinary focus of research has consistently come from ecology with an average representation of 48.79% of studies for the whole study period. Among ecological studies, those where coastal urbanization have modified ecological patterns stand out. For example Way et al. (2004), tracked movement and activity patterns of coyotes in northeastern North America, demonstrating that these mammals used more urbanized areas than natural ones. Other studies have assessed diets and feeding habita</w:t>
      </w:r>
      <w:r>
        <w:rPr/>
        <w:t>t</w:t>
      </w:r>
      <w:r>
        <w:rPr/>
        <w:t>s of coastal birds to assess the interplay between natural and anthropogenic factors in determining diversity patterns (Washburn et al. 2013). Social-ecological studies were the second most common disciplinary focus with 24.47% (an average 2.2 publications per year between 2005 and 2009, 4.4 between 2010 and 2014, and 3.8 between 2015 and 2019; Fig 3a). Social-ecological studies include those which focus on biodiversity and natural environment perceptions and human wellbeing. For instance</w:t>
      </w:r>
      <w:r>
        <w:rPr/>
        <w:t>,</w:t>
      </w:r>
      <w:r>
        <w:rPr/>
        <w:t xml:space="preserve"> White et al. (2013) assessed humans emotions towards different coastal environments and Burger et al. (2017) assessed human preferences towards protection and restoration. </w:t>
      </w:r>
      <w:r>
        <w:rPr>
          <w:lang w:val="en-GB"/>
        </w:rPr>
        <w:t>Environmental policy and planning studies</w:t>
      </w:r>
      <w:r>
        <w:rPr/>
        <w:t xml:space="preserve"> </w:t>
      </w:r>
      <w:r>
        <w:rPr>
          <w:lang w:val="en-GB"/>
        </w:rPr>
        <w:t xml:space="preserve">have focused on developing guidelines for planning in order to contribute to the sustainability of the urban environment. </w:t>
      </w:r>
      <w:r>
        <w:rPr/>
        <w:t>For instance Alcoforado et al. (2009) identified climatic needs in a coastal city and discussed problems that arise when applying climatic knowledge to urban planning.</w:t>
      </w:r>
      <w:ins w:id="0" w:author="Giorgia Graells" w:date="2021-04-14T14:49:01Z">
        <w:r>
          <w:rPr/>
          <w:t xml:space="preserve">  </w:t>
        </w:r>
      </w:ins>
      <w:ins w:id="1" w:author="Giorgia Graells" w:date="2021-04-14T15:13:23Z">
        <w:r>
          <w:rPr/>
          <w:t xml:space="preserve">Disciplinary focus of research shows </w:t>
        </w:r>
      </w:ins>
      <w:ins w:id="2" w:author="Giorgia Graells" w:date="2021-04-14T15:17:30Z">
        <w:r>
          <w:rPr/>
          <w:t xml:space="preserve">an appreciable high number of publications on ecology, </w:t>
        </w:r>
      </w:ins>
      <w:ins w:id="3" w:author="Giorgia Graells" w:date="2021-04-14T15:18:00Z">
        <w:r>
          <w:rPr/>
          <w:t>centred in biodiversity patterns changed by cities.</w:t>
        </w:r>
      </w:ins>
      <w:ins w:id="4" w:author="Giorgia Graells" w:date="2021-04-14T15:23:11Z">
        <w:r>
          <w:rPr/>
          <w:t xml:space="preserve"> </w:t>
        </w:r>
      </w:ins>
      <w:ins w:id="5" w:author="Giorgia Graells" w:date="2021-04-14T15:19:21Z">
        <w:r>
          <w:rPr/>
          <w:t xml:space="preserve">However, human perceptions and </w:t>
        </w:r>
      </w:ins>
      <w:ins w:id="6" w:author="Giorgia Graells" w:date="2021-04-14T15:22:33Z">
        <w:r>
          <w:rPr/>
          <w:t xml:space="preserve">the well-being involved to these changes, </w:t>
        </w:r>
      </w:ins>
      <w:ins w:id="7" w:author="Giorgia Graells" w:date="2021-04-14T15:23:01Z">
        <w:r>
          <w:rPr/>
          <w:t xml:space="preserve">in addition to possible solutions in terms of policy and planning are scarce, but they are </w:t>
        </w:r>
      </w:ins>
      <w:ins w:id="8" w:author="Giorgia Graells" w:date="2021-04-14T15:24:05Z">
        <w:r>
          <w:rPr/>
          <w:t>increasing during the years.</w:t>
        </w:r>
      </w:ins>
    </w:p>
    <w:p>
      <w:pPr>
        <w:pStyle w:val="Normal"/>
        <w:rPr/>
      </w:pPr>
      <w:r>
        <w:rPr/>
        <w:t xml:space="preserve">Coastal ecology research has mainly considered spatial approaches searching for patterns based on differences in urban morphology. These spatial patterns include land cover and land use. For instance, research based on beach width and coastal slope that determine the most critical physical parameters to create coastal vulnerability maps (Kantamaneni et al. 2019). Study approaches have slowly included temporal dimensions (Fig. 3b). Spatio-temporal studies included articles such as </w:t>
      </w:r>
      <w:r>
        <w:rPr>
          <w:color w:val="000000"/>
          <w:szCs w:val="24"/>
        </w:rPr>
        <w:t xml:space="preserve">Grossmann (2008) who </w:t>
      </w:r>
      <w:r>
        <w:rPr>
          <w:color w:val="000000"/>
          <w:szCs w:val="24"/>
          <w:lang w:val="en-GB"/>
        </w:rPr>
        <w:t>discusses the consequences of current global technological, organisational and economic developments for a port</w:t>
      </w:r>
      <w:r>
        <w:rPr>
          <w:color w:val="000000"/>
          <w:szCs w:val="24"/>
        </w:rPr>
        <w:t>.</w:t>
      </w:r>
      <w:r>
        <w:rPr>
          <w:szCs w:val="24"/>
        </w:rPr>
        <w:t xml:space="preserve"> T</w:t>
      </w:r>
      <w:r>
        <w:rPr/>
        <w:t>emporal studies included Priestl</w:t>
      </w:r>
      <w:bookmarkStart w:id="6" w:name="__DdeLink__1355_1734896042"/>
      <w:bookmarkEnd w:id="6"/>
      <w:r>
        <w:rPr/>
        <w:t xml:space="preserve">ey et al. (2018) who assessed inorganic and organic compounds and their relation to photolysis and Martin et al. (2007) who studied management approaches for  a coastal urban pest (white Ibis) along the east coast of Australia. Studies which use experimental approaches through time rrepresent less than 1% of the articles. They included articles such as the study of </w:t>
      </w:r>
      <w:r>
        <w:rPr>
          <w:color w:val="000000"/>
          <w:szCs w:val="24"/>
          <w:lang w:val="en-GB"/>
        </w:rPr>
        <w:t>Leclerc &amp; Viard (2018), who studied how swimming predators influenced the early development of fauna associated with floating pontoons in marinas</w:t>
      </w:r>
      <w:r>
        <w:rPr/>
        <w:t xml:space="preserve">. </w:t>
      </w:r>
      <w:ins w:id="9" w:author="Giorgia Graells" w:date="2021-04-14T15:55:46Z">
        <w:r>
          <w:rPr/>
          <w:t>It may be reasonable to suppose</w:t>
        </w:r>
      </w:ins>
      <w:ins w:id="10" w:author="Giorgia Graells" w:date="2021-04-14T15:55:46Z">
        <w:r>
          <w:rPr/>
          <w:t xml:space="preserve"> </w:t>
        </w:r>
      </w:ins>
      <w:ins w:id="11" w:author="Giorgia Graells" w:date="2021-04-14T15:56:00Z">
        <w:r>
          <w:rPr/>
          <w:t xml:space="preserve">that </w:t>
        </w:r>
      </w:ins>
      <w:ins w:id="12" w:author="Giorgia Graells" w:date="2021-04-14T15:59:03Z">
        <w:r>
          <w:rPr/>
          <w:t xml:space="preserve">a significant higher number of publications considering </w:t>
        </w:r>
      </w:ins>
      <w:ins w:id="13" w:author="Giorgia Graells" w:date="2021-04-14T16:00:24Z">
        <w:r>
          <w:rPr/>
          <w:t>s</w:t>
        </w:r>
      </w:ins>
      <w:ins w:id="14" w:author="Giorgia Graells" w:date="2021-04-14T15:26:26Z">
        <w:r>
          <w:rPr/>
          <w:t>patial approaches</w:t>
        </w:r>
      </w:ins>
      <w:ins w:id="15" w:author="Giorgia Graells" w:date="2021-04-14T15:39:19Z">
        <w:r>
          <w:rPr/>
          <w:t xml:space="preserve"> </w:t>
        </w:r>
      </w:ins>
      <w:ins w:id="16" w:author="Giorgia Graells" w:date="2021-04-14T16:00:30Z">
        <w:r>
          <w:rPr/>
          <w:t>could</w:t>
        </w:r>
      </w:ins>
      <w:ins w:id="17" w:author="Giorgia Graells" w:date="2021-04-14T16:04:34Z">
        <w:r>
          <w:rPr/>
          <w:t xml:space="preserve"> generate a static representation of what happens in coastal cities</w:t>
        </w:r>
      </w:ins>
      <w:ins w:id="18" w:author="Giorgia Graells" w:date="2021-04-14T18:32:35Z">
        <w:r>
          <w:rPr/>
          <w:t>.</w:t>
        </w:r>
      </w:ins>
      <w:ins w:id="19" w:author="Giorgia Graells" w:date="2021-04-14T16:03:16Z">
        <w:r>
          <w:rPr/>
          <w:t xml:space="preserve"> </w:t>
        </w:r>
      </w:ins>
    </w:p>
    <w:p>
      <w:pPr>
        <w:pStyle w:val="Normal"/>
        <w:rPr/>
      </w:pPr>
      <w:r>
        <w:rPr/>
        <w:t xml:space="preserve">Quantitative studies have dominated the literature during the past 20 years and have focused on ecological approaches. For example Tzortzakaki et al. (2018) studied the effect of the different land-cover types on bird species richness and abundance and concluded that open green spaces are the most significant factor favoring bird diversity in a coastal city in Greece. Qualitative studies represent 20% of the articles. These mainly use a social-ecological approach. Studies use qualitative interviews to assess urban coastal environmental constructs and preferences (Cleland et al. 2015). Other qualitative studies have been used to design green infrastructure in urban cities (Chen et al. 2015). Policy studies such as Guerrero Valdebenito &amp; </w:t>
      </w:r>
      <w:bookmarkStart w:id="7" w:name="__DdeLink__3074_3530467639"/>
      <w:r>
        <w:rPr/>
        <w:t>Alarcon</w:t>
      </w:r>
      <w:bookmarkEnd w:id="7"/>
      <w:r>
        <w:rPr/>
        <w:t xml:space="preserve"> Rodriguez (2018) used qualitative approaches to assess tensions and threats to traditional small-scale artisanal fishers coexisting with larger urbanized systems such as mega infrastructures, ports and cities. Modelling studies which include simulation of urban conditions, have begun to emerge in the past six years (Fig. 3c) to address a wide variety of issues. For example, Stathopoulou &amp; </w:t>
      </w:r>
      <w:hyperlink r:id="rId3">
        <w:r>
          <w:rPr>
            <w:rStyle w:val="InternetLink"/>
            <w:color w:val="000000"/>
            <w:u w:val="none"/>
          </w:rPr>
          <w:t>Cartalis</w:t>
        </w:r>
      </w:hyperlink>
      <w:r>
        <w:rPr/>
        <w:t xml:space="preserve"> (2007) modeled the thermal urban environment and urban heat island phenomenon in mayor urban areas in Greece. Su et al</w:t>
      </w:r>
      <w:r>
        <w:rPr/>
        <w:t>.</w:t>
      </w:r>
      <w:r>
        <w:rPr/>
        <w:t xml:space="preserve"> (2019) used modelling to determine realistic flooding scenarios. Other modelling studies have contributed to assess social-ecological dimensions. Sahal et al. (2013) used macro-simulators  and micro-simulators with multi-agent-based modelling to select shelter points and choose evacuation routes for future tsunamis. Song et al. (2016) modeled urban environmental benefits, such as green infrastructure, industrial upgrade, and environmental management, in China, testing social-economic and demographic variables. The use of modelling to inform environmental policies has been approached mainly through mapping and risk assessments. For instance, Storch &amp; Downes (2011) quantified and mapped current and future city-wide flood risks, combining climate change scenarios with urban land use scenarios. </w:t>
      </w:r>
      <w:ins w:id="20" w:author="Giorgia Graells" w:date="2021-04-14T16:05:34Z">
        <w:r>
          <w:rPr/>
          <w:t>Considering modelling is an special kind of quantitative method</w:t>
        </w:r>
      </w:ins>
      <w:ins w:id="21" w:author="Giorgia Graells" w:date="2021-04-14T16:06:08Z">
        <w:r>
          <w:rPr/>
          <w:t>,</w:t>
        </w:r>
      </w:ins>
      <w:ins w:id="22" w:author="Giorgia Graells" w:date="2021-04-14T18:10:46Z">
        <w:r>
          <w:rPr/>
          <w:t xml:space="preserve"> </w:t>
        </w:r>
      </w:ins>
      <w:ins w:id="23" w:author="Giorgia Graells" w:date="2021-04-14T17:45:53Z">
        <w:r>
          <w:rPr/>
          <w:t xml:space="preserve">qualitative studies </w:t>
        </w:r>
      </w:ins>
      <w:ins w:id="24" w:author="Giorgia Graells" w:date="2021-04-14T18:08:21Z">
        <w:r>
          <w:rPr/>
          <w:t>are extremely low</w:t>
        </w:r>
      </w:ins>
      <w:ins w:id="25" w:author="Giorgia Graells" w:date="2021-04-14T18:27:07Z">
        <w:r>
          <w:rPr/>
          <w:t>. It could be inferred therefore that this</w:t>
        </w:r>
      </w:ins>
      <w:ins w:id="26" w:author="Giorgia Graells" w:date="2021-04-14T18:12:28Z">
        <w:r>
          <w:rPr/>
          <w:t xml:space="preserve"> may have generated</w:t>
        </w:r>
      </w:ins>
      <w:ins w:id="27" w:author="Giorgia Graells" w:date="2021-04-14T18:31:11Z">
        <w:r>
          <w:rPr/>
          <w:t xml:space="preserve"> a lack of descriptive sociological analysis in areas that significantly involve the human being.</w:t>
        </w:r>
      </w:ins>
    </w:p>
    <w:p>
      <w:pPr>
        <w:pStyle w:val="Normal"/>
        <w:rPr/>
      </w:pPr>
      <w:r>
        <w:rPr/>
        <w:t>When looking at the main research objectives it is interesting to note that the study of pollution and human impacts have dominated the literature (Fig. 3d). These articles mainly focus on the effects of stressors over coastal urban ecosystems and cities. For instance, Jartun &amp; Pettersen (2010) collected sediments from urban stormwater runoff and analyzed various contaminants, showing that several active pollution sources are supplying the runoff systems. Studies that focus on habitat use in urban areas are also common. For example studies have focused on differences in communities between fixed and floating structures (Holloway &amp; Connell 2002) or on abundance and survival rates of charismatic species in highly industrialized bays (Eguchi et al. 2010). Studies which focus on different aspects of city design are less frequent, but they have been increasing in the last 10 years. Some of these studies have developed climatic guidelines for planning and identifying climatic needs in a coastal cities (e.g Alcoforado et al. 2009), others have applied multi-criteria decision analysis to explore local stakeholders' perceptions in terms of priority actions for waterfront development (</w:t>
      </w:r>
      <w:bookmarkStart w:id="8" w:name="__DdeLink__4404_1170342404"/>
      <w:r>
        <w:rPr/>
        <w:t>Papatheochari</w:t>
      </w:r>
      <w:bookmarkEnd w:id="8"/>
      <w:r>
        <w:rPr/>
        <w:t xml:space="preserve"> &amp; Coccossis 2019). </w:t>
      </w:r>
      <w:ins w:id="28" w:author="Giorgia Graells" w:date="2021-04-14T18:34:07Z">
        <w:r>
          <w:rPr/>
          <w:t>M</w:t>
        </w:r>
      </w:ins>
      <w:ins w:id="29" w:author="Giorgia Graells" w:date="2021-04-14T18:33:40Z">
        <w:r>
          <w:rPr/>
          <w:t>ain research objectives are varied</w:t>
        </w:r>
      </w:ins>
      <w:ins w:id="30" w:author="Giorgia Graells" w:date="2021-04-14T18:38:09Z">
        <w:r>
          <w:rPr/>
          <w:t xml:space="preserve"> </w:t>
        </w:r>
      </w:ins>
      <w:ins w:id="31" w:author="Giorgia Graells" w:date="2021-04-14T21:36:33Z">
        <w:r>
          <w:rPr/>
          <w:t xml:space="preserve">from drivers to impacts and </w:t>
        </w:r>
      </w:ins>
      <w:ins w:id="32" w:author="Giorgia Graells" w:date="2021-04-14T21:38:48Z">
        <w:r>
          <w:rPr/>
          <w:t xml:space="preserve"> </w:t>
        </w:r>
      </w:ins>
      <w:ins w:id="33" w:author="Giorgia Graells" w:date="2021-04-14T21:38:48Z">
        <w:r>
          <w:rPr>
            <w:lang w:val="en-GB"/>
          </w:rPr>
          <w:t>practice for action</w:t>
        </w:r>
      </w:ins>
      <w:ins w:id="34" w:author="Giorgia Graells" w:date="2021-04-14T21:42:26Z">
        <w:r>
          <w:rPr>
            <w:lang w:val="en-GB"/>
          </w:rPr>
          <w:t>.</w:t>
        </w:r>
      </w:ins>
      <w:ins w:id="35" w:author="Giorgia Graells" w:date="2021-04-14T21:41:02Z">
        <w:r>
          <w:rPr>
            <w:lang w:val="en-GB"/>
          </w:rPr>
          <w:t xml:space="preserve"> This sugests that </w:t>
        </w:r>
      </w:ins>
      <w:ins w:id="36" w:author="Giorgia Graells" w:date="2021-04-14T21:45:50Z">
        <w:r>
          <w:rPr>
            <w:lang w:val="en-GB"/>
          </w:rPr>
          <w:t>there is a concern to know these aspects, however most of them have been approached from an ecological perspective</w:t>
        </w:r>
      </w:ins>
      <w:ins w:id="37" w:author="Giorgia Graells" w:date="2021-04-14T21:47:31Z">
        <w:r>
          <w:rPr>
            <w:lang w:val="en-GB"/>
          </w:rPr>
          <w:t xml:space="preserve"> of research.</w:t>
        </w:r>
      </w:ins>
    </w:p>
    <w:p>
      <w:pPr>
        <w:pStyle w:val="Normal"/>
        <w:rPr/>
      </w:pPr>
      <w:r>
        <w:rPr/>
        <w:t>According to study models used (Fig. 4), a significant number of publications focused on physical aspects (48.10%) such as pollutants and risk towards natural hazards (Buggy &amp; Tobin 2008; Dominick et al. 2018,). The second most frequent study model was biological, centered on specific species (21.94%). In this group, birds were the most studied (e.g. Kalinowski &amp; Johnson 2010, studying a suburban bird community; Sainz-Borgo et al. 2016, studying the house sparrow; Blight et al. 2019, studying an urban-nesting gull population). Invertebrates were the second most studied group including marine (Galimany et al. 2013; Eddy &amp; Roman 2016,); and terrestrial species (Bizzo et al. 2010,  Reyes-López &amp; Carpintero 2014). While other marine species such as fishes received less attention, some noticeable examples include the study by Bolton et al. (2017) of fish communities. Studies centered on specific ecosystems (Ehrenfeld 2000, Branoff 2017) or social-eco-technological systems showed less than 10 articles published. Foremost among these are those on eco-cities (e.g.Wong 2011).</w:t>
      </w:r>
      <w:ins w:id="38" w:author="Giorgia Graells" w:date="2021-04-14T16:21:31Z">
        <w:r>
          <w:rPr/>
          <w:t xml:space="preserve"> </w:t>
        </w:r>
      </w:ins>
      <w:ins w:id="39" w:author="Giorgia Graells" w:date="2021-04-14T22:12:47Z">
        <w:r>
          <w:rPr/>
          <w:t>This e</w:t>
        </w:r>
      </w:ins>
      <w:ins w:id="40" w:author="Giorgia Graells" w:date="2021-04-14T22:08:52Z">
        <w:r>
          <w:rPr/>
          <w:t>vidence indicates that study models have been frequently replicated</w:t>
        </w:r>
      </w:ins>
      <w:ins w:id="41" w:author="Giorgia Graells" w:date="2021-04-14T22:07:47Z">
        <w:r>
          <w:rPr/>
          <w:t>. The dominance of certain study models have allowed progress in the field on certain issues.</w:t>
        </w:r>
      </w:ins>
    </w:p>
    <w:p>
      <w:pPr>
        <w:pStyle w:val="Normal"/>
        <w:rPr/>
      </w:pPr>
      <w:r>
        <w:rPr/>
        <w:t xml:space="preserve">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 such as Los Angeles in USA (Barcelona 1979), Osaka in Japan (Yamazaki et al 2007), Tianjin in China (Peng et al. 2011), Bangkok in Thailand (Burnett et al. 2007), and megacities with more than 10 million people such as Shanghai in China (Li et al. 2018), Tokyo in Japan (Krishnan et al. 2019), New York in USA (Washburn et al. 2013), Buenos Aires in Argentina (Cardo et al. 2014). Coastal areas with less than 100,000 inhabitants presented only 10% of articles. These are dominated by articles from the USA (e.g. Kalinowski &amp; Johnson 2010, </w:t>
      </w:r>
      <w:bookmarkStart w:id="9" w:name="__DdeLink__2901_1870276235"/>
      <w:r>
        <w:rPr/>
        <w:t>Wolsko</w:t>
      </w:r>
      <w:bookmarkEnd w:id="9"/>
      <w:r>
        <w:rPr/>
        <w:t xml:space="preserve"> &amp; Marino 2016).</w:t>
      </w:r>
      <w:ins w:id="43" w:author="Giorgia Graells" w:date="2021-04-14T16:21:39Z">
        <w:r>
          <w:rPr/>
          <w:t xml:space="preserve"> </w:t>
        </w:r>
      </w:ins>
      <w:ins w:id="44" w:author="Giorgia Graells" w:date="2021-04-14T16:22:36Z">
        <w:r>
          <w:rPr/>
          <w:t>There is a clear</w:t>
        </w:r>
      </w:ins>
      <w:ins w:id="45" w:author="Giorgia Graells" w:date="2021-04-14T22:56:02Z">
        <w:r>
          <w:rPr/>
          <w:t xml:space="preserve"> focus on large cities that allows us to understand what happens in them. Nevertheless, it shows the loss of an important part that could be studied between natural and highly urbanized areas</w:t>
        </w:r>
      </w:ins>
      <w:ins w:id="46" w:author="Giorgia Graells" w:date="2021-04-14T22:57:32Z">
        <w:r>
          <w:rPr/>
          <w:t>.</w:t>
        </w:r>
      </w:ins>
    </w:p>
    <w:p>
      <w:pPr>
        <w:pStyle w:val="Normal"/>
        <w:rPr/>
      </w:pPr>
      <w:r>
        <w:rPr/>
        <w:t xml:space="preserve">Research in coastal urban ecology has focused mostly in near-shore terrestrial environments, presenting more than 68% of articles. These have focused on urban environments (e.g. Parzych et al. 2016), anthropogenic constructions (Günel 2018), green areas (Callaghan et al. 2018) and urban watersheads (Pinheiro &amp; Hokugo 2019). Intertidal areas presented 17.30% of the publications. Some of these focused on coastal defenses (e.g. </w:t>
      </w:r>
      <w:r>
        <w:rPr>
          <w:color w:val="000000"/>
          <w:szCs w:val="24"/>
        </w:rPr>
        <w:t xml:space="preserve">Jonkman et al. </w:t>
      </w:r>
      <w:r>
        <w:rPr>
          <w:color w:val="000000"/>
          <w:szCs w:val="24"/>
          <w:lang w:val="en-GB"/>
        </w:rPr>
        <w:t>2013), estuarine and shallow coastal systems (</w:t>
      </w:r>
      <w:r>
        <w:rPr>
          <w:color w:val="000000"/>
          <w:szCs w:val="24"/>
        </w:rPr>
        <w:t xml:space="preserve">Kuwae et al. 2016), </w:t>
      </w:r>
      <w:r>
        <w:rPr/>
        <w:t>estuarine mullet in an urban harbor (Naidoo et al. 2016) and p</w:t>
      </w:r>
      <w:r>
        <w:rPr>
          <w:color w:val="000000"/>
          <w:szCs w:val="24"/>
        </w:rPr>
        <w:t>redation on a threatened coastal seabird</w:t>
      </w:r>
      <w:r>
        <w:rPr/>
        <w:t xml:space="preserve"> (Greenwell et al. 2019). Near-shore coastal benthic habitats accounted for 3.38% and included studies such as those which assess community structure (e.g. Holloway &amp; Connell 2002; Eddy &amp; Roman 2016), impacts of light on communities </w:t>
      </w:r>
      <w:r>
        <w:rPr>
          <w:szCs w:val="24"/>
        </w:rPr>
        <w:t>(Bolton et al. 2017) and spatial distribution patterns (e.g. Heery et al. 2018 for the giant Pacific octopus (</w:t>
      </w:r>
      <w:r>
        <w:rPr>
          <w:i/>
          <w:szCs w:val="24"/>
        </w:rPr>
        <w:t>Enteroctopus dofleini</w:t>
      </w:r>
      <w:r>
        <w:rPr>
          <w:szCs w:val="24"/>
        </w:rPr>
        <w:t>)</w:t>
      </w:r>
      <w:r>
        <w:rPr/>
        <w:t>. Studies which focus on pelagic environments near the coast account for only 1.69% . These relate mostly to sea water studies such as Zhen et al. 2007 and ocean thermal energy (Wang 2010). Coastal atmosphere showed 8.86% of total articles published (e.g. aerosol: Castro et al. 1999; PM10 pollution episodes: Vicente et al. 2012; atmospheric deposition: Shanquan et al. 2016; and chemical composition of fine-aerosol fraction: Theodosi et al. 2018).</w:t>
      </w:r>
      <w:ins w:id="47" w:author="Giorgia Graells" w:date="2021-04-14T17:05:46Z">
        <w:r>
          <w:rPr/>
          <w:t xml:space="preserve"> </w:t>
        </w:r>
      </w:ins>
      <w:ins w:id="48" w:author="Giorgia Graells" w:date="2021-04-14T22:16:51Z">
        <w:r>
          <w:rPr/>
          <w:t>It is evident that the low number of articles that study marine environments determines a low variability within the same habitats studied.</w:t>
        </w:r>
      </w:ins>
      <w:ins w:id="49" w:author="Giorgia Graells" w:date="2021-04-14T22:17:20Z">
        <w:r>
          <w:rPr/>
          <w:t xml:space="preserve"> In particular, only near-shore terrestrial environments presented </w:t>
        </w:r>
      </w:ins>
      <w:ins w:id="50" w:author="Giorgia Graells" w:date="2021-04-14T22:19:10Z">
        <w:r>
          <w:rPr/>
          <w:t>a great variability in studied habitats.</w:t>
        </w:r>
      </w:ins>
    </w:p>
    <w:p>
      <w:pPr>
        <w:pStyle w:val="Heading2"/>
        <w:numPr>
          <w:ilvl w:val="1"/>
          <w:numId w:val="3"/>
        </w:numPr>
        <w:rPr/>
      </w:pPr>
      <w:bookmarkStart w:id="10"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
        <w:t>in</w:t>
      </w:r>
      <w:r>
        <w:rPr>
          <w:rFonts w:ascii="Times New Roman" w:hAnsi="Times New Roman"/>
          <w:color w:val="000000"/>
          <w:szCs w:val="24"/>
          <w:lang w:val="en-GB"/>
        </w:rPr>
        <w:t xml:space="preserve">, </w:t>
      </w:r>
      <w:r>
        <w:rPr>
          <w:rFonts w:ascii="Times New Roman" w:hAnsi="Times New Roman"/>
          <w:i/>
          <w:iCs/>
          <w:color w:val="000000"/>
          <w:szCs w:val="24"/>
          <w:lang w:val="en-GB"/>
        </w:rPr>
        <w:t>of</w:t>
      </w:r>
      <w:r>
        <w:rPr>
          <w:rFonts w:ascii="Times New Roman" w:hAnsi="Times New Roman"/>
          <w:color w:val="000000"/>
          <w:szCs w:val="24"/>
          <w:lang w:val="en-GB"/>
        </w:rPr>
        <w:t xml:space="preserve">, and </w:t>
      </w:r>
      <w:r>
        <w:rPr>
          <w:rFonts w:ascii="Times New Roman" w:hAnsi="Times New Roman"/>
          <w:i/>
          <w:iCs/>
          <w:color w:val="000000"/>
          <w:szCs w:val="24"/>
          <w:lang w:val="en-GB"/>
        </w:rPr>
        <w:t>for the city</w:t>
      </w:r>
      <w:bookmarkEnd w:id="10"/>
      <w:r>
        <w:rPr>
          <w:rFonts w:ascii="Times New Roman" w:hAnsi="Times New Roman"/>
          <w:color w:val="000000"/>
          <w:szCs w:val="24"/>
          <w:lang w:val="en-GB"/>
        </w:rPr>
        <w:t>.</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have been addressed globally (Fig. 5). The focus </w:t>
      </w:r>
      <w:r>
        <w:rPr>
          <w:i/>
          <w:iCs/>
          <w:color w:val="000000"/>
          <w:szCs w:val="24"/>
          <w:lang w:val="en-GB"/>
        </w:rPr>
        <w:t>in the city</w:t>
      </w:r>
      <w:r>
        <w:rPr>
          <w:color w:val="000000"/>
          <w:szCs w:val="24"/>
          <w:lang w:val="en-GB"/>
        </w:rPr>
        <w:t xml:space="preserve"> is represented in more than 60% of articles, including 37 countries. The US showed the highest number of articles with 29 publications (e.g Way et al. 2004, Eddy &amp; Roman 2016, Maguire &amp; Fulweiler 2019). The focus </w:t>
      </w:r>
      <w:r>
        <w:rPr>
          <w:i/>
          <w:iCs/>
          <w:color w:val="000000"/>
          <w:szCs w:val="24"/>
          <w:lang w:val="en-GB"/>
        </w:rPr>
        <w:t>of the city</w:t>
      </w:r>
      <w:r>
        <w:rPr>
          <w:color w:val="000000"/>
          <w:szCs w:val="24"/>
          <w:lang w:val="en-GB"/>
        </w:rPr>
        <w:t xml:space="preserve"> is shown at a lower percentage than the previous paradigm, with 20.25% of publications and performed in 21 countries. The US also dominated this paradigm with 9 articles (e.g. Gasper et al. 2011, Douglas et al. 2012, Burger et al. 2017). Research addressing the </w:t>
      </w:r>
      <w:r>
        <w:rPr>
          <w:i/>
          <w:iCs/>
          <w:color w:val="000000"/>
          <w:szCs w:val="24"/>
          <w:lang w:val="en-GB"/>
        </w:rPr>
        <w:t>for the city</w:t>
      </w:r>
      <w:r>
        <w:rPr>
          <w:color w:val="000000"/>
          <w:szCs w:val="24"/>
          <w:lang w:val="en-GB"/>
        </w:rPr>
        <w:t xml:space="preserve"> paradigm represented 19.41% of total articles and came from 25 different countries. China presents six articles (e.g. Li et al. 2011, Peng et al. 2011, Li et al. 2017), which is the highest number of papers in a country which addresses this paradigm.</w:t>
      </w:r>
      <w:ins w:id="51" w:author="Giorgia Graells" w:date="2021-04-14T17:08:26Z">
        <w:r>
          <w:rPr>
            <w:color w:val="000000"/>
            <w:szCs w:val="24"/>
            <w:lang w:val="en-GB"/>
          </w:rPr>
          <w:t xml:space="preserve"> This indicates that coastal urban ecology is dominated by research </w:t>
        </w:r>
      </w:ins>
      <w:ins w:id="52" w:author="Giorgia Graells" w:date="2021-04-14T17:09:04Z">
        <w:r>
          <w:rPr>
            <w:color w:val="000000"/>
            <w:szCs w:val="24"/>
            <w:lang w:val="en-GB"/>
          </w:rPr>
          <w:t xml:space="preserve">with a focus </w:t>
        </w:r>
      </w:ins>
      <w:ins w:id="53" w:author="Giorgia Graells" w:date="2021-04-14T17:09:04Z">
        <w:r>
          <w:rPr>
            <w:i/>
            <w:iCs/>
            <w:color w:val="000000"/>
            <w:szCs w:val="24"/>
            <w:lang w:val="en-GB"/>
          </w:rPr>
          <w:t>in the city</w:t>
        </w:r>
      </w:ins>
      <w:ins w:id="54" w:author="Giorgia Graells" w:date="2021-04-14T17:10:02Z">
        <w:r>
          <w:rPr>
            <w:i/>
            <w:iCs/>
            <w:color w:val="000000"/>
            <w:szCs w:val="24"/>
            <w:lang w:val="en-GB"/>
          </w:rPr>
          <w:t xml:space="preserve"> </w:t>
        </w:r>
      </w:ins>
      <w:ins w:id="55" w:author="Giorgia Graells" w:date="2021-04-14T17:10:02Z">
        <w:r>
          <w:rPr>
            <w:i w:val="false"/>
            <w:iCs w:val="false"/>
            <w:color w:val="000000"/>
            <w:szCs w:val="24"/>
            <w:lang w:val="en-GB"/>
          </w:rPr>
          <w:t xml:space="preserve">and </w:t>
        </w:r>
      </w:ins>
      <w:ins w:id="56" w:author="Giorgia Graells" w:date="2021-04-14T17:17:51Z">
        <w:r>
          <w:rPr>
            <w:i w:val="false"/>
            <w:iCs w:val="false"/>
            <w:color w:val="000000"/>
            <w:szCs w:val="24"/>
            <w:lang w:val="en-GB"/>
          </w:rPr>
          <w:t xml:space="preserve">only few countries </w:t>
        </w:r>
      </w:ins>
      <w:ins w:id="57" w:author="Giorgia Graells" w:date="2021-04-14T17:21:13Z">
        <w:r>
          <w:rPr>
            <w:i w:val="false"/>
            <w:iCs w:val="false"/>
            <w:color w:val="000000"/>
            <w:szCs w:val="24"/>
            <w:lang w:val="en-GB"/>
          </w:rPr>
          <w:t xml:space="preserve">have </w:t>
        </w:r>
      </w:ins>
      <w:ins w:id="58" w:author="Giorgia Graells" w:date="2021-04-14T17:22:26Z">
        <w:r>
          <w:rPr>
            <w:i w:val="false"/>
            <w:iCs w:val="false"/>
            <w:color w:val="000000"/>
            <w:szCs w:val="24"/>
            <w:lang w:val="en-GB"/>
          </w:rPr>
          <w:t xml:space="preserve">attend to </w:t>
        </w:r>
      </w:ins>
      <w:ins w:id="59" w:author="Giorgia Graells" w:date="2021-04-14T17:23:01Z">
        <w:r>
          <w:rPr>
            <w:i w:val="false"/>
            <w:iCs w:val="false"/>
            <w:color w:val="000000"/>
            <w:szCs w:val="24"/>
            <w:lang w:val="en-GB"/>
          </w:rPr>
          <w:t xml:space="preserve">develop </w:t>
        </w:r>
      </w:ins>
      <w:ins w:id="60" w:author="Giorgia Graells" w:date="2021-04-14T17:24:39Z">
        <w:r>
          <w:rPr>
            <w:i w:val="false"/>
            <w:iCs w:val="false"/>
            <w:color w:val="000000"/>
            <w:szCs w:val="24"/>
            <w:lang w:val="en-GB"/>
          </w:rPr>
          <w:t>the three paradigms.</w:t>
        </w:r>
      </w:ins>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
        <w:t>for the city</w:t>
      </w:r>
      <w:r>
        <w:rPr>
          <w:color w:val="000000"/>
          <w:szCs w:val="24"/>
          <w:lang w:val="en-GB"/>
        </w:rPr>
        <w:t xml:space="preserve"> appeared in coastal urban ecology studies (Patz et al. 2004). Before that, the paradigm </w:t>
      </w:r>
      <w:r>
        <w:rPr>
          <w:i/>
          <w:iCs/>
          <w:color w:val="000000"/>
          <w:szCs w:val="24"/>
          <w:lang w:val="en-GB"/>
        </w:rPr>
        <w:t>in the city</w:t>
      </w:r>
      <w:r>
        <w:rPr>
          <w:color w:val="000000"/>
          <w:szCs w:val="24"/>
          <w:lang w:val="en-GB"/>
        </w:rPr>
        <w:t xml:space="preserve"> (since the beginning with Barcelona 1979) dominated this research area, with some occurrence of the paradigm </w:t>
      </w:r>
      <w:r>
        <w:rPr>
          <w:i/>
          <w:iCs/>
          <w:color w:val="000000"/>
          <w:szCs w:val="24"/>
          <w:lang w:val="en-GB"/>
        </w:rPr>
        <w:t>of the city</w:t>
      </w:r>
      <w:r>
        <w:rPr>
          <w:color w:val="000000"/>
          <w:szCs w:val="24"/>
          <w:lang w:val="en-GB"/>
        </w:rPr>
        <w:t xml:space="preserve"> since 1997 (Belant 1997). The three paradigms show to be increasing in the number of publications during the last decade, although the paradigm </w:t>
      </w:r>
      <w:r>
        <w:rPr>
          <w:i/>
          <w:iCs/>
          <w:color w:val="000000"/>
          <w:szCs w:val="24"/>
          <w:lang w:val="en-GB"/>
        </w:rPr>
        <w:t>in the city</w:t>
      </w:r>
      <w:r>
        <w:rPr>
          <w:color w:val="000000"/>
          <w:szCs w:val="24"/>
          <w:lang w:val="en-GB"/>
        </w:rPr>
        <w:t xml:space="preserve"> is doing it faster than the others.</w:t>
      </w:r>
      <w:ins w:id="61" w:author="Giorgia Graells" w:date="2021-04-14T17:42:50Z">
        <w:r>
          <w:rPr>
            <w:color w:val="000000"/>
            <w:szCs w:val="24"/>
            <w:lang w:val="en-GB"/>
          </w:rPr>
          <w:t xml:space="preserve"> This could</w:t>
        </w:r>
      </w:ins>
      <w:ins w:id="62" w:author="Giorgia Graells" w:date="2021-04-14T17:43:05Z">
        <w:r>
          <w:rPr>
            <w:color w:val="000000"/>
            <w:szCs w:val="24"/>
            <w:lang w:val="en-GB"/>
          </w:rPr>
          <w:t xml:space="preserve"> result in an even </w:t>
        </w:r>
      </w:ins>
      <w:ins w:id="63" w:author="Giorgia Graells" w:date="2021-04-14T17:44:37Z">
        <w:r>
          <w:rPr>
            <w:color w:val="000000"/>
            <w:szCs w:val="24"/>
            <w:lang w:val="en-GB"/>
          </w:rPr>
          <w:t>larger gap between the number of publications focused on each paradigm.</w:t>
        </w:r>
      </w:ins>
    </w:p>
    <w:p>
      <w:pPr>
        <w:pStyle w:val="Normal"/>
        <w:rPr/>
      </w:pPr>
      <w:r>
        <w:rPr>
          <w:color w:val="000000"/>
          <w:szCs w:val="24"/>
          <w:lang w:val="en-GB"/>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i/>
          <w:iCs/>
          <w:color w:val="000000"/>
          <w:szCs w:val="24"/>
          <w:lang w:val="en-GB"/>
        </w:rPr>
        <w:t>in the city</w:t>
      </w:r>
      <w:r>
        <w:rPr>
          <w:color w:val="000000"/>
          <w:szCs w:val="24"/>
          <w:lang w:val="en-GB"/>
        </w:rPr>
        <w:t xml:space="preserve"> is mostly focused in ecological research, the paradigm </w:t>
      </w:r>
      <w:r>
        <w:rPr>
          <w:i/>
          <w:iCs/>
          <w:color w:val="000000"/>
          <w:szCs w:val="24"/>
          <w:lang w:val="en-GB"/>
        </w:rPr>
        <w:t>of the city</w:t>
      </w:r>
      <w:r>
        <w:rPr>
          <w:color w:val="000000"/>
          <w:szCs w:val="24"/>
          <w:lang w:val="en-GB"/>
        </w:rPr>
        <w:t xml:space="preserve"> in social-ecological research, and paradigm </w:t>
      </w:r>
      <w:r>
        <w:rPr>
          <w:i/>
          <w:iCs/>
          <w:color w:val="000000"/>
          <w:szCs w:val="24"/>
          <w:lang w:val="en-GB"/>
        </w:rPr>
        <w:t>for the city</w:t>
      </w:r>
      <w:r>
        <w:rPr>
          <w:color w:val="000000"/>
          <w:szCs w:val="24"/>
          <w:lang w:val="en-GB"/>
        </w:rPr>
        <w:t xml:space="preserve"> in environmental policies, and also some social-ecological and social policies. Research approaches are similar among paradigms, the spatial approach of studies is the most common (for example </w:t>
      </w:r>
      <w:r>
        <w:rPr>
          <w:i/>
          <w:iCs/>
          <w:color w:val="000000"/>
          <w:szCs w:val="24"/>
          <w:lang w:val="en-GB"/>
        </w:rPr>
        <w:t>ecology in the city</w:t>
      </w:r>
      <w:r>
        <w:rPr>
          <w:color w:val="000000"/>
          <w:szCs w:val="24"/>
          <w:lang w:val="en-GB"/>
        </w:rPr>
        <w:t xml:space="preserve">: Hosannah et al. 2014; </w:t>
      </w:r>
      <w:r>
        <w:rPr>
          <w:i/>
          <w:iCs/>
          <w:color w:val="000000"/>
          <w:szCs w:val="24"/>
          <w:lang w:val="en-GB"/>
        </w:rPr>
        <w:t>ecology of the city</w:t>
      </w:r>
      <w:r>
        <w:rPr>
          <w:color w:val="000000"/>
          <w:szCs w:val="24"/>
          <w:lang w:val="en-GB"/>
        </w:rPr>
        <w:t xml:space="preserve">: Bulleri 2006; </w:t>
      </w:r>
      <w:r>
        <w:rPr>
          <w:i/>
          <w:iCs/>
          <w:color w:val="000000"/>
          <w:szCs w:val="24"/>
          <w:lang w:val="en-GB"/>
        </w:rPr>
        <w:t>ecology for the city</w:t>
      </w:r>
      <w:r>
        <w:rPr>
          <w:color w:val="000000"/>
          <w:szCs w:val="24"/>
          <w:lang w:val="en-GB"/>
        </w:rPr>
        <w:t xml:space="preserve">: Santos &amp; Freire 2015), followed by spatio-temporal approach (for example </w:t>
      </w:r>
      <w:r>
        <w:rPr>
          <w:i/>
          <w:iCs/>
          <w:color w:val="000000"/>
          <w:szCs w:val="24"/>
          <w:lang w:val="en-GB"/>
        </w:rPr>
        <w:t>ecology in the city</w:t>
      </w:r>
      <w:r>
        <w:rPr>
          <w:color w:val="000000"/>
          <w:szCs w:val="24"/>
          <w:lang w:val="en-GB"/>
        </w:rPr>
        <w:t xml:space="preserve">: Castro et al. 1999; </w:t>
      </w:r>
      <w:r>
        <w:rPr>
          <w:i/>
          <w:iCs/>
          <w:color w:val="000000"/>
          <w:szCs w:val="24"/>
          <w:lang w:val="en-GB"/>
        </w:rPr>
        <w:t>ecology of the city</w:t>
      </w:r>
      <w:r>
        <w:rPr>
          <w:color w:val="000000"/>
          <w:szCs w:val="24"/>
          <w:lang w:val="en-GB"/>
        </w:rPr>
        <w:t xml:space="preserve">: Serre et al. 2010; </w:t>
      </w:r>
      <w:r>
        <w:rPr>
          <w:i/>
          <w:iCs/>
          <w:color w:val="000000"/>
          <w:szCs w:val="24"/>
          <w:lang w:val="en-GB"/>
        </w:rPr>
        <w:t>ecology for the city</w:t>
      </w:r>
      <w:r>
        <w:rPr>
          <w:color w:val="000000"/>
          <w:szCs w:val="24"/>
          <w:lang w:val="en-GB"/>
        </w:rPr>
        <w:t xml:space="preserve">: Storch &amp; Downes 2011 ). Experiments and the interplay with temporal approaches are poorly represented in coastal urban ecology studies. Studies </w:t>
      </w:r>
      <w:r>
        <w:rPr>
          <w:i/>
          <w:iCs/>
          <w:color w:val="000000"/>
          <w:szCs w:val="24"/>
          <w:lang w:val="en-GB"/>
        </w:rPr>
        <w:t>in the city</w:t>
      </w:r>
      <w:r>
        <w:rPr>
          <w:color w:val="000000"/>
          <w:szCs w:val="24"/>
          <w:lang w:val="en-GB"/>
        </w:rPr>
        <w:t xml:space="preserve"> presented mostly quantitative assessments, however, studies presented under paradigms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showed similar proportions between quantitative and qualitative analysis. The paradigm </w:t>
      </w:r>
      <w:r>
        <w:rPr>
          <w:i/>
          <w:iCs/>
          <w:color w:val="000000"/>
          <w:szCs w:val="24"/>
          <w:lang w:val="en-GB"/>
        </w:rPr>
        <w:t>of the city</w:t>
      </w:r>
      <w:r>
        <w:rPr>
          <w:color w:val="000000"/>
          <w:szCs w:val="24"/>
          <w:lang w:val="en-GB"/>
        </w:rPr>
        <w:t xml:space="preserve"> has centred research on themes related to human adaptation (e.g. </w:t>
      </w:r>
      <w:bookmarkStart w:id="11" w:name="__DdeLink__2901_18702762351"/>
      <w:r>
        <w:rPr>
          <w:color w:val="000000"/>
          <w:szCs w:val="24"/>
          <w:lang w:val="en-GB"/>
        </w:rPr>
        <w:t>Wolsko</w:t>
      </w:r>
      <w:bookmarkEnd w:id="11"/>
      <w:r>
        <w:rPr>
          <w:color w:val="000000"/>
          <w:szCs w:val="24"/>
          <w:lang w:val="en-GB"/>
        </w:rPr>
        <w:t xml:space="preserve"> &amp; Marino 2016, integrated research on disasters and climate change-induced migration with environmental psychology and the psychology of natural disasters), this topic also appears in the paradigm </w:t>
      </w:r>
      <w:r>
        <w:rPr>
          <w:i/>
          <w:iCs/>
          <w:color w:val="000000"/>
          <w:szCs w:val="24"/>
          <w:lang w:val="en-GB"/>
        </w:rPr>
        <w:t>for the city</w:t>
      </w:r>
      <w:r>
        <w:rPr>
          <w:color w:val="000000"/>
          <w:szCs w:val="24"/>
          <w:lang w:val="en-GB"/>
        </w:rPr>
        <w:t xml:space="preserve"> in combination with city design, a consequence of the predominant focus on policy and planning implications of these studies. An example of human adaptations can be found in Villagra et al. (2016) who described the 'resilience thinking' approach in urban planning, in order for a coastal city to adapt to extreme natural events such as tsunamis. Also,  Conticelli &amp; Tondelli (2018) proposed an urban regeneration of a coastal territory considering the local coastal landscape as a key element for boosting local sustainable growth. </w:t>
      </w:r>
    </w:p>
    <w:p>
      <w:pPr>
        <w:pStyle w:val="Normal"/>
        <w:rPr/>
      </w:pPr>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Viard 2018, Heery et al. 2018, Bertocci et al. 2017, Bugnot et al. 2019).  Network analysis showed a marginal interaction among articles’ paradigms. Here the paradigm </w:t>
      </w:r>
      <w:r>
        <w:rPr>
          <w:i/>
          <w:iCs/>
          <w:color w:val="000000"/>
          <w:szCs w:val="24"/>
          <w:lang w:val="en-GB"/>
        </w:rPr>
        <w:t>in the city</w:t>
      </w:r>
      <w:r>
        <w:rPr>
          <w:color w:val="000000"/>
          <w:szCs w:val="24"/>
          <w:lang w:val="en-GB"/>
        </w:rPr>
        <w:t xml:space="preserve"> cited only seven </w:t>
      </w:r>
      <w:r>
        <w:rPr>
          <w:i/>
          <w:iCs/>
          <w:color w:val="000000"/>
          <w:szCs w:val="24"/>
          <w:lang w:val="en-GB"/>
        </w:rPr>
        <w:t>in the city</w:t>
      </w:r>
      <w:r>
        <w:rPr>
          <w:color w:val="000000"/>
          <w:szCs w:val="24"/>
          <w:lang w:val="en-GB"/>
        </w:rPr>
        <w:t xml:space="preserve"> articles from a total of 16 citations, the paradigm </w:t>
      </w:r>
      <w:r>
        <w:rPr>
          <w:i/>
          <w:iCs/>
          <w:color w:val="000000"/>
          <w:szCs w:val="24"/>
          <w:lang w:val="en-GB"/>
        </w:rPr>
        <w:t>of the city</w:t>
      </w:r>
      <w:r>
        <w:rPr>
          <w:color w:val="000000"/>
          <w:szCs w:val="24"/>
          <w:lang w:val="en-GB"/>
        </w:rPr>
        <w:t xml:space="preserve"> cited three articles </w:t>
      </w:r>
      <w:r>
        <w:rPr>
          <w:i/>
          <w:iCs/>
          <w:color w:val="000000"/>
          <w:szCs w:val="24"/>
          <w:lang w:val="en-GB"/>
        </w:rPr>
        <w:t>in the city</w:t>
      </w:r>
      <w:r>
        <w:rPr>
          <w:color w:val="000000"/>
          <w:szCs w:val="24"/>
          <w:lang w:val="en-GB"/>
        </w:rPr>
        <w:t xml:space="preserve"> and one </w:t>
      </w:r>
      <w:r>
        <w:rPr>
          <w:i/>
          <w:iCs/>
          <w:color w:val="000000"/>
          <w:szCs w:val="24"/>
          <w:lang w:val="en-GB"/>
        </w:rPr>
        <w:t>of the city</w:t>
      </w:r>
      <w:r>
        <w:rPr>
          <w:color w:val="000000"/>
          <w:szCs w:val="24"/>
          <w:lang w:val="en-GB"/>
        </w:rPr>
        <w:t xml:space="preserve"> from a total of seven citations, paradigm </w:t>
      </w:r>
      <w:r>
        <w:rPr>
          <w:i/>
          <w:iCs/>
          <w:color w:val="000000"/>
          <w:szCs w:val="24"/>
          <w:lang w:val="en-GB"/>
        </w:rPr>
        <w:t>for the city</w:t>
      </w:r>
      <w:r>
        <w:rPr>
          <w:color w:val="000000"/>
          <w:szCs w:val="24"/>
          <w:lang w:val="en-GB"/>
        </w:rPr>
        <w:t xml:space="preserve"> cited only one article under the paradigm </w:t>
      </w:r>
      <w:r>
        <w:rPr>
          <w:i/>
          <w:iCs/>
          <w:color w:val="000000"/>
          <w:szCs w:val="24"/>
          <w:lang w:val="en-GB"/>
        </w:rPr>
        <w:t>of the city</w:t>
      </w:r>
      <w:r>
        <w:rPr>
          <w:color w:val="000000"/>
          <w:szCs w:val="24"/>
          <w:lang w:val="en-GB"/>
        </w:rPr>
        <w:t>. These results suggest that coastal urban ecology article citation have a subtle connection among publications, and it is not reinforced when the three paradigms are considered.</w:t>
      </w:r>
    </w:p>
    <w:p>
      <w:pPr>
        <w:pStyle w:val="Heading1"/>
        <w:numPr>
          <w:ilvl w:val="0"/>
          <w:numId w:val="3"/>
        </w:numPr>
        <w:rPr/>
      </w:pPr>
      <w:r>
        <w:rPr/>
        <w:t>Discussion</w:t>
      </w:r>
    </w:p>
    <w:p>
      <w:pPr>
        <w:pStyle w:val="Normal"/>
        <w:rPr/>
      </w:pPr>
      <w:r>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
        <w:t>in the city</w:t>
      </w:r>
      <w:r>
        <w:rP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Conticelli and Tondelli 2018), eco-cities (Surjan and Shaw 2008, Wong 2011), and sustainable cities (Pizarro 2008, Song et al. 2016, Arif 2017). Despite the diversity of research on coastal urban ecology, there are still important geographic and disciplinary gaps in research foci. </w:t>
      </w:r>
    </w:p>
    <w:p>
      <w:pPr>
        <w:pStyle w:val="Normal"/>
        <w:rPr/>
      </w:pPr>
      <w:r>
        <w:rPr/>
        <w:t>Coastal urban ecology research has drawn from ecological studies more than any other discipline (Fig. 3). Even when it seems that social dimensions have been integrated slowly during the years under the knowledge of human-nature coupling (Liu et al. 2007a, Lui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Perkol-Finkel et al. 2018, Burt &amp; Bartholomew 2019). However, these interdisciplinary efforts have been performed in a few coastal areas (Morris et al. 2019), showing similar geographical bias.</w:t>
      </w:r>
    </w:p>
    <w:p>
      <w:pPr>
        <w:pStyle w:val="Normal"/>
        <w:rPr/>
      </w:pPr>
      <w:r>
        <w:rPr/>
        <w:t xml:space="preserve">Coastal urban ecology has centered mainly in understanding spatial patterns and variability, showing a bias towards short time scale research (Fig. 3). Consequently, there is a shortfall in long-term dynamic perspectives in the study of coastal cities. Results demonstrate research is also biased towards quantitative approaches with few qualitative analyses (e.g. Giovene di Girasole 2014, Cleland et al. 2015, Guerrero et al. 2018, Villagra et al. 2016). This supports the results which show little social science research based on methods such as grounded theory or ethnography, among others (Creswell et al. 2007). Coastal urban ecology would benefit from encouraging these long-term and disciplinary dimensions.  </w:t>
      </w:r>
    </w:p>
    <w:p>
      <w:pPr>
        <w:pStyle w:val="Normal"/>
        <w:rPr/>
      </w:pPr>
      <w:r>
        <w:rPr/>
        <w:t>Many coastal urban ecology studies focus on pollutants. The focus on pollution has been maintained during the whole period analysed, with 35% of total articles dealing with this issue. Accordingly, the effects of urbanization over sea breeze and the reactions of aerosols have had an important increase in this line of research (Castro et al. 1999, Mejia &amp; Morawska 2009, Shanquan et al. 2016, Pushpawela et al. 2018). A predominant focus on pollution is not difficult to understand in coastal urban ecology given urbanization and increases in CO2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Normal"/>
        <w:rPr/>
      </w:pPr>
      <w:r>
        <w:rPr/>
        <w:t xml:space="preserve">Risk assessments towards natural disasters and particularly flooding represented approximately 18% of the studies (Fig. 4; e.g. Goh 2019, Patel et al. 2019), which were carried out mainly in the USA and Japan. Expansion of coastal cities undermine natural protection (Sherbinin et al. 2007), hence an increase in natural disasters and city’s vulnerability (Chang &amp; Huang 2015). While research has been performed in developed countries, developing ones are the most vulnerable in terms of natural disasters in coastal zones, such as flooding events (Ogie et al. 2020) or in specific areas under risk of tsunamis (Villagra et al. 2016). This same tendency is repeated in relation to studies which address mitigation strategies, with projections to make cities more resilient to natural disasters (Watson &amp; Adams 2010, Serre et al. 2010, Aerts et al. 2014, Sutton-Grier et al. 2015, Morris et al. 2020) and even ecoengineered shoreline strategies as nature-based alternative design (Bergen et al. 2001, Mitsch 2012, Morris et al. 2019, O’Shaughnessy et al. 2020). As a consequence, there is an urgent need to extend this type of research towards developing and mid-income countries. </w:t>
      </w:r>
    </w:p>
    <w:p>
      <w:pPr>
        <w:pStyle w:val="Normal"/>
        <w:rPr/>
      </w:pPr>
      <w:r>
        <w:rPr/>
        <w:t>Our review shows that research on coastal urban ecology has mainly focused in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settings. Research in cities smaller than 1 million inhabitants would extend the variety of conditions in terms of the size of the human group, transitioning to bigger cities, and configuration of environmental variables, considering by 2017 more than 60% of cities in the world have between 100,000 and 1 million inhabitants (United Nations 2019, data compilation).</w:t>
      </w:r>
    </w:p>
    <w:p>
      <w:pPr>
        <w:pStyle w:val="Normal"/>
        <w:rPr/>
      </w:pPr>
      <w:r>
        <w:rPr/>
        <w:t xml:space="preserve">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where marine and terrestrial ecosystems could meet as two isolated systems (Bulleri 2006), which can undermine the effectiveness and need for healthy marine ecosystems in urban areas (Bulleri 2006, Shochat et al. 2006). It is key to extend research on the interaction between marine and terrestrial realms associated with urbanization. </w:t>
      </w:r>
    </w:p>
    <w:p>
      <w:pPr>
        <w:pStyle w:val="Normal"/>
        <w:rPr/>
      </w:pPr>
      <w:r>
        <w:rPr/>
        <w:t xml:space="preserve">Results show that more than half of the reviewed articles can be classified as belonging to the paradigm </w:t>
      </w:r>
      <w:r>
        <w:rPr>
          <w:i/>
          <w:iCs/>
        </w:rPr>
        <w:t>in the cities</w:t>
      </w:r>
      <w:r>
        <w:rPr/>
        <w:t xml:space="preserve">.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social-ecological studies (included in the paradigm </w:t>
      </w:r>
      <w:r>
        <w:rPr>
          <w:i/>
          <w:iCs/>
        </w:rPr>
        <w:t>of the city</w:t>
      </w:r>
      <w:r>
        <w:rP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understanding an integral part of the ecosystem (McDonnell et al. 1993, Rees 1997, Collins et al. 2000), decoupling human dynamics and ecological processes of this urban ecosystem (Alberti 2008). Lessons from urban ecology in other systems have shown the importance of transitioning towards these interdisciplinary dimensions. Accordingly, coastal research in urban areas must advance toward an urban sustainability-centred perspective, transdisciplinary in terms of focuses and approaches, with the ability to inform urban design and planning (Wu 2014). Current imbalance among paradigms and the lack of interaction among research paradigms (Fig. 8) can undermine urban coastal sustainability. Under Pickett's complexity of paradigms (Pickett et al. 2016), ecology </w:t>
      </w:r>
      <w:r>
        <w:rPr>
          <w:i/>
          <w:iCs/>
        </w:rPr>
        <w:t>for the city</w:t>
      </w:r>
      <w:r>
        <w:rPr/>
        <w:t xml:space="preserve"> should include the knowledge generated by both </w:t>
      </w:r>
      <w:r>
        <w:rPr>
          <w:i/>
          <w:iCs/>
        </w:rPr>
        <w:t>ecology</w:t>
      </w:r>
      <w:r>
        <w:rPr/>
        <w:t xml:space="preserve"> </w:t>
      </w:r>
      <w:r>
        <w:rPr>
          <w:i/>
          <w:iCs/>
        </w:rPr>
        <w:t>in</w:t>
      </w:r>
      <w:r>
        <w:rPr/>
        <w:t xml:space="preserve">  and </w:t>
      </w:r>
      <w:r>
        <w:rPr>
          <w:i/>
          <w:iCs/>
        </w:rPr>
        <w:t xml:space="preserve">ecology of the city. </w:t>
      </w:r>
      <w:r>
        <w:rPr/>
        <w:t xml:space="preserve">In order to understand coastal urban ecological systems, coastal urban ecological paradigms need to build upon literature from each other. </w:t>
      </w:r>
    </w:p>
    <w:p>
      <w:pPr>
        <w:pStyle w:val="Normal"/>
        <w:rPr/>
      </w:pPr>
      <w:r>
        <w:rPr>
          <w:color w:val="000000"/>
          <w:lang w:val="en-GB"/>
        </w:rPr>
        <w:t>While biophysical and ecological approaches to coastal urban systems are important, urban ecology necessarily operates in a human context. Results highlight the need for coastal cities to be seen from the point of view of people, their interaction with the environment and the implementation of concepts that contribute to sustainability in cities through public policies and planning. Developing regional learning platforms to address these dimensions should be a priority. Results of this review also recommend  research needs to focus on the three paradigms equally. In addition, better consideration of the diversity of cities, the integration across marine and terrestrial ecosystems, and the inclusion of developing country coastal urban areas will allow to</w:t>
      </w:r>
      <w:r>
        <w:rPr/>
        <w:t xml:space="preserve"> </w:t>
      </w:r>
      <w:r>
        <w:rPr>
          <w:color w:val="000000"/>
          <w:lang w:val="en-GB"/>
        </w:rPr>
        <w:t>support ongoing urbanization trends and cultural settings in coastal zones across the globe</w:t>
      </w:r>
      <w:r>
        <w:rPr>
          <w:color w:val="000000"/>
        </w:rPr>
        <w:t>. Clear research agendas that include trans-disciplinary collaborations will provide the opportunity to fill these knowledge gaps.</w:t>
      </w:r>
    </w:p>
    <w:p>
      <w:pPr>
        <w:pStyle w:val="Heading1"/>
        <w:numPr>
          <w:ilvl w:val="0"/>
          <w:numId w:val="2"/>
        </w:numPr>
        <w:rPr/>
      </w:pPr>
      <w:r>
        <w:rPr/>
        <w:t>Conflict of Interest</w:t>
      </w:r>
    </w:p>
    <w:p>
      <w:pPr>
        <w:pStyle w:val="Normal"/>
        <w:rPr>
          <w:rFonts w:eastAsia="Times New Roman" w:cs="Times New Roman"/>
          <w:szCs w:val="24"/>
          <w:lang w:val="en-GB" w:eastAsia="en-GB"/>
        </w:rPr>
      </w:pPr>
      <w:r>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pPr>
        <w:pStyle w:val="Heading1"/>
        <w:numPr>
          <w:ilvl w:val="0"/>
          <w:numId w:val="2"/>
        </w:numPr>
        <w:rPr/>
      </w:pPr>
      <w:r>
        <w:rPr/>
        <w:t>Author Contributions</w:t>
      </w:r>
    </w:p>
    <w:p>
      <w:pPr>
        <w:pStyle w:val="Normal"/>
        <w:rPr/>
      </w:pPr>
      <w:r>
        <w:rPr>
          <w:lang w:val="en-GB"/>
        </w:rPr>
        <w:t>GG 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pPr>
        <w:pStyle w:val="Heading1"/>
        <w:numPr>
          <w:ilvl w:val="0"/>
          <w:numId w:val="2"/>
        </w:numPr>
        <w:rPr>
          <w:color w:val="000000"/>
          <w:lang w:val="en-GB"/>
        </w:rPr>
      </w:pPr>
      <w:r>
        <w:rPr>
          <w:color w:val="000000"/>
          <w:lang w:val="en-GB"/>
        </w:rPr>
        <w:t>Funding</w:t>
      </w:r>
    </w:p>
    <w:p>
      <w:pPr>
        <w:pStyle w:val="Normal"/>
        <w:rPr/>
      </w:pPr>
      <w:r>
        <w:rPr>
          <w:szCs w:val="24"/>
        </w:rPr>
        <w:t>This work was supported by the National Agency for Research and Development (ANID) Scholarship Program, National graduate scholarship [21171829, 2017], ANID – Millennium Science Initiative Program [Code ICN2019_015], Center of Applied Ecology and Sustainability (CAPES) [ANID PIA/BASAL FB0002] and Fondecyt 1190109.</w:t>
      </w:r>
    </w:p>
    <w:p>
      <w:pPr>
        <w:pStyle w:val="Heading1"/>
        <w:numPr>
          <w:ilvl w:val="0"/>
          <w:numId w:val="2"/>
        </w:numPr>
        <w:rPr>
          <w:color w:val="000000"/>
          <w:szCs w:val="24"/>
          <w:lang w:val="en-GB"/>
        </w:rPr>
      </w:pPr>
      <w:r>
        <w:rPr>
          <w:color w:val="000000"/>
          <w:szCs w:val="24"/>
          <w:lang w:val="en-GB"/>
        </w:rPr>
        <w:t>Data Availability Statement</w:t>
      </w:r>
    </w:p>
    <w:p>
      <w:pPr>
        <w:pStyle w:val="Normal"/>
        <w:rPr>
          <w:rFonts w:cs="Times New Roman"/>
          <w:szCs w:val="24"/>
        </w:rPr>
      </w:pPr>
      <w:r>
        <w:rPr>
          <w:rFonts w:cs="Times New Roman"/>
          <w:szCs w:val="24"/>
        </w:rPr>
        <w:t xml:space="preserve">The datasets generated and analyzed for this study can be found in the CoastalReviewGit repository,  https://github.com/GiorgiaGraells/CoastalReviewGit. </w:t>
      </w:r>
    </w:p>
    <w:p>
      <w:pPr>
        <w:pStyle w:val="Heading1"/>
        <w:numPr>
          <w:ilvl w:val="0"/>
          <w:numId w:val="2"/>
        </w:numPr>
        <w:rPr>
          <w:color w:val="000000"/>
        </w:rPr>
      </w:pPr>
      <w:r>
        <w:rPr>
          <w:color w:val="000000"/>
        </w:rPr>
        <w:t>Figures</w:t>
      </w:r>
    </w:p>
    <w:p>
      <w:pPr>
        <w:pStyle w:val="Normal"/>
        <w:spacing w:before="0" w:after="0"/>
        <w:rPr/>
      </w:pPr>
      <w:r>
        <w:rPr>
          <w:rFonts w:eastAsia="Times New Roman" w:cs="Times New Roman"/>
          <w:szCs w:val="24"/>
          <w:lang w:val="en-GB" w:eastAsia="en-GB"/>
        </w:rPr>
        <w:t xml:space="preserve">Figure 1. Decision tree of articles selected based on a PRISMA flow diagram. Description of the selection process for articles in coastal urban ecology review. After four passes for selection filters, the remaining 237 studies where classified in 3 categories: ecological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Biological-Ecosystem, and Biological-species.</w:t>
      </w:r>
    </w:p>
    <w:p>
      <w:pPr>
        <w:pStyle w:val="Normal"/>
        <w:spacing w:before="0" w:after="0"/>
        <w:rPr/>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pPr>
        <w:pStyle w:val="Normal"/>
        <w:spacing w:before="0" w:after="0"/>
        <w:rPr/>
      </w:pPr>
      <w:r>
        <w:rPr>
          <w:rFonts w:eastAsia="Times New Roman" w:cs="Times New Roman"/>
          <w:szCs w:val="24"/>
          <w:lang w:val="en-GB" w:eastAsia="en-GB"/>
        </w:rPr>
        <w:t xml:space="preserve">Figure 6. Paradigms' temporal changes. Number of articles published  considering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
        <w:t>for the city</w:t>
      </w:r>
      <w:r>
        <w:rPr>
          <w:rFonts w:eastAsia="Times New Roman" w:cs="Times New Roman"/>
          <w:szCs w:val="24"/>
          <w:lang w:val="en-GB" w:eastAsia="en-GB"/>
        </w:rPr>
        <w:t xml:space="preserve"> R2=0.460, p&lt;0.05); colour areas represent the 95% confidence interval.</w:t>
      </w:r>
    </w:p>
    <w:p>
      <w:pPr>
        <w:pStyle w:val="Normal"/>
        <w:spacing w:before="0" w:after="0"/>
        <w:rPr/>
      </w:pPr>
      <w:r>
        <w:rPr>
          <w:rFonts w:eastAsia="Times New Roman" w:cs="Times New Roman"/>
          <w:szCs w:val="24"/>
          <w:lang w:val="en-GB" w:eastAsia="en-GB"/>
        </w:rPr>
        <w:t xml:space="preserve">Figure 7. Proportional contribution  of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xml:space="preserve">. </w:t>
      </w:r>
    </w:p>
    <w:p>
      <w:pPr>
        <w:pStyle w:val="Normal"/>
        <w:spacing w:before="0" w:after="0"/>
        <w:rPr/>
      </w:pPr>
      <w:r>
        <w:rPr>
          <w:rFonts w:eastAsia="Times New Roman" w:cs="Times New Roman"/>
          <w:szCs w:val="24"/>
          <w:lang w:val="en-GB" w:eastAsia="en-GB"/>
        </w:rPr>
        <w:t>Figure 8. Network analysis. Analysis for co-citations of articles presented in this coastal urban ecology review, considering the three paradigms proposed. Each dot represents a study and the colour indicates the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Directed edges go from the article citing to the article being cited.</w:t>
      </w:r>
    </w:p>
    <w:p>
      <w:pPr>
        <w:pStyle w:val="Heading1"/>
        <w:numPr>
          <w:ilvl w:val="0"/>
          <w:numId w:val="2"/>
        </w:numPr>
        <w:rPr/>
      </w:pPr>
      <w:r>
        <w:rPr/>
        <w:t>References</w:t>
      </w:r>
    </w:p>
    <w:p>
      <w:pPr>
        <w:pStyle w:val="Normal"/>
        <w:rPr/>
      </w:pPr>
      <w:r>
        <w:rPr>
          <w:lang w:val="es-ES"/>
        </w:rPr>
        <w:t xml:space="preserve">Abarca-Álvarez, F. J., Campos-Sánchez, F. S., &amp; Reinoso-Bellido, R. (2018). </w:t>
      </w:r>
      <w:r>
        <w:rPr/>
        <w:t>Signs of gentrification usin g Artificial Intelligence: identification through the Dwelling Census. Bitácora Urbano Territorial, 28(2), 103-114.</w:t>
      </w:r>
    </w:p>
    <w:p>
      <w:pPr>
        <w:pStyle w:val="Normal"/>
        <w:rPr/>
      </w:pPr>
      <w:r>
        <w:rPr/>
        <w:t>Abdul-Aziz, O. I., &amp; Ahmed, S. (2019). Evaluating the emergent controls of stream water quality with similitude and dimensionless numbers. Journal of Hydrologic Engineering, 24(5), 04019010.</w:t>
      </w:r>
    </w:p>
    <w:p>
      <w:pPr>
        <w:pStyle w:val="Normal"/>
        <w:rPr/>
      </w:pPr>
      <w:r>
        <w:rPr/>
        <w:t>Aerts, J. C., Botzen, W. W., Emanuel, K., Lin, N. De Moel H., &amp; Michel-Kerjan, E. O. (2014). Evaluating flood resilience strategies for coastal megacities. Science, 344(6183), 473-475.</w:t>
      </w:r>
    </w:p>
    <w:p>
      <w:pPr>
        <w:pStyle w:val="Normal"/>
        <w:rPr/>
      </w:pPr>
      <w:r>
        <w:rPr/>
        <w:t>Alberico, I., Cavuoto, G., Di Fiore, V., Punzo, M., Tarallo, D., Pelosi, N., Ferraro, L., &amp; Marsella, E. (2018). Historical maps and satellite images as tools for shoreline variations and territorial changes assessment: the case study of Volturno Coastal Plain (Southern Italy). Journal of Coastal Conservation, 22(5), 919-937.</w:t>
      </w:r>
    </w:p>
    <w:p>
      <w:pPr>
        <w:pStyle w:val="Normal"/>
        <w:rPr/>
      </w:pPr>
      <w:r>
        <w:rPr/>
        <w:t xml:space="preserve">Alberti, M. (2005). The effects of urban patterns on ecosystem function. International regional science review, 28(2), 168-192. </w:t>
      </w:r>
    </w:p>
    <w:p>
      <w:pPr>
        <w:pStyle w:val="Normal"/>
        <w:rPr/>
      </w:pPr>
      <w:r>
        <w:rPr/>
        <w:t>Alberti, M. (2008). Advances in urban ecology: integrating humans and ecological processes in urban ecosystems (No. 574.5268 A4). New York: Springer.</w:t>
      </w:r>
    </w:p>
    <w:p>
      <w:pPr>
        <w:pStyle w:val="Normal"/>
        <w:rPr/>
      </w:pPr>
      <w:r>
        <w:rPr/>
        <w:t>Alcoforado, M. J., Andrade, H., Lopes, A., &amp; Vasconcelos, J. (2009). Application of climatic guidelines to urban planning: the example of Lisbon (Portugal). Landscape and urban planning, 90(1-2), 56-65.</w:t>
      </w:r>
    </w:p>
    <w:p>
      <w:pPr>
        <w:pStyle w:val="Normal"/>
        <w:rPr/>
      </w:pPr>
      <w:r>
        <w:rPr/>
        <w:t>Allan, D., Erickson, D., &amp; Fay, J. (1997). The influence of catchment land use on stream integrity across multiple spatial scales. Freshwater biology. 37(1),149-61.</w:t>
      </w:r>
    </w:p>
    <w:p>
      <w:pPr>
        <w:pStyle w:val="Normal"/>
        <w:rPr/>
      </w:pPr>
      <w:r>
        <w:rPr/>
        <w:t>Antrop, M. (2004). Landscape change and the urbanization process in Europe. Landscape and urban planning, 67(1-4), 9-26.</w:t>
      </w:r>
    </w:p>
    <w:p>
      <w:pPr>
        <w:pStyle w:val="Normal"/>
        <w:rPr/>
      </w:pPr>
      <w:r>
        <w:rPr/>
        <w:t>Aria, M., &amp; Cuccurullo, C. (2017). Bibliometrix: An r-tool for comprehensive science mapping analysis. Journal of Informetrics, 11, 959–75.</w:t>
      </w:r>
    </w:p>
    <w:p>
      <w:pPr>
        <w:pStyle w:val="Normal"/>
        <w:rPr/>
      </w:pPr>
      <w:r>
        <w:rPr/>
        <w:t>Arif, A. A. (2017). "Green city Banda Aceh: city planning approach and environmental aspects," in IOP Conference Series: Earth and Environmental Science (Vol. 56, No. 1, p. 012004). IOP Publishing.</w:t>
      </w:r>
    </w:p>
    <w:p>
      <w:pPr>
        <w:pStyle w:val="Normal"/>
        <w:rPr/>
      </w:pPr>
      <w:r>
        <w:rPr/>
        <w:t xml:space="preserve">Arns, A., Dangendorf, S., Jensen, J., Talke, S., Bender, J., &amp; Pattiaratchi, C. (2017). Sea-level rise induced amplification of coastal protection design heights. Scientific reports, </w:t>
      </w:r>
      <w:r>
        <w:rPr>
          <w:i/>
        </w:rPr>
        <w:t>7</w:t>
      </w:r>
      <w:r>
        <w:rPr/>
        <w:t>(1), 1-9.</w:t>
      </w:r>
    </w:p>
    <w:p>
      <w:pPr>
        <w:pStyle w:val="Normal"/>
        <w:rPr/>
      </w:pPr>
      <w:r>
        <w:rPr/>
        <w:t>Arruti, A., Fernández-Olmo, I., &amp; Irabien, A. (2011). Regional evaluation of particulate matter composition in an Atlantic coastal area (Cantabria region, northern Spain): Spatial variations in different urban and rural environments. Atmospheric research, 101(1-2), 280-293.</w:t>
      </w:r>
    </w:p>
    <w:p>
      <w:pPr>
        <w:pStyle w:val="Normal"/>
        <w:rPr/>
      </w:pPr>
      <w:r>
        <w:rPr/>
        <w:t>Auguie, B. (2016). GridExtra: Miscellaneous functions for "grid" graphics.</w:t>
      </w:r>
    </w:p>
    <w:p>
      <w:pPr>
        <w:pStyle w:val="Normal"/>
        <w:rPr/>
      </w:pPr>
      <w:r>
        <w:rPr/>
        <w:t>Barcelona, M. J. (1979). Human exposure to chloroform in a coastal urban environment. Journal of Environmental Science &amp; Health Part A, 14(4), 267-283.</w:t>
      </w:r>
    </w:p>
    <w:p>
      <w:pPr>
        <w:pStyle w:val="Normal"/>
        <w:rPr/>
      </w:pPr>
      <w:r>
        <w:rPr>
          <w:lang w:val="es-ES"/>
        </w:rPr>
        <w:t xml:space="preserve">Barragán, J. M., &amp; Andrés, M. de. </w:t>
      </w:r>
      <w:r>
        <w:rPr/>
        <w:t>(2015). Analysis and trends of the world’s coastal cities and agglomerations. Ocean &amp; Coastal Management, 114, 11–20.</w:t>
      </w:r>
    </w:p>
    <w:p>
      <w:pPr>
        <w:pStyle w:val="Normal"/>
        <w:rPr/>
      </w:pPr>
      <w:r>
        <w:rPr/>
        <w:t>Barthel, S., Folke, C., &amp; Colding, J. (2010). Social–ecological memory in urban gardens—Retaining the capacity for management of ecosystem services. Global Environmental Change, 20(2), 255-265.</w:t>
      </w:r>
    </w:p>
    <w:p>
      <w:pPr>
        <w:pStyle w:val="Normal"/>
        <w:rPr/>
      </w:pPr>
      <w:r>
        <w:rPr/>
        <w:t>Belant, J. L. (1997). Gulls in urban environments: landscape-level management to reduce conflict. Landscape and urban planning, 38(3-4), 245-258.</w:t>
      </w:r>
    </w:p>
    <w:p>
      <w:pPr>
        <w:pStyle w:val="Normal"/>
        <w:rPr/>
      </w:pPr>
      <w:r>
        <w:rPr/>
        <w:t>Benveniste, J., Cazenave, A., Vignudelli, S., Fenoglio-Marc, L., Shah, R., Almar, R., Andersen, O., Birol, F., Bonnefond, P., Bouffard, J., Calafat, F., CArdellach, E., Cipollini, P., Le Cozannet, G., Dufau, C., Fernandes, M. J., Frappart, F., Garrison, J., Gommenginger, C., Han, G., Hoyer, J. L., Kourafalou, V., Leuliette, E., Li, Z., Loisel, H., Madsen, K. S., Marcos, M., Melet, A., Meyssignac, B., Pascual, A., Passaro, M., Ribó, S., Scharroo, R., Song, Y. T., Speich, S., Wilkin, J., Woodworth, P., &amp; Wöppelmann, G.(2019). Requirements for a coastal hazards observing system. Frontiers in Marine Science, 6, 348.</w:t>
      </w:r>
    </w:p>
    <w:p>
      <w:pPr>
        <w:pStyle w:val="Normal"/>
        <w:rPr>
          <w:lang w:val="es-ES"/>
        </w:rPr>
      </w:pPr>
      <w:r>
        <w:rPr/>
        <w:t xml:space="preserve">Bergen, S. D., Bolton, S. M., &amp; Fridley, J. L. (2001). Design principles for ecological engineering. </w:t>
      </w:r>
      <w:r>
        <w:rPr>
          <w:lang w:val="es-ES"/>
        </w:rPr>
        <w:t>Ecological Engineering, 18(2), 201-210.</w:t>
      </w:r>
    </w:p>
    <w:p>
      <w:pPr>
        <w:pStyle w:val="Normal"/>
        <w:rPr/>
      </w:pPr>
      <w:r>
        <w:rPr>
          <w:lang w:val="es-ES"/>
        </w:rPr>
        <w:t xml:space="preserve">Bertocci, I., Arenas, F., Cacabelos, E., Martins, G. M., Seabra, M. I., Álvaro, N. V., Fernandes, J. N., Gaião, R., Mamede, N., Mulas, M.,&amp; Neto, A. I. (2017). </w:t>
      </w:r>
      <w:r>
        <w:rPr/>
        <w:t>Nowhere safe? Exploring the influence of urbanization across mainland and insular seashores in continental Portugal and the Azorean Archipelago. Marine pollution bulletin, 114(2), 644-655.</w:t>
      </w:r>
    </w:p>
    <w:p>
      <w:pPr>
        <w:pStyle w:val="Normal"/>
        <w:rPr/>
      </w:pPr>
      <w:r>
        <w:rPr/>
        <w:t>Bizzo, L., Gottschalk, M. S., Toni, D. C. D., &amp; Hofmann, P. R. (2010). Seasonal dynamics of a drosophilid (Diptera) assemblage and its potencial as bioindicator in open environments. Iheringia. Série Zoologia, 100(3), 185-191.</w:t>
      </w:r>
    </w:p>
    <w:p>
      <w:pPr>
        <w:pStyle w:val="Normal"/>
        <w:rPr/>
      </w:pPr>
      <w:r>
        <w:rPr/>
        <w:t>Blair, R. B. (1996). Land use and avian species diversity along an urban gradient. Ecological applications, 6, 506–19.</w:t>
      </w:r>
    </w:p>
    <w:p>
      <w:pPr>
        <w:pStyle w:val="Normal"/>
        <w:rPr/>
      </w:pPr>
      <w:r>
        <w:rPr/>
        <w:t>Blight, L. K., Bertram, D. F., &amp; Kroc, E. (2019). Evaluating UAV-based techniques to census an urban-nesting gull population on Canada’s Pacific coast. Journal of Unmanned Vehicle Systems, 7(4), 312-324.</w:t>
      </w:r>
    </w:p>
    <w:p>
      <w:pPr>
        <w:pStyle w:val="Normal"/>
        <w:rPr/>
      </w:pPr>
      <w:r>
        <w:rPr/>
        <w:t>Bolton, D., Mayer-Pinto, M., Clark, G. F., Dafforn, K. A., Brassil, W. A., Becker, A., &amp; Johnston, E. L. (2017). Coastal urban lighting has ecological consequences for multiple trophic levels under the sea. Science of the Total Environment, 576, 1-9.</w:t>
      </w:r>
    </w:p>
    <w:p>
      <w:pPr>
        <w:pStyle w:val="Normal"/>
        <w:rPr/>
      </w:pPr>
      <w:r>
        <w:rPr/>
        <w:t>Bolund, P., &amp; Hunhammar, S. (1999). Ecosystem services in urban areas. Ecological economics, 29(2), 293-301.</w:t>
      </w:r>
    </w:p>
    <w:p>
      <w:pPr>
        <w:pStyle w:val="Normal"/>
        <w:rPr/>
      </w:pPr>
      <w:r>
        <w:rPr/>
        <w:t>Branoff, B. L. (2017). Quantifying the influence of urban land use on mangrove biology and ecology: A meta-analysis. Global ecology and biogeography, 26(11), 1339-1356.</w:t>
      </w:r>
    </w:p>
    <w:p>
      <w:pPr>
        <w:pStyle w:val="Normal"/>
        <w:rPr/>
      </w:pPr>
      <w:r>
        <w:rPr/>
        <w:t>Buggy, C. J., &amp; Tobin, J. M. (2008). Seasonal and spatial distribution of metals in surface sediment of an urban estuary. Environmental Pollution, 155(2), 308-319.</w:t>
      </w:r>
    </w:p>
    <w:p>
      <w:pPr>
        <w:pStyle w:val="Normal"/>
        <w:rPr/>
      </w:pPr>
      <w:r>
        <w:rPr/>
        <w:t>Bugnot, A. B., Hose, G. C., Walsh, C. J., Floerl, O., French, K., Dafforn, K. A.,  Hanford, ., Lowe, E. C., &amp; Hahs, A. K. (2019). Urban impacts across realms: making the case for inter-realm monitoring and management. Science of the Total Environment, 648, 711-719.</w:t>
      </w:r>
    </w:p>
    <w:p>
      <w:pPr>
        <w:pStyle w:val="Normal"/>
        <w:rPr/>
      </w:pPr>
      <w:r>
        <w:rPr/>
        <w:t>Bulleri, F. (2006). Is it time for urban ecology to include the marine realm? Trends in ecology &amp; evolution, 21, 658–9.</w:t>
      </w:r>
    </w:p>
    <w:p>
      <w:pPr>
        <w:pStyle w:val="Normal"/>
        <w:rPr/>
      </w:pPr>
      <w:r>
        <w:rPr/>
        <w:t>Burger, J., Tsipoura, N., Simnor, A., Pittfield, T., Jeitner, C., Mizrahi, D., ... &amp; Ferguson, L. (2017). Perceptions of Caucasian users about avian resources and beach restoration following hurricane Sandy. Urban ecosystems, 20(2), 363-373.</w:t>
      </w:r>
    </w:p>
    <w:p>
      <w:pPr>
        <w:pStyle w:val="Normal"/>
        <w:rPr/>
      </w:pPr>
      <w:r>
        <w:rPr/>
        <w:t>Burke, L., Kura, Y., Revenga, C., Spalding, M., &amp; Mcallister, D. (2001). Pilot analysis of global ecosystems: coastal ecosystems, World Recourses Institute. Washington, DC, pág, 13.</w:t>
      </w:r>
    </w:p>
    <w:p>
      <w:pPr>
        <w:pStyle w:val="Normal"/>
        <w:rPr/>
      </w:pPr>
      <w:r>
        <w:rPr/>
        <w:t xml:space="preserve">Burnett, W. C., Wattayakorn, G., Taniguchi, M., Dulaiova, H., Sojisuporn, P., Rungsupa, S., &amp; Ishitobi, T. (2007). Groundwater-derived nutrient inputs to the Upper Gulf of Thailand. </w:t>
      </w:r>
      <w:r>
        <w:rPr>
          <w:i/>
        </w:rPr>
        <w:t>Continental Shelf Research</w:t>
      </w:r>
      <w:r>
        <w:rPr/>
        <w:t xml:space="preserve">, </w:t>
      </w:r>
      <w:r>
        <w:rPr>
          <w:i/>
        </w:rPr>
        <w:t>27</w:t>
      </w:r>
      <w:r>
        <w:rPr/>
        <w:t>(2), 176-190.</w:t>
      </w:r>
    </w:p>
    <w:p>
      <w:pPr>
        <w:pStyle w:val="Normal"/>
        <w:rPr/>
      </w:pPr>
      <w:r>
        <w:rPr/>
        <w:t>Burt, J. A., &amp; Bartholomew, A. (2019). Towards more sustainable coastal development in the Arabian Gulf: Opportunities for ecological engineering in an urbanized seascape. Marine pollution bulletin, 142, 93-102.</w:t>
      </w:r>
    </w:p>
    <w:p>
      <w:pPr>
        <w:pStyle w:val="Normal"/>
        <w:rPr/>
      </w:pPr>
      <w:r>
        <w:rPr/>
        <w:t>Cadenasso, M. L., Pickett, S. T., &amp; Grove, M. J. (2006). Integrative approaches to investigating human-natural systems: the Baltimore ecosystem study. Natures Sciences Sociétés, 14(1), 4-14.</w:t>
      </w:r>
    </w:p>
    <w:p>
      <w:pPr>
        <w:pStyle w:val="Normal"/>
        <w:rPr/>
      </w:pPr>
      <w:r>
        <w:rPr/>
        <w:t>Callaghan, C. T., Major, R. E., Lyons, M. B., Martin, J. M., &amp; Kingsford, R. T. (2018). The effects of local and landscape habitat attributes on bird diversity in urban greenspaces. Ecosphere, 9(7), e02347.</w:t>
      </w:r>
    </w:p>
    <w:p>
      <w:pPr>
        <w:pStyle w:val="Normal"/>
        <w:rPr/>
      </w:pPr>
      <w:r>
        <w:rPr/>
        <w:t>Campbell, M. (2010). An animal geography of avian foraging competition on the Sussex coast of England. Journal of Coastal Research, 26(1 (261)), 44-52.</w:t>
      </w:r>
    </w:p>
    <w:p>
      <w:pPr>
        <w:pStyle w:val="Normal"/>
        <w:rPr/>
      </w:pPr>
      <w:r>
        <w:rPr/>
        <w:t>Capaldo, K. P., Pilinis, C., &amp; Pandis, S. N. (2000). A computationally efficient hybrid approach for dynamic gas/aerosol transfer in air quality models. Atmospheric Environment, 34(21), 3617-3627.</w:t>
      </w:r>
    </w:p>
    <w:p>
      <w:pPr>
        <w:pStyle w:val="Normal"/>
        <w:rPr/>
      </w:pPr>
      <w:r>
        <w:rPr/>
        <w:t xml:space="preserve">Cardo, M. V., Vezzani, D., Rubio, A., &amp; Carbajo, A. E. (2014). Integrating demographic and meteorological data in urban ecology: a case study of container‐breeding mosquitoes in temperate Argentina. </w:t>
      </w:r>
      <w:r>
        <w:rPr>
          <w:i/>
        </w:rPr>
        <w:t>Area</w:t>
      </w:r>
      <w:r>
        <w:rPr/>
        <w:t xml:space="preserve">, </w:t>
      </w:r>
      <w:r>
        <w:rPr>
          <w:i/>
        </w:rPr>
        <w:t>46</w:t>
      </w:r>
      <w:r>
        <w:rPr/>
        <w:t>(1), 18-26.</w:t>
      </w:r>
    </w:p>
    <w:p>
      <w:pPr>
        <w:pStyle w:val="Normal"/>
        <w:rPr/>
      </w:pPr>
      <w:r>
        <w:rPr/>
        <w:t>Castro, L. M., Pio, C. A., Harrison, R. M., &amp; Smith, D. J. T. (1999). Carbonaceous aerosol in urban and rural European atmospheres: estimation of secondary organic carbon concentrations. Atmospheric Environment, 33(17), 2771-2781.</w:t>
      </w:r>
    </w:p>
    <w:p>
      <w:pPr>
        <w:pStyle w:val="Normal"/>
        <w:rPr/>
      </w:pPr>
      <w:r>
        <w:rPr/>
        <w:t>Chabas, A., Fouqueau, A., Attoui, M., Alfaro, S. C., Petitmangin, A., Bouilloux, A., Saheb, M., Coman, A., Lombardo, T., Grand, N., Zapf, P., Berardo, R., Duranton, M., Durand-Jolibois, R., Jerome, M., Pangui, E., Correia, J. J., Guillot, I. &amp; Nowak, S. (2015). Characterisation of CIME, an experimental chamber for simulating interactions between materials of the cultural heritage and the environment. Environmental Science and Pollution Research, 22(23), 19170-19183.</w:t>
      </w:r>
    </w:p>
    <w:p>
      <w:pPr>
        <w:pStyle w:val="Normal"/>
        <w:rPr/>
      </w:pPr>
      <w:r>
        <w:rPr/>
        <w:t>Chace, J. F., &amp; Walsh, J. J. (2006). Urban effects on native avifauna: a review. Landscape and urban planning, 74(1), 46-69.</w:t>
      </w:r>
    </w:p>
    <w:p>
      <w:pPr>
        <w:pStyle w:val="Normal"/>
        <w:rPr/>
      </w:pPr>
      <w:r>
        <w:rPr/>
        <w:t>Chang, L. F., &amp; Huang, S. L. (2015). Assessing urban flooding vulnerability with an emergy approach. Landscape and Urban Planning, 143, 11-24.</w:t>
      </w:r>
    </w:p>
    <w:p>
      <w:pPr>
        <w:pStyle w:val="Normal"/>
        <w:rPr/>
      </w:pPr>
      <w:r>
        <w:rPr/>
        <w:t>Charalambous, K., Bruggeman, A., &amp; Lange, M. A. (2012). Assessing the urban water balance: the Urban Water Flow Model and its application in Cyprus. Water Science and Technology, 66(3), 635-643.</w:t>
      </w:r>
    </w:p>
    <w:p>
      <w:pPr>
        <w:pStyle w:val="Normal"/>
        <w:rPr/>
      </w:pPr>
      <w:r>
        <w:rPr/>
        <w:t>Chauvin, J. P., Glaeser, E., Ma, Y., &amp; Tobio, K. (2017). What is different about urbanization in rich and poor countries? Cities in Brazil, China, India and the United States. Journal of Urban Economics, 98, 17-49.</w:t>
      </w:r>
    </w:p>
    <w:p>
      <w:pPr>
        <w:pStyle w:val="Normal"/>
        <w:rPr/>
      </w:pPr>
      <w:r>
        <w:rPr/>
        <w:t>Chen, Y-C., Pei, L., &amp; Shiau, Y. C. (2015). Application of coastal vegetation to green roofs of residential buildings in Taiwan. Artificial Life and Robotics, 20(1), 86-91.</w:t>
      </w:r>
    </w:p>
    <w:p>
      <w:pPr>
        <w:pStyle w:val="Normal"/>
        <w:rPr/>
      </w:pPr>
      <w:r>
        <w:rPr/>
        <w:t>Chen, Y-C., Yao, C-K., Honjo, T., &amp; Lin, T-P. (2018). The application of a high-density street-level air temperature observation network (hisan): Dynamic variation characteristics of urban heat island in tainan, taiwan. Science of the Total Environment, 626, 555–66.</w:t>
      </w:r>
    </w:p>
    <w:p>
      <w:pPr>
        <w:pStyle w:val="Normal"/>
        <w:rPr/>
      </w:pPr>
      <w:r>
        <w:rPr/>
        <w:t>Chiesura ,A. (2004). The role of urban parks for the sustainable city. Landscape and urban planning, 68(1),129-38.</w:t>
      </w:r>
    </w:p>
    <w:p>
      <w:pPr>
        <w:pStyle w:val="Normal"/>
        <w:rPr/>
      </w:pPr>
      <w:r>
        <w:rPr/>
        <w:t>Childers, D. L., Cadenasso, M. L., Grove, J. M., Marshall, V., McGrath, B., &amp; Pickett, S. T. (2015). An ecology for cities: A transformational nexus of design and ecology to advance climate change resilience and urban sustainability. Sustainability, 7(4), 3774-3791.</w:t>
      </w:r>
    </w:p>
    <w:p>
      <w:pPr>
        <w:pStyle w:val="Normal"/>
        <w:rPr/>
      </w:pPr>
      <w:r>
        <w:rPr/>
        <w:t>Clarkson, T. S., Martin, R. J., Rudolph, J., &amp; Graham, B. W. L. (1996). Benzene and toluene in New Zealand air. Atmospheric Environment, 30(4), 569-577.</w:t>
      </w:r>
    </w:p>
    <w:p>
      <w:pPr>
        <w:pStyle w:val="Normal"/>
        <w:rPr/>
      </w:pPr>
      <w:r>
        <w:rPr/>
        <w:t>Cleland, V., Hughes, C., Thornton, L., Venn, A., Squibb, K., &amp; Ball, K. (2015). A qualitative study of environmental factors important for physical activity in rural adults. PLoS One, 10(11).</w:t>
      </w:r>
    </w:p>
    <w:p>
      <w:pPr>
        <w:pStyle w:val="Normal"/>
        <w:rPr/>
      </w:pPr>
      <w:r>
        <w:rPr/>
        <w:t>Cohen, P., Potchter, O., &amp; Matzarakis, A. (2013). Human thermal perception of Coastal Mediterranean outdoor urban environments. Applied Geography, 37, 1-10.</w:t>
      </w:r>
    </w:p>
    <w:p>
      <w:pPr>
        <w:pStyle w:val="Normal"/>
        <w:rPr/>
      </w:pPr>
      <w:r>
        <w:rPr/>
        <w:t>Cole, M. A., &amp; Neumayer, E. (2004). Examining the impact of demographic factors on air pollution. Population and Environment, 26(1), 5-21.</w:t>
      </w:r>
    </w:p>
    <w:p>
      <w:pPr>
        <w:pStyle w:val="Normal"/>
        <w:rPr/>
      </w:pPr>
      <w:r>
        <w:rPr/>
        <w:t>Collins, J. P., Kinzig, A., Grimm, N. B., Fagan, W. F., Hope, D., Wu, J., &amp; Borer, E. T. (2000). A new urban ecology: modeling human communities as integral parts of ecosystems poses special problems for the development and testing of ecological theory. American scientist, 88(5), 416-425.</w:t>
      </w:r>
    </w:p>
    <w:p>
      <w:pPr>
        <w:pStyle w:val="Normal"/>
        <w:rPr/>
      </w:pPr>
      <w:r>
        <w:rPr/>
        <w:t>Costanza, R., Sklar, F. H., &amp; White, M. L. (1990). Modeling coastal landscape dynamics. BioScience, 40(2), 91-107.</w:t>
      </w:r>
    </w:p>
    <w:p>
      <w:pPr>
        <w:pStyle w:val="Normal"/>
        <w:rPr/>
      </w:pPr>
      <w:r>
        <w:rPr/>
        <w:t>Conticelli, E., &amp; Tondelli, S. (2018). Regenerating with the green: a proposal for the coastal land-scape of Senigallia. Direttore scientifico/Editor-in-Chief, 91.</w:t>
      </w:r>
    </w:p>
    <w:p>
      <w:pPr>
        <w:pStyle w:val="Normal"/>
        <w:rPr/>
      </w:pPr>
      <w:r>
        <w:rPr/>
        <w:t>Creswell, J. W., Hanson, W. E., Clark Plano, V. L., &amp; Morales, A. (2007). Qualitative research designs: Selection and implementation. The counseling psychologist, 35(2), 236-264.</w:t>
      </w:r>
    </w:p>
    <w:p>
      <w:pPr>
        <w:pStyle w:val="Normal"/>
        <w:rPr/>
      </w:pPr>
      <w:r>
        <w:rPr/>
        <w:t>Cui, H., &amp; Yuan, L. (2009). "Study on thermal environmental distribution in coastal city using ASTER data," in 2009 Joint Urban Remote Sensing Event (pp. 1-6). IEEE.</w:t>
      </w:r>
    </w:p>
    <w:p>
      <w:pPr>
        <w:pStyle w:val="Normal"/>
        <w:rPr/>
      </w:pPr>
      <w:r>
        <w:rPr/>
        <w:t>Daily, G. (2003). What are ecosystem services. Global environmental challenges for the twenty-first century: Resources, consumption and sustainable solutions, 227-231.</w:t>
      </w:r>
    </w:p>
    <w:p>
      <w:pPr>
        <w:pStyle w:val="Normal"/>
        <w:rPr/>
      </w:pPr>
      <w:r>
        <w:rPr/>
        <w:t>Dallimer, M., Irvine, K. N., Skinner, A. M., Davies, Z. G., Rouquette, J. R., Maltby, L. L., Warren, P. H., Armsworth, P. R., &amp; Gaston, K. J. (2012). Biodiversity and the feel-good factor: understanding associations between self-reported human well-being and species richness. BioScience, 62(1), 47-55.</w:t>
      </w:r>
    </w:p>
    <w:p>
      <w:pPr>
        <w:pStyle w:val="Normal"/>
        <w:rPr/>
      </w:pPr>
      <w:r>
        <w:rPr/>
        <w:t>Davis, J. C., &amp; Henderson, J. V. (2003). Evidence on the political economy of the urbanization process. Journal of urban economics, 53(1), 98-125.</w:t>
      </w:r>
    </w:p>
    <w:p>
      <w:pPr>
        <w:pStyle w:val="Normal"/>
        <w:rPr/>
      </w:pPr>
      <w:r>
        <w:rPr/>
        <w:t>Decelis, R., &amp; Vella, A. J. (2007). Contamination of outdoor settled dust by butyltins in Malta. Applied Organometallic Chemistry, 21(4), 239-245.</w:t>
      </w:r>
    </w:p>
    <w:p>
      <w:pPr>
        <w:pStyle w:val="Normal"/>
        <w:rPr/>
      </w:pPr>
      <w:r>
        <w:rPr/>
        <w:t>Dodman, D. (2009). Globalization, tourism and local living conditions on Jamaica's north coast. Singapore Journal of Tropical Geography, 30(2), 204-219.</w:t>
      </w:r>
    </w:p>
    <w:p>
      <w:pPr>
        <w:pStyle w:val="Normal"/>
        <w:rPr/>
      </w:pPr>
      <w:r>
        <w:rPr/>
        <w:t>Dominick, D., Wilson, S. R., Paton-Walsh, C., Humphries, R., Guérette, E. A., Keywood, M., Kubistin, D., &amp; Marwick, B. (2018). Characteristics of airborne particle number size distributions in a coastal-urban environment. Atmospheric Environment, 186, 256-265.</w:t>
      </w:r>
    </w:p>
    <w:p>
      <w:pPr>
        <w:pStyle w:val="Normal"/>
        <w:rPr/>
      </w:pPr>
      <w:r>
        <w:rPr/>
        <w:t>Donovan, G. H., &amp; Prestemon, J. P. (2012). The effect of trees on crime in Portland, Oregon. Environment and behavior, 44(1), 3-30.</w:t>
      </w:r>
    </w:p>
    <w:p>
      <w:pPr>
        <w:pStyle w:val="Normal"/>
        <w:rPr/>
      </w:pPr>
      <w:r>
        <w:rPr/>
        <w:t>Donovan, G. H., Butry, D. T., Michael, Y. L., Prestemon, J. P., Liebhold, A. M., Gatziolis, D., &amp; Mao, M. Y. (2013). The relationship between trees and human health: evidence from the spread of the emerald ash borer. American journal of preventive medicine, 44(2), 139-145.</w:t>
      </w:r>
    </w:p>
    <w:p>
      <w:pPr>
        <w:pStyle w:val="Normal"/>
        <w:rPr/>
      </w:pPr>
      <w:r>
        <w:rPr/>
        <w:t>Dorney, J. R., Guntenspergen, G. R., Keough, J. R., &amp; Stearns, F. (1984). Composition and structure of an urban woody plant community. Urban Ecology, 8(1-2), 69-90.</w:t>
      </w:r>
    </w:p>
    <w:p>
      <w:pPr>
        <w:pStyle w:val="Normal"/>
        <w:rPr/>
      </w:pPr>
      <w:r>
        <w:rPr/>
        <w:t>Douglas, E. M., Kirshen, P. H., Paolisso, M., Watson, C., Wiggin, J., Enrici, A., &amp; Ruth, M. (2012). Coastal flooding, climate change and environmental justice: Identifying obstacles and incentives for adaptation in two metropolitan Boston Massachusetts communities. Mitigation and Adaptation Strategies for Global Change, 17(5), 537-562.</w:t>
      </w:r>
    </w:p>
    <w:p>
      <w:pPr>
        <w:pStyle w:val="Normal"/>
        <w:rPr/>
      </w:pPr>
      <w:r>
        <w:rPr/>
        <w:t>Eddy, E. N., &amp; Roman, C. T. (2016). Relationship between epibenthic invertebrate species assemblages and environmental variables in Boston Harbor's intertidal habitat. Northeastern Naturalist, 23(1), 45-66.</w:t>
      </w:r>
    </w:p>
    <w:p>
      <w:pPr>
        <w:pStyle w:val="Normal"/>
        <w:rPr/>
      </w:pPr>
      <w:r>
        <w:rPr/>
        <w:t>Eguchi, T., Seminoff, J. A., LeRoux, R. A., Dutton, P. H., &amp; Dutton, D. L. (2010). Abundance and survival rates of green turtles in an urban environment: coexistence of humans and an endangered species. Marine Biology, 157(8), 1869-1877.</w:t>
      </w:r>
    </w:p>
    <w:p>
      <w:pPr>
        <w:pStyle w:val="Normal"/>
        <w:rPr/>
      </w:pPr>
      <w:r>
        <w:rPr/>
        <w:t>Ehrenfeld, J. G. (2000). Evaluating wetlands within an urban context. Urban Ecosystems, 4(1), 69-85.</w:t>
      </w:r>
    </w:p>
    <w:p>
      <w:pPr>
        <w:pStyle w:val="Normal"/>
        <w:rPr/>
      </w:pPr>
      <w:r>
        <w:rPr/>
        <w:t>Faeth, S. H., Bang, C., &amp; Saari, S. (2011). Urban biodiversity: patterns and mechanisms. Annals of the New York Academy of Sciences, 1223(1), 69-81.</w:t>
      </w:r>
    </w:p>
    <w:p>
      <w:pPr>
        <w:pStyle w:val="Normal"/>
        <w:rPr/>
      </w:pPr>
      <w:r>
        <w:rPr/>
      </w:r>
    </w:p>
    <w:p>
      <w:pPr>
        <w:pStyle w:val="Normal"/>
        <w:rPr/>
      </w:pPr>
      <w:r>
        <w:rPr/>
        <w:t xml:space="preserve">Galimany, E., Rose, J. M., Dixon, M. S., &amp; Wikfors, G. H. (2013). Quantifying feeding behavior of ribbed mussels (Geukensia demissa) in two urban sites (Long Island Sound, USA) with different seston characteristics. </w:t>
      </w:r>
      <w:r>
        <w:rPr>
          <w:i/>
        </w:rPr>
        <w:t>Estuaries and Coasts</w:t>
      </w:r>
      <w:r>
        <w:rPr/>
        <w:t xml:space="preserve">, </w:t>
      </w:r>
      <w:r>
        <w:rPr>
          <w:i/>
        </w:rPr>
        <w:t>36</w:t>
      </w:r>
      <w:r>
        <w:rPr/>
        <w:t>(6), 1265-1273.</w:t>
      </w:r>
    </w:p>
    <w:p>
      <w:pPr>
        <w:pStyle w:val="Normal"/>
        <w:rPr/>
      </w:pPr>
      <w:r>
        <w:rPr/>
      </w:r>
    </w:p>
    <w:p>
      <w:pPr>
        <w:pStyle w:val="Normal"/>
        <w:rPr/>
      </w:pPr>
      <w:r>
        <w:rPr/>
        <w:t>Garden, J., McAlpine, C., Peterson, A. N. N., Jones, D., &amp; Possingham, H. (2006). Review of the ecology of Australian urban fauna: a focus on spatially explicit processes. Austral Ecology, 31(2), 126-148.</w:t>
      </w:r>
    </w:p>
    <w:p>
      <w:pPr>
        <w:pStyle w:val="Normal"/>
        <w:rPr/>
      </w:pPr>
      <w:r>
        <w:rPr/>
        <w:t>Gardner, E. A. (2003). Some examples of water recycling in Australian urban environments: a step towards environmental sustainability. Water Science and Technology: Water Supply, 3(4), 21-31.</w:t>
      </w:r>
    </w:p>
    <w:p>
      <w:pPr>
        <w:pStyle w:val="Normal"/>
        <w:rPr/>
      </w:pPr>
      <w:r>
        <w:rPr/>
      </w:r>
    </w:p>
    <w:p>
      <w:pPr>
        <w:pStyle w:val="Normal"/>
        <w:rPr/>
      </w:pPr>
      <w:r>
        <w:rPr/>
        <w:t>Giovene di Girasole, E. (2014). "The hinge areas for urban regeneration in seaside cities: the High Line in Manhattan, NYC," in Advanced Engineering Forum (Vol. 11, pp. 102-108). Trans Tech Publications Ltd.</w:t>
      </w:r>
    </w:p>
    <w:p>
      <w:pPr>
        <w:pStyle w:val="Normal"/>
        <w:rPr/>
      </w:pPr>
      <w:r>
        <w:rPr/>
        <w:t>Goh, K. (2019). Urban Waterscapes: The HydroPolitics of Flooding in a Sinking City. International Journal of Urban and Regional Research, 43(2), 250-272.</w:t>
      </w:r>
    </w:p>
    <w:p>
      <w:pPr>
        <w:pStyle w:val="Normal"/>
        <w:rPr/>
      </w:pPr>
      <w:r>
        <w:rPr/>
        <w:t>Greenwell, C. N., Calver, M. C., &amp; Loneragan, N. R. (2019). Cat gets its tern: A case study of predation on a threatened coastal seabird. Animals, 9(7), 445.</w:t>
      </w:r>
    </w:p>
    <w:p>
      <w:pPr>
        <w:pStyle w:val="Normal"/>
        <w:rPr/>
      </w:pPr>
      <w:r>
        <w:rPr/>
        <w:t>Griggs, D., Stafford-Smith, M., Gaffney, O., Rockström, J., Öhman, M. C., Shyamsundar, P., Steffen, W., Glaser, G., Kanie, N., &amp; Noble, I. (2013). Policy: Sustainable development goals for people and planet. Nature, 495(7441), 305.</w:t>
      </w:r>
    </w:p>
    <w:p>
      <w:pPr>
        <w:pStyle w:val="Normal"/>
        <w:rPr/>
      </w:pPr>
      <w:r>
        <w:rPr/>
        <w:t>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50(7), 571-584.</w:t>
      </w:r>
    </w:p>
    <w:p>
      <w:pPr>
        <w:pStyle w:val="Normal"/>
        <w:rPr/>
      </w:pPr>
      <w:r>
        <w:rPr/>
        <w:t>Grimm, N. B., Faeth, S. H., Golubiewski, N. E., Redman, C. L., Wu, J., Bai, X., &amp; Briggs, J. M. (2008). Global change and the ecology of cities. science, 319(5864), 756-760.</w:t>
      </w:r>
    </w:p>
    <w:p>
      <w:pPr>
        <w:pStyle w:val="Normal"/>
        <w:rPr/>
      </w:pPr>
      <w:r>
        <w:rPr/>
        <w:t>Grimm, N. B., Redman, C. L., Boone, C. G., Childers, D. L., Harlan, S. L., &amp; Turner, B. L. (2013). "Viewing the urban socio-ecological system through a sustainability lens: Lessons and prospects from the central Arizona–Phoenix LTER programme," in Long term socio-ecological research (pp. 217-246). Dordrecht: Springer.</w:t>
      </w:r>
    </w:p>
    <w:p>
      <w:pPr>
        <w:pStyle w:val="Normal"/>
        <w:rPr/>
      </w:pPr>
      <w:r>
        <w:rPr/>
        <w:t>Grisafi, F., Oddo, E., Gargano, M. L., Inzerillo, S., Russo, G., &amp; Venturella, G. (2016). Tamarix arborea var. arborea and Tamarix parviflora: two species valued for their adaptability to stress conditions. Acta Biologica Hungarica, 67(1), 42-52.</w:t>
      </w:r>
    </w:p>
    <w:p>
      <w:pPr>
        <w:pStyle w:val="Normal"/>
        <w:rPr/>
      </w:pPr>
      <w:r>
        <w:rPr/>
        <w:t>Groffman, P. M., Law, N. L., Belt, K. T., Band, L. E., &amp; Fisher, G. T. (2004). Nitrogen fluxes and retention in urban watershed ecosystems. Ecosystems, 7(4), 393-403.</w:t>
      </w:r>
    </w:p>
    <w:p>
      <w:pPr>
        <w:pStyle w:val="Normal"/>
        <w:rPr/>
      </w:pPr>
      <w:r>
        <w:rPr/>
        <w:t>Grossmann, I. (2008). Perspectives for Hamburg as a port city in the context of a changing global environment. Geoforum, 39(6), 2062-2072.</w:t>
      </w:r>
    </w:p>
    <w:p>
      <w:pPr>
        <w:pStyle w:val="Normal"/>
        <w:rPr>
          <w:lang w:val="es-ES"/>
        </w:rPr>
      </w:pPr>
      <w:r>
        <w:rPr/>
        <w:t xml:space="preserve">Guerrero Valdebenito, R. M., &amp; Alarcon Rodriguez, M. L. (2018). Neoliberalism and socio-spatial transformations in urban coves of the Metropolitan Area of Concepcion. The cases of Caleta Los Bagres and Caleta Cocholgue, Tome. </w:t>
      </w:r>
      <w:r>
        <w:rPr>
          <w:lang w:val="es-ES"/>
        </w:rPr>
        <w:t>Revista de Urbanismo, 38.</w:t>
      </w:r>
    </w:p>
    <w:p>
      <w:pPr>
        <w:pStyle w:val="Normal"/>
        <w:rPr/>
      </w:pPr>
      <w:r>
        <w:rPr>
          <w:lang w:val="es-ES"/>
        </w:rPr>
        <w:t xml:space="preserve">Gumusay, M. U., Koseoglu, G., &amp; Bakirman, T. (2016). </w:t>
      </w:r>
      <w:r>
        <w:rPr/>
        <w:t>An assessment of site suitability for marina construction in Istanbul, Turkey, using GIS and AHP multicriteria decision analysis. Environmental monitoring and assessment, 188(12), 677.</w:t>
      </w:r>
    </w:p>
    <w:p>
      <w:pPr>
        <w:pStyle w:val="Normal"/>
        <w:rPr/>
      </w:pPr>
      <w:r>
        <w:rPr/>
        <w:t>Günel, G. (2018). Air Conditioning the Arabian Peninsula. International Journal of Middle East Studies, 50(3), 573-579.</w:t>
      </w:r>
    </w:p>
    <w:p>
      <w:pPr>
        <w:pStyle w:val="Normal"/>
        <w:rPr/>
      </w:pPr>
      <w:r>
        <w:rPr/>
        <w:t>Heery, E. C., Olsen, A. Y., Feist, B. E., &amp; Sebens, K. P. (2018). Urbanization-related distribution patterns and habitat-use by the marine mesopredator, giant pacific octopus (enteroctopus dofleini). Urban Ecosystems, 21, 707–19.</w:t>
      </w:r>
    </w:p>
    <w:p>
      <w:pPr>
        <w:pStyle w:val="Normal"/>
        <w:rPr/>
      </w:pPr>
      <w:r>
        <w:rPr/>
        <w:t>Henry, L. &amp; Wickham, H. (2017). Purrr: Functional programming tools.</w:t>
      </w:r>
    </w:p>
    <w:p>
      <w:pPr>
        <w:pStyle w:val="Normal"/>
        <w:rPr/>
      </w:pPr>
      <w:r>
        <w:rPr/>
        <w:t>Holloway, M. G., &amp; Connell, S. D. (2002). Why do floating structures create novel habitats for subtidal epibiota?. Marine Ecology Progress Series, 235, 43-52.</w:t>
      </w:r>
    </w:p>
    <w:p>
      <w:pPr>
        <w:pStyle w:val="Normal"/>
        <w:rPr/>
      </w:pPr>
      <w:r>
        <w:rPr/>
        <w:t>Holt, A. R., Mears, M., Maltby, L., &amp; Warren, P. (2015). Understanding spatial patterns in the production of multiple urban ecosystem services. Ecosystem services, 16, 33-46.</w:t>
      </w:r>
    </w:p>
    <w:p>
      <w:pPr>
        <w:pStyle w:val="Normal"/>
        <w:rPr/>
      </w:pPr>
      <w:r>
        <w:rPr/>
        <w:t>Hosannah, N., &amp; Gonzalez, J. E. (2014). Impacts of aerosol particle size distribution and land cover land use on precipitation in a coastal urban environment using a cloud-resolving mesoscale model. Advances in Meteorology, 2014.</w:t>
      </w:r>
    </w:p>
    <w:p>
      <w:pPr>
        <w:pStyle w:val="Normal"/>
        <w:rPr/>
      </w:pPr>
      <w:r>
        <w:rPr/>
        <w:t>Ip, C. C., Li, X. D., Zhang, G., Wai, O. W., &amp; Li, Y. S. (2007). Trace metal distribution in sediments of the Pearl River Estuary and the surrounding coastal area, South China. Environmental Pollution, 147(2), 311-323.</w:t>
      </w:r>
    </w:p>
    <w:p>
      <w:pPr>
        <w:pStyle w:val="Normal"/>
        <w:rPr/>
      </w:pPr>
      <w:r>
        <w:rPr/>
        <w:t xml:space="preserve">Jacobs, J. C. J. (2011). </w:t>
      </w:r>
      <w:bookmarkStart w:id="12" w:name="__DdeLink__1486_3192329694"/>
      <w:r>
        <w:rPr/>
        <w:t>The Rotterdam approach: connecting water with opportunities</w:t>
      </w:r>
      <w:bookmarkEnd w:id="12"/>
      <w:r>
        <w:rPr/>
        <w:t>. Water Sensitive Cities, 251.</w:t>
      </w:r>
    </w:p>
    <w:p>
      <w:pPr>
        <w:pStyle w:val="Normal"/>
        <w:rPr/>
      </w:pPr>
      <w:r>
        <w:rPr/>
        <w:t>Jartun, M., &amp; Pettersen, A. (2010). Contaminants in urban runoff to Norwegian fjords. Journal of soils and sediments, 10(2), 155-161.</w:t>
      </w:r>
    </w:p>
    <w:p>
      <w:pPr>
        <w:pStyle w:val="Normal"/>
        <w:rPr/>
      </w:pPr>
      <w:r>
        <w:rPr/>
        <w:t>Johansson, E., &amp; Emmanuel, R. (2006). The influence of urban design on outdoor thermal comfort in the hot, humid city of Colombo, Sri Lanka. International journal of biometeorology, 51(2), 119-133.</w:t>
      </w:r>
    </w:p>
    <w:p>
      <w:pPr>
        <w:pStyle w:val="Normal"/>
        <w:rPr/>
      </w:pPr>
      <w:r>
        <w:rPr/>
        <w:t>Jonkman, S. N., Hillen, M. M., Nicholls, R. J., Kanning, W., &amp; van Ledden, M. (2013). Costs of adapting coastal defences to sea-level rise—new estimates and their implications. Journal of Coastal Research, 29(5), 1212-1226.</w:t>
      </w:r>
    </w:p>
    <w:p>
      <w:pPr>
        <w:pStyle w:val="Normal"/>
        <w:rPr/>
      </w:pPr>
      <w:r>
        <w:rPr/>
        <w:t>Juchimiuk, J., &amp; Januszkiewicz, K. (2019). Envisioning infrastructure to reduce disaster’s impact to cities during the climate change area being elements of smart cities. In IOP Conference Series: Earth and Environmental Science (Vol. 214, No. 1, p. 012141). IOP Publishing.</w:t>
      </w:r>
    </w:p>
    <w:p>
      <w:pPr>
        <w:pStyle w:val="Normal"/>
        <w:rPr/>
      </w:pPr>
      <w:r>
        <w:rPr/>
        <w:t xml:space="preserve">Kalinowski, R. S., &amp; Johnson, M. D. (2010). Influence of suburban habitat on a wintering bird community in coastal northern California. </w:t>
      </w:r>
      <w:r>
        <w:rPr>
          <w:i/>
        </w:rPr>
        <w:t>The Condor</w:t>
      </w:r>
      <w:r>
        <w:rPr/>
        <w:t xml:space="preserve">, </w:t>
      </w:r>
      <w:r>
        <w:rPr>
          <w:i/>
        </w:rPr>
        <w:t>112</w:t>
      </w:r>
      <w:r>
        <w:rPr/>
        <w:t>(2), 274-282.</w:t>
      </w:r>
    </w:p>
    <w:p>
      <w:pPr>
        <w:pStyle w:val="Normal"/>
        <w:rPr/>
      </w:pPr>
      <w:r>
        <w:rPr/>
        <w:t>Kaniewski, D., Van Campo, E., Morhange, C., Guiot, J., Zviely, D., Shaked, I., ... &amp; Artzy, M. (2013). Early urban impact on Mediterranean coastal environments. Scientific Reports, 3(1), 1-5.</w:t>
      </w:r>
    </w:p>
    <w:p>
      <w:pPr>
        <w:pStyle w:val="Normal"/>
        <w:rPr/>
      </w:pPr>
      <w:r>
        <w:rPr/>
        <w:t>Kantamaneni, K., Gallagher, A., &amp; Du, X. (2019). Assessing and mapping regional coastal vulnerability for port environments and coastal cities. Journal of coastal conservation, 23(1), 59-70.</w:t>
      </w:r>
    </w:p>
    <w:p>
      <w:pPr>
        <w:pStyle w:val="Normal"/>
        <w:rPr/>
      </w:pPr>
      <w:r>
        <w:rPr/>
        <w:t>Kates, R. W., Clark, W. C., Corell, R., Hall, J. M., Jaeger, C. C., Lowe, I., McCarthy, J. J., Schellnhuber, H. J., Bolin, B., Dickson, N. M., Faucheux, S., Gallopin, G. C., Grübler, A., Huntley, B., Jäger, J. Jodha, N. S., Kasperson, R. E., Mabogunje, A., Matson, P., Mooney, H., Moore III, B., O'Riordan, T., &amp; Svedin, U. (2001). Sustainability science. Science, 292(5517), 641-642.</w:t>
      </w:r>
    </w:p>
    <w:p>
      <w:pPr>
        <w:pStyle w:val="Normal"/>
        <w:rPr/>
      </w:pPr>
      <w:r>
        <w:rPr/>
      </w:r>
    </w:p>
    <w:p>
      <w:pPr>
        <w:pStyle w:val="Normal"/>
        <w:rPr/>
      </w:pPr>
      <w:r>
        <w:rPr/>
        <w:t>Krishnan, S., Lin, J., Simanjuntak, J., Hooimeijer, F., Bricker, J., Daniel, M., &amp; Yoshida, Y. (2019). Interdisciplinary Design of Vital Infrastructure to Reduce Flood Risk in Tokyo’s Edogawa Ward. Geosciences, 9(8), 357.</w:t>
      </w:r>
    </w:p>
    <w:p>
      <w:pPr>
        <w:pStyle w:val="Normal"/>
        <w:rPr/>
      </w:pPr>
      <w:r>
        <w:rPr/>
      </w:r>
    </w:p>
    <w:p>
      <w:pPr>
        <w:pStyle w:val="Normal"/>
        <w:rPr>
          <w:lang w:val="es-ES"/>
        </w:rPr>
      </w:pPr>
      <w:r>
        <w:rPr/>
        <w:t xml:space="preserve">Kulkova, M., Chadov, F., &amp; Davidochkina, A. (2011). Radiocarbon in vegetation of coastal zone of Finnish Bay (Russia). </w:t>
      </w:r>
      <w:r>
        <w:rPr>
          <w:lang w:val="es-ES"/>
        </w:rPr>
        <w:t>Procedia Environmental Sciences, 8, 375-381.</w:t>
      </w:r>
    </w:p>
    <w:p>
      <w:pPr>
        <w:pStyle w:val="Normal"/>
        <w:rPr/>
      </w:pPr>
      <w:r>
        <w:rPr>
          <w:lang w:val="es-ES"/>
        </w:rPr>
        <w:t xml:space="preserve">Kumar, T. S., Mahendra, R. S., Nayak, S., Radhakrishnan, K., &amp; Sahu, K. C. (2010). </w:t>
      </w:r>
      <w:r>
        <w:rPr/>
        <w:t>Coastal vulnerability assessment for Orissa State, east coast of India. Journal of Coastal Research, 26(3 (263)), 523-534.</w:t>
      </w:r>
    </w:p>
    <w:p>
      <w:pPr>
        <w:pStyle w:val="Normal"/>
        <w:rPr/>
      </w:pPr>
      <w:r>
        <w:rPr/>
        <w:t>Kuwae, T., Kanda, J., Kubo, A., Nakajima, F., Ogawa, H., Sohma, A., &amp; Suzumura, M. (2016). Blue carbon in human-dominated estuarine and shallow coastal systems. Ambio, 45(3), 290-301.</w:t>
      </w:r>
    </w:p>
    <w:p>
      <w:pPr>
        <w:pStyle w:val="Normal"/>
        <w:rPr/>
      </w:pPr>
      <w:r>
        <w:rPr/>
        <w:t>Leclerc, J. C., &amp; Viard, F. (2018). Habitat formation prevails over predation in influencing fouling communities. Ecology and Evolution, 8, 477–92.</w:t>
      </w:r>
    </w:p>
    <w:p>
      <w:pPr>
        <w:pStyle w:val="Normal"/>
        <w:rPr/>
      </w:pPr>
      <w:r>
        <w:rPr/>
        <w:t xml:space="preserve">Li, Y., Qiu, J., Zhao, B., Pavao-Zuckerman, M., Bruns, A., Qureshi, S., ... &amp; Li, Y. (2017). Quantifying urban ecological governance: A suite of indices characterizes the ecological planning implications of rapid coastal urbanization. </w:t>
      </w:r>
      <w:r>
        <w:rPr>
          <w:i/>
        </w:rPr>
        <w:t>Ecological Indicators</w:t>
      </w:r>
      <w:r>
        <w:rPr/>
        <w:t xml:space="preserve">, </w:t>
      </w:r>
      <w:r>
        <w:rPr>
          <w:i/>
        </w:rPr>
        <w:t>72</w:t>
      </w:r>
      <w:r>
        <w:rPr/>
        <w:t>, 225-233.</w:t>
      </w:r>
    </w:p>
    <w:p>
      <w:pPr>
        <w:pStyle w:val="Normal"/>
        <w:rPr/>
      </w:pPr>
      <w:r>
        <w:rPr/>
        <w:t>Li, Y., Yang, X., Zhu, X., Mulvihill, P. R., Matthews, H. D., &amp; Sun, X. (2011). Integrating climate change factors into China's development policy: Adaptation strategies and mitigation to environmental change. Ecological Complexity, 8(4), 294-298.</w:t>
      </w:r>
    </w:p>
    <w:p>
      <w:pPr>
        <w:pStyle w:val="Normal"/>
        <w:rPr/>
      </w:pPr>
      <w:r>
        <w:rPr/>
        <w:t>Li, Z., Zhou, C., Yang, X., Chen, X., Meng, F., Lu, C., ... &amp; Qi, W. (2018). Urban landscape extraction and analysis in the mega-city of China’s coastal regions using high-resolution satellite imagery: A case of Shanghai, China. International journal of applied earth observation and geoinformation, 72, 140-150.</w:t>
      </w:r>
    </w:p>
    <w:p>
      <w:pPr>
        <w:pStyle w:val="Normal"/>
        <w:rPr/>
      </w:pPr>
      <w:r>
        <w:rPr/>
        <w:t>Lim, H. C., &amp; Sodhi, N. S. (2004). Responses of avian guilds to urbanisation in a tropical city. Landscape and Urban Planning, 66(4), 199-215.</w:t>
      </w:r>
    </w:p>
    <w:p>
      <w:pPr>
        <w:pStyle w:val="Normal"/>
        <w:rPr/>
      </w:pPr>
      <w:r>
        <w:rPr/>
        <w:t>Liu, J., Dietz, T., Carpenter, S. R., Alberti, M., Folke, C., Moran, E., Pell, A. N., Deadman, P., Kratz, T., Lubchenco, J., Ostrom, E., Ouyang, Z., Provencher, W., Redman, C. L., Schneider, S. F., &amp; Taylor W. W. (2007a). Complexity of coupled human and natural systems. Science, 317(5844), 1513-1516.</w:t>
      </w:r>
    </w:p>
    <w:p>
      <w:pPr>
        <w:pStyle w:val="Normal"/>
        <w:rPr/>
      </w:pPr>
      <w:r>
        <w:rPr/>
        <w:t>Liu, J., Dietz, T., Carpenter, S. R., Folke, C., Alberti, M., Redman, C. L.,   Schneider, S. H., Ostrom, E., Pell, A. N., Lubchenco, J., Taylor, W. W., Ouyang, Z., Deadman, P., Kratz, T.,&amp;  Provencher, W. (2007b). Coupled human and natural systems. AMBIO: a journal of the human environment, 36(8), 639-649.</w:t>
      </w:r>
    </w:p>
    <w:p>
      <w:pPr>
        <w:pStyle w:val="Normal"/>
        <w:rPr/>
      </w:pPr>
      <w:r>
        <w:rPr/>
        <w:t>Lopes, A., Lopes, S., Matzarakis, A., &amp; Alcoforado, M. J. (2011). The influence of the summer sea breeze on thermal comfort in funchal (madeira). A contribution to tourism and urban planning. Meteorologische Zeitschrift 20: 553–64.</w:t>
      </w:r>
    </w:p>
    <w:p>
      <w:pPr>
        <w:pStyle w:val="Normal"/>
        <w:rPr/>
      </w:pPr>
      <w:r>
        <w:rPr/>
        <w:t xml:space="preserve">Luijendijk, A., Hagenaars, G., Ranasinghe, R., Baart, F., Donchyts, G., &amp; Aarninkhof, S. (2018). The state of the world’s beaches. </w:t>
      </w:r>
      <w:r>
        <w:rPr>
          <w:i/>
        </w:rPr>
        <w:t>Scientific reports</w:t>
      </w:r>
      <w:r>
        <w:rPr/>
        <w:t xml:space="preserve">, </w:t>
      </w:r>
      <w:r>
        <w:rPr>
          <w:i/>
        </w:rPr>
        <w:t>8</w:t>
      </w:r>
      <w:r>
        <w:rPr/>
        <w:t>(1), 1-11.</w:t>
      </w:r>
    </w:p>
    <w:p>
      <w:pPr>
        <w:pStyle w:val="Normal"/>
        <w:rPr/>
      </w:pPr>
      <w:r>
        <w:rPr/>
        <w:t xml:space="preserve">Maguire, T. J., &amp; Fulweiler, R. W. (2019). Urban groundwater dissolved silica concentrations are elevated due to vertical composition of historic land-filling. </w:t>
      </w:r>
      <w:r>
        <w:rPr>
          <w:i/>
        </w:rPr>
        <w:t>Science of the Total Environment</w:t>
      </w:r>
      <w:r>
        <w:rPr/>
        <w:t xml:space="preserve">, </w:t>
      </w:r>
      <w:r>
        <w:rPr>
          <w:i/>
        </w:rPr>
        <w:t>684</w:t>
      </w:r>
      <w:r>
        <w:rPr/>
        <w:t>, 89-95.</w:t>
      </w:r>
    </w:p>
    <w:p>
      <w:pPr>
        <w:pStyle w:val="Normal"/>
        <w:rPr/>
      </w:pPr>
      <w:r>
        <w:rPr/>
        <w:t>Marzluff, J. M. (2001). "Worldwide urbanization and its effects on birds," in Avian ecology and conservation in an urbanizing world (pp. 19-47). Boston: Springer.</w:t>
      </w:r>
    </w:p>
    <w:p>
      <w:pPr>
        <w:pStyle w:val="Normal"/>
        <w:rPr/>
      </w:pPr>
      <w:r>
        <w:rPr/>
        <w:t>Marshall, F. E., Banks, K., &amp; Cook, G. S. (2014). Ecosystem indicators for Southeast Florida beaches. Ecological Indicators, 44, 81-91.</w:t>
      </w:r>
    </w:p>
    <w:p>
      <w:pPr>
        <w:pStyle w:val="Normal"/>
        <w:rPr/>
      </w:pPr>
      <w:r>
        <w:rPr/>
        <w:t>Martin, J. M., French, K., &amp; Major, R. E. (2007). The pest status of Australian white ibis (Threskiornis molucca) in urban situations and the effectiveness of egg-oil in reproductive control. Wildlife Research, 34(4), 319-324.</w:t>
      </w:r>
    </w:p>
    <w:p>
      <w:pPr>
        <w:pStyle w:val="Normal"/>
        <w:rPr/>
      </w:pPr>
      <w:r>
        <w:rPr/>
        <w:t>McDonald, R. I., Mansur, A. V., Ascensão, F., Crossman, K., Elmqvist, T., Gonzalez, A., ... &amp; Huang, K. (2019). Research gaps in knowledge of the impact of urban growth on biodiversity. Nature Sustainability, 1-9.</w:t>
      </w:r>
    </w:p>
    <w:p>
      <w:pPr>
        <w:pStyle w:val="Normal"/>
        <w:rPr/>
      </w:pPr>
      <w:r>
        <w:rPr/>
        <w:t>McDonnell, M. J., Pickett, S. T., &amp; Pouyat, R. V. (1993). "The application of the ecological gradient paradigm to the study of urban effects," in Humans as components of ecosystems (pp. 175-189). New York: Springer.</w:t>
      </w:r>
    </w:p>
    <w:p>
      <w:pPr>
        <w:pStyle w:val="Normal"/>
        <w:rPr/>
      </w:pPr>
      <w:r>
        <w:rPr/>
        <w:t>McKinney, M. L. (2006). Urbanization as a major cause of biotic homogenization. Biological conservation, 127, 247–60.</w:t>
      </w:r>
    </w:p>
    <w:p>
      <w:pPr>
        <w:pStyle w:val="Normal"/>
        <w:rPr/>
      </w:pPr>
      <w:r>
        <w:rPr/>
        <w:t>Mejia, J. F., &amp; Morawska, L. (2009). An investigation of nucleation events in a coastal urban environment in the Southern Hemisphere. Atmospheric Chemistry and Physics, 9 (1), 2195-2222.</w:t>
      </w:r>
    </w:p>
    <w:p>
      <w:pPr>
        <w:pStyle w:val="Normal"/>
        <w:rPr/>
      </w:pPr>
      <w:r>
        <w:rPr/>
        <w:t>Mgelwa, A. S., Hu, Y. L., Liu, J. F., Qiu, Q., Liu, Z., &amp; Ngaba, M. J. Y. (2019). Differential patterns of nitrogen and δ15N in soil and foliar along two urbanized rivers in a subtropical coastal city of southern China. Environmental pollution, 244, 907-914.</w:t>
      </w:r>
    </w:p>
    <w:p>
      <w:pPr>
        <w:pStyle w:val="Normal"/>
        <w:rPr/>
      </w:pPr>
      <w:r>
        <w:rPr/>
        <w:t>Mitsch, W. J. (2012). What is ecological engineering?. Ecological Engineering, 45, 5-12.</w:t>
      </w:r>
    </w:p>
    <w:p>
      <w:pPr>
        <w:pStyle w:val="Normal"/>
        <w:rPr/>
      </w:pPr>
      <w:r>
        <w:rPr/>
        <w:t>Morris, R. L., Heery, E. C., Loke, L. H., Lau, E., Strain, E., Airoldi, L., ... &amp; Dong, Y. W. (2019). "H4 Design Options, Implementation Issues and Evaluating Success of Ecologically Engineered Shorelines," in Oceanography and Marine Biology. Taylor &amp; Francis.</w:t>
      </w:r>
    </w:p>
    <w:p>
      <w:pPr>
        <w:pStyle w:val="Normal"/>
        <w:rPr/>
      </w:pPr>
      <w:r>
        <w:rPr/>
        <w:t>Morris, R. L., Boxshall, A., &amp; Swearer, S. E. (2020). Climate-resilient coasts require diverse defence solutions. Nature Climate Change, 1-3.</w:t>
      </w:r>
    </w:p>
    <w:p>
      <w:pPr>
        <w:pStyle w:val="Normal"/>
        <w:rPr/>
      </w:pPr>
      <w:r>
        <w:rPr/>
        <w:t>Musacchio, L. R. (2009). The scientific basis for the design of landscape sustainability: a conceptual framework for translational landscape research and practice of designed landscapes and the six Es of landscape sustainability. Landscape Ecology, 24(8), 993.</w:t>
      </w:r>
    </w:p>
    <w:p>
      <w:pPr>
        <w:pStyle w:val="Normal"/>
        <w:rPr/>
      </w:pPr>
      <w:r>
        <w:rPr/>
        <w:t>Nagendra, H., Bai, X., Brondizio, E. S., &amp; Lwasa, S. (2018). The urban south and the predicament of global sustainability. Nature Sustainability, 1(7), 341-349.</w:t>
      </w:r>
    </w:p>
    <w:p>
      <w:pPr>
        <w:pStyle w:val="Normal"/>
        <w:rPr/>
      </w:pPr>
      <w:r>
        <w:rPr/>
        <w:t>Naidoo, T., Smit, A. J., &amp; Glassom, D. (2016). Plastic ingestion by estuarine mullet Mugil cephalus (Mugilidae) in an urban harbour, KwaZulu-Natal, South Africa. African Journal of Marine Science, 38(1), 145-149.</w:t>
      </w:r>
    </w:p>
    <w:p>
      <w:pPr>
        <w:pStyle w:val="Normal"/>
        <w:rPr/>
      </w:pPr>
      <w:r>
        <w:rPr/>
        <w:t>Noble, R. T., Griffith, J. F., Blackwood, A. D., Fuhrman, J. A., Gregory, J. B., Hernandez, X., ... &amp; Schiff, K. (2006). Multitiered approach using quantitative PCR to track sources of fecal pollution affecting Santa Monica Bay, California. Appl. Environ. Microbiol., 72(2), 1604-1612.</w:t>
      </w:r>
    </w:p>
    <w:p>
      <w:pPr>
        <w:pStyle w:val="Normal"/>
        <w:rPr/>
      </w:pPr>
      <w:r>
        <w:rPr/>
        <w:t>Noyes, J. H., &amp; Progulske, D. R. (Eds.). (1974). A Symposium on Wildlife in an Urbanizing Environment, November 27-29, 1973, Springfield, Massachusetts (No. 28). Cooperative Extension Service, University of Massachusetts.</w:t>
      </w:r>
    </w:p>
    <w:p>
      <w:pPr>
        <w:pStyle w:val="Normal"/>
        <w:rPr/>
      </w:pPr>
      <w:r>
        <w:rPr/>
        <w:t>Nunkoo, R., &amp; Ramkissoon, H. (2010). Small island urban tourism: a residents' perspective. Current Issues in Tourism, 13(1), 37-60.</w:t>
      </w:r>
    </w:p>
    <w:p>
      <w:pPr>
        <w:pStyle w:val="Normal"/>
        <w:rPr/>
      </w:pPr>
      <w:r>
        <w:rPr/>
        <w:t>Ogie, R. I., Adam, C., &amp; Perez, P. (2020). A review of structural approach to flood management in coastal megacities of developing nations: current research and future directions. Journal of Environmental Planning and Management, 63(2), 127-147.</w:t>
      </w:r>
    </w:p>
    <w:p>
      <w:pPr>
        <w:pStyle w:val="Normal"/>
        <w:rPr/>
      </w:pPr>
      <w:r>
        <w:rPr/>
        <w:t xml:space="preserve">Oliveira, W., e Silva, J. L. S., de Oliveira, M. T. P., Cruz-Neto, O., da Silva, L. A. P., Borges, L. A., ... &amp; Lopes, A. V. (2019). Reduced reproductive success of the endangered tree brazilwood (Paubrasilia echinata, Leguminosae) in urban ecosystem compared to Atlantic forest remnant: lessons for tropical urban ecology. </w:t>
      </w:r>
      <w:r>
        <w:rPr>
          <w:i/>
        </w:rPr>
        <w:t>Urban Forestry &amp; Urban Greening</w:t>
      </w:r>
      <w:r>
        <w:rPr/>
        <w:t xml:space="preserve">, </w:t>
      </w:r>
      <w:r>
        <w:rPr>
          <w:i/>
        </w:rPr>
        <w:t>41</w:t>
      </w:r>
      <w:r>
        <w:rPr/>
        <w:t>, 303-312.</w:t>
      </w:r>
    </w:p>
    <w:p>
      <w:pPr>
        <w:pStyle w:val="Normal"/>
        <w:rPr/>
      </w:pPr>
      <w:r>
        <w:rPr/>
        <w:t>O’Shaughnessy, K. A., Hawkins, S. J., Evans, A. J., Hanley, M. E., Lunt, P., Thompson, R. C., ... &amp; Simmonds, D. (2020). Design catalogue for eco-engineering of coastal artificial structures: a multifunctional approach for stakeholders and end-users. Urban Ecosystems, 23(2), 431-443.</w:t>
      </w:r>
    </w:p>
    <w:p>
      <w:pPr>
        <w:pStyle w:val="Normal"/>
        <w:rPr/>
      </w:pPr>
      <w:r>
        <w:rPr/>
        <w:t>Pacione, M. (2003). Urban environmental quality and human wellbeing—a social geographical perspective. Landscape and urban planning, 65(1-2), 19-30.</w:t>
      </w:r>
    </w:p>
    <w:p>
      <w:pPr>
        <w:pStyle w:val="Normal"/>
        <w:rPr/>
      </w:pPr>
      <w:r>
        <w:rPr/>
        <w:t>Pallarés, S., Gómez, E., Martínez, A., &amp; Jordán, M. M. (2019). The relationship between indoor and outdoor levels of PM10 and its chemical composition at schools in a coastal region in Spain. Heliyon, 5(8), e02270.</w:t>
      </w:r>
    </w:p>
    <w:p>
      <w:pPr>
        <w:pStyle w:val="Normal"/>
        <w:rPr/>
      </w:pPr>
      <w:r>
        <w:rPr/>
        <w:t>Papatheochari, T., &amp; Coccossis, H. (2019). Development of a waterfront regeneration tool to support local decision making in the context of integrated coastal zone management. Ocean &amp; Coastal Management, 169, 284-295.</w:t>
      </w:r>
    </w:p>
    <w:p>
      <w:pPr>
        <w:pStyle w:val="Normal"/>
        <w:rPr/>
      </w:pPr>
      <w:r>
        <w:rPr/>
        <w:t xml:space="preserve">Parzych, A., Astel, A., Zduńczyk, A., &amp; Surowiec, T. (2016). Evaluation of urban environment pollution based on the accumulation of macro-and trace elements in epiphytic lichens. </w:t>
      </w:r>
      <w:r>
        <w:rPr>
          <w:i/>
        </w:rPr>
        <w:t>Journal of Environmental Science and Health, Part A</w:t>
      </w:r>
      <w:r>
        <w:rPr/>
        <w:t xml:space="preserve">, </w:t>
      </w:r>
      <w:r>
        <w:rPr>
          <w:i/>
        </w:rPr>
        <w:t>51</w:t>
      </w:r>
      <w:r>
        <w:rPr/>
        <w:t>(4), 297-308.</w:t>
      </w:r>
    </w:p>
    <w:p>
      <w:pPr>
        <w:pStyle w:val="Normal"/>
        <w:rPr/>
      </w:pPr>
      <w:r>
        <w:rPr/>
        <w:t>Patel, P., Ghosh, S., Kaginalkar, A., Islam, S., &amp; Karmakar, S. (2019). Performance evaluation of WRF for extreme flood forecasts in a coastal urban environment. Atmospheric research, 223, 39-48.</w:t>
      </w:r>
    </w:p>
    <w:p>
      <w:pPr>
        <w:pStyle w:val="Normal"/>
        <w:rPr/>
      </w:pPr>
      <w:r>
        <w:rPr/>
        <w:t>Paul, M. J., &amp; Meyer, J. L. (2001). Streams in the urban landscape. Annual review of Ecology and Systematics, 32(1), 333-365.</w:t>
      </w:r>
    </w:p>
    <w:p>
      <w:pPr>
        <w:pStyle w:val="Normal"/>
        <w:rPr/>
      </w:pPr>
      <w:r>
        <w:rPr/>
        <w:t>Patz, J. A., Daszak, P., Tabor, G. M., Aguirre, A. A., Pearl, M., Epstein, J., ... &amp; Working Group on Land Use Change Disease Emergence. (2004). Unhealthy landscapes: policy recommendations on land use change and infectious disease emergence. Environmental health perspectives, 112(10), 1092-1098.</w:t>
      </w:r>
    </w:p>
    <w:p>
      <w:pPr>
        <w:pStyle w:val="Normal"/>
        <w:rPr/>
      </w:pPr>
      <w:r>
        <w:rPr/>
        <w:t>Peng, C., Wang, S., Zhang, J., Lim, C. C., &amp; Ooi, L. K. (2011, March). Sustainable In-Situ Water Resource Management Strategies in Water Scarce Urban Environment: A Case Study of Sino-Singapore Tianjin Eco City. In 2011 Asia-Pacific Power and Energy Engineering Conference (pp. 1-4). IEEE.</w:t>
      </w:r>
    </w:p>
    <w:p>
      <w:pPr>
        <w:pStyle w:val="Normal"/>
        <w:rPr/>
      </w:pPr>
      <w:r>
        <w:rPr/>
        <w:t>Peng, F., Wong, M. S., Wan, Y., &amp; Nichol, J. E. (2017). Modeling of urban wind ventilation using high resolution airborne LiDAR data. Computers, Environment and Urban Systems, 64, 81-90.</w:t>
      </w:r>
    </w:p>
    <w:p>
      <w:pPr>
        <w:pStyle w:val="Normal"/>
        <w:rPr/>
      </w:pPr>
      <w:r>
        <w:rPr/>
        <w:t>Perkol-Finkel, S., Hadary, T., Rella, A., Shirazi, R., &amp; Sella, I. (2018). Seascape architecture–incorporating ecological considerations in design of coastal and marine infrastructure. Ecological Engineering, 120, 645-654.</w:t>
      </w:r>
    </w:p>
    <w:p>
      <w:pPr>
        <w:pStyle w:val="Normal"/>
        <w:rPr/>
      </w:pPr>
      <w:r>
        <w:rPr/>
        <w:t>Pickett, S. T., Cadenasso, M. L., Grove, J. M., Groffman, P. M., Band, L. E., Boone, C. G., ... &amp; Law, N. L. (2008). Beyond urban legends: an emerging framework of urban ecology, as illustrated by the Baltimore Ecosystem Study. BioScience, 58(2), 139-150.</w:t>
      </w:r>
    </w:p>
    <w:p>
      <w:pPr>
        <w:pStyle w:val="Normal"/>
        <w:rPr/>
      </w:pPr>
      <w:r>
        <w:rPr/>
        <w:t>Pickett, S. T., Cadenasso, M. L., Childers, D. L., McDonnell, M. J., &amp; Zhou, W. (2016). Evolution and future of urban ecological science: ecology in, of, and for the city. Ecosystem health and Sustainability, 2(7), e01229.</w:t>
      </w:r>
    </w:p>
    <w:p>
      <w:pPr>
        <w:pStyle w:val="Normal"/>
        <w:rPr/>
      </w:pPr>
      <w:r>
        <w:rPr/>
        <w:t>Pinheiro, A. T. K., &amp; Hokugo, A. (2019). Effectiveness of early warning and community cooperation for evacuation preparedness from mega-risk type coastal hazard in childcare centers. International journal of disaster resilience in the built environment.</w:t>
      </w:r>
    </w:p>
    <w:p>
      <w:pPr>
        <w:pStyle w:val="Normal"/>
        <w:rPr/>
      </w:pPr>
      <w:r>
        <w:rPr/>
        <w:t>Pinho, O. S., &amp; Orgaz, M. M. (2000). The urban heat island in a small city in coastal Portugal. International journal of biometeorology, 44(4), 198-203.</w:t>
      </w:r>
    </w:p>
    <w:p>
      <w:pPr>
        <w:pStyle w:val="Normal"/>
        <w:rPr/>
      </w:pPr>
      <w:r>
        <w:rPr/>
        <w:t>Pizarro, R. E. (2008). Sustainable planning for poor communities: urban design studios as a catalyst for development in Colombia. Dialogues in Urban Planning: Towards Sustainable Regions, 175.</w:t>
      </w:r>
    </w:p>
    <w:p>
      <w:pPr>
        <w:pStyle w:val="Normal"/>
        <w:rPr/>
      </w:pPr>
      <w:r>
        <w:rPr/>
        <w:t>Priestley, M., Breton, M. L., Bannan, T. J., Worrall, S. D., Bacak, A., Smedley, A. R., ... &amp; Percival, C. J. (2018). Observations of organic and inorganic chlorinated compounds and their contribution to chlorine radical concentrations in an urban environment in northern Europe during the wintertime. Atmospheric Chemistry and Physics, 18(18), 13481-13493.</w:t>
      </w:r>
    </w:p>
    <w:p>
      <w:pPr>
        <w:pStyle w:val="Normal"/>
        <w:rPr/>
      </w:pPr>
      <w:r>
        <w:rPr/>
        <w:t>Punda-Polić, V., Bradarić, N., Klišmanić-Nuber, Z., Mrljak, V., &amp; Giljanović, M. (1995). Antibodies to spotted fever group rickettsiae in dogs in Croatia. European journal of epidemiology, 11(4), 389-392.</w:t>
      </w:r>
    </w:p>
    <w:p>
      <w:pPr>
        <w:pStyle w:val="Normal"/>
        <w:rPr/>
      </w:pPr>
      <w:r>
        <w:rPr/>
        <w:t>Purvis, K. G., Gramling, J. M., &amp; Murren, C. J. (2015). Assessment of beach access paths on dune vegetation: diversity, abundance, and cover. Journal of Coastal Research, 31(5), 1222-1228.</w:t>
      </w:r>
    </w:p>
    <w:p>
      <w:pPr>
        <w:pStyle w:val="Normal"/>
        <w:rPr/>
      </w:pPr>
      <w:r>
        <w:rPr/>
        <w:t>Pushpawela, B., Jayaratne, R. &amp; Morawska, L. (2018). Differentiating between particle formation and growth events in an urban environment. Atmospheric Chemistry and Physics, 18(15), 11171-11183.</w:t>
      </w:r>
    </w:p>
    <w:p>
      <w:pPr>
        <w:pStyle w:val="Normal"/>
        <w:rPr/>
      </w:pPr>
      <w:r>
        <w:rPr/>
        <w:t>Race, D., Luck, G. W., &amp; Black, R. (2010). "Patterns, drivers and implications of demographic change in rural landscapes." in Demographic change in Australia's rural landscapes (pp. 1-22). Dordrecht: Springer.</w:t>
      </w:r>
    </w:p>
    <w:p>
      <w:pPr>
        <w:pStyle w:val="Normal"/>
        <w:rPr/>
      </w:pPr>
      <w:r>
        <w:rPr/>
        <w:t>Ramalho, C. E., &amp; Hobbs, R. J. (2012). Time for a change: dynamic urban ecology. Trends in ecology &amp; evolution, 27(3), 179-188.</w:t>
      </w:r>
    </w:p>
    <w:p>
      <w:pPr>
        <w:pStyle w:val="Normal"/>
        <w:rPr/>
      </w:pPr>
      <w:r>
        <w:rPr/>
        <w:t>R Core Team (2020). R: A language and environment for statistical computing. R Foundation for Statistical Computing, Vienna, Austria. URL https://www.R-project.org/.</w:t>
      </w:r>
    </w:p>
    <w:p>
      <w:pPr>
        <w:pStyle w:val="Normal"/>
        <w:rPr/>
      </w:pPr>
      <w:r>
        <w:rPr/>
        <w:t>Redman, C. L., Grove, J. M., &amp; Kuby, L. H. (2004). Integrating social science into the long-term ecological research (LTER) network: social dimensions of ecological change and ecological dimensions of social change. Ecosystems, 7(2), 161-171.</w:t>
      </w:r>
    </w:p>
    <w:p>
      <w:pPr>
        <w:pStyle w:val="Normal"/>
        <w:rPr/>
      </w:pPr>
      <w:r>
        <w:rPr/>
        <w:t>Rees, W. E. (1997). Urban ecosystems: The human dimension. Urban ecosystems, 1, 63–75.</w:t>
      </w:r>
    </w:p>
    <w:p>
      <w:pPr>
        <w:pStyle w:val="Normal"/>
        <w:rPr/>
      </w:pPr>
      <w:r>
        <w:rPr>
          <w:lang w:val="es-ES"/>
        </w:rPr>
        <w:t xml:space="preserve">Reyes-López, J., &amp; Carpintero, S. (2014). </w:t>
      </w:r>
      <w:r>
        <w:rPr/>
        <w:t>Comparison of the exotic and native ant communities (Hymenoptera: Formicidae) in urban green areas at inland, coastal and insular sites in Spain. European Journal of Entomology, 111(3), 421.</w:t>
      </w:r>
    </w:p>
    <w:p>
      <w:pPr>
        <w:pStyle w:val="Normal"/>
        <w:rPr/>
      </w:pPr>
      <w:r>
        <w:rPr/>
        <w:t>Robinson, D. (2017). Broom: Convert statistical analysis objects into tidy data frames.</w:t>
      </w:r>
    </w:p>
    <w:p>
      <w:pPr>
        <w:pStyle w:val="Normal"/>
        <w:rPr/>
      </w:pPr>
      <w:r>
        <w:rPr/>
        <w:t>Rosenzweig, B. R., Groffman, P. M., Zarnoch, C. B., Branco, B. F., Hartig, E. K., Fitzpatrick, J., ... &amp; Parris, A. (2018). Nitrogen regulation by natural systems in “unnatural” landscapes: denitrification in ultra-urban coastal ecosystems. Ecosystem Health and Sustainability, 4(9), 205-224.</w:t>
      </w:r>
    </w:p>
    <w:p>
      <w:pPr>
        <w:pStyle w:val="Normal"/>
        <w:rPr/>
      </w:pPr>
      <w:r>
        <w:rPr/>
        <w:t>RStudio Team (2019). RStudio: Integrated Development for R. RStudio, Inc., Boston, MA URL http://www.rstudio.com/.</w:t>
      </w:r>
    </w:p>
    <w:p>
      <w:pPr>
        <w:pStyle w:val="Normal"/>
        <w:rPr/>
      </w:pPr>
      <w:r>
        <w:rPr>
          <w:lang w:val="es-ES"/>
        </w:rPr>
        <w:t xml:space="preserve">Sahal, A., Leone, F., &amp; Péroche, M. (2013). </w:t>
      </w:r>
      <w:r>
        <w:rPr/>
        <w:t>Complementary methods to plan pedestrian evacuation of the French Riviera's beaches in case of tsunami threat: graph-and multi-agent-based modelling. Natural Hazards and Earth System Sciences, 13(7), 1735-1743.</w:t>
      </w:r>
    </w:p>
    <w:p>
      <w:pPr>
        <w:pStyle w:val="Normal"/>
        <w:rPr/>
      </w:pPr>
      <w:r>
        <w:rPr/>
        <w:t>Sainz-Borgo, C., Giner, S., González-Carcacía, J. A., Caula, S., Fernández-Ordóñez, J. C., Hernández, C., ... &amp; Rodríguez-Ferraro, A. (2016). Current distribution, habitat use, and breeding records of the house sparrow (Passer domesticus) in Venezuela. Ornitología Neotropical, 27, 267-273.</w:t>
      </w:r>
    </w:p>
    <w:p>
      <w:pPr>
        <w:pStyle w:val="Normal"/>
        <w:rPr/>
      </w:pPr>
      <w:r>
        <w:rPr/>
        <w:t>Sairinen, R., &amp; Kumpulainen, S. (2006). Assessing social impacts in urban waterfront regeneration. Environmental impact assessment review, 26(1), 120-135.</w:t>
      </w:r>
    </w:p>
    <w:p>
      <w:pPr>
        <w:pStyle w:val="Normal"/>
        <w:rPr/>
      </w:pPr>
      <w:r>
        <w:rPr/>
        <w:t>Santos, T., &amp; Freire, S. (2015). Testing the contribution of Worldview-2 improved spectral resolution for extracting vegetation cover in urban environments. Canadian Journal of Remote Sensing, 41(6), 505-514.</w:t>
      </w:r>
    </w:p>
    <w:p>
      <w:pPr>
        <w:pStyle w:val="Normal"/>
        <w:rPr/>
      </w:pPr>
      <w:r>
        <w:rPr/>
        <w:t>Schwartz, M. W., Smith, L. M., &amp; Steel, Z. L. (2013). Conservation investment for rare plants in urban environments. PloS one, 8(12).</w:t>
      </w:r>
    </w:p>
    <w:p>
      <w:pPr>
        <w:pStyle w:val="Normal"/>
        <w:rPr/>
      </w:pPr>
      <w:r>
        <w:rPr/>
        <w:t>Semadeni-Davies, A., Hernebring, C., Svensson, G., &amp; Gustafsson, L. G. (2008). The impacts of climate change and urbanisation on drainage in Helsingborg, Sweden: Combined sewer system. Journal of Hydrology, 350(1-2), 100-113.</w:t>
      </w:r>
    </w:p>
    <w:p>
      <w:pPr>
        <w:pStyle w:val="Normal"/>
        <w:rPr/>
      </w:pPr>
      <w:r>
        <w:rPr/>
        <w:t>Serre, D., Barroca, B., &amp; Diab, Y. (2010).</w:t>
      </w:r>
      <w:bookmarkStart w:id="13" w:name="__DdeLink__1299_1055389194"/>
      <w:r>
        <w:rPr/>
        <w:t xml:space="preserve"> "Urban flood mitigation: Sustainable options," in The Sustainable City VI, Urban Regenerations and Sustainability</w:t>
      </w:r>
      <w:bookmarkEnd w:id="13"/>
      <w:r>
        <w:rPr/>
        <w:t>, 129, 299-309. Southampton: WIT press.</w:t>
      </w:r>
    </w:p>
    <w:p>
      <w:pPr>
        <w:pStyle w:val="Normal"/>
        <w:rPr/>
      </w:pPr>
      <w:r>
        <w:rPr/>
        <w:t>Shanquan, L., Zhang, G., Yang, J., &amp; Nan, J. (2016). Multi-source characteristics of atmospheric deposition in Nanjing, China, as controlled by East Asia monsoons and urban activities. Pedosphere, 26(3), 374-385.</w:t>
      </w:r>
    </w:p>
    <w:p>
      <w:pPr>
        <w:pStyle w:val="Normal"/>
        <w:rPr/>
      </w:pPr>
      <w:r>
        <w:rPr/>
        <w:t>Shepard, E. L., Williamson, C., &amp; Windsor, S. P. (2016). Fine-scale flight strategies of gulls in urban airflows indicate risk and reward in city living. Philosophical Transactions of the Royal Society B: Biological Sciences, 371, 20150394.</w:t>
      </w:r>
    </w:p>
    <w:p>
      <w:pPr>
        <w:pStyle w:val="Normal"/>
        <w:rPr/>
      </w:pPr>
      <w:r>
        <w:rPr/>
        <w:t>Sherbinin, A. D., Carr, D., Cassels, S., &amp; Jiang, L. (2007). Population and environment. Annual Review of Environment and Resources,  32, 345-373.</w:t>
      </w:r>
    </w:p>
    <w:p>
      <w:pPr>
        <w:pStyle w:val="Normal"/>
        <w:rPr/>
      </w:pPr>
      <w:r>
        <w:rPr/>
        <w:t>Shochat, E., Warren, P. S., &amp; Faeth, S. H. (2006). Future directions in urban ecology. Trends in Ecology &amp; Evolution, 21, 661–2.</w:t>
      </w:r>
    </w:p>
    <w:p>
      <w:pPr>
        <w:pStyle w:val="Normal"/>
        <w:rPr/>
      </w:pPr>
      <w:r>
        <w:rPr/>
        <w:t>Smith, A. C., &amp; Munro, U. (2010). Seasonal population dynamics of the Australian White Ibis (</w:t>
      </w:r>
      <w:r>
        <w:rPr>
          <w:i/>
          <w:iCs/>
        </w:rPr>
        <w:t>Threskiornis molucca</w:t>
      </w:r>
      <w:r>
        <w:rPr/>
        <w:t>) in urban environments. Emu, 110(2), 132-136.</w:t>
      </w:r>
    </w:p>
    <w:p>
      <w:pPr>
        <w:pStyle w:val="Normal"/>
        <w:rPr/>
      </w:pPr>
      <w:r>
        <w:rPr/>
        <w:t>Song, X., Chang, K. T., Yang, L., &amp; Scheffran, J. (2016). Change in environmental benefits of urban land use and its drivers in Chinese cities, 2000–2010. International journal of environmental research and public health, 13(6), 535.</w:t>
      </w:r>
    </w:p>
    <w:p>
      <w:pPr>
        <w:pStyle w:val="Normal"/>
        <w:rPr/>
      </w:pPr>
      <w:r>
        <w:rPr/>
        <w:t xml:space="preserve">Stathopoulou, M., &amp; Cartalis, C. (2007). Daytime urban heat islands from Landsat ETM+ and Corine land cover data: An application to major cities in Greece. </w:t>
      </w:r>
      <w:r>
        <w:rPr>
          <w:i/>
        </w:rPr>
        <w:t>Solar Energy</w:t>
      </w:r>
      <w:r>
        <w:rPr/>
        <w:t xml:space="preserve">, </w:t>
      </w:r>
      <w:r>
        <w:rPr>
          <w:i/>
        </w:rPr>
        <w:t>81</w:t>
      </w:r>
      <w:r>
        <w:rPr/>
        <w:t>(3), 358-368.</w:t>
      </w:r>
    </w:p>
    <w:p>
      <w:pPr>
        <w:pStyle w:val="Normal"/>
        <w:rPr/>
      </w:pPr>
      <w:r>
        <w:rPr/>
        <w:t>Storch, H., &amp; Downes, N. K. (2011). A scenario-based approach to assess Ho Chi Minh City’s urban development strategies against the impact of climate change. Cities, 28(6), 517-526.</w:t>
      </w:r>
    </w:p>
    <w:p>
      <w:pPr>
        <w:pStyle w:val="Normal"/>
        <w:rPr/>
      </w:pPr>
      <w:r>
        <w:rPr/>
        <w:t>Su, X., Liu, T., Beheshti, M., &amp; Prigiobbe, V. (2019). Relationship between infiltration, sewer rehabilitation, and groundwater flooding in coastal urban areas. Environmental Science and Pollution Research, 1-11.</w:t>
      </w:r>
    </w:p>
    <w:p>
      <w:pPr>
        <w:pStyle w:val="Normal"/>
        <w:rPr/>
      </w:pPr>
      <w:r>
        <w:rPr/>
        <w:t>Sukopp, H. (1998). "Urban ecology—scientific and practical aspects," in Urban ecology (pp. 3-16). Berlin:  Springer.</w:t>
      </w:r>
    </w:p>
    <w:p>
      <w:pPr>
        <w:pStyle w:val="Normal"/>
        <w:rPr/>
      </w:pPr>
      <w:r>
        <w:rPr/>
        <w:t>Surjan, A. K., &amp; Shaw, R. (2008). ‘Eco-city’to ‘disaster-resilient eco-community’: a concerted approach in the coastal city of Puri, India. Sustainability Science, 3(2), 249-265.</w:t>
      </w:r>
    </w:p>
    <w:p>
      <w:pPr>
        <w:pStyle w:val="Normal"/>
        <w:rPr/>
      </w:pPr>
      <w:r>
        <w:rPr/>
        <w:t>Sutton-Grier AE, Wowk K, &amp; Bamford H. 2015. Future of our coasts: The potential for natural and hybrid infrastructure to enhance the resilience of our coastal communities, economies and ecosystems. Environmental Science &amp; Policy, 51, 137-148.</w:t>
      </w:r>
    </w:p>
    <w:p>
      <w:pPr>
        <w:pStyle w:val="Normal"/>
        <w:rPr/>
      </w:pPr>
      <w:r>
        <w:rPr/>
        <w:t>Tait, C. J., Daniels, C. B., &amp; Hill, R. S. (2005). Changes in species assemblages within the Adelaide metropolitan area, Australia, 1836–2002. Ecological Applications, 15(1), 346-359.</w:t>
      </w:r>
    </w:p>
    <w:p>
      <w:pPr>
        <w:pStyle w:val="Normal"/>
        <w:rPr/>
      </w:pPr>
      <w:r>
        <w:rPr/>
        <w:t xml:space="preserve">Theodosi, C., Tsagkaraki, M., Zarmpas, P., Grivas, G., Liakakou, E., Paraskevopoulou, D., ... &amp; Mihalopoulos, N. (2018). Multi-year chemical composition of the fine-aerosol fraction in Athens, Greece, with emphasis on the contribution of residential heating in wintertime. </w:t>
      </w:r>
      <w:r>
        <w:rPr>
          <w:i/>
        </w:rPr>
        <w:t>Atmospheric Chemistry and Physics</w:t>
      </w:r>
      <w:r>
        <w:rPr/>
        <w:t xml:space="preserve">, </w:t>
      </w:r>
      <w:r>
        <w:rPr>
          <w:i/>
        </w:rPr>
        <w:t>18</w:t>
      </w:r>
      <w:r>
        <w:rPr/>
        <w:t>(19), 14371-14391.</w:t>
      </w:r>
    </w:p>
    <w:p>
      <w:pPr>
        <w:pStyle w:val="Normal"/>
        <w:rPr/>
      </w:pPr>
      <w:r>
        <w:rPr/>
        <w:t>Torresan, S., Critto, A., Dalla Valle, M., Harvey, N., &amp; Marcomini, A. (2008). Assessing coastal vulnerability to climate change: comparing segmentation at global and regional scales. Sustainability Science, 3(1), 45-65.</w:t>
      </w:r>
    </w:p>
    <w:p>
      <w:pPr>
        <w:pStyle w:val="Normal"/>
        <w:rPr/>
      </w:pPr>
      <w:r>
        <w:rPr/>
        <w:t>Tu, W., &amp; Shi, C. (2006). Urban environmental management in Shanghai: achievements, problems, and prospects. Environmental Management, 37(3), 307-321.</w:t>
      </w:r>
    </w:p>
    <w:p>
      <w:pPr>
        <w:pStyle w:val="Normal"/>
        <w:rPr/>
      </w:pPr>
      <w:r>
        <w:rPr/>
        <w:t>Tzortzakaki, O., Kati, V., Kassara, C., Tietze, D. T., &amp; Giokas, S. (2018). Seasonal patterns of urban bird diversity in a Mediterranean coastal city: the positive role of open green spaces. Urban ecosystems, 21(1), 27-39.</w:t>
      </w:r>
    </w:p>
    <w:p>
      <w:pPr>
        <w:pStyle w:val="Normal"/>
        <w:rPr/>
      </w:pPr>
      <w:r>
        <w:rPr/>
        <w:t>Tzoulas, K., Korpela, K., Venn, S., Yli-Pelkonen, V., Kaźmierczak, A., Niemela, J., &amp; James, P. (2007). Promoting ecosystem and human health in urban areas using Green Infrastructure: A literature review. Landscape and urban planning, 81(3), 167-178.</w:t>
      </w:r>
    </w:p>
    <w:p>
      <w:pPr>
        <w:pStyle w:val="Normal"/>
        <w:rPr/>
      </w:pPr>
      <w:r>
        <w:rPr/>
        <w:t>Ulrich, R. S. (1984). View through a window may influence recovery from surgery. Science 224, 420–1.</w:t>
      </w:r>
    </w:p>
    <w:p>
      <w:pPr>
        <w:pStyle w:val="Normal"/>
        <w:rPr/>
      </w:pPr>
      <w:r>
        <w:rPr/>
        <w:t>United Nations. (2017). Concept paper. Partnership dialogue 2: Managing, protecting, conserving and restoring marine and coastal ecosystems.</w:t>
      </w:r>
    </w:p>
    <w:p>
      <w:pPr>
        <w:pStyle w:val="Normal"/>
        <w:rPr/>
      </w:pPr>
      <w:r>
        <w:rPr/>
        <w:t>United Nations. Department of Economics and Social Affairs Population Dynamics.  (2014). World urbanization prospects: The 2014 revision. Highlights.</w:t>
      </w:r>
    </w:p>
    <w:p>
      <w:pPr>
        <w:pStyle w:val="Normal"/>
        <w:rPr/>
      </w:pPr>
      <w:r>
        <w:rPr/>
        <w:t>United Nations. Department of Economics and Social Affairs Population Dynamics. (2018). World urbanization prospects: The 2018 revision. Key facts.</w:t>
      </w:r>
    </w:p>
    <w:p>
      <w:pPr>
        <w:pStyle w:val="Normal"/>
        <w:rPr/>
      </w:pPr>
      <w:r>
        <w:rPr/>
        <w:t>United Nations. Department of Economics and Social Affairs Population Dynamics. 2019. World population prospects: Download Files. https://population.un.org/wpp/Download/Standard/CSV/</w:t>
      </w:r>
    </w:p>
    <w:p>
      <w:pPr>
        <w:pStyle w:val="Normal"/>
        <w:rPr/>
      </w:pPr>
      <w:r>
        <w:rPr>
          <w:lang w:val="es-ES"/>
        </w:rPr>
        <w:t xml:space="preserve">Van Kamp, I., Leidelmeijer, K., Marsman, G., &amp; De Hollander, A. (2003). </w:t>
      </w:r>
      <w:r>
        <w:rPr/>
        <w:t>Urban environmental quality and human well-being: Towards a conceptual framework and demarcation of concepts; a literature study. Landscape and urban planning, 65(1-2), 5-18.</w:t>
      </w:r>
    </w:p>
    <w:p>
      <w:pPr>
        <w:pStyle w:val="Normal"/>
        <w:rPr/>
      </w:pPr>
      <w:r>
        <w:rPr/>
        <w:t>Vicente, A. B., Sanfeliu, T., &amp; Jordan, M. M. (2012). Assesment of PM10 pollution episodes in a ceramic cluster (NE Spain): Proposal of a new quality index for PM10, As, Cd, Ni and Pb. Journal of Environmental Management, 108, 92-101.</w:t>
      </w:r>
    </w:p>
    <w:p>
      <w:pPr>
        <w:pStyle w:val="Normal"/>
        <w:rPr/>
      </w:pPr>
      <w:r>
        <w:rPr>
          <w:lang w:val="es-ES"/>
        </w:rPr>
        <w:t xml:space="preserve">Videla, H. A., &amp; Herrera, L. K. (2017). </w:t>
      </w:r>
      <w:r>
        <w:rPr/>
        <w:t>"A comparative study on biodeterioration and weathering effects in three sites of the Latin American cultural heritage," in Molecular Biology and Cultural Heritage (pp. 253-258). Routledge.</w:t>
      </w:r>
    </w:p>
    <w:p>
      <w:pPr>
        <w:pStyle w:val="Normal"/>
        <w:rPr>
          <w:lang w:val="es-ES"/>
        </w:rPr>
      </w:pPr>
      <w:r>
        <w:rPr/>
        <w:t xml:space="preserve">Villagra, P., Herrmann, G., Quintana, C., &amp; Sepúlveda, R. D. (2016). Resilience thinking and urban planning in a coastal environment at risks of tsunamis: the case study of Mehuín, Chile. </w:t>
      </w:r>
      <w:r>
        <w:rPr>
          <w:lang w:val="es-ES"/>
        </w:rPr>
        <w:t>Revista de Geografía Norte Grande, (64), 63-82.</w:t>
      </w:r>
    </w:p>
    <w:p>
      <w:pPr>
        <w:pStyle w:val="Normal"/>
        <w:rPr/>
      </w:pPr>
      <w:r>
        <w:rPr>
          <w:lang w:val="es-ES"/>
        </w:rPr>
        <w:t xml:space="preserve">Vitousek, S., Barnard, P. L., Fletcher, C. H., Frazer, N., Erikson, L., &amp; Storlazzi, C. D. (2017). </w:t>
      </w:r>
      <w:r>
        <w:rPr/>
        <w:t xml:space="preserve">Doubling of coastal flooding frequency within decades due to sea-level rise. </w:t>
      </w:r>
      <w:r>
        <w:rPr>
          <w:i/>
        </w:rPr>
        <w:t>Scientific reports</w:t>
      </w:r>
      <w:r>
        <w:rPr/>
        <w:t xml:space="preserve">, </w:t>
      </w:r>
      <w:r>
        <w:rPr>
          <w:i/>
        </w:rPr>
        <w:t>7</w:t>
      </w:r>
      <w:r>
        <w:rPr/>
        <w:t>(1), 1-9.</w:t>
      </w:r>
    </w:p>
    <w:p>
      <w:pPr>
        <w:pStyle w:val="Normal"/>
        <w:rPr/>
      </w:pPr>
      <w:r>
        <w:rPr/>
        <w:t>Vye, D., &amp; Rousseaux, F. (2010). Evaluation of urban planning strategies with a versatile urban growth model. The Sustainable City VI: Urban Regeneration and Sustainability, 6, 227.</w:t>
      </w:r>
    </w:p>
    <w:p>
      <w:pPr>
        <w:pStyle w:val="Normal"/>
        <w:rPr/>
      </w:pPr>
      <w:r>
        <w:rPr/>
        <w:t>Walsh, C. J., Roy, A. H., Feminella, J. W., Cottingham, P. D., Groffman, P. M., &amp; Morgan, R. P. (2005). The urban stream syndrome: current knowledge and the search for a cure. Journal of the North American Benthological Society, 24(3), 706-723.</w:t>
      </w:r>
    </w:p>
    <w:p>
      <w:pPr>
        <w:pStyle w:val="Normal"/>
        <w:rPr/>
      </w:pPr>
      <w:r>
        <w:rPr/>
        <w:t>Wang, Z. (2010). Mechanisms of cadmium toxicity to various trophic saltwater organisms. Nova Science Publishers.</w:t>
      </w:r>
    </w:p>
    <w:p>
      <w:pPr>
        <w:pStyle w:val="Normal"/>
        <w:rPr/>
      </w:pPr>
      <w:r>
        <w:rPr/>
        <w:t xml:space="preserve">Washburn, B. E., Bernhardt, G. E., Kutschbach-Brohl, L., Chipman, R. B., &amp; Francoeur, L. C. (2013). </w:t>
      </w:r>
      <w:r>
        <w:rPr>
          <w:lang w:val="es-ES"/>
        </w:rPr>
        <w:t xml:space="preserve">Foraging Ecology of Four Gull Species at a Coastal-Urban Interface: Ecología de Forrajeo de Cuatro Especies de Gaviota en una Interface Costera-Urbana. </w:t>
      </w:r>
      <w:r>
        <w:rPr/>
        <w:t>The Condor, 115(1), 67-76.</w:t>
      </w:r>
    </w:p>
    <w:p>
      <w:pPr>
        <w:pStyle w:val="Normal"/>
        <w:rPr/>
      </w:pPr>
      <w:r>
        <w:rPr/>
        <w:t>Watson, J. (2015). Practical precautions, reasonable responses: How South Australia's planning regime adapts to the coastal impacts of climate change. Environmental and Planning Law Journal, 32, 256-277.</w:t>
      </w:r>
    </w:p>
    <w:p>
      <w:pPr>
        <w:pStyle w:val="Normal"/>
        <w:rPr/>
      </w:pPr>
      <w:r>
        <w:rPr/>
        <w:t>Watson, D., &amp; Adams, M. (2010). Design for flooding: Architecture, landscape, and urban design for resilience to climate change. John wiley &amp; sons.</w:t>
      </w:r>
    </w:p>
    <w:p>
      <w:pPr>
        <w:pStyle w:val="Normal"/>
        <w:rPr/>
      </w:pPr>
      <w:r>
        <w:rPr/>
        <w:t xml:space="preserve">Way, J. G., Ortega, I. M., &amp; Strauss, E. G. (2004). Movement and activity patterns of eastern coyotes in a coastal, suburban environment. </w:t>
      </w:r>
      <w:r>
        <w:rPr>
          <w:i/>
        </w:rPr>
        <w:t>Northeastern Naturalist</w:t>
      </w:r>
      <w:r>
        <w:rPr/>
        <w:t xml:space="preserve">, </w:t>
      </w:r>
      <w:r>
        <w:rPr>
          <w:i/>
        </w:rPr>
        <w:t>11</w:t>
      </w:r>
      <w:r>
        <w:rPr/>
        <w:t>(3), 237-254.</w:t>
      </w:r>
    </w:p>
    <w:p>
      <w:pPr>
        <w:pStyle w:val="Normal"/>
        <w:rPr/>
      </w:pPr>
      <w:r>
        <w:rPr/>
        <w:t>Weinstein, M. P. (2009). The road ahead: The sustainability transition and coastal research. Estuaries and Coasts, 32, 1044–53.</w:t>
      </w:r>
    </w:p>
    <w:p>
      <w:pPr>
        <w:pStyle w:val="Normal"/>
        <w:rPr/>
      </w:pPr>
      <w:r>
        <w:rPr/>
        <w:t>Whisson, D. A., Weston, M. A., &amp; Shannon, K. (2015). Home range, habitat use and movements by the little raven (Corvus mellori) in a coastal peri-urban landscape. Wildlife research, 42(6), 500-508.</w:t>
      </w:r>
    </w:p>
    <w:p>
      <w:pPr>
        <w:pStyle w:val="Normal"/>
        <w:rPr/>
      </w:pPr>
      <w:r>
        <w:rPr/>
        <w:t>White, M. P., Pahl, S., Ashbullby, K., Herbert, S., &amp; Depledge, M. H. (2013). Feelings of restoration from recent nature visits. Journal of Environmental Psychology, 35, 40-51.</w:t>
      </w:r>
    </w:p>
    <w:p>
      <w:pPr>
        <w:pStyle w:val="Normal"/>
        <w:rPr/>
      </w:pPr>
      <w:r>
        <w:rPr/>
        <w:t>Wickham, H. (2009). Ggplot2: Elegant graphics for data analysis. Springer-Verlag New York.</w:t>
      </w:r>
    </w:p>
    <w:p>
      <w:pPr>
        <w:pStyle w:val="Normal"/>
        <w:rPr/>
      </w:pPr>
      <w:r>
        <w:rPr/>
        <w:t>Wickham, H., &amp; Wickham, M. H. (2017a). Package tidyverse. Easily Install and Load the ‘Tidyverse.</w:t>
      </w:r>
    </w:p>
    <w:p>
      <w:pPr>
        <w:pStyle w:val="Normal"/>
        <w:rPr/>
      </w:pPr>
      <w:r>
        <w:rPr/>
        <w:t>Wickham, H. (2017b). stringr: Simple, consistent wrappers for common string operations. R package version, 1(0).</w:t>
      </w:r>
    </w:p>
    <w:p>
      <w:pPr>
        <w:pStyle w:val="Normal"/>
        <w:rPr/>
      </w:pPr>
      <w:r>
        <w:rPr/>
        <w:t>Wickham, H., Francois, R., Henry, L., &amp; Müller, K. (2015). dplyr: A grammar of data manipulation. R package version 0.4, 3.</w:t>
      </w:r>
    </w:p>
    <w:p>
      <w:pPr>
        <w:pStyle w:val="Normal"/>
        <w:rPr/>
      </w:pPr>
      <w:r>
        <w:rPr/>
        <w:t>Williams, C. F., Lloyd, D., Lees, J., Pirog, A., Geroni, G. M., Pastre, J., ... &amp; Porch, A. (2016, May). What the deep sea can tell us about microwaves. In 2016 IEEE MTT-S International Microwave Symposium (IMS) (pp. 1-4). IEEE.</w:t>
      </w:r>
    </w:p>
    <w:p>
      <w:pPr>
        <w:pStyle w:val="Normal"/>
        <w:rPr/>
      </w:pPr>
      <w:r>
        <w:rPr/>
        <w:t>Winzer, L. F., Berthon, K. A., Carnegie, A. J., Pegg, G. S., &amp; Leishman, M. R. (2019). Austropuccinia psidii on the move: survey based insights to its geographical distribution, host species, impacts and management in Australia. Biological Invasions, 21(4), 1215-1225.</w:t>
      </w:r>
    </w:p>
    <w:p>
      <w:pPr>
        <w:pStyle w:val="Normal"/>
        <w:rPr/>
      </w:pPr>
      <w:r>
        <w:rPr/>
        <w:t>Wolch, J. R., Byrne, J., &amp; Newell, J. P. (2014). Urban green space, public health, and environmental justice: The challenge of making cities ‘just green enough’. Landscape and urban planning, 125, 234-244.</w:t>
      </w:r>
    </w:p>
    <w:p>
      <w:pPr>
        <w:pStyle w:val="Normal"/>
        <w:rPr/>
      </w:pPr>
      <w:r>
        <w:rPr/>
        <w:t>Wolsko, C., &amp; Marino, E. (2016). Disasters, migrations, and the unintended consequences of urbanization: What’s the harm in getting out of harm’s way?. Population and Environment, 37(4), 411-428.</w:t>
      </w:r>
    </w:p>
    <w:p>
      <w:pPr>
        <w:pStyle w:val="Normal"/>
        <w:rPr/>
      </w:pPr>
      <w:r>
        <w:rPr/>
        <w:t>Wong, T. C. (2011). "Eco-cities in China: Pearls in the sea of degrading urban environments?," in Eco-city Planning (pp. 131-150). Dordrecht: Springer.</w:t>
      </w:r>
    </w:p>
    <w:p>
      <w:pPr>
        <w:pStyle w:val="Normal"/>
        <w:rPr/>
      </w:pPr>
      <w:r>
        <w:rPr/>
        <w:t>Wu, J. J. (2008). Making the case for landscape ecology an effective approach to urban sustainability. Landscape journal, 27(1), 41-50.</w:t>
      </w:r>
    </w:p>
    <w:p>
      <w:pPr>
        <w:pStyle w:val="Normal"/>
        <w:rPr/>
      </w:pPr>
      <w:r>
        <w:rPr/>
        <w:t>Wu, J. 2014. Urban ecology and sustainability: The state-of-the-science and future directions. Landscape and urban planning, 125, 209-221.</w:t>
      </w:r>
    </w:p>
    <w:p>
      <w:pPr>
        <w:pStyle w:val="Normal"/>
        <w:rPr/>
      </w:pPr>
      <w:r>
        <w:rPr/>
        <w:t>Wu, W. (2007). Coastline evolution monitoring and estimation—a case study in the region of Nouakchott, Mauritania. International Journal of Remote Sensing, 28(24), 5461-5484.</w:t>
      </w:r>
    </w:p>
    <w:p>
      <w:pPr>
        <w:pStyle w:val="Normal"/>
        <w:rPr/>
      </w:pPr>
      <w:bookmarkStart w:id="14" w:name="__DdeLink__1253_2576022028"/>
      <w:r>
        <w:rPr/>
        <w:t>Yamazaki</w:t>
      </w:r>
      <w:bookmarkEnd w:id="14"/>
      <w:r>
        <w:rPr/>
        <w:t xml:space="preserve">, K., Kitamoto, T., Yariyama, Y., &amp; Sugiura, S. (2007). An analysis of spatial distribution in the exotic slug caterpillar </w:t>
      </w:r>
      <w:r>
        <w:rPr>
          <w:i/>
          <w:iCs/>
        </w:rPr>
        <w:t>Parasa lepida</w:t>
      </w:r>
      <w:r>
        <w:rPr/>
        <w:t xml:space="preserve"> (Cramer)(Lepidoptera: Limacodidae) at an urban coastal site in central Japan. The Pan-Pacific Entomologist, 83(3), 193-199.</w:t>
      </w:r>
    </w:p>
    <w:p>
      <w:pPr>
        <w:pStyle w:val="Normal"/>
        <w:rPr/>
      </w:pPr>
      <w:r>
        <w:rPr/>
        <w:t>Yin, J., Lin, N., &amp; Yu, D. (2016). Coupled modeling of storm surge and coastal inundation: A case study in New York City during Hurricane Sandy. Water Resources Research, 52(11), 8685-8699.</w:t>
      </w:r>
    </w:p>
    <w:p>
      <w:pPr>
        <w:pStyle w:val="Normal"/>
        <w:rPr/>
      </w:pPr>
      <w:r>
        <w:rPr/>
        <w:t>Yu, W., Zhang, Y., Zhou, W., Wang, W., &amp; Tang, R. (2019). Urban expansion in Shenzhen since 1970s: A retrospect of change from a village to a megacity from the space. Physics and Chemistry of the Earth, Parts A/B/C, 110, 21-30.</w:t>
      </w:r>
    </w:p>
    <w:p>
      <w:pPr>
        <w:pStyle w:val="Normal"/>
        <w:rPr/>
      </w:pPr>
      <w:r>
        <w:rPr/>
        <w:t>Zhang, L., Xia, Y. P., Wu, Q., She, L. F., Li, H., &amp; Ruan, T. L. (2014). "Original design and ecological recreation: a comparative analysis of wetland parks in the Yangtse River Delta area," in XXIX International Horticultural Congress on Horticulture: Sustaining Lives, Livelihoods and Landscapes (IHC2014): V 1108 (pp. 241-248).</w:t>
      </w:r>
    </w:p>
    <w:p>
      <w:pPr>
        <w:pStyle w:val="Normal"/>
        <w:rPr/>
      </w:pPr>
      <w:r>
        <w:rPr/>
        <w:t>Zhen, L., Lin, D. M., Shu, H. W., Jiang, S., &amp; Zhu, Y. X. (2007). District cooling and heating with seawater as heat source and sink in Dalian, China. Renewable energy, 32(15), 2603-2616.</w:t>
      </w:r>
    </w:p>
    <w:p>
      <w:pPr>
        <w:pStyle w:val="Normal"/>
        <w:rPr/>
      </w:pPr>
      <w:r>
        <w:rPr>
          <w:rFonts w:cs="Times New Roman"/>
          <w:szCs w:val="24"/>
        </w:rPr>
        <w:t>Zhou, W., Pickett, S. T., &amp; Cadenasso, M. L. (2017). Shifting concepts of urban spatial heterogeneity and their implications for sustainability. Landscape ecology, 32(1), 15-30.</w:t>
      </w:r>
    </w:p>
    <w:p>
      <w:pPr>
        <w:pStyle w:val="Heading1"/>
        <w:numPr>
          <w:ilvl w:val="0"/>
          <w:numId w:val="2"/>
        </w:numPr>
        <w:rPr/>
      </w:pPr>
      <w:r>
        <w:rPr/>
        <w:t>Table</w:t>
      </w:r>
    </w:p>
    <w:p>
      <w:pPr>
        <w:pStyle w:val="Bibliography"/>
        <w:spacing w:lineRule="auto" w:line="480"/>
        <w:jc w:val="both"/>
        <w:rPr/>
      </w:pPr>
      <w:r>
        <w:rPr>
          <w:lang w:val="en-GB"/>
        </w:rPr>
        <w:t xml:space="preserve">Table 1. </w:t>
      </w:r>
      <w:bookmarkStart w:id="15" w:name="__DdeLink__2102_1049326778"/>
      <w:r>
        <w:rPr>
          <w:lang w:val="en-GB"/>
        </w:rPr>
        <w:t>Classification of articles in coastal urban ecology.</w:t>
      </w:r>
      <w:bookmarkEnd w:id="15"/>
    </w:p>
    <w:tbl>
      <w:tblPr>
        <w:tblW w:w="9879" w:type="dxa"/>
        <w:jc w:val="left"/>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0" w:val="0000" w:noHBand="0" w:lastColumn="0" w:firstColumn="0" w:lastRow="0" w:firstRow="0"/>
      </w:tblPr>
      <w:tblGrid>
        <w:gridCol w:w="1442"/>
        <w:gridCol w:w="1708"/>
        <w:gridCol w:w="3685"/>
        <w:gridCol w:w="3043"/>
      </w:tblGrid>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 xml:space="preserve">Category </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Classification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Description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200"/>
              <w:jc w:val="left"/>
              <w:rPr>
                <w:b w:val="false"/>
                <w:b w:val="false"/>
                <w:bCs w:val="false"/>
                <w:szCs w:val="24"/>
              </w:rPr>
            </w:pPr>
            <w:r>
              <w:rPr>
                <w:b w:val="false"/>
                <w:bCs w:val="false"/>
                <w:szCs w:val="24"/>
              </w:rPr>
              <w:t>Examples</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rPr>
                <w:szCs w:val="24"/>
              </w:rPr>
            </w:pPr>
            <w:r>
              <w:rPr>
                <w:szCs w:val="24"/>
              </w:rPr>
              <w:t>Disciplinary focus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szCs w:val="24"/>
              </w:rPr>
              <w:t xml:space="preserve">Tait </w:t>
            </w:r>
            <w:r>
              <w:rPr>
                <w:i/>
                <w:iCs/>
                <w:szCs w:val="24"/>
              </w:rPr>
              <w:t>et al. (</w:t>
            </w:r>
            <w:r>
              <w:rPr>
                <w:szCs w:val="24"/>
              </w:rPr>
              <w:t>2005), Smith &amp; Munro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rPr>
              <w:t xml:space="preserve">Abarca-Álvarez </w:t>
            </w:r>
            <w:r>
              <w:rPr>
                <w:i/>
                <w:iCs/>
                <w:color w:val="000000"/>
                <w:szCs w:val="24"/>
              </w:rPr>
              <w:t>et al. (</w:t>
            </w:r>
            <w:r>
              <w:rPr>
                <w:color w:val="000000"/>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Social-ecological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interaction between humans and their coastal urban environment, using multidisciplinary approaches  including anthropology, geography, sociology and ecology.</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color w:val="000000"/>
                <w:szCs w:val="24"/>
                <w:lang w:val="en-GB"/>
              </w:rPr>
            </w:pPr>
            <w:r>
              <w:rPr/>
            </w:r>
          </w:p>
          <w:p>
            <w:pPr>
              <w:pStyle w:val="Normal"/>
              <w:spacing w:lineRule="auto" w:line="240" w:before="120" w:after="240"/>
              <w:rPr/>
            </w:pPr>
            <w:r>
              <w:rPr>
                <w:color w:val="000000"/>
                <w:szCs w:val="24"/>
                <w:lang w:val="en-GB"/>
              </w:rPr>
              <w:t xml:space="preserve">White </w:t>
            </w:r>
            <w:r>
              <w:rPr>
                <w:i/>
                <w:iCs/>
                <w:color w:val="000000"/>
                <w:szCs w:val="24"/>
                <w:lang w:val="en-GB"/>
              </w:rPr>
              <w:t>et al.</w:t>
            </w:r>
            <w:r>
              <w:rPr>
                <w:color w:val="000000"/>
                <w:szCs w:val="24"/>
                <w:lang w:val="en-GB"/>
              </w:rPr>
              <w:t xml:space="preserve"> (2013), Burger </w:t>
            </w:r>
            <w:r>
              <w:rPr>
                <w:i/>
                <w:iCs/>
                <w:color w:val="000000"/>
                <w:szCs w:val="24"/>
                <w:lang w:val="en-GB"/>
              </w:rPr>
              <w:t>et al.</w:t>
            </w:r>
            <w:r>
              <w:rPr>
                <w:color w:val="000000"/>
                <w:szCs w:val="24"/>
                <w:lang w:val="en-GB"/>
              </w:rPr>
              <w:t xml:space="preserve">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Environmental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the environment with a focus in  organization, law, regulations or policy solutions.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lang w:val="es-ES"/>
              </w:rPr>
            </w:pPr>
            <w:r>
              <w:rPr>
                <w:color w:val="000000"/>
                <w:szCs w:val="24"/>
                <w:lang w:val="es-ES"/>
              </w:rPr>
              <w:t xml:space="preserve">Alcoforado </w:t>
            </w:r>
            <w:r>
              <w:rPr>
                <w:i/>
                <w:iCs/>
                <w:color w:val="000000"/>
                <w:szCs w:val="24"/>
                <w:lang w:val="es-ES"/>
              </w:rPr>
              <w:t>et al.</w:t>
            </w:r>
            <w:r>
              <w:rPr>
                <w:color w:val="000000"/>
                <w:szCs w:val="24"/>
                <w:lang w:val="es-ES"/>
              </w:rPr>
              <w:t xml:space="preserve"> (2009), Vye &amp; Rousseaux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lang w:val="es-ES"/>
              </w:rPr>
              <w:t xml:space="preserve">Guerrero Valdebenito &amp; Alarcon Rodriguez (2018), Jonkman </w:t>
            </w:r>
            <w:r>
              <w:rPr>
                <w:i/>
                <w:iCs/>
                <w:color w:val="000000"/>
                <w:szCs w:val="24"/>
                <w:lang w:val="es-ES"/>
              </w:rPr>
              <w:t>et al.</w:t>
            </w:r>
            <w:r>
              <w:rPr>
                <w:color w:val="000000"/>
                <w:szCs w:val="24"/>
                <w:lang w:val="es-ES"/>
              </w:rPr>
              <w:t xml:space="preserve"> </w:t>
            </w:r>
            <w:r>
              <w:rPr>
                <w:color w:val="000000"/>
                <w:szCs w:val="24"/>
                <w:lang w:val="en-GB"/>
              </w:rPr>
              <w:t>(2013).</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szCs w:val="24"/>
              </w:rPr>
            </w:pPr>
            <w:r>
              <w:rPr>
                <w:szCs w:val="24"/>
              </w:rPr>
              <w:t>Study approach</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Garden </w:t>
            </w:r>
            <w:r>
              <w:rPr>
                <w:i/>
                <w:iCs/>
                <w:szCs w:val="24"/>
                <w:lang w:val="es-ES"/>
              </w:rPr>
              <w:t>et al.</w:t>
            </w:r>
            <w:r>
              <w:rPr>
                <w:szCs w:val="24"/>
                <w:lang w:val="es-ES"/>
              </w:rPr>
              <w:t xml:space="preserve">  (2006), </w:t>
            </w:r>
            <w:r>
              <w:rPr>
                <w:color w:val="000000"/>
                <w:szCs w:val="24"/>
                <w:lang w:val="es-ES"/>
              </w:rPr>
              <w:t xml:space="preserve">Yamazaki </w:t>
            </w:r>
            <w:r>
              <w:rPr>
                <w:i/>
                <w:iCs/>
                <w:color w:val="000000"/>
                <w:szCs w:val="24"/>
                <w:lang w:val="es-ES"/>
              </w:rPr>
              <w:t>et al.</w:t>
            </w:r>
            <w:r>
              <w:rPr>
                <w:szCs w:val="24"/>
                <w:lang w:val="es-ES"/>
              </w:rPr>
              <w:t xml:space="preserve"> </w:t>
            </w:r>
            <w:r>
              <w:rPr>
                <w:color w:val="000000"/>
                <w:szCs w:val="24"/>
                <w:lang w:val="en-GB"/>
              </w:rPr>
              <w:t>(2007).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Spatiotemporal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Landscape, land cover or urban geomorphology  changes, including some changes over time on small scale.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 </w:t>
            </w:r>
            <w:r>
              <w:rPr>
                <w:i/>
                <w:iCs/>
                <w:szCs w:val="24"/>
              </w:rPr>
              <w:t>et al.</w:t>
            </w:r>
            <w:r>
              <w:rPr>
                <w:szCs w:val="24"/>
              </w:rPr>
              <w:t xml:space="preserve"> (2011), </w:t>
            </w:r>
            <w:r>
              <w:rPr>
                <w:color w:val="000000"/>
                <w:szCs w:val="24"/>
                <w:lang w:val="en-GB"/>
              </w:rPr>
              <w:t>Grossmann (2008).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Yu </w:t>
            </w:r>
            <w:r>
              <w:rPr>
                <w:i/>
                <w:iCs/>
                <w:szCs w:val="24"/>
                <w:lang w:val="es-ES"/>
              </w:rPr>
              <w:t>et al.</w:t>
            </w:r>
            <w:r>
              <w:rPr>
                <w:szCs w:val="24"/>
                <w:lang w:val="es-ES"/>
              </w:rPr>
              <w:t xml:space="preserve"> (2019), </w:t>
            </w:r>
            <w:r>
              <w:rPr>
                <w:color w:val="000000"/>
                <w:szCs w:val="24"/>
                <w:lang w:val="es-ES"/>
              </w:rPr>
              <w:t xml:space="preserve">Semadeni-Davies </w:t>
            </w:r>
            <w:r>
              <w:rPr>
                <w:i/>
                <w:iCs/>
                <w:color w:val="000000"/>
                <w:szCs w:val="24"/>
                <w:lang w:val="es-ES"/>
              </w:rPr>
              <w:t>et al.</w:t>
            </w:r>
            <w:r>
              <w:rPr>
                <w:color w:val="000000"/>
                <w:szCs w:val="24"/>
                <w:lang w:val="es-ES"/>
              </w:rPr>
              <w:t xml:space="preserve"> </w:t>
            </w:r>
            <w:r>
              <w:rPr>
                <w:color w:val="000000"/>
                <w:szCs w:val="24"/>
                <w:lang w:val="en-GB"/>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 experiment</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Leclerc &amp; Viard (2018), Chabas </w:t>
            </w:r>
            <w:r>
              <w:rPr>
                <w:i/>
                <w:iCs/>
                <w:szCs w:val="24"/>
                <w:lang w:val="es-ES"/>
              </w:rPr>
              <w:t>et al.</w:t>
            </w:r>
            <w:r>
              <w:rPr>
                <w:szCs w:val="24"/>
                <w:lang w:val="es-ES"/>
              </w:rPr>
              <w:t xml:space="preserve">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Experimental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Zhen </w:t>
            </w:r>
            <w:r>
              <w:rPr>
                <w:i/>
                <w:iCs/>
                <w:szCs w:val="24"/>
              </w:rPr>
              <w:t>et al.</w:t>
            </w:r>
            <w:r>
              <w:rPr>
                <w:szCs w:val="24"/>
              </w:rPr>
              <w:t xml:space="preserve"> (2007), Charalambous </w:t>
            </w:r>
            <w:r>
              <w:rPr>
                <w:i/>
                <w:iCs/>
                <w:szCs w:val="24"/>
              </w:rPr>
              <w:t xml:space="preserve">et al. </w:t>
            </w:r>
            <w:r>
              <w:rPr>
                <w:szCs w:val="24"/>
              </w:rPr>
              <w:t>(2012).</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Type of analysis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Qualitative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rPr>
            </w:pPr>
            <w:r>
              <w:rPr>
                <w:szCs w:val="24"/>
              </w:rPr>
              <w:t>Arif (2017), Gardner (2003)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Quantitative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color w:val="000000"/>
                <w:szCs w:val="24"/>
                <w:lang w:val="es-ES"/>
              </w:rPr>
            </w:pPr>
            <w:r>
              <w:rPr>
                <w:szCs w:val="24"/>
                <w:lang w:val="es-ES"/>
              </w:rPr>
              <w:t xml:space="preserve">Galimany, </w:t>
            </w:r>
            <w:r>
              <w:rPr>
                <w:i/>
                <w:iCs/>
                <w:szCs w:val="24"/>
                <w:lang w:val="es-ES"/>
              </w:rPr>
              <w:t>et al.</w:t>
            </w:r>
            <w:r>
              <w:rPr>
                <w:szCs w:val="24"/>
                <w:lang w:val="es-ES"/>
              </w:rPr>
              <w:t xml:space="preserve"> (2013), Branoff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Modelling studies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lang w:val="es-ES"/>
              </w:rPr>
            </w:pPr>
            <w:r>
              <w:rPr>
                <w:szCs w:val="24"/>
                <w:lang w:val="es-ES"/>
              </w:rPr>
              <w:t>Sahal et al. 2013 , Santos &amp; Freire (2015).</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 research object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 design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Kantamaneni </w:t>
            </w:r>
            <w:r>
              <w:rPr>
                <w:i/>
                <w:iCs/>
                <w:szCs w:val="24"/>
                <w:lang w:val="es-ES"/>
              </w:rPr>
              <w:t>et al.</w:t>
            </w:r>
            <w:r>
              <w:rPr>
                <w:szCs w:val="24"/>
                <w:lang w:val="es-ES"/>
              </w:rPr>
              <w:t xml:space="preserve"> (2019), Alcoforado </w:t>
            </w:r>
            <w:r>
              <w:rPr>
                <w:i/>
                <w:iCs/>
                <w:szCs w:val="24"/>
                <w:lang w:val="es-ES"/>
              </w:rPr>
              <w:t>et al.</w:t>
            </w:r>
            <w:r>
              <w:rPr>
                <w:szCs w:val="24"/>
                <w:lang w:val="es-ES"/>
              </w:rPr>
              <w:t xml:space="preserve"> </w:t>
            </w:r>
            <w:r>
              <w:rPr>
                <w:szCs w:val="24"/>
              </w:rPr>
              <w:t>(2009).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Demographic change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population in terms of size, average age,  life expectancy, family structures,or birth rates, among others.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Race </w:t>
            </w:r>
            <w:r>
              <w:rPr>
                <w:i/>
                <w:iCs/>
                <w:szCs w:val="24"/>
                <w:lang w:val="es-ES"/>
              </w:rPr>
              <w:t>et al.</w:t>
            </w:r>
            <w:r>
              <w:rPr>
                <w:szCs w:val="24"/>
                <w:lang w:val="es-ES"/>
              </w:rPr>
              <w:t xml:space="preserve"> (2010), Abarca-Alvarez et al. </w:t>
            </w:r>
            <w:r>
              <w:rPr>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Habitat use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lang w:val="es-ES"/>
              </w:rPr>
            </w:pPr>
            <w:r>
              <w:rPr>
                <w:szCs w:val="24"/>
                <w:lang w:val="es-ES"/>
              </w:rPr>
              <w:t>Lim &amp; Sodhi (2004), Reyes-Lopez &amp; Carpintero (2014).</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Human adaptation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Weinstein (2009), Chen </w:t>
            </w:r>
            <w:r>
              <w:rPr>
                <w:i/>
                <w:iCs/>
                <w:szCs w:val="24"/>
              </w:rPr>
              <w:t xml:space="preserve">et al.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Natural disaster</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City’s risks or damage associated to floods, hurricanes, storms, tsunamis, or another geophysical  process.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Yin </w:t>
            </w:r>
            <w:r>
              <w:rPr>
                <w:i/>
                <w:iCs/>
                <w:szCs w:val="24"/>
                <w:lang w:val="es-ES"/>
              </w:rPr>
              <w:t xml:space="preserve">et al. </w:t>
            </w:r>
            <w:r>
              <w:rPr>
                <w:szCs w:val="24"/>
                <w:lang w:val="es-ES"/>
              </w:rPr>
              <w:t xml:space="preserve">(2016), </w:t>
            </w:r>
          </w:p>
          <w:p>
            <w:pPr>
              <w:pStyle w:val="TextBody"/>
              <w:spacing w:lineRule="auto" w:line="240" w:before="0" w:after="140"/>
              <w:rPr/>
            </w:pPr>
            <w:r>
              <w:rPr>
                <w:szCs w:val="24"/>
                <w:lang w:val="es-ES"/>
              </w:rPr>
              <w:t xml:space="preserve">Su </w:t>
            </w:r>
            <w:r>
              <w:rPr>
                <w:i/>
                <w:iCs/>
                <w:szCs w:val="24"/>
                <w:lang w:val="es-ES"/>
              </w:rPr>
              <w:t>et al.</w:t>
            </w:r>
            <w:r>
              <w:rPr>
                <w:szCs w:val="24"/>
                <w:lang w:val="es-ES"/>
              </w:rPr>
              <w:t xml:space="preserve"> (2019).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Ip </w:t>
            </w:r>
            <w:r>
              <w:rPr>
                <w:i/>
                <w:iCs/>
                <w:szCs w:val="24"/>
                <w:lang w:val="es-ES"/>
              </w:rPr>
              <w:t>et al.</w:t>
            </w:r>
            <w:r>
              <w:rPr>
                <w:szCs w:val="24"/>
                <w:lang w:val="es-ES"/>
              </w:rPr>
              <w:t xml:space="preserve"> (2007),  </w:t>
            </w:r>
          </w:p>
          <w:p>
            <w:pPr>
              <w:pStyle w:val="TextBody"/>
              <w:spacing w:lineRule="auto" w:line="240" w:before="0" w:after="140"/>
              <w:rPr/>
            </w:pPr>
            <w:r>
              <w:rPr>
                <w:szCs w:val="24"/>
                <w:lang w:val="es-ES"/>
              </w:rPr>
              <w:t xml:space="preserve">Arruti </w:t>
            </w:r>
            <w:r>
              <w:rPr>
                <w:i/>
                <w:iCs/>
                <w:szCs w:val="24"/>
                <w:lang w:val="es-ES"/>
              </w:rPr>
              <w:t xml:space="preserve">et al. </w:t>
            </w:r>
            <w:r>
              <w:rPr>
                <w:szCs w:val="24"/>
                <w:lang w:val="es-ES"/>
              </w:rPr>
              <w:t>(2011).</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Shoreline changes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Wu (2007), Alberico</w:t>
            </w:r>
            <w:r>
              <w:rPr>
                <w:i/>
                <w:iCs/>
                <w:szCs w:val="24"/>
              </w:rPr>
              <w:t xml:space="preserve"> et al. </w:t>
            </w:r>
            <w:r>
              <w:rPr>
                <w:szCs w:val="24"/>
              </w:rPr>
              <w:t>(2018).</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model</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Pollutants:</w:t>
            </w:r>
            <w:r>
              <w:rPr>
                <w:szCs w:val="24"/>
              </w:rPr>
              <w:t xml:space="preserve"> Pallarés </w:t>
            </w:r>
            <w:r>
              <w:rPr>
                <w:i/>
                <w:iCs/>
                <w:szCs w:val="24"/>
              </w:rPr>
              <w:t>et al.</w:t>
            </w:r>
            <w:r>
              <w:rPr>
                <w:szCs w:val="24"/>
              </w:rPr>
              <w:t xml:space="preserve"> (2019).</w:t>
            </w:r>
          </w:p>
          <w:p>
            <w:pPr>
              <w:pStyle w:val="TextBody"/>
              <w:spacing w:lineRule="auto" w:line="240" w:before="0" w:after="140"/>
              <w:rPr/>
            </w:pPr>
            <w:r>
              <w:rPr>
                <w:szCs w:val="24"/>
                <w:u w:val="single"/>
              </w:rPr>
              <w:t>Remote sensing:</w:t>
            </w:r>
            <w:r>
              <w:rPr>
                <w:szCs w:val="24"/>
              </w:rPr>
              <w:t xml:space="preserve"> Peng </w:t>
            </w:r>
            <w:r>
              <w:rPr>
                <w:i/>
                <w:iCs/>
                <w:szCs w:val="24"/>
              </w:rPr>
              <w:t xml:space="preserve">et al. </w:t>
            </w:r>
            <w:r>
              <w:rPr>
                <w:szCs w:val="24"/>
              </w:rPr>
              <w:t>(2017).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 xml:space="preserve">Marine structures: </w:t>
            </w:r>
            <w:r>
              <w:rPr>
                <w:szCs w:val="24"/>
              </w:rPr>
              <w:t xml:space="preserve">Gumusay </w:t>
            </w:r>
            <w:r>
              <w:rPr>
                <w:i/>
                <w:iCs/>
                <w:szCs w:val="24"/>
              </w:rPr>
              <w:t>et al.</w:t>
            </w:r>
            <w:r>
              <w:rPr>
                <w:szCs w:val="24"/>
              </w:rPr>
              <w:t xml:space="preserve"> (2016).</w:t>
            </w:r>
          </w:p>
          <w:p>
            <w:pPr>
              <w:pStyle w:val="TextBody"/>
              <w:spacing w:lineRule="auto" w:line="240" w:before="0" w:after="140"/>
              <w:rPr/>
            </w:pPr>
            <w:r>
              <w:rPr>
                <w:szCs w:val="24"/>
                <w:u w:val="single"/>
              </w:rPr>
              <w:t>Eco-cities:</w:t>
            </w:r>
            <w:r>
              <w:rPr>
                <w:szCs w:val="24"/>
              </w:rPr>
              <w:t xml:space="preserve"> Surjan </w:t>
            </w:r>
            <w:r>
              <w:rPr>
                <w:i/>
                <w:iCs/>
                <w:szCs w:val="24"/>
              </w:rPr>
              <w:t xml:space="preserve">et al. </w:t>
            </w:r>
            <w:r>
              <w:rPr>
                <w:szCs w:val="24"/>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space comprises bioclimatic comfort, demographic, human activities and culural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Human activities and culural heritage</w:t>
            </w:r>
            <w:r>
              <w:rPr>
                <w:szCs w:val="24"/>
                <w:u w:val="single"/>
              </w:rPr>
              <w:t xml:space="preserve">: </w:t>
            </w:r>
            <w:r>
              <w:rPr>
                <w:szCs w:val="24"/>
              </w:rPr>
              <w:t xml:space="preserve">Cleland </w:t>
            </w:r>
            <w:r>
              <w:rPr>
                <w:i/>
                <w:iCs/>
                <w:szCs w:val="24"/>
              </w:rPr>
              <w:t xml:space="preserve">et al. </w:t>
            </w:r>
            <w:r>
              <w:rPr>
                <w:szCs w:val="24"/>
              </w:rPr>
              <w:t>(2015).</w:t>
            </w:r>
          </w:p>
          <w:p>
            <w:pPr>
              <w:pStyle w:val="TextBody"/>
              <w:spacing w:lineRule="auto" w:line="240" w:before="0" w:after="140"/>
              <w:rPr/>
            </w:pPr>
            <w:r>
              <w:rPr>
                <w:szCs w:val="24"/>
                <w:u w:val="single"/>
              </w:rPr>
              <w:t xml:space="preserve">Perceptions: </w:t>
            </w:r>
            <w:r>
              <w:rPr>
                <w:szCs w:val="24"/>
              </w:rPr>
              <w:t xml:space="preserve">Nunkoo &amp; </w:t>
            </w:r>
            <w:r>
              <w:rPr>
                <w:color w:val="000000"/>
                <w:szCs w:val="24"/>
                <w:lang w:val="en-GB"/>
              </w:rPr>
              <w:t>Ramkissoon</w:t>
            </w:r>
            <w:r>
              <w:rPr>
                <w:szCs w:val="24"/>
              </w:rPr>
              <w:t xml:space="preserve">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Biological-species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Birds:</w:t>
            </w:r>
            <w:r>
              <w:rPr>
                <w:szCs w:val="24"/>
              </w:rPr>
              <w:t xml:space="preserve"> Belant (1997).</w:t>
            </w:r>
          </w:p>
          <w:p>
            <w:pPr>
              <w:pStyle w:val="TextBody"/>
              <w:spacing w:lineRule="auto" w:line="240" w:before="0" w:after="140"/>
              <w:rPr/>
            </w:pPr>
            <w:r>
              <w:rPr>
                <w:szCs w:val="24"/>
                <w:u w:val="single"/>
              </w:rPr>
              <w:t xml:space="preserve">Fishes: </w:t>
            </w:r>
            <w:r>
              <w:rPr>
                <w:szCs w:val="24"/>
              </w:rPr>
              <w:t xml:space="preserve">Naidoo </w:t>
            </w:r>
            <w:r>
              <w:rPr>
                <w:i/>
                <w:iCs/>
                <w:szCs w:val="24"/>
              </w:rPr>
              <w:t>et al.</w:t>
            </w:r>
            <w:r>
              <w:rPr>
                <w:szCs w:val="24"/>
              </w:rPr>
              <w:t xml:space="preserve"> (2016).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Biological-ecosystems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 xml:space="preserve">Environmental management: </w:t>
            </w:r>
            <w:r>
              <w:rPr>
                <w:szCs w:val="24"/>
              </w:rPr>
              <w:t>Tu &amp; Shi (2006).</w:t>
            </w:r>
          </w:p>
          <w:p>
            <w:pPr>
              <w:pStyle w:val="TextBody"/>
              <w:spacing w:lineRule="auto" w:line="240" w:before="0" w:after="140"/>
              <w:rPr/>
            </w:pPr>
            <w:r>
              <w:rPr>
                <w:szCs w:val="24"/>
              </w:rPr>
              <w:t xml:space="preserve"> </w:t>
            </w:r>
            <w:r>
              <w:rPr>
                <w:szCs w:val="24"/>
                <w:u w:val="single"/>
              </w:rPr>
              <w:t xml:space="preserve">Ecosystems: </w:t>
            </w:r>
            <w:r>
              <w:rPr>
                <w:szCs w:val="24"/>
              </w:rPr>
              <w:t>Branoff (2017).</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habitat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terrestrial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Whisson </w:t>
            </w:r>
            <w:r>
              <w:rPr>
                <w:i/>
                <w:iCs/>
                <w:szCs w:val="24"/>
              </w:rPr>
              <w:t xml:space="preserve">et al. </w:t>
            </w:r>
            <w:r>
              <w:rPr>
                <w:szCs w:val="24"/>
              </w:rPr>
              <w:t xml:space="preserve">(2015), Watson (2015).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Intertidal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Estuaries, deltas, mangrove 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rPr/>
            </w:pPr>
            <w:r>
              <w:rPr>
                <w:szCs w:val="24"/>
                <w:lang w:val="es-ES"/>
              </w:rPr>
              <w:t xml:space="preserve">Kuwae </w:t>
            </w:r>
            <w:r>
              <w:rPr>
                <w:i/>
                <w:iCs/>
                <w:szCs w:val="24"/>
                <w:lang w:val="es-ES"/>
              </w:rPr>
              <w:t xml:space="preserve">et al. </w:t>
            </w:r>
            <w:r>
              <w:rPr>
                <w:szCs w:val="24"/>
                <w:lang w:val="es-ES"/>
              </w:rPr>
              <w:t xml:space="preserve">(2016), </w:t>
            </w:r>
            <w:r>
              <w:rPr>
                <w:color w:val="000000"/>
                <w:szCs w:val="24"/>
                <w:lang w:val="es-ES"/>
              </w:rPr>
              <w:t xml:space="preserve">Jonkman </w:t>
            </w:r>
            <w:r>
              <w:rPr>
                <w:i/>
                <w:iCs/>
                <w:color w:val="000000"/>
                <w:szCs w:val="24"/>
                <w:lang w:val="es-ES"/>
              </w:rPr>
              <w:t>et al.</w:t>
            </w:r>
            <w:r>
              <w:rPr>
                <w:color w:val="000000"/>
                <w:szCs w:val="24"/>
                <w:lang w:val="es-ES"/>
              </w:rPr>
              <w:t xml:space="preserve"> </w:t>
            </w:r>
            <w:r>
              <w:rPr>
                <w:color w:val="000000"/>
                <w:szCs w:val="24"/>
                <w:lang w:val="en-GB"/>
              </w:rPr>
              <w:t>(2013)</w:t>
            </w:r>
          </w:p>
          <w:p>
            <w:pPr>
              <w:pStyle w:val="TextBody"/>
              <w:spacing w:lineRule="auto" w:line="240"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Seagrass beds, artificial structures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Eddy &amp; Roman (2016), Bolton </w:t>
            </w:r>
            <w:r>
              <w:rPr>
                <w:i/>
                <w:iCs/>
                <w:szCs w:val="24"/>
              </w:rPr>
              <w:t>et al.</w:t>
            </w:r>
            <w:r>
              <w:rPr>
                <w:szCs w:val="24"/>
              </w:rPr>
              <w:t xml:space="preserve"> (2017).</w:t>
            </w:r>
          </w:p>
          <w:p>
            <w:pPr>
              <w:pStyle w:val="Normal"/>
              <w:spacing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pelagic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Zhen </w:t>
            </w:r>
            <w:r>
              <w:rPr>
                <w:i/>
                <w:iCs/>
                <w:szCs w:val="24"/>
              </w:rPr>
              <w:t xml:space="preserve">et al. </w:t>
            </w:r>
            <w:r>
              <w:rPr>
                <w:szCs w:val="24"/>
              </w:rPr>
              <w:t>(2007), Wang (2010).</w:t>
            </w:r>
          </w:p>
        </w:tc>
      </w:tr>
      <w:tr>
        <w:trPr>
          <w:trHeight w:val="546" w:hRule="atLeast"/>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atmosphere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pPr>
        <w:pStyle w:val="Heading1"/>
        <w:numPr>
          <w:ilvl w:val="0"/>
          <w:numId w:val="2"/>
        </w:numPr>
        <w:rPr/>
      </w:pPr>
      <w:r>
        <w:rPr/>
      </w:r>
    </w:p>
    <w:sectPr>
      <w:headerReference w:type="even" r:id="rId4"/>
      <w:headerReference w:type="default" r:id="rId5"/>
      <w:headerReference w:type="first" r:id="rId6"/>
      <w:type w:val="nextPage"/>
      <w:pgSz w:w="12240" w:h="15840"/>
      <w:pgMar w:left="1282" w:right="1181" w:header="283" w:top="1133" w:footer="0" w:bottom="1138" w:gutter="0"/>
      <w:lnNumType w:countBy="1" w:restart="continuou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567" w:hanging="567"/>
      </w:pPr>
    </w:lvl>
    <w:lvl w:ilvl="1">
      <w:start w:val="1"/>
      <w:pStyle w:val="Heading2"/>
      <w:numFmt w:val="decimal"/>
      <w:lvlText w:val="%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trackRevisions/>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DejaVu San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120" w:after="24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Normal"/>
    <w:next w:val="Normal"/>
    <w:qFormat/>
    <w:pPr>
      <w:widowControl w:val="false"/>
      <w:numPr>
        <w:ilvl w:val="0"/>
        <w:numId w:val="1"/>
      </w:numPr>
      <w:spacing w:before="240" w:after="0"/>
      <w:outlineLvl w:val="0"/>
    </w:pPr>
    <w:rPr>
      <w:rFonts w:ascii="Cambria" w:hAnsi="Cambria"/>
      <w:b/>
    </w:rPr>
  </w:style>
  <w:style w:type="paragraph" w:styleId="Heading2">
    <w:name w:val="Heading 2"/>
    <w:basedOn w:val="Heading1"/>
    <w:next w:val="Normal"/>
    <w:qFormat/>
    <w:pPr>
      <w:numPr>
        <w:ilvl w:val="1"/>
        <w:numId w:val="1"/>
      </w:numPr>
      <w:spacing w:before="240" w:after="200"/>
      <w:outlineLvl w:val="1"/>
    </w:pPr>
    <w:rPr/>
  </w:style>
  <w:style w:type="paragraph" w:styleId="Heading3">
    <w:name w:val="Heading 3"/>
    <w:basedOn w:val="Normal"/>
    <w:next w:val="Normal"/>
    <w:qFormat/>
    <w:pPr>
      <w:keepNext w:val="true"/>
      <w:keepLines/>
      <w:numPr>
        <w:ilvl w:val="2"/>
        <w:numId w:val="1"/>
      </w:numPr>
      <w:spacing w:before="40" w:after="120"/>
      <w:outlineLvl w:val="2"/>
    </w:pPr>
    <w:rPr>
      <w:b/>
      <w:szCs w:val="24"/>
    </w:rPr>
  </w:style>
  <w:style w:type="paragraph" w:styleId="Heading4">
    <w:name w:val="Heading 4"/>
    <w:basedOn w:val="Heading3"/>
    <w:next w:val="Normal"/>
    <w:qFormat/>
    <w:pPr>
      <w:numPr>
        <w:ilvl w:val="3"/>
        <w:numId w:val="1"/>
      </w:numPr>
      <w:outlineLvl w:val="3"/>
    </w:pPr>
    <w:rPr>
      <w:iCs/>
    </w:rPr>
  </w:style>
  <w:style w:type="paragraph" w:styleId="Heading5">
    <w:name w:val="Heading 5"/>
    <w:basedOn w:val="Heading4"/>
    <w:next w:val="Normal"/>
    <w:qFormat/>
    <w:pPr>
      <w:numPr>
        <w:ilvl w:val="4"/>
        <w:numId w:val="1"/>
      </w:numPr>
      <w:outlineLvl w:val="4"/>
    </w:pPr>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qFormat/>
    <w:rPr>
      <w:rFonts w:ascii="Times New Roman" w:hAnsi="Times New Roman" w:eastAsia="Cambria" w:cs="Times New Roman"/>
      <w:b/>
      <w:sz w:val="24"/>
      <w:szCs w:val="24"/>
    </w:rPr>
  </w:style>
  <w:style w:type="character" w:styleId="Ttulo2Car" w:customStyle="1">
    <w:name w:val="Título 2 Car"/>
    <w:basedOn w:val="DefaultParagraphFont"/>
    <w:qFormat/>
    <w:rPr>
      <w:rFonts w:ascii="Times New Roman" w:hAnsi="Times New Roman" w:eastAsia="Cambria" w:cs="Times New Roman"/>
      <w:b/>
      <w:sz w:val="24"/>
      <w:szCs w:val="24"/>
    </w:rPr>
  </w:style>
  <w:style w:type="character" w:styleId="Emphasis">
    <w:name w:val="Emphasis"/>
    <w:basedOn w:val="DefaultParagraphFont"/>
    <w:qFormat/>
    <w:rPr>
      <w:rFonts w:ascii="Times New Roman" w:hAnsi="Times New Roman"/>
      <w:i/>
      <w:iCs/>
    </w:rPr>
  </w:style>
  <w:style w:type="character" w:styleId="Strong">
    <w:name w:val="Strong"/>
    <w:basedOn w:val="DefaultParagraphFont"/>
    <w:qFormat/>
    <w:rPr>
      <w:rFonts w:ascii="Times New Roman" w:hAnsi="Times New Roman"/>
      <w:b/>
      <w:bCs/>
    </w:rPr>
  </w:style>
  <w:style w:type="character" w:styleId="EncabezadoCar" w:customStyle="1">
    <w:name w:val="Encabezado Car"/>
    <w:basedOn w:val="DefaultParagraphFont"/>
    <w:qFormat/>
    <w:rPr>
      <w:rFonts w:ascii="Times New Roman" w:hAnsi="Times New Roman"/>
      <w:b/>
      <w:sz w:val="24"/>
    </w:rPr>
  </w:style>
  <w:style w:type="character" w:styleId="PiedepginaCar" w:customStyle="1">
    <w:name w:val="Pie de página Car"/>
    <w:basedOn w:val="DefaultParagraphFont"/>
    <w:qFormat/>
    <w:rPr/>
  </w:style>
  <w:style w:type="character" w:styleId="TextonotapieCar" w:customStyle="1">
    <w:name w:val="Texto nota pie Car"/>
    <w:basedOn w:val="DefaultParagraphFont"/>
    <w:qFormat/>
    <w:rPr>
      <w:sz w:val="20"/>
      <w:szCs w:val="20"/>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TextodegloboCar1" w:customStyle="1">
    <w:name w:val="Texto de globo Car1"/>
    <w:basedOn w:val="DefaultParagraphFont"/>
    <w:qFormat/>
    <w:rPr>
      <w:rFonts w:ascii="Tahoma" w:hAnsi="Tahoma" w:cs="Tahoma"/>
      <w:sz w:val="16"/>
      <w:szCs w:val="16"/>
    </w:rPr>
  </w:style>
  <w:style w:type="character" w:styleId="Linenumber">
    <w:name w:val="line number"/>
    <w:basedOn w:val="DefaultParagraphFont"/>
    <w:qFormat/>
    <w:rPr/>
  </w:style>
  <w:style w:type="character" w:styleId="TextonotaalfinalCar" w:customStyle="1">
    <w:name w:val="Texto nota al final Car"/>
    <w:basedOn w:val="DefaultParagraphFont"/>
    <w:qFormat/>
    <w:rPr>
      <w:sz w:val="20"/>
      <w:szCs w:val="20"/>
    </w:rPr>
  </w:style>
  <w:style w:type="character" w:styleId="EndnoteCharacters" w:customStyle="1">
    <w:name w:val="Endnote Characters"/>
    <w:basedOn w:val="DefaultParagraphFont"/>
    <w:qFormat/>
    <w:rPr>
      <w:vertAlign w:val="superscript"/>
    </w:rPr>
  </w:style>
  <w:style w:type="character" w:styleId="EndnoteAnchor" w:customStyle="1">
    <w:name w:val="Endnote Anchor"/>
    <w:rPr>
      <w:vertAlign w:val="superscript"/>
    </w:rPr>
  </w:style>
  <w:style w:type="character" w:styleId="Annotationreference">
    <w:name w:val="annotation reference"/>
    <w:basedOn w:val="DefaultParagraphFont"/>
    <w:qFormat/>
    <w:rPr>
      <w:sz w:val="16"/>
      <w:szCs w:val="16"/>
    </w:rPr>
  </w:style>
  <w:style w:type="character" w:styleId="TextocomentarioCar1" w:customStyle="1">
    <w:name w:val="Texto comentario Car1"/>
    <w:basedOn w:val="DefaultParagraphFont"/>
    <w:qFormat/>
    <w:rPr>
      <w:sz w:val="20"/>
      <w:szCs w:val="20"/>
    </w:rPr>
  </w:style>
  <w:style w:type="character" w:styleId="AsuntodelcomentarioCar1" w:customStyle="1">
    <w:name w:val="Asunto del comentario Car1"/>
    <w:basedOn w:val="TextocomentarioCar1"/>
    <w:qFormat/>
    <w:rPr>
      <w:b/>
      <w:bCs/>
      <w:sz w:val="20"/>
      <w:szCs w:val="20"/>
    </w:rPr>
  </w:style>
  <w:style w:type="character" w:styleId="InternetLink" w:customStyle="1">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PuestoCar" w:customStyle="1">
    <w:name w:val="Puesto Car"/>
    <w:basedOn w:val="DefaultParagraphFont"/>
    <w:qFormat/>
    <w:rPr>
      <w:rFonts w:ascii="Times New Roman" w:hAnsi="Times New Roman" w:cs="Times New Roman"/>
      <w:b/>
      <w:sz w:val="32"/>
      <w:szCs w:val="32"/>
    </w:rPr>
  </w:style>
  <w:style w:type="character" w:styleId="SubttuloCar" w:customStyle="1">
    <w:name w:val="Subtítulo Car"/>
    <w:basedOn w:val="DefaultParagraphFont"/>
    <w:qFormat/>
    <w:rPr>
      <w:rFonts w:ascii="Times New Roman" w:hAnsi="Times New Roman" w:cs="Times New Roman"/>
      <w:b/>
      <w:sz w:val="24"/>
      <w:szCs w:val="24"/>
    </w:rPr>
  </w:style>
  <w:style w:type="character" w:styleId="Ttulo3Car" w:customStyle="1">
    <w:name w:val="Título 3 Car"/>
    <w:basedOn w:val="DefaultParagraphFont"/>
    <w:qFormat/>
    <w:rPr>
      <w:rFonts w:ascii="Times New Roman" w:hAnsi="Times New Roman" w:eastAsia="Calibri" w:cs="DejaVu Sans"/>
      <w:b/>
      <w:sz w:val="24"/>
      <w:szCs w:val="24"/>
    </w:rPr>
  </w:style>
  <w:style w:type="character" w:styleId="Ttulo4Car" w:customStyle="1">
    <w:name w:val="Título 4 Car"/>
    <w:basedOn w:val="DefaultParagraphFont"/>
    <w:qFormat/>
    <w:rPr>
      <w:rFonts w:ascii="Times New Roman" w:hAnsi="Times New Roman" w:eastAsia="Calibri" w:cs="DejaVu Sans"/>
      <w:b/>
      <w:iCs/>
      <w:sz w:val="24"/>
      <w:szCs w:val="24"/>
    </w:rPr>
  </w:style>
  <w:style w:type="character" w:styleId="Ttulo5Car" w:customStyle="1">
    <w:name w:val="Título 5 Car"/>
    <w:basedOn w:val="DefaultParagraphFont"/>
    <w:qFormat/>
    <w:rPr>
      <w:rFonts w:ascii="Times New Roman" w:hAnsi="Times New Roman" w:eastAsia="Calibri" w:cs="DejaVu Sans"/>
      <w:b/>
      <w:iCs/>
      <w:sz w:val="24"/>
      <w:szCs w:val="24"/>
    </w:rPr>
  </w:style>
  <w:style w:type="character" w:styleId="SubtleEmphasis">
    <w:name w:val="Subtle Emphasis"/>
    <w:basedOn w:val="DefaultParagraphFont"/>
    <w:qFormat/>
    <w:rPr>
      <w:rFonts w:ascii="Times New Roman" w:hAnsi="Times New Roman"/>
      <w:i/>
      <w:iCs/>
      <w:color w:val="404040"/>
    </w:rPr>
  </w:style>
  <w:style w:type="character" w:styleId="IntenseEmphasis">
    <w:name w:val="Intense Emphasis"/>
    <w:basedOn w:val="DefaultParagraphFont"/>
    <w:qFormat/>
    <w:rPr>
      <w:rFonts w:ascii="Times New Roman" w:hAnsi="Times New Roman"/>
      <w:i/>
      <w:iCs/>
      <w:color w:val="auto"/>
    </w:rPr>
  </w:style>
  <w:style w:type="character" w:styleId="CitaCar" w:customStyle="1">
    <w:name w:val="Cita Car"/>
    <w:basedOn w:val="DefaultParagraphFont"/>
    <w:qFormat/>
    <w:rPr>
      <w:rFonts w:ascii="Times New Roman" w:hAnsi="Times New Roman"/>
      <w:i/>
      <w:iCs/>
      <w:color w:val="404040"/>
      <w:sz w:val="24"/>
    </w:rPr>
  </w:style>
  <w:style w:type="character" w:styleId="IntenseReference">
    <w:name w:val="Intense Reference"/>
    <w:basedOn w:val="DefaultParagraphFont"/>
    <w:qFormat/>
    <w:rPr>
      <w:b/>
      <w:bCs/>
      <w:smallCaps/>
      <w:color w:val="auto"/>
      <w:spacing w:val="5"/>
    </w:rPr>
  </w:style>
  <w:style w:type="character" w:styleId="BookTitle">
    <w:name w:val="Book Title"/>
    <w:basedOn w:val="DefaultParagraphFont"/>
    <w:qFormat/>
    <w:rPr>
      <w:rFonts w:ascii="Times New Roman" w:hAnsi="Times New Roman"/>
      <w:b/>
      <w:bCs/>
      <w:i/>
      <w:iCs/>
      <w:spacing w:val="5"/>
    </w:rPr>
  </w:style>
  <w:style w:type="character" w:styleId="ListLabel1" w:customStyle="1">
    <w:name w:val="ListLabel 1"/>
    <w:qFormat/>
    <w:rPr>
      <w:b/>
      <w:i w:val="false"/>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b/>
      <w:i w:val="false"/>
      <w:sz w:val="24"/>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b/>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szCs w:val="24"/>
    </w:rPr>
  </w:style>
  <w:style w:type="character" w:styleId="ListLabel26" w:customStyle="1">
    <w:name w:val="ListLabel 26"/>
    <w:qFormat/>
    <w:rPr>
      <w:rFonts w:eastAsia="Times New Roman" w:cs="Times New Roman"/>
      <w:szCs w:val="24"/>
      <w:lang w:val="en-GB" w:eastAsia="en-GB"/>
    </w:rPr>
  </w:style>
  <w:style w:type="character" w:styleId="ListLabel27" w:customStyle="1">
    <w:name w:val="ListLabel 27"/>
    <w:qFormat/>
    <w:rPr>
      <w:b/>
      <w:szCs w:val="24"/>
    </w:rPr>
  </w:style>
  <w:style w:type="character" w:styleId="ListLabel28" w:customStyle="1">
    <w:name w:val="ListLabel 28"/>
    <w:qFormat/>
    <w:rPr/>
  </w:style>
  <w:style w:type="character" w:styleId="ListLabel29" w:customStyle="1">
    <w:name w:val="ListLabel 29"/>
    <w:qFormat/>
    <w:rPr>
      <w:szCs w:val="24"/>
      <w:highlight w:val="white"/>
    </w:rPr>
  </w:style>
  <w:style w:type="character" w:styleId="ListLabel30" w:customStyle="1">
    <w:name w:val="ListLabel 30"/>
    <w:qFormat/>
    <w:rPr>
      <w:rFonts w:cs="Times New Roman"/>
      <w:szCs w:val="24"/>
    </w:rPr>
  </w:style>
  <w:style w:type="character" w:styleId="LineNumbering" w:customStyle="1">
    <w:name w:val="Line Numbering"/>
    <w:rPr/>
  </w:style>
  <w:style w:type="character" w:styleId="ListLabel160" w:customStyle="1">
    <w:name w:val="ListLabel 160"/>
    <w:qFormat/>
    <w:rPr>
      <w:i w:val="false"/>
      <w:color w:val="000000"/>
      <w:sz w:val="24"/>
      <w:lang w:val="es-ES"/>
    </w:rPr>
  </w:style>
  <w:style w:type="character" w:styleId="ListLabel159" w:customStyle="1">
    <w:name w:val="ListLabel 159"/>
    <w:qFormat/>
    <w:rPr>
      <w:i w:val="false"/>
      <w:color w:val="000000"/>
      <w:sz w:val="24"/>
    </w:rPr>
  </w:style>
  <w:style w:type="character" w:styleId="ListLabel158" w:customStyle="1">
    <w:name w:val="ListLabel 158"/>
    <w:qFormat/>
    <w:rPr>
      <w:i w:val="false"/>
      <w:color w:val="000000"/>
    </w:rPr>
  </w:style>
  <w:style w:type="character" w:styleId="ListLabel157" w:customStyle="1">
    <w:name w:val="ListLabel 157"/>
    <w:qFormat/>
    <w:rPr>
      <w:i w:val="false"/>
      <w:color w:val="000000"/>
      <w:lang w:val="en-GB"/>
    </w:rPr>
  </w:style>
  <w:style w:type="character" w:styleId="ListLabel156" w:customStyle="1">
    <w:name w:val="ListLabel 156"/>
    <w:qFormat/>
    <w:rPr>
      <w:rFonts w:eastAsia="OpenSymbol"/>
    </w:rPr>
  </w:style>
  <w:style w:type="character" w:styleId="ListLabel155" w:customStyle="1">
    <w:name w:val="ListLabel 155"/>
    <w:qFormat/>
    <w:rPr>
      <w:rFonts w:eastAsia="OpenSymbol"/>
    </w:rPr>
  </w:style>
  <w:style w:type="character" w:styleId="ListLabel154" w:customStyle="1">
    <w:name w:val="ListLabel 154"/>
    <w:qFormat/>
    <w:rPr>
      <w:rFonts w:eastAsia="OpenSymbol"/>
    </w:rPr>
  </w:style>
  <w:style w:type="character" w:styleId="ListLabel153" w:customStyle="1">
    <w:name w:val="ListLabel 153"/>
    <w:qFormat/>
    <w:rPr>
      <w:rFonts w:eastAsia="OpenSymbol"/>
    </w:rPr>
  </w:style>
  <w:style w:type="character" w:styleId="ListLabel152" w:customStyle="1">
    <w:name w:val="ListLabel 152"/>
    <w:qFormat/>
    <w:rPr>
      <w:rFonts w:eastAsia="OpenSymbol"/>
    </w:rPr>
  </w:style>
  <w:style w:type="character" w:styleId="ListLabel151" w:customStyle="1">
    <w:name w:val="ListLabel 151"/>
    <w:qFormat/>
    <w:rPr>
      <w:rFonts w:eastAsia="OpenSymbol"/>
    </w:rPr>
  </w:style>
  <w:style w:type="character" w:styleId="ListLabel150" w:customStyle="1">
    <w:name w:val="ListLabel 150"/>
    <w:qFormat/>
    <w:rPr>
      <w:rFonts w:eastAsia="OpenSymbol"/>
    </w:rPr>
  </w:style>
  <w:style w:type="character" w:styleId="ListLabel149" w:customStyle="1">
    <w:name w:val="ListLabel 149"/>
    <w:qFormat/>
    <w:rPr>
      <w:rFonts w:eastAsia="OpenSymbol"/>
    </w:rPr>
  </w:style>
  <w:style w:type="character" w:styleId="ListLabel148" w:customStyle="1">
    <w:name w:val="ListLabel 148"/>
    <w:qFormat/>
    <w:rPr>
      <w:rFonts w:eastAsia="OpenSymbol"/>
    </w:rPr>
  </w:style>
  <w:style w:type="character" w:styleId="ListLabel147" w:customStyle="1">
    <w:name w:val="ListLabel 147"/>
    <w:qFormat/>
    <w:rPr>
      <w:i w:val="false"/>
      <w:color w:val="000000"/>
      <w:sz w:val="24"/>
      <w:lang w:val="es-ES"/>
    </w:rPr>
  </w:style>
  <w:style w:type="character" w:styleId="ListLabel146" w:customStyle="1">
    <w:name w:val="ListLabel 146"/>
    <w:qFormat/>
    <w:rPr>
      <w:i w:val="false"/>
      <w:color w:val="000000"/>
      <w:sz w:val="24"/>
    </w:rPr>
  </w:style>
  <w:style w:type="character" w:styleId="ListLabel145" w:customStyle="1">
    <w:name w:val="ListLabel 145"/>
    <w:qFormat/>
    <w:rPr>
      <w:i w:val="false"/>
      <w:color w:val="000000"/>
    </w:rPr>
  </w:style>
  <w:style w:type="character" w:styleId="ListLabel144" w:customStyle="1">
    <w:name w:val="ListLabel 144"/>
    <w:qFormat/>
    <w:rPr>
      <w:i w:val="false"/>
      <w:color w:val="000000"/>
      <w:lang w:val="en-GB"/>
    </w:rPr>
  </w:style>
  <w:style w:type="character" w:styleId="ListLabel143" w:customStyle="1">
    <w:name w:val="ListLabel 143"/>
    <w:qFormat/>
    <w:rPr>
      <w:rFonts w:eastAsia="OpenSymbol"/>
    </w:rPr>
  </w:style>
  <w:style w:type="character" w:styleId="ListLabel142" w:customStyle="1">
    <w:name w:val="ListLabel 142"/>
    <w:qFormat/>
    <w:rPr>
      <w:rFonts w:eastAsia="OpenSymbol"/>
    </w:rPr>
  </w:style>
  <w:style w:type="character" w:styleId="ListLabel141" w:customStyle="1">
    <w:name w:val="ListLabel 141"/>
    <w:qFormat/>
    <w:rPr>
      <w:rFonts w:eastAsia="OpenSymbol"/>
    </w:rPr>
  </w:style>
  <w:style w:type="character" w:styleId="ListLabel140" w:customStyle="1">
    <w:name w:val="ListLabel 140"/>
    <w:qFormat/>
    <w:rPr>
      <w:rFonts w:eastAsia="OpenSymbol"/>
    </w:rPr>
  </w:style>
  <w:style w:type="character" w:styleId="ListLabel139" w:customStyle="1">
    <w:name w:val="ListLabel 139"/>
    <w:qFormat/>
    <w:rPr>
      <w:rFonts w:eastAsia="OpenSymbol"/>
    </w:rPr>
  </w:style>
  <w:style w:type="character" w:styleId="ListLabel138" w:customStyle="1">
    <w:name w:val="ListLabel 138"/>
    <w:qFormat/>
    <w:rPr>
      <w:rFonts w:eastAsia="OpenSymbol"/>
    </w:rPr>
  </w:style>
  <w:style w:type="character" w:styleId="ListLabel137" w:customStyle="1">
    <w:name w:val="ListLabel 137"/>
    <w:qFormat/>
    <w:rPr>
      <w:rFonts w:eastAsia="OpenSymbol"/>
    </w:rPr>
  </w:style>
  <w:style w:type="character" w:styleId="ListLabel136" w:customStyle="1">
    <w:name w:val="ListLabel 136"/>
    <w:qFormat/>
    <w:rPr>
      <w:rFonts w:eastAsia="OpenSymbol"/>
    </w:rPr>
  </w:style>
  <w:style w:type="character" w:styleId="ListLabel135" w:customStyle="1">
    <w:name w:val="ListLabel 135"/>
    <w:qFormat/>
    <w:rPr>
      <w:rFonts w:eastAsia="OpenSymbol"/>
    </w:rPr>
  </w:style>
  <w:style w:type="character" w:styleId="ListLabel134" w:customStyle="1">
    <w:name w:val="ListLabel 134"/>
    <w:qFormat/>
    <w:rPr>
      <w:color w:val="000000"/>
      <w:sz w:val="24"/>
      <w:lang w:val="es-ES"/>
    </w:rPr>
  </w:style>
  <w:style w:type="character" w:styleId="ListLabel133" w:customStyle="1">
    <w:name w:val="ListLabel 133"/>
    <w:qFormat/>
    <w:rPr>
      <w:color w:val="000000"/>
      <w:sz w:val="24"/>
    </w:rPr>
  </w:style>
  <w:style w:type="character" w:styleId="ListLabel132" w:customStyle="1">
    <w:name w:val="ListLabel 132"/>
    <w:qFormat/>
    <w:rPr>
      <w:color w:val="000000"/>
    </w:rPr>
  </w:style>
  <w:style w:type="character" w:styleId="ListLabel131" w:customStyle="1">
    <w:name w:val="ListLabel 131"/>
    <w:qFormat/>
    <w:rPr>
      <w:color w:val="000000"/>
      <w:lang w:val="en-GB"/>
    </w:rPr>
  </w:style>
  <w:style w:type="character" w:styleId="ListLabel130" w:customStyle="1">
    <w:name w:val="ListLabel 130"/>
    <w:qFormat/>
    <w:rPr>
      <w:rFonts w:eastAsia="OpenSymbol"/>
    </w:rPr>
  </w:style>
  <w:style w:type="character" w:styleId="ListLabel129" w:customStyle="1">
    <w:name w:val="ListLabel 129"/>
    <w:qFormat/>
    <w:rPr>
      <w:rFonts w:eastAsia="OpenSymbol"/>
    </w:rPr>
  </w:style>
  <w:style w:type="character" w:styleId="ListLabel128" w:customStyle="1">
    <w:name w:val="ListLabel 128"/>
    <w:qFormat/>
    <w:rPr>
      <w:rFonts w:eastAsia="OpenSymbol"/>
    </w:rPr>
  </w:style>
  <w:style w:type="character" w:styleId="ListLabel127" w:customStyle="1">
    <w:name w:val="ListLabel 127"/>
    <w:qFormat/>
    <w:rPr>
      <w:rFonts w:eastAsia="OpenSymbol"/>
    </w:rPr>
  </w:style>
  <w:style w:type="character" w:styleId="ListLabel126" w:customStyle="1">
    <w:name w:val="ListLabel 126"/>
    <w:qFormat/>
    <w:rPr>
      <w:rFonts w:eastAsia="OpenSymbol"/>
    </w:rPr>
  </w:style>
  <w:style w:type="character" w:styleId="ListLabel125" w:customStyle="1">
    <w:name w:val="ListLabel 125"/>
    <w:qFormat/>
    <w:rPr>
      <w:rFonts w:eastAsia="OpenSymbol"/>
    </w:rPr>
  </w:style>
  <w:style w:type="character" w:styleId="ListLabel124" w:customStyle="1">
    <w:name w:val="ListLabel 124"/>
    <w:qFormat/>
    <w:rPr>
      <w:rFonts w:eastAsia="OpenSymbol"/>
    </w:rPr>
  </w:style>
  <w:style w:type="character" w:styleId="ListLabel123" w:customStyle="1">
    <w:name w:val="ListLabel 123"/>
    <w:qFormat/>
    <w:rPr>
      <w:rFonts w:eastAsia="OpenSymbol"/>
    </w:rPr>
  </w:style>
  <w:style w:type="character" w:styleId="ListLabel122" w:customStyle="1">
    <w:name w:val="ListLabel 122"/>
    <w:qFormat/>
    <w:rPr>
      <w:rFonts w:eastAsia="OpenSymbol"/>
    </w:rPr>
  </w:style>
  <w:style w:type="character" w:styleId="ListLabel121" w:customStyle="1">
    <w:name w:val="ListLabel 121"/>
    <w:qFormat/>
    <w:rPr>
      <w:color w:val="000000"/>
      <w:sz w:val="24"/>
      <w:lang w:val="es-ES"/>
    </w:rPr>
  </w:style>
  <w:style w:type="character" w:styleId="ListLabel120" w:customStyle="1">
    <w:name w:val="ListLabel 120"/>
    <w:qFormat/>
    <w:rPr>
      <w:color w:val="000000"/>
      <w:sz w:val="24"/>
    </w:rPr>
  </w:style>
  <w:style w:type="character" w:styleId="ListLabel119" w:customStyle="1">
    <w:name w:val="ListLabel 119"/>
    <w:qFormat/>
    <w:rPr>
      <w:color w:val="000000"/>
    </w:rPr>
  </w:style>
  <w:style w:type="character" w:styleId="ListLabel118" w:customStyle="1">
    <w:name w:val="ListLabel 118"/>
    <w:qFormat/>
    <w:rPr>
      <w:color w:val="000000"/>
      <w:lang w:val="en-GB"/>
    </w:rPr>
  </w:style>
  <w:style w:type="character" w:styleId="ListLabel117" w:customStyle="1">
    <w:name w:val="ListLabel 117"/>
    <w:qFormat/>
    <w:rPr>
      <w:rFonts w:eastAsia="OpenSymbol"/>
    </w:rPr>
  </w:style>
  <w:style w:type="character" w:styleId="ListLabel116" w:customStyle="1">
    <w:name w:val="ListLabel 116"/>
    <w:qFormat/>
    <w:rPr>
      <w:rFonts w:eastAsia="OpenSymbol"/>
    </w:rPr>
  </w:style>
  <w:style w:type="character" w:styleId="ListLabel115" w:customStyle="1">
    <w:name w:val="ListLabel 115"/>
    <w:qFormat/>
    <w:rPr>
      <w:rFonts w:eastAsia="OpenSymbol"/>
    </w:rPr>
  </w:style>
  <w:style w:type="character" w:styleId="ListLabel114" w:customStyle="1">
    <w:name w:val="ListLabel 114"/>
    <w:qFormat/>
    <w:rPr>
      <w:rFonts w:eastAsia="OpenSymbol"/>
    </w:rPr>
  </w:style>
  <w:style w:type="character" w:styleId="ListLabel113" w:customStyle="1">
    <w:name w:val="ListLabel 113"/>
    <w:qFormat/>
    <w:rPr>
      <w:rFonts w:eastAsia="OpenSymbol"/>
    </w:rPr>
  </w:style>
  <w:style w:type="character" w:styleId="ListLabel112" w:customStyle="1">
    <w:name w:val="ListLabel 112"/>
    <w:qFormat/>
    <w:rPr>
      <w:rFonts w:eastAsia="OpenSymbol"/>
    </w:rPr>
  </w:style>
  <w:style w:type="character" w:styleId="ListLabel111" w:customStyle="1">
    <w:name w:val="ListLabel 111"/>
    <w:qFormat/>
    <w:rPr>
      <w:rFonts w:eastAsia="OpenSymbol"/>
    </w:rPr>
  </w:style>
  <w:style w:type="character" w:styleId="ListLabel110" w:customStyle="1">
    <w:name w:val="ListLabel 110"/>
    <w:qFormat/>
    <w:rPr>
      <w:rFonts w:eastAsia="OpenSymbol"/>
    </w:rPr>
  </w:style>
  <w:style w:type="character" w:styleId="ListLabel109" w:customStyle="1">
    <w:name w:val="ListLabel 109"/>
    <w:qFormat/>
    <w:rPr>
      <w:rFonts w:eastAsia="OpenSymbol"/>
    </w:rPr>
  </w:style>
  <w:style w:type="character" w:styleId="ListLabel108" w:customStyle="1">
    <w:name w:val="ListLabel 108"/>
    <w:qFormat/>
    <w:rPr>
      <w:color w:val="000000"/>
      <w:sz w:val="24"/>
      <w:lang w:val="es-ES"/>
    </w:rPr>
  </w:style>
  <w:style w:type="character" w:styleId="ListLabel107" w:customStyle="1">
    <w:name w:val="ListLabel 107"/>
    <w:qFormat/>
    <w:rPr>
      <w:color w:val="000000"/>
      <w:sz w:val="24"/>
    </w:rPr>
  </w:style>
  <w:style w:type="character" w:styleId="ListLabel106" w:customStyle="1">
    <w:name w:val="ListLabel 106"/>
    <w:qFormat/>
    <w:rPr>
      <w:color w:val="000000"/>
    </w:rPr>
  </w:style>
  <w:style w:type="character" w:styleId="ListLabel105" w:customStyle="1">
    <w:name w:val="ListLabel 105"/>
    <w:qFormat/>
    <w:rPr>
      <w:color w:val="000000"/>
      <w:lang w:val="en-GB"/>
    </w:rPr>
  </w:style>
  <w:style w:type="character" w:styleId="ListLabel104" w:customStyle="1">
    <w:name w:val="ListLabel 104"/>
    <w:qFormat/>
    <w:rPr>
      <w:sz w:val="24"/>
      <w:lang w:val="es-ES"/>
    </w:rPr>
  </w:style>
  <w:style w:type="character" w:styleId="ListLabel103" w:customStyle="1">
    <w:name w:val="ListLabel 103"/>
    <w:qFormat/>
    <w:rPr>
      <w:sz w:val="24"/>
    </w:rPr>
  </w:style>
  <w:style w:type="character" w:styleId="ListLabel102" w:customStyle="1">
    <w:name w:val="ListLabel 102"/>
    <w:qFormat/>
    <w:rPr>
      <w:color w:val="000000"/>
    </w:rPr>
  </w:style>
  <w:style w:type="character" w:styleId="ListLabel101" w:customStyle="1">
    <w:name w:val="ListLabel 101"/>
    <w:qFormat/>
    <w:rPr>
      <w:color w:val="000000"/>
      <w:lang w:val="en-GB"/>
    </w:rPr>
  </w:style>
  <w:style w:type="character" w:styleId="ListLabel100" w:customStyle="1">
    <w:name w:val="ListLabel 100"/>
    <w:qFormat/>
    <w:rPr>
      <w:sz w:val="24"/>
      <w:lang w:val="es-ES"/>
    </w:rPr>
  </w:style>
  <w:style w:type="character" w:styleId="ListLabel99" w:customStyle="1">
    <w:name w:val="ListLabel 99"/>
    <w:qFormat/>
    <w:rPr>
      <w:sz w:val="24"/>
    </w:rPr>
  </w:style>
  <w:style w:type="character" w:styleId="ListLabel98" w:customStyle="1">
    <w:name w:val="ListLabel 98"/>
    <w:qFormat/>
    <w:rPr>
      <w:color w:val="000000"/>
    </w:rPr>
  </w:style>
  <w:style w:type="character" w:styleId="ListLabel97" w:customStyle="1">
    <w:name w:val="ListLabel 97"/>
    <w:qFormat/>
    <w:rPr>
      <w:color w:val="000000"/>
      <w:lang w:val="en-GB"/>
    </w:rPr>
  </w:style>
  <w:style w:type="character" w:styleId="ListLabel96" w:customStyle="1">
    <w:name w:val="ListLabel 96"/>
    <w:qFormat/>
    <w:rPr>
      <w:rFonts w:ascii="Times New Roman" w:hAnsi="Times New Roman" w:cs="Times New Roman"/>
      <w:sz w:val="24"/>
      <w:szCs w:val="24"/>
      <w:lang w:bidi="es-ES"/>
    </w:rPr>
  </w:style>
  <w:style w:type="character" w:styleId="ListLabel95" w:customStyle="1">
    <w:name w:val="ListLabel 95"/>
    <w:qFormat/>
    <w:rPr>
      <w:rFonts w:ascii="Times New Roman" w:hAnsi="Times New Roman" w:cs="Times New Roman"/>
      <w:sz w:val="24"/>
      <w:szCs w:val="24"/>
    </w:rPr>
  </w:style>
  <w:style w:type="character" w:styleId="ListLabel94" w:customStyle="1">
    <w:name w:val="ListLabel 94"/>
    <w:qFormat/>
    <w:rPr>
      <w:rFonts w:ascii="Times New Roman" w:hAnsi="Times New Roman" w:cs="Times New Roman"/>
      <w:color w:val="000000"/>
    </w:rPr>
  </w:style>
  <w:style w:type="character" w:styleId="ListLabel93" w:customStyle="1">
    <w:name w:val="ListLabel 93"/>
    <w:qFormat/>
    <w:rPr>
      <w:rFonts w:ascii="Times New Roman" w:hAnsi="Times New Roman" w:cs="Times New Roman"/>
      <w:color w:val="000000"/>
      <w:lang w:bidi="en-GB"/>
    </w:rPr>
  </w:style>
  <w:style w:type="character" w:styleId="ListLabel92" w:customStyle="1">
    <w:name w:val="ListLabel 92"/>
    <w:qFormat/>
    <w:rPr>
      <w:rFonts w:ascii="Times New Roman" w:hAnsi="Times New Roman" w:cs="Times New Roman"/>
      <w:color w:val="000000"/>
      <w:lang w:bidi="es-ES"/>
    </w:rPr>
  </w:style>
  <w:style w:type="character" w:styleId="ListLabel91" w:customStyle="1">
    <w:name w:val="ListLabel 91"/>
    <w:qFormat/>
    <w:rPr>
      <w:rFonts w:ascii="Times New Roman" w:hAnsi="Times New Roman" w:cs="Times New Roman"/>
      <w:color w:val="000000"/>
    </w:rPr>
  </w:style>
  <w:style w:type="character" w:styleId="ListLabel90" w:customStyle="1">
    <w:name w:val="ListLabel 90"/>
    <w:qFormat/>
    <w:rPr>
      <w:rFonts w:ascii="Times New Roman" w:hAnsi="Times New Roman" w:cs="Times New Roman"/>
      <w:color w:val="000000"/>
      <w:lang w:bidi="en-GB"/>
    </w:rPr>
  </w:style>
  <w:style w:type="character" w:styleId="ListLabel89" w:customStyle="1">
    <w:name w:val="ListLabel 89"/>
    <w:qFormat/>
    <w:rPr>
      <w:rFonts w:ascii="Times New Roman" w:hAnsi="Times New Roman" w:cs="Times New Roman"/>
      <w:color w:val="000000"/>
      <w:lang w:bidi="es-ES"/>
    </w:rPr>
  </w:style>
  <w:style w:type="character" w:styleId="ListLabel88" w:customStyle="1">
    <w:name w:val="ListLabel 88"/>
    <w:qFormat/>
    <w:rPr>
      <w:rFonts w:ascii="Times New Roman" w:hAnsi="Times New Roman" w:cs="Times New Roman"/>
      <w:color w:val="000000"/>
      <w:lang w:bidi="en-GB"/>
    </w:rPr>
  </w:style>
  <w:style w:type="character" w:styleId="ListLabel87" w:customStyle="1">
    <w:name w:val="ListLabel 87"/>
    <w:qFormat/>
    <w:rPr>
      <w:rFonts w:ascii="Times New Roman" w:hAnsi="Times New Roman" w:cs="Times New Roman"/>
      <w:color w:val="000000"/>
      <w:lang w:bidi="es-ES"/>
    </w:rPr>
  </w:style>
  <w:style w:type="character" w:styleId="ListLabel86" w:customStyle="1">
    <w:name w:val="ListLabel 86"/>
    <w:qFormat/>
    <w:rPr>
      <w:rFonts w:ascii="Times New Roman" w:hAnsi="Times New Roman" w:cs="Times New Roman"/>
      <w:color w:val="000000"/>
      <w:lang w:bidi="en-GB"/>
    </w:rPr>
  </w:style>
  <w:style w:type="character" w:styleId="ListLabel85" w:customStyle="1">
    <w:name w:val="ListLabel 85"/>
    <w:qFormat/>
    <w:rPr>
      <w:rFonts w:ascii="Times New Roman" w:hAnsi="Times New Roman" w:cs="Times New Roman"/>
      <w:color w:val="000000"/>
      <w:lang w:bidi="es-ES"/>
    </w:rPr>
  </w:style>
  <w:style w:type="character" w:styleId="ListLabel84" w:customStyle="1">
    <w:name w:val="ListLabel 84"/>
    <w:qFormat/>
    <w:rPr>
      <w:rFonts w:ascii="Times New Roman" w:hAnsi="Times New Roman" w:cs="Times New Roman"/>
      <w:color w:val="000000"/>
      <w:lang w:bidi="en-GB"/>
    </w:rPr>
  </w:style>
  <w:style w:type="character" w:styleId="ListLabel83" w:customStyle="1">
    <w:name w:val="ListLabel 83"/>
    <w:qFormat/>
    <w:rPr>
      <w:rFonts w:ascii="Times New Roman" w:hAnsi="Times New Roman" w:cs="Times New Roman"/>
      <w:color w:val="000000"/>
      <w:lang w:bidi="es-ES"/>
    </w:rPr>
  </w:style>
  <w:style w:type="character" w:styleId="ListLabel82" w:customStyle="1">
    <w:name w:val="ListLabel 82"/>
    <w:qFormat/>
    <w:rPr>
      <w:rFonts w:ascii="Times New Roman" w:hAnsi="Times New Roman" w:cs="Times New Roman"/>
      <w:color w:val="000000"/>
      <w:lang w:bidi="en-GB"/>
    </w:rPr>
  </w:style>
  <w:style w:type="character" w:styleId="ListLabel81" w:customStyle="1">
    <w:name w:val="ListLabel 81"/>
    <w:qFormat/>
    <w:rPr>
      <w:rFonts w:ascii="Times New Roman" w:hAnsi="Times New Roman" w:cs="Times New Roman"/>
      <w:color w:val="000000"/>
      <w:lang w:bidi="es-ES"/>
    </w:rPr>
  </w:style>
  <w:style w:type="character" w:styleId="ListLabel80" w:customStyle="1">
    <w:name w:val="ListLabel 80"/>
    <w:qFormat/>
    <w:rPr>
      <w:rFonts w:ascii="Times New Roman" w:hAnsi="Times New Roman" w:cs="Times New Roman"/>
      <w:color w:val="000000"/>
      <w:lang w:bidi="en-GB"/>
    </w:rPr>
  </w:style>
  <w:style w:type="character" w:styleId="ListLabel79" w:customStyle="1">
    <w:name w:val="ListLabel 79"/>
    <w:qFormat/>
    <w:rPr>
      <w:rFonts w:ascii="Times New Roman" w:hAnsi="Times New Roman" w:cs="Times New Roman"/>
      <w:color w:val="000000"/>
      <w:lang w:bidi="es-ES"/>
    </w:rPr>
  </w:style>
  <w:style w:type="character" w:styleId="ListLabel78" w:customStyle="1">
    <w:name w:val="ListLabel 78"/>
    <w:qFormat/>
    <w:rPr>
      <w:rFonts w:ascii="Times New Roman" w:hAnsi="Times New Roman" w:cs="Times New Roman"/>
      <w:color w:val="000000"/>
      <w:lang w:bidi="en-GB"/>
    </w:rPr>
  </w:style>
  <w:style w:type="character" w:styleId="ListLabel77" w:customStyle="1">
    <w:name w:val="ListLabel 77"/>
    <w:qFormat/>
    <w:rPr>
      <w:rFonts w:ascii="Times New Roman" w:hAnsi="Times New Roman" w:cs="Times New Roman"/>
      <w:color w:val="000000"/>
      <w:lang w:bidi="es-ES"/>
    </w:rPr>
  </w:style>
  <w:style w:type="character" w:styleId="ListLabel76" w:customStyle="1">
    <w:name w:val="ListLabel 76"/>
    <w:qFormat/>
    <w:rPr>
      <w:rFonts w:ascii="Times New Roman" w:hAnsi="Times New Roman" w:cs="Times New Roman"/>
      <w:color w:val="000000"/>
      <w:lang w:bidi="en-GB"/>
    </w:rPr>
  </w:style>
  <w:style w:type="character" w:styleId="ListLabel75" w:customStyle="1">
    <w:name w:val="ListLabel 75"/>
    <w:qFormat/>
    <w:rPr>
      <w:rFonts w:ascii="Times New Roman" w:hAnsi="Times New Roman" w:cs="Times New Roman"/>
      <w:color w:val="000000"/>
      <w:lang w:bidi="es-ES"/>
    </w:rPr>
  </w:style>
  <w:style w:type="character" w:styleId="ListLabel74" w:customStyle="1">
    <w:name w:val="ListLabel 74"/>
    <w:qFormat/>
    <w:rPr>
      <w:rFonts w:ascii="Times New Roman" w:hAnsi="Times New Roman" w:cs="Times New Roman"/>
      <w:color w:val="000000"/>
      <w:lang w:bidi="en-GB"/>
    </w:rPr>
  </w:style>
  <w:style w:type="character" w:styleId="ListLabel73" w:customStyle="1">
    <w:name w:val="ListLabel 73"/>
    <w:qFormat/>
    <w:rPr>
      <w:rFonts w:ascii="Times New Roman" w:hAnsi="Times New Roman" w:cs="Times New Roman"/>
      <w:color w:val="000000"/>
      <w:lang w:bidi="es-ES"/>
    </w:rPr>
  </w:style>
  <w:style w:type="character" w:styleId="ListLabel72" w:customStyle="1">
    <w:name w:val="ListLabel 72"/>
    <w:qFormat/>
    <w:rPr>
      <w:rFonts w:ascii="Times New Roman" w:hAnsi="Times New Roman" w:cs="Times New Roman"/>
      <w:color w:val="000000"/>
      <w:lang w:bidi="en-GB"/>
    </w:rPr>
  </w:style>
  <w:style w:type="character" w:styleId="ListLabel71" w:customStyle="1">
    <w:name w:val="ListLabel 71"/>
    <w:qFormat/>
    <w:rPr>
      <w:rFonts w:ascii="Times New Roman" w:hAnsi="Times New Roman" w:cs="Times New Roman"/>
      <w:color w:val="000000"/>
      <w:lang w:bidi="es-ES"/>
    </w:rPr>
  </w:style>
  <w:style w:type="character" w:styleId="ListLabel70" w:customStyle="1">
    <w:name w:val="ListLabel 70"/>
    <w:qFormat/>
    <w:rPr>
      <w:rFonts w:ascii="Times New Roman" w:hAnsi="Times New Roman" w:cs="Times New Roman"/>
      <w:color w:val="000000"/>
      <w:lang w:bidi="en-GB"/>
    </w:rPr>
  </w:style>
  <w:style w:type="character" w:styleId="ListLabel69" w:customStyle="1">
    <w:name w:val="ListLabel 69"/>
    <w:qFormat/>
    <w:rPr>
      <w:rFonts w:ascii="Times New Roman" w:hAnsi="Times New Roman" w:cs="Times New Roman"/>
      <w:color w:val="000000"/>
      <w:lang w:bidi="es-ES"/>
    </w:rPr>
  </w:style>
  <w:style w:type="character" w:styleId="ListLabel68" w:customStyle="1">
    <w:name w:val="ListLabel 68"/>
    <w:qFormat/>
    <w:rPr>
      <w:rFonts w:ascii="Times New Roman" w:hAnsi="Times New Roman" w:cs="Times New Roman"/>
      <w:color w:val="000000"/>
      <w:lang w:bidi="en-GB"/>
    </w:rPr>
  </w:style>
  <w:style w:type="character" w:styleId="ListLabel67" w:customStyle="1">
    <w:name w:val="ListLabel 67"/>
    <w:qFormat/>
    <w:rPr>
      <w:rFonts w:ascii="Times New Roman" w:hAnsi="Times New Roman" w:cs="Times New Roman"/>
      <w:color w:val="000000"/>
      <w:lang w:bidi="es-ES"/>
    </w:rPr>
  </w:style>
  <w:style w:type="character" w:styleId="ListLabel66" w:customStyle="1">
    <w:name w:val="ListLabel 66"/>
    <w:qFormat/>
    <w:rPr>
      <w:rFonts w:ascii="Times New Roman" w:hAnsi="Times New Roman" w:cs="Times New Roman"/>
      <w:color w:val="000000"/>
      <w:lang w:bidi="en-GB"/>
    </w:rPr>
  </w:style>
  <w:style w:type="character" w:styleId="ListLabel65" w:customStyle="1">
    <w:name w:val="ListLabel 65"/>
    <w:qFormat/>
    <w:rPr>
      <w:rFonts w:ascii="Times New Roman" w:hAnsi="Times New Roman" w:cs="Times New Roman"/>
      <w:color w:val="000000"/>
      <w:lang w:bidi="es-ES"/>
    </w:rPr>
  </w:style>
  <w:style w:type="character" w:styleId="ListLabel64" w:customStyle="1">
    <w:name w:val="ListLabel 64"/>
    <w:qFormat/>
    <w:rPr>
      <w:rFonts w:ascii="Times New Roman" w:hAnsi="Times New Roman" w:cs="Times New Roman"/>
      <w:color w:val="000000"/>
      <w:lang w:bidi="en-GB"/>
    </w:rPr>
  </w:style>
  <w:style w:type="character" w:styleId="ListLabel63" w:customStyle="1">
    <w:name w:val="ListLabel 63"/>
    <w:qFormat/>
    <w:rPr>
      <w:rFonts w:ascii="Times New Roman" w:hAnsi="Times New Roman" w:cs="Times New Roman"/>
      <w:color w:val="000000"/>
      <w:lang w:bidi="es-ES"/>
    </w:rPr>
  </w:style>
  <w:style w:type="character" w:styleId="ListLabel62" w:customStyle="1">
    <w:name w:val="ListLabel 62"/>
    <w:qFormat/>
    <w:rPr>
      <w:rFonts w:ascii="Times New Roman" w:hAnsi="Times New Roman" w:cs="Times New Roman"/>
      <w:color w:val="000000"/>
      <w:lang w:bidi="en-GB"/>
    </w:rPr>
  </w:style>
  <w:style w:type="character" w:styleId="ListLabel61" w:customStyle="1">
    <w:name w:val="ListLabel 61"/>
    <w:qFormat/>
    <w:rPr>
      <w:rFonts w:ascii="Times New Roman" w:hAnsi="Times New Roman" w:cs="Times New Roman"/>
      <w:color w:val="000000"/>
      <w:lang w:bidi="es-ES"/>
    </w:rPr>
  </w:style>
  <w:style w:type="character" w:styleId="ListLabel60" w:customStyle="1">
    <w:name w:val="ListLabel 60"/>
    <w:qFormat/>
    <w:rPr>
      <w:rFonts w:ascii="Times New Roman" w:hAnsi="Times New Roman" w:cs="Times New Roman"/>
      <w:color w:val="000000"/>
      <w:lang w:bidi="en-GB"/>
    </w:rPr>
  </w:style>
  <w:style w:type="character" w:styleId="ListLabel59" w:customStyle="1">
    <w:name w:val="ListLabel 59"/>
    <w:qFormat/>
    <w:rPr>
      <w:rFonts w:ascii="Times New Roman" w:hAnsi="Times New Roman" w:cs="Times New Roman"/>
      <w:color w:val="000000"/>
      <w:lang w:bidi="es-ES"/>
    </w:rPr>
  </w:style>
  <w:style w:type="character" w:styleId="ListLabel58" w:customStyle="1">
    <w:name w:val="ListLabel 58"/>
    <w:qFormat/>
    <w:rPr>
      <w:rFonts w:ascii="Times New Roman" w:hAnsi="Times New Roman" w:cs="Times New Roman"/>
      <w:color w:val="000000"/>
      <w:lang w:bidi="en-GB"/>
    </w:rPr>
  </w:style>
  <w:style w:type="character" w:styleId="ListLabel57" w:customStyle="1">
    <w:name w:val="ListLabel 57"/>
    <w:qFormat/>
    <w:rPr>
      <w:rFonts w:ascii="Times New Roman" w:hAnsi="Times New Roman" w:cs="Times New Roman"/>
      <w:color w:val="000000"/>
      <w:lang w:bidi="es-ES"/>
    </w:rPr>
  </w:style>
  <w:style w:type="character" w:styleId="ListLabel56" w:customStyle="1">
    <w:name w:val="ListLabel 56"/>
    <w:qFormat/>
    <w:rPr>
      <w:rFonts w:ascii="Times New Roman" w:hAnsi="Times New Roman" w:cs="Times New Roman"/>
      <w:color w:val="000000"/>
      <w:lang w:bidi="en-GB"/>
    </w:rPr>
  </w:style>
  <w:style w:type="character" w:styleId="ListLabel55" w:customStyle="1">
    <w:name w:val="ListLabel 55"/>
    <w:qFormat/>
    <w:rPr>
      <w:rFonts w:ascii="Times New Roman" w:hAnsi="Times New Roman" w:cs="Times New Roman"/>
      <w:color w:val="000000"/>
      <w:lang w:bidi="es-ES"/>
    </w:rPr>
  </w:style>
  <w:style w:type="character" w:styleId="ListLabel54" w:customStyle="1">
    <w:name w:val="ListLabel 54"/>
    <w:qFormat/>
    <w:rPr>
      <w:rFonts w:ascii="Times New Roman" w:hAnsi="Times New Roman" w:cs="Times New Roman"/>
      <w:color w:val="000000"/>
      <w:lang w:bidi="en-GB"/>
    </w:rPr>
  </w:style>
  <w:style w:type="character" w:styleId="ListLabel53" w:customStyle="1">
    <w:name w:val="ListLabel 53"/>
    <w:qFormat/>
    <w:rPr>
      <w:rFonts w:ascii="Times New Roman" w:hAnsi="Times New Roman" w:cs="Times New Roman"/>
      <w:color w:val="000000"/>
      <w:lang w:bidi="es-ES"/>
    </w:rPr>
  </w:style>
  <w:style w:type="character" w:styleId="ListLabel52" w:customStyle="1">
    <w:name w:val="ListLabel 52"/>
    <w:qFormat/>
    <w:rPr>
      <w:rFonts w:ascii="Times New Roman" w:hAnsi="Times New Roman" w:cs="Times New Roman"/>
      <w:color w:val="000000"/>
      <w:lang w:bidi="en-GB"/>
    </w:rPr>
  </w:style>
  <w:style w:type="character" w:styleId="ListLabel51" w:customStyle="1">
    <w:name w:val="ListLabel 51"/>
    <w:qFormat/>
    <w:rPr>
      <w:rFonts w:ascii="Times New Roman" w:hAnsi="Times New Roman" w:cs="Times New Roman"/>
      <w:color w:val="000000"/>
      <w:lang w:bidi="es-ES"/>
    </w:rPr>
  </w:style>
  <w:style w:type="character" w:styleId="ListLabel50" w:customStyle="1">
    <w:name w:val="ListLabel 50"/>
    <w:qFormat/>
    <w:rPr>
      <w:rFonts w:ascii="Times New Roman" w:hAnsi="Times New Roman" w:cs="Times New Roman"/>
      <w:color w:val="000000"/>
      <w:lang w:bidi="en-GB"/>
    </w:rPr>
  </w:style>
  <w:style w:type="character" w:styleId="ListLabel49" w:customStyle="1">
    <w:name w:val="ListLabel 49"/>
    <w:qFormat/>
    <w:rPr>
      <w:rFonts w:ascii="Times New Roman" w:hAnsi="Times New Roman" w:cs="Times New Roman"/>
      <w:color w:val="000000"/>
      <w:lang w:bidi="es-ES"/>
    </w:rPr>
  </w:style>
  <w:style w:type="character" w:styleId="ListLabel48" w:customStyle="1">
    <w:name w:val="ListLabel 48"/>
    <w:qFormat/>
    <w:rPr>
      <w:rFonts w:ascii="Times New Roman" w:hAnsi="Times New Roman" w:cs="Times New Roman"/>
      <w:color w:val="000000"/>
      <w:lang w:bidi="en-GB"/>
    </w:rPr>
  </w:style>
  <w:style w:type="character" w:styleId="ListLabel47" w:customStyle="1">
    <w:name w:val="ListLabel 47"/>
    <w:qFormat/>
    <w:rPr>
      <w:rFonts w:ascii="Times New Roman" w:hAnsi="Times New Roman" w:cs="Times New Roman"/>
      <w:color w:val="000000"/>
      <w:lang w:bidi="es-ES"/>
    </w:rPr>
  </w:style>
  <w:style w:type="character" w:styleId="ListLabel46" w:customStyle="1">
    <w:name w:val="ListLabel 46"/>
    <w:qFormat/>
    <w:rPr>
      <w:rFonts w:ascii="Times New Roman" w:hAnsi="Times New Roman" w:cs="Times New Roman"/>
      <w:color w:val="000000"/>
      <w:lang w:bidi="en-GB"/>
    </w:rPr>
  </w:style>
  <w:style w:type="character" w:styleId="ListLabel45" w:customStyle="1">
    <w:name w:val="ListLabel 45"/>
    <w:qFormat/>
    <w:rPr>
      <w:rFonts w:ascii="Times New Roman" w:hAnsi="Times New Roman" w:cs="Times New Roman"/>
      <w:color w:val="000000"/>
      <w:lang w:bidi="es-ES"/>
    </w:rPr>
  </w:style>
  <w:style w:type="character" w:styleId="ListLabel44" w:customStyle="1">
    <w:name w:val="ListLabel 44"/>
    <w:qFormat/>
    <w:rPr>
      <w:rFonts w:ascii="Times New Roman" w:hAnsi="Times New Roman" w:cs="Times New Roman"/>
      <w:color w:val="000000"/>
      <w:lang w:bidi="en-GB"/>
    </w:rPr>
  </w:style>
  <w:style w:type="character" w:styleId="ListLabel43" w:customStyle="1">
    <w:name w:val="ListLabel 43"/>
    <w:qFormat/>
    <w:rPr>
      <w:rFonts w:ascii="Times New Roman" w:hAnsi="Times New Roman" w:cs="Times New Roman"/>
      <w:color w:val="000000"/>
      <w:lang w:bidi="es-ES"/>
    </w:rPr>
  </w:style>
  <w:style w:type="character" w:styleId="ListLabel42" w:customStyle="1">
    <w:name w:val="ListLabel 42"/>
    <w:qFormat/>
    <w:rPr>
      <w:rFonts w:ascii="Times New Roman" w:hAnsi="Times New Roman" w:cs="Times New Roman"/>
      <w:color w:val="000000"/>
      <w:lang w:bidi="en-GB"/>
    </w:rPr>
  </w:style>
  <w:style w:type="character" w:styleId="ListLabel41" w:customStyle="1">
    <w:name w:val="ListLabel 41"/>
    <w:qFormat/>
    <w:rPr>
      <w:rFonts w:ascii="Times New Roman" w:hAnsi="Times New Roman" w:cs="Times New Roman"/>
      <w:color w:val="000000"/>
      <w:lang w:bidi="es-ES"/>
    </w:rPr>
  </w:style>
  <w:style w:type="character" w:styleId="ListLabel40" w:customStyle="1">
    <w:name w:val="ListLabel 40"/>
    <w:qFormat/>
    <w:rPr>
      <w:rFonts w:ascii="Times New Roman" w:hAnsi="Times New Roman" w:cs="Times New Roman"/>
      <w:color w:val="000000"/>
      <w:lang w:bidi="en-GB"/>
    </w:rPr>
  </w:style>
  <w:style w:type="character" w:styleId="ListLabel39" w:customStyle="1">
    <w:name w:val="ListLabel 39"/>
    <w:qFormat/>
    <w:rPr>
      <w:rFonts w:ascii="Times New Roman" w:hAnsi="Times New Roman" w:cs="Times New Roman"/>
      <w:color w:val="000000"/>
      <w:lang w:bidi="es-ES"/>
    </w:rPr>
  </w:style>
  <w:style w:type="character" w:styleId="ListLabel38" w:customStyle="1">
    <w:name w:val="ListLabel 38"/>
    <w:qFormat/>
    <w:rPr>
      <w:rFonts w:ascii="Times New Roman" w:hAnsi="Times New Roman" w:cs="Times New Roman"/>
      <w:color w:val="000000"/>
      <w:lang w:bidi="en-GB"/>
    </w:rPr>
  </w:style>
  <w:style w:type="character" w:styleId="ListLabel37" w:customStyle="1">
    <w:name w:val="ListLabel 37"/>
    <w:qFormat/>
    <w:rPr>
      <w:rFonts w:ascii="Times New Roman" w:hAnsi="Times New Roman" w:cs="Times New Roman"/>
      <w:color w:val="000000"/>
      <w:lang w:bidi="en-GB"/>
    </w:rPr>
  </w:style>
  <w:style w:type="character" w:styleId="ListLabel36" w:customStyle="1">
    <w:name w:val="ListLabel 36"/>
    <w:qFormat/>
    <w:rPr>
      <w:rFonts w:ascii="Times New Roman" w:hAnsi="Times New Roman" w:cs="Times New Roman"/>
      <w:color w:val="000000"/>
      <w:lang w:bidi="en-GB"/>
    </w:rPr>
  </w:style>
  <w:style w:type="character" w:styleId="ListLabel35" w:customStyle="1">
    <w:name w:val="ListLabel 35"/>
    <w:qFormat/>
    <w:rPr>
      <w:rFonts w:ascii="Times New Roman" w:hAnsi="Times New Roman" w:cs="Times New Roman"/>
      <w:color w:val="000000"/>
      <w:lang w:bidi="en-GB"/>
    </w:rPr>
  </w:style>
  <w:style w:type="character" w:styleId="ListLabel34" w:customStyle="1">
    <w:name w:val="ListLabel 34"/>
    <w:qFormat/>
    <w:rPr>
      <w:rFonts w:ascii="Times New Roman" w:hAnsi="Times New Roman" w:cs="Times New Roman"/>
      <w:color w:val="000000"/>
      <w:lang w:bidi="en-GB"/>
    </w:rPr>
  </w:style>
  <w:style w:type="character" w:styleId="ListLabel33" w:customStyle="1">
    <w:name w:val="ListLabel 33"/>
    <w:qFormat/>
    <w:rPr>
      <w:rFonts w:ascii="Times New Roman" w:hAnsi="Times New Roman" w:cs="Times New Roman"/>
      <w:color w:val="000000"/>
      <w:lang w:bidi="en-GB"/>
    </w:rPr>
  </w:style>
  <w:style w:type="character" w:styleId="ListLabel32" w:customStyle="1">
    <w:name w:val="ListLabel 32"/>
    <w:qFormat/>
    <w:rPr>
      <w:rFonts w:ascii="Times New Roman" w:hAnsi="Times New Roman" w:cs="Times New Roman"/>
      <w:color w:val="000000"/>
      <w:lang w:bidi="en-GB"/>
    </w:rPr>
  </w:style>
  <w:style w:type="character" w:styleId="ListLabel31" w:customStyle="1">
    <w:name w:val="ListLabel 31"/>
    <w:qFormat/>
    <w:rPr>
      <w:rFonts w:ascii="Times New Roman" w:hAnsi="Times New Roman" w:cs="Times New Roman"/>
      <w:color w:val="000000"/>
      <w:lang w:bidi="en-GB"/>
    </w:rPr>
  </w:style>
  <w:style w:type="character" w:styleId="TextodegloboCar" w:customStyle="1">
    <w:name w:val="Texto de globo Car"/>
    <w:qFormat/>
    <w:rPr>
      <w:rFonts w:ascii="Segoe UI" w:hAnsi="Segoe UI" w:eastAsia="Segoe UI"/>
      <w:sz w:val="18"/>
    </w:rPr>
  </w:style>
  <w:style w:type="character" w:styleId="AsuntodelcomentarioCar" w:customStyle="1">
    <w:name w:val="Asunto del comentario Car"/>
    <w:qFormat/>
    <w:rPr>
      <w:b/>
      <w:sz w:val="20"/>
    </w:rPr>
  </w:style>
  <w:style w:type="character" w:styleId="TextocomentarioCar" w:customStyle="1">
    <w:name w:val="Texto comentario Car"/>
    <w:qFormat/>
    <w:rPr>
      <w:sz w:val="20"/>
    </w:rPr>
  </w:style>
  <w:style w:type="character" w:styleId="NormalTok" w:customStyle="1">
    <w:name w:val="NormalTok"/>
    <w:qFormat/>
    <w:rPr>
      <w:rFonts w:ascii="Consolas" w:hAnsi="Consolas" w:cs="Consolas"/>
      <w:szCs w:val="22"/>
      <w:highlight w:val="white"/>
    </w:rPr>
  </w:style>
  <w:style w:type="character" w:styleId="ErrorTok" w:customStyle="1">
    <w:name w:val="ErrorTok"/>
    <w:qFormat/>
    <w:rPr>
      <w:rFonts w:ascii="Consolas" w:hAnsi="Consolas" w:cs="Consolas"/>
      <w:color w:val="A40000"/>
      <w:szCs w:val="22"/>
      <w:highlight w:val="white"/>
    </w:rPr>
  </w:style>
  <w:style w:type="character" w:styleId="AlertTok" w:customStyle="1">
    <w:name w:val="AlertTok"/>
    <w:qFormat/>
    <w:rPr>
      <w:rFonts w:ascii="Consolas" w:hAnsi="Consolas" w:cs="Consolas"/>
      <w:color w:val="EF2929"/>
      <w:szCs w:val="22"/>
      <w:highlight w:val="white"/>
    </w:rPr>
  </w:style>
  <w:style w:type="character" w:styleId="WarningTok" w:customStyle="1">
    <w:name w:val="WarningTok"/>
    <w:qFormat/>
    <w:rPr>
      <w:rFonts w:ascii="Consolas" w:hAnsi="Consolas" w:cs="Consolas"/>
      <w:i/>
      <w:color w:val="8F5902"/>
      <w:szCs w:val="22"/>
      <w:highlight w:val="white"/>
    </w:rPr>
  </w:style>
  <w:style w:type="character" w:styleId="InformationTok" w:customStyle="1">
    <w:name w:val="InformationTok"/>
    <w:qFormat/>
    <w:rPr>
      <w:rFonts w:ascii="Consolas" w:hAnsi="Consolas" w:cs="Consolas"/>
      <w:i/>
      <w:color w:val="8F5902"/>
      <w:szCs w:val="22"/>
      <w:highlight w:val="white"/>
    </w:rPr>
  </w:style>
  <w:style w:type="character" w:styleId="RegionMarkerTok" w:customStyle="1">
    <w:name w:val="RegionMarkerTok"/>
    <w:qFormat/>
    <w:rPr>
      <w:rFonts w:ascii="Consolas" w:hAnsi="Consolas" w:cs="Consolas"/>
      <w:szCs w:val="22"/>
      <w:highlight w:val="white"/>
    </w:rPr>
  </w:style>
  <w:style w:type="character" w:styleId="AttributeTok" w:customStyle="1">
    <w:name w:val="AttributeTok"/>
    <w:qFormat/>
    <w:rPr>
      <w:rFonts w:ascii="Consolas" w:hAnsi="Consolas" w:cs="Consolas"/>
      <w:color w:val="C4A000"/>
      <w:szCs w:val="22"/>
      <w:highlight w:val="white"/>
    </w:rPr>
  </w:style>
  <w:style w:type="character" w:styleId="PreprocessorTok" w:customStyle="1">
    <w:name w:val="PreprocessorTok"/>
    <w:qFormat/>
    <w:rPr>
      <w:rFonts w:ascii="Consolas" w:hAnsi="Consolas" w:cs="Consolas"/>
      <w:i/>
      <w:color w:val="8F5902"/>
      <w:szCs w:val="22"/>
      <w:highlight w:val="white"/>
    </w:rPr>
  </w:style>
  <w:style w:type="character" w:styleId="ExtensionTok" w:customStyle="1">
    <w:name w:val="ExtensionTok"/>
    <w:qFormat/>
    <w:rPr>
      <w:rFonts w:ascii="Consolas" w:hAnsi="Consolas" w:cs="Consolas"/>
      <w:szCs w:val="22"/>
      <w:highlight w:val="white"/>
    </w:rPr>
  </w:style>
  <w:style w:type="character" w:styleId="BuiltInTok" w:customStyle="1">
    <w:name w:val="BuiltInTok"/>
    <w:qFormat/>
    <w:rPr>
      <w:rFonts w:ascii="Consolas" w:hAnsi="Consolas" w:cs="Consolas"/>
      <w:szCs w:val="22"/>
      <w:highlight w:val="white"/>
    </w:rPr>
  </w:style>
  <w:style w:type="character" w:styleId="OperatorTok" w:customStyle="1">
    <w:name w:val="OperatorTok"/>
    <w:qFormat/>
    <w:rPr>
      <w:rFonts w:ascii="Consolas" w:hAnsi="Consolas" w:cs="Consolas"/>
      <w:color w:val="CE5C00"/>
      <w:szCs w:val="22"/>
      <w:highlight w:val="white"/>
    </w:rPr>
  </w:style>
  <w:style w:type="character" w:styleId="ControlFlowTok" w:customStyle="1">
    <w:name w:val="ControlFlowTok"/>
    <w:qFormat/>
    <w:rPr>
      <w:rFonts w:ascii="Consolas" w:hAnsi="Consolas" w:cs="Consolas"/>
      <w:color w:val="204A87"/>
      <w:szCs w:val="22"/>
      <w:highlight w:val="white"/>
    </w:rPr>
  </w:style>
  <w:style w:type="character" w:styleId="VariableTok" w:customStyle="1">
    <w:name w:val="VariableTok"/>
    <w:qFormat/>
    <w:rPr>
      <w:rFonts w:ascii="Consolas" w:hAnsi="Consolas" w:cs="Consolas"/>
      <w:color w:val="000000"/>
      <w:szCs w:val="22"/>
      <w:highlight w:val="white"/>
    </w:rPr>
  </w:style>
  <w:style w:type="character" w:styleId="FunctionTok" w:customStyle="1">
    <w:name w:val="FunctionTok"/>
    <w:qFormat/>
    <w:rPr>
      <w:rFonts w:ascii="Consolas" w:hAnsi="Consolas" w:cs="Consolas"/>
      <w:color w:val="000000"/>
      <w:szCs w:val="22"/>
      <w:highlight w:val="white"/>
    </w:rPr>
  </w:style>
  <w:style w:type="character" w:styleId="OtherTok" w:customStyle="1">
    <w:name w:val="OtherTok"/>
    <w:qFormat/>
    <w:rPr>
      <w:rFonts w:ascii="Consolas" w:hAnsi="Consolas" w:cs="Consolas"/>
      <w:color w:val="8F5902"/>
      <w:szCs w:val="22"/>
      <w:highlight w:val="white"/>
    </w:rPr>
  </w:style>
  <w:style w:type="character" w:styleId="CommentVarTok" w:customStyle="1">
    <w:name w:val="CommentVarTok"/>
    <w:qFormat/>
    <w:rPr>
      <w:rFonts w:ascii="Consolas" w:hAnsi="Consolas" w:cs="Consolas"/>
      <w:i/>
      <w:color w:val="8F5902"/>
      <w:szCs w:val="22"/>
      <w:highlight w:val="white"/>
    </w:rPr>
  </w:style>
  <w:style w:type="character" w:styleId="AnnotationTok" w:customStyle="1">
    <w:name w:val="AnnotationTok"/>
    <w:qFormat/>
    <w:rPr>
      <w:rFonts w:ascii="Consolas" w:hAnsi="Consolas" w:cs="Consolas"/>
      <w:i/>
      <w:color w:val="8F5902"/>
      <w:szCs w:val="22"/>
      <w:highlight w:val="white"/>
    </w:rPr>
  </w:style>
  <w:style w:type="character" w:styleId="DocumentationTok" w:customStyle="1">
    <w:name w:val="DocumentationTok"/>
    <w:qFormat/>
    <w:rPr>
      <w:rFonts w:ascii="Consolas" w:hAnsi="Consolas" w:cs="Consolas"/>
      <w:i/>
      <w:color w:val="8F5902"/>
      <w:szCs w:val="22"/>
      <w:highlight w:val="white"/>
    </w:rPr>
  </w:style>
  <w:style w:type="character" w:styleId="CommentTok" w:customStyle="1">
    <w:name w:val="CommentTok"/>
    <w:qFormat/>
    <w:rPr>
      <w:rFonts w:ascii="Consolas" w:hAnsi="Consolas" w:cs="Consolas"/>
      <w:i/>
      <w:color w:val="8F5902"/>
      <w:szCs w:val="22"/>
      <w:highlight w:val="white"/>
    </w:rPr>
  </w:style>
  <w:style w:type="character" w:styleId="ImportTok" w:customStyle="1">
    <w:name w:val="ImportTok"/>
    <w:qFormat/>
    <w:rPr>
      <w:rFonts w:ascii="Consolas" w:hAnsi="Consolas" w:cs="Consolas"/>
      <w:szCs w:val="22"/>
      <w:highlight w:val="white"/>
    </w:rPr>
  </w:style>
  <w:style w:type="character" w:styleId="SpecialStringTok" w:customStyle="1">
    <w:name w:val="SpecialStringTok"/>
    <w:qFormat/>
    <w:rPr>
      <w:rFonts w:ascii="Consolas" w:hAnsi="Consolas" w:cs="Consolas"/>
      <w:color w:val="4E9A06"/>
      <w:szCs w:val="22"/>
      <w:highlight w:val="white"/>
    </w:rPr>
  </w:style>
  <w:style w:type="character" w:styleId="VerbatimStringTok" w:customStyle="1">
    <w:name w:val="VerbatimStringTok"/>
    <w:qFormat/>
    <w:rPr>
      <w:rFonts w:ascii="Consolas" w:hAnsi="Consolas" w:cs="Consolas"/>
      <w:color w:val="4E9A06"/>
      <w:szCs w:val="22"/>
      <w:highlight w:val="white"/>
    </w:rPr>
  </w:style>
  <w:style w:type="character" w:styleId="StringTok" w:customStyle="1">
    <w:name w:val="StringTok"/>
    <w:qFormat/>
    <w:rPr>
      <w:rFonts w:ascii="Consolas" w:hAnsi="Consolas" w:cs="Consolas"/>
      <w:color w:val="4E9A06"/>
      <w:szCs w:val="22"/>
      <w:highlight w:val="white"/>
    </w:rPr>
  </w:style>
  <w:style w:type="character" w:styleId="SpecialCharTok" w:customStyle="1">
    <w:name w:val="SpecialCharTok"/>
    <w:qFormat/>
    <w:rPr>
      <w:rFonts w:ascii="Consolas" w:hAnsi="Consolas" w:cs="Consolas"/>
      <w:color w:val="000000"/>
      <w:szCs w:val="22"/>
      <w:highlight w:val="white"/>
    </w:rPr>
  </w:style>
  <w:style w:type="character" w:styleId="CharTok" w:customStyle="1">
    <w:name w:val="CharTok"/>
    <w:qFormat/>
    <w:rPr>
      <w:rFonts w:ascii="Consolas" w:hAnsi="Consolas" w:cs="Consolas"/>
      <w:color w:val="4E9A06"/>
      <w:szCs w:val="22"/>
      <w:highlight w:val="white"/>
    </w:rPr>
  </w:style>
  <w:style w:type="character" w:styleId="ConstantTok" w:customStyle="1">
    <w:name w:val="ConstantTok"/>
    <w:qFormat/>
    <w:rPr>
      <w:rFonts w:ascii="Consolas" w:hAnsi="Consolas" w:cs="Consolas"/>
      <w:color w:val="000000"/>
      <w:szCs w:val="22"/>
      <w:highlight w:val="white"/>
    </w:rPr>
  </w:style>
  <w:style w:type="character" w:styleId="FloatTok" w:customStyle="1">
    <w:name w:val="FloatTok"/>
    <w:qFormat/>
    <w:rPr>
      <w:rFonts w:ascii="Consolas" w:hAnsi="Consolas" w:cs="Consolas"/>
      <w:color w:val="0000CF"/>
      <w:szCs w:val="22"/>
      <w:highlight w:val="white"/>
    </w:rPr>
  </w:style>
  <w:style w:type="character" w:styleId="BaseNTok" w:customStyle="1">
    <w:name w:val="BaseNTok"/>
    <w:qFormat/>
    <w:rPr>
      <w:rFonts w:ascii="Consolas" w:hAnsi="Consolas" w:cs="Consolas"/>
      <w:color w:val="0000CF"/>
      <w:szCs w:val="22"/>
      <w:highlight w:val="white"/>
    </w:rPr>
  </w:style>
  <w:style w:type="character" w:styleId="DecValTok" w:customStyle="1">
    <w:name w:val="DecValTok"/>
    <w:qFormat/>
    <w:rPr>
      <w:rFonts w:ascii="Consolas" w:hAnsi="Consolas" w:cs="Consolas"/>
      <w:color w:val="0000CF"/>
      <w:szCs w:val="22"/>
      <w:highlight w:val="white"/>
    </w:rPr>
  </w:style>
  <w:style w:type="character" w:styleId="DataTypeTok" w:customStyle="1">
    <w:name w:val="DataTypeTok"/>
    <w:qFormat/>
    <w:rPr>
      <w:rFonts w:ascii="Consolas" w:hAnsi="Consolas" w:cs="Consolas"/>
      <w:color w:val="204A87"/>
      <w:szCs w:val="22"/>
      <w:highlight w:val="white"/>
    </w:rPr>
  </w:style>
  <w:style w:type="character" w:styleId="KeywordTok" w:customStyle="1">
    <w:name w:val="KeywordTok"/>
    <w:qFormat/>
    <w:rPr>
      <w:rFonts w:ascii="Consolas" w:hAnsi="Consolas" w:cs="Consolas"/>
      <w:color w:val="204A87"/>
      <w:szCs w:val="22"/>
      <w:highlight w:val="white"/>
    </w:rPr>
  </w:style>
  <w:style w:type="character" w:styleId="VerbatimChar" w:customStyle="1">
    <w:name w:val="Verbatim Char"/>
    <w:qFormat/>
    <w:rPr>
      <w:rFonts w:ascii="Consolas" w:hAnsi="Consolas" w:cs="Consolas"/>
      <w:szCs w:val="22"/>
    </w:rPr>
  </w:style>
  <w:style w:type="character" w:styleId="DescripcinCar" w:customStyle="1">
    <w:name w:val="Descripción Car"/>
    <w:qFormat/>
    <w:rPr/>
  </w:style>
  <w:style w:type="character" w:styleId="NumberingSymbols" w:customStyle="1">
    <w:name w:val="Numbering Symbols"/>
    <w:qFormat/>
    <w:rPr/>
  </w:style>
  <w:style w:type="character" w:styleId="ListLabel161" w:customStyle="1">
    <w:name w:val="ListLabel 161"/>
    <w:qFormat/>
    <w:rPr>
      <w:b/>
      <w:szCs w:val="24"/>
    </w:rPr>
  </w:style>
  <w:style w:type="character" w:styleId="ListLabel162" w:customStyle="1">
    <w:name w:val="ListLabel 162"/>
    <w:qFormat/>
    <w:rPr>
      <w:szCs w:val="24"/>
    </w:rPr>
  </w:style>
  <w:style w:type="character" w:styleId="ListLabel163" w:customStyle="1">
    <w:name w:val="ListLabel 163"/>
    <w:qFormat/>
    <w:rPr/>
  </w:style>
  <w:style w:type="character" w:styleId="ListLabel164" w:customStyle="1">
    <w:name w:val="ListLabel 164"/>
    <w:qFormat/>
    <w:rPr>
      <w:szCs w:val="24"/>
      <w:highlight w:val="white"/>
    </w:rPr>
  </w:style>
  <w:style w:type="character" w:styleId="ListLabel165" w:customStyle="1">
    <w:name w:val="ListLabel 165"/>
    <w:qFormat/>
    <w:rPr>
      <w:rFonts w:cs="Times New Roman"/>
      <w:szCs w:val="24"/>
    </w:rPr>
  </w:style>
  <w:style w:type="character" w:styleId="ListLabel166" w:customStyle="1">
    <w:name w:val="ListLabel 166"/>
    <w:qFormat/>
    <w:rPr>
      <w:b/>
      <w:szCs w:val="24"/>
    </w:rPr>
  </w:style>
  <w:style w:type="character" w:styleId="ListLabel167" w:customStyle="1">
    <w:name w:val="ListLabel 167"/>
    <w:qFormat/>
    <w:rPr>
      <w:szCs w:val="24"/>
    </w:rPr>
  </w:style>
  <w:style w:type="character" w:styleId="ListLabel168" w:customStyle="1">
    <w:name w:val="ListLabel 168"/>
    <w:qFormat/>
    <w:rPr/>
  </w:style>
  <w:style w:type="character" w:styleId="ListLabel169" w:customStyle="1">
    <w:name w:val="ListLabel 169"/>
    <w:qFormat/>
    <w:rPr>
      <w:szCs w:val="24"/>
      <w:highlight w:val="white"/>
    </w:rPr>
  </w:style>
  <w:style w:type="character" w:styleId="ListLabel170" w:customStyle="1">
    <w:name w:val="ListLabel 170"/>
    <w:qFormat/>
    <w:rPr>
      <w:rFonts w:cs="Times New Roman"/>
      <w:szCs w:val="24"/>
    </w:rPr>
  </w:style>
  <w:style w:type="character" w:styleId="Bullets" w:customStyle="1">
    <w:name w:val="Bullets"/>
    <w:qFormat/>
    <w:rPr>
      <w:rFonts w:ascii="OpenSymbol" w:hAnsi="OpenSymbol" w:eastAsia="OpenSymbol" w:cs="OpenSymbol"/>
    </w:rPr>
  </w:style>
  <w:style w:type="character" w:styleId="ListLabel171" w:customStyle="1">
    <w:name w:val="ListLabel 171"/>
    <w:qFormat/>
    <w:rPr>
      <w:i w:val="false"/>
      <w:iCs w:val="false"/>
      <w:color w:val="000000"/>
      <w:lang w:val="en-GB"/>
    </w:rPr>
  </w:style>
  <w:style w:type="character" w:styleId="ListLabel172" w:customStyle="1">
    <w:name w:val="ListLabel 172"/>
    <w:qFormat/>
    <w:rPr>
      <w:i w:val="false"/>
      <w:iCs w:val="false"/>
      <w:color w:val="000000"/>
      <w:lang w:val="en-GB"/>
    </w:rPr>
  </w:style>
  <w:style w:type="character" w:styleId="ListLabel173" w:customStyle="1">
    <w:name w:val="ListLabel 173"/>
    <w:qFormat/>
    <w:rPr>
      <w:i w:val="false"/>
      <w:iCs w:val="false"/>
      <w:color w:val="000000"/>
      <w:lang w:val="en-GB"/>
    </w:rPr>
  </w:style>
  <w:style w:type="character" w:styleId="ListLabel174" w:customStyle="1">
    <w:name w:val="ListLabel 174"/>
    <w:qFormat/>
    <w:rPr>
      <w:i w:val="false"/>
      <w:iCs w:val="false"/>
      <w:color w:val="000000"/>
      <w:lang w:val="en-GB"/>
    </w:rPr>
  </w:style>
  <w:style w:type="character" w:styleId="ListLabel175" w:customStyle="1">
    <w:name w:val="ListLabel 175"/>
    <w:qFormat/>
    <w:rPr>
      <w:i w:val="false"/>
      <w:iCs w:val="false"/>
      <w:color w:val="000000"/>
      <w:lang w:val="en-GB"/>
    </w:rPr>
  </w:style>
  <w:style w:type="character" w:styleId="ListLabel176" w:customStyle="1">
    <w:name w:val="ListLabel 176"/>
    <w:qFormat/>
    <w:rPr>
      <w:color w:val="000000"/>
      <w:lang w:val="en-GB"/>
    </w:rPr>
  </w:style>
  <w:style w:type="character" w:styleId="ListLabel177" w:customStyle="1">
    <w:name w:val="ListLabel 177"/>
    <w:qFormat/>
    <w:rPr>
      <w:color w:val="000000"/>
      <w:lang w:val="en-GB"/>
    </w:rPr>
  </w:style>
  <w:style w:type="character" w:styleId="ListLabel178" w:customStyle="1">
    <w:name w:val="ListLabel 178"/>
    <w:qFormat/>
    <w:rPr>
      <w:color w:val="000000"/>
      <w:lang w:val="en-GB"/>
    </w:rPr>
  </w:style>
  <w:style w:type="character" w:styleId="ListLabel179" w:customStyle="1">
    <w:name w:val="ListLabel 179"/>
    <w:qFormat/>
    <w:rPr>
      <w:color w:val="000000"/>
      <w:lang w:val="en-GB"/>
    </w:rPr>
  </w:style>
  <w:style w:type="character" w:styleId="ListLabel180" w:customStyle="1">
    <w:name w:val="ListLabel 180"/>
    <w:qFormat/>
    <w:rPr>
      <w:color w:val="000000"/>
      <w:lang w:val="en-GB"/>
    </w:rPr>
  </w:style>
  <w:style w:type="character" w:styleId="ListLabel181" w:customStyle="1">
    <w:name w:val="ListLabel 181"/>
    <w:qFormat/>
    <w:rPr>
      <w:color w:val="000000"/>
      <w:lang w:val="en-GB"/>
    </w:rPr>
  </w:style>
  <w:style w:type="character" w:styleId="ListLabel182" w:customStyle="1">
    <w:name w:val="ListLabel 182"/>
    <w:qFormat/>
    <w:rPr>
      <w:color w:val="000000"/>
      <w:lang w:val="en-GB"/>
    </w:rPr>
  </w:style>
  <w:style w:type="character" w:styleId="ListLabel183" w:customStyle="1">
    <w:name w:val="ListLabel 183"/>
    <w:qFormat/>
    <w:rPr/>
  </w:style>
  <w:style w:type="character" w:styleId="ListLabel184" w:customStyle="1">
    <w:name w:val="ListLabel 184"/>
    <w:qFormat/>
    <w:rPr>
      <w:color w:val="000000"/>
      <w:lang w:val="en-GB"/>
    </w:rPr>
  </w:style>
  <w:style w:type="character" w:styleId="ListLabel185" w:customStyle="1">
    <w:name w:val="ListLabel 185"/>
    <w:qFormat/>
    <w:rPr/>
  </w:style>
  <w:style w:type="character" w:styleId="ListLabel186" w:customStyle="1">
    <w:name w:val="ListLabel 186"/>
    <w:qFormat/>
    <w:rPr>
      <w:color w:val="000000"/>
      <w:lang w:val="en-GB"/>
    </w:rPr>
  </w:style>
  <w:style w:type="character" w:styleId="ListLabel187" w:customStyle="1">
    <w:name w:val="ListLabel 187"/>
    <w:qFormat/>
    <w:rPr/>
  </w:style>
  <w:style w:type="character" w:styleId="ListLabel188" w:customStyle="1">
    <w:name w:val="ListLabel 188"/>
    <w:qFormat/>
    <w:rPr>
      <w:color w:val="000000"/>
      <w:lang w:val="en-GB"/>
    </w:rPr>
  </w:style>
  <w:style w:type="character" w:styleId="ListLabel189" w:customStyle="1">
    <w:name w:val="ListLabel 189"/>
    <w:qFormat/>
    <w:rPr>
      <w:color w:val="000000"/>
      <w:u w:val="none"/>
    </w:rPr>
  </w:style>
  <w:style w:type="character" w:styleId="ListLabel190" w:customStyle="1">
    <w:name w:val="ListLabel 190"/>
    <w:qFormat/>
    <w:rPr/>
  </w:style>
  <w:style w:type="character" w:styleId="ListLabel191" w:customStyle="1">
    <w:name w:val="ListLabel 191"/>
    <w:qFormat/>
    <w:rPr>
      <w:color w:val="000000"/>
      <w:u w:val="none"/>
      <w:lang w:val="en-GB"/>
    </w:rPr>
  </w:style>
  <w:style w:type="character" w:styleId="ListLabel192" w:customStyle="1">
    <w:name w:val="ListLabel 192"/>
    <w:qFormat/>
    <w:rPr>
      <w:color w:val="000000"/>
      <w:u w:val="none"/>
    </w:rPr>
  </w:style>
  <w:style w:type="character" w:styleId="ListLabel193" w:customStyle="1">
    <w:name w:val="ListLabel 193"/>
    <w:qFormat/>
    <w:rPr>
      <w:color w:val="000000"/>
      <w:u w:val="none"/>
      <w:lang w:val="en-GB"/>
    </w:rPr>
  </w:style>
  <w:style w:type="character" w:styleId="ListLabel194" w:customStyle="1">
    <w:name w:val="ListLabel 194"/>
    <w:qFormat/>
    <w:rPr>
      <w:color w:val="000000"/>
      <w:u w:val="none"/>
    </w:rPr>
  </w:style>
  <w:style w:type="character" w:styleId="ListLabel195" w:customStyle="1">
    <w:name w:val="ListLabel 195"/>
    <w:qFormat/>
    <w:rPr>
      <w:color w:val="000000"/>
      <w:u w:val="none"/>
      <w:lang w:val="en-GB"/>
    </w:rPr>
  </w:style>
  <w:style w:type="character" w:styleId="ListLabel196" w:customStyle="1">
    <w:name w:val="ListLabel 196"/>
    <w:qFormat/>
    <w:rPr>
      <w:color w:val="000000"/>
      <w:u w:val="none"/>
    </w:rPr>
  </w:style>
  <w:style w:type="character" w:styleId="ListLabel197">
    <w:name w:val="ListLabel 197"/>
    <w:qFormat/>
    <w:rPr>
      <w:color w:val="000000"/>
      <w:u w:val="none"/>
      <w:lang w:val="en-GB"/>
    </w:rPr>
  </w:style>
  <w:style w:type="character" w:styleId="ListLabel198">
    <w:name w:val="ListLabel 198"/>
    <w:qFormat/>
    <w:rPr>
      <w:color w:val="000000"/>
      <w:u w:val="none"/>
    </w:rPr>
  </w:style>
  <w:style w:type="character" w:styleId="ListLabel199">
    <w:name w:val="ListLabel 199"/>
    <w:qFormat/>
    <w:rPr>
      <w:b w:val="false"/>
      <w:bCs w:val="false"/>
      <w:color w:val="000000"/>
      <w:u w:val="none"/>
      <w:lang w:val="en-GB"/>
    </w:rPr>
  </w:style>
  <w:style w:type="character" w:styleId="ListLabel200">
    <w:name w:val="ListLabel 200"/>
    <w:qFormat/>
    <w:rPr>
      <w:color w:val="000000"/>
      <w:u w:val="non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keepNext w:val="true"/>
    </w:pPr>
    <w:rPr>
      <w:rFonts w:cs="Times New Roman"/>
      <w:b/>
      <w:bCs/>
      <w:szCs w:val="24"/>
    </w:rPr>
  </w:style>
  <w:style w:type="paragraph" w:styleId="ListParagraph">
    <w:name w:val="List Paragraph"/>
    <w:basedOn w:val="Normal"/>
    <w:qFormat/>
    <w:pPr>
      <w:spacing w:before="120" w:after="240"/>
      <w:ind w:left="1434" w:hanging="357"/>
      <w:contextualSpacing/>
    </w:pPr>
    <w:rPr>
      <w:rFonts w:eastAsia="Cambria" w:cs="Times New Roman"/>
      <w:szCs w:val="24"/>
    </w:rPr>
  </w:style>
  <w:style w:type="paragraph" w:styleId="NormalWeb">
    <w:name w:val="Normal (Web)"/>
    <w:basedOn w:val="Normal"/>
    <w:qFormat/>
    <w:pPr>
      <w:spacing w:before="280" w:after="280"/>
    </w:pPr>
    <w:rPr>
      <w:rFonts w:eastAsia="Times New Roman" w:cs="Times New Roman"/>
      <w:szCs w:val="24"/>
    </w:rPr>
  </w:style>
  <w:style w:type="paragraph" w:styleId="Header">
    <w:name w:val="Header"/>
    <w:basedOn w:val="Normal"/>
    <w:pPr>
      <w:suppressLineNumbers/>
      <w:tabs>
        <w:tab w:val="center" w:pos="4844" w:leader="none"/>
        <w:tab w:val="right" w:pos="9689" w:leader="none"/>
      </w:tabs>
    </w:pPr>
    <w:rPr>
      <w:b/>
    </w:rPr>
  </w:style>
  <w:style w:type="paragraph" w:styleId="Footer">
    <w:name w:val="Footer"/>
    <w:basedOn w:val="Normal"/>
    <w:pPr>
      <w:suppressLineNumbers/>
      <w:tabs>
        <w:tab w:val="center" w:pos="4844" w:leader="none"/>
        <w:tab w:val="right" w:pos="9689" w:leader="none"/>
      </w:tabs>
      <w:spacing w:before="120" w:after="0"/>
    </w:pPr>
    <w:rPr/>
  </w:style>
  <w:style w:type="paragraph" w:styleId="Footnote">
    <w:name w:val="Footnote Text"/>
    <w:basedOn w:val="Normal"/>
    <w:pPr>
      <w:spacing w:before="120" w:after="0"/>
    </w:pPr>
    <w:rPr>
      <w:sz w:val="20"/>
      <w:szCs w:val="20"/>
    </w:rPr>
  </w:style>
  <w:style w:type="paragraph" w:styleId="BalloonText">
    <w:name w:val="Balloon Text"/>
    <w:basedOn w:val="Normal"/>
    <w:qFormat/>
    <w:pPr>
      <w:spacing w:before="120" w:after="0"/>
    </w:pPr>
    <w:rPr>
      <w:rFonts w:ascii="Tahoma" w:hAnsi="Tahoma" w:cs="Tahoma"/>
      <w:sz w:val="16"/>
      <w:szCs w:val="16"/>
    </w:rPr>
  </w:style>
  <w:style w:type="paragraph" w:styleId="Endnote">
    <w:name w:val="Endnote Text"/>
    <w:basedOn w:val="Normal"/>
    <w:pPr>
      <w:spacing w:before="120" w:after="0"/>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Title">
    <w:name w:val="Title"/>
    <w:basedOn w:val="Normal"/>
    <w:next w:val="Normal"/>
    <w:qFormat/>
    <w:pPr>
      <w:suppressLineNumbers/>
      <w:spacing w:before="240" w:after="360"/>
      <w:jc w:val="center"/>
    </w:pPr>
    <w:rPr>
      <w:rFonts w:cs="Times New Roman"/>
      <w:b/>
      <w:sz w:val="32"/>
      <w:szCs w:val="32"/>
    </w:rPr>
  </w:style>
  <w:style w:type="paragraph" w:styleId="Subtitle">
    <w:name w:val="Subtitle"/>
    <w:basedOn w:val="Normal"/>
    <w:next w:val="Normal"/>
    <w:qFormat/>
    <w:pPr>
      <w:spacing w:before="240" w:after="240"/>
    </w:pPr>
    <w:rPr>
      <w:rFonts w:cs="Times New Roman"/>
      <w:b/>
      <w:szCs w:val="24"/>
    </w:rPr>
  </w:style>
  <w:style w:type="paragraph" w:styleId="NoSpacing">
    <w:name w:val="No Spacing"/>
    <w:qFormat/>
    <w:pPr>
      <w:widowControl/>
      <w:bidi w:val="0"/>
      <w:jc w:val="left"/>
    </w:pPr>
    <w:rPr>
      <w:rFonts w:ascii="Times New Roman" w:hAnsi="Times New Roman" w:eastAsia="Calibri" w:cs="DejaVu Sans"/>
      <w:color w:val="auto"/>
      <w:kern w:val="0"/>
      <w:sz w:val="24"/>
      <w:szCs w:val="22"/>
      <w:lang w:val="en-US" w:eastAsia="en-US" w:bidi="ar-SA"/>
    </w:rPr>
  </w:style>
  <w:style w:type="paragraph" w:styleId="AuthorList" w:customStyle="1">
    <w:name w:val="Author List"/>
    <w:basedOn w:val="Subtitle"/>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Revision">
    <w:name w:val="Revision"/>
    <w:qFormat/>
    <w:pPr>
      <w:widowControl/>
      <w:bidi w:val="0"/>
      <w:jc w:val="left"/>
    </w:pPr>
    <w:rPr>
      <w:rFonts w:ascii="Times New Roman" w:hAnsi="Times New Roman" w:eastAsia="Calibri" w:cs="DejaVu Sans"/>
      <w:color w:val="auto"/>
      <w:kern w:val="0"/>
      <w:sz w:val="24"/>
      <w:szCs w:val="22"/>
      <w:lang w:val="en-US" w:eastAsia="en-US" w:bidi="ar-SA"/>
    </w:rPr>
  </w:style>
  <w:style w:type="paragraph" w:styleId="FrameContents" w:customStyle="1">
    <w:name w:val="Frame Contents"/>
    <w:basedOn w:val="Normal"/>
    <w:qFormat/>
    <w:pPr/>
    <w:rPr/>
  </w:style>
  <w:style w:type="paragraph" w:styleId="Default" w:customStyle="1">
    <w:name w:val="Default"/>
    <w:qFormat/>
    <w:pPr>
      <w:widowControl/>
      <w:suppressAutoHyphens w:val="true"/>
      <w:bidi w:val="0"/>
      <w:jc w:val="left"/>
    </w:pPr>
    <w:rPr>
      <w:rFonts w:ascii="Times New Roman" w:hAnsi="Times New Roman" w:eastAsia="Liberation Serif" w:cs="Liberation Serif"/>
      <w:color w:val="000000"/>
      <w:kern w:val="0"/>
      <w:sz w:val="24"/>
      <w:szCs w:val="24"/>
      <w:lang w:val="en-US" w:eastAsia="ar-SA" w:bidi="ar-SA"/>
    </w:rPr>
  </w:style>
  <w:style w:type="paragraph" w:styleId="Fig" w:customStyle="1">
    <w:name w:val="Fig."/>
    <w:qFormat/>
    <w:pPr>
      <w:widowControl/>
      <w:bidi w:val="0"/>
      <w:spacing w:before="0" w:after="120"/>
      <w:jc w:val="left"/>
    </w:pPr>
    <w:rPr>
      <w:rFonts w:ascii="Times New Roman" w:hAnsi="Times New Roman" w:eastAsia="DejaVu Sans" w:cs="DejaVu Sans"/>
      <w:i/>
      <w:color w:val="000000"/>
      <w:kern w:val="0"/>
      <w:sz w:val="24"/>
      <w:szCs w:val="22"/>
      <w:lang w:val="en-US" w:eastAsia="ar-SA" w:bidi="ar-SA"/>
    </w:rPr>
  </w:style>
  <w:style w:type="paragraph" w:styleId="Ttulo21" w:customStyle="1">
    <w:name w:val="Título 21"/>
    <w:basedOn w:val="Normal"/>
    <w:qFormat/>
    <w:pPr>
      <w:keepNext w:val="true"/>
      <w:keepLines/>
      <w:spacing w:before="200" w:after="0"/>
    </w:pPr>
    <w:rPr>
      <w:rFonts w:ascii="Calibri" w:hAnsi="Calibri" w:eastAsia="DejaVu Sans"/>
      <w:b/>
      <w:color w:val="4F81BD"/>
      <w:sz w:val="32"/>
      <w:lang w:eastAsia="ar-SA"/>
    </w:rPr>
  </w:style>
  <w:style w:type="paragraph" w:styleId="SourceCode" w:customStyle="1">
    <w:name w:val="Source Code"/>
    <w:basedOn w:val="Normal"/>
    <w:qFormat/>
    <w:pPr>
      <w:shd w:val="clear" w:color="auto" w:fill="F8F8F8"/>
      <w:spacing w:before="0" w:after="200"/>
    </w:pPr>
    <w:rPr>
      <w:rFonts w:eastAsia="DejaVu Sans"/>
      <w:color w:val="000000"/>
      <w:lang w:eastAsia="ar-SA"/>
    </w:rPr>
  </w:style>
  <w:style w:type="paragraph" w:styleId="TOCHeading">
    <w:name w:val="TOC Heading"/>
    <w:basedOn w:val="Heading1"/>
    <w:qFormat/>
    <w:pPr>
      <w:keepNext w:val="true"/>
      <w:keepLines/>
      <w:widowControl/>
      <w:numPr>
        <w:ilvl w:val="0"/>
        <w:numId w:val="0"/>
      </w:numPr>
      <w:spacing w:lineRule="auto" w:line="252"/>
    </w:pPr>
    <w:rPr>
      <w:rFonts w:ascii="Calibri" w:hAnsi="Calibri" w:eastAsia="DejaVu Sans"/>
      <w:b w:val="false"/>
      <w:color w:val="365F91"/>
      <w:sz w:val="32"/>
      <w:lang w:eastAsia="ar-SA"/>
    </w:rPr>
  </w:style>
  <w:style w:type="paragraph" w:styleId="CaptionedFigure" w:customStyle="1">
    <w:name w:val="Captioned Figure"/>
    <w:qFormat/>
    <w:pPr>
      <w:keepNext w:val="true"/>
      <w:widowControl/>
      <w:bidi w:val="0"/>
      <w:spacing w:before="0" w:after="200"/>
      <w:jc w:val="left"/>
    </w:pPr>
    <w:rPr>
      <w:rFonts w:ascii="Times New Roman" w:hAnsi="Times New Roman" w:eastAsia="DejaVu Sans" w:cs="DejaVu Sans"/>
      <w:color w:val="000000"/>
      <w:kern w:val="0"/>
      <w:sz w:val="24"/>
      <w:szCs w:val="22"/>
      <w:lang w:val="en-US" w:eastAsia="ar-SA" w:bidi="ar-SA"/>
    </w:rPr>
  </w:style>
  <w:style w:type="paragraph" w:styleId="Figure" w:customStyle="1">
    <w:name w:val="Figure"/>
    <w:basedOn w:val="Normal"/>
    <w:qFormat/>
    <w:pPr>
      <w:spacing w:before="0" w:after="200"/>
    </w:pPr>
    <w:rPr>
      <w:rFonts w:eastAsia="DejaVu Sans"/>
      <w:color w:val="000000"/>
      <w:lang w:eastAsia="ar-SA"/>
    </w:rPr>
  </w:style>
  <w:style w:type="paragraph" w:styleId="ImageCaption" w:customStyle="1">
    <w:name w:val="Image Caption"/>
    <w:qFormat/>
    <w:pPr>
      <w:widowControl/>
      <w:bidi w:val="0"/>
      <w:spacing w:before="0" w:after="120"/>
      <w:jc w:val="left"/>
    </w:pPr>
    <w:rPr>
      <w:rFonts w:ascii="Times New Roman" w:hAnsi="Times New Roman" w:eastAsia="DejaVu Sans" w:cs="DejaVu Sans"/>
      <w:i/>
      <w:color w:val="000000"/>
      <w:kern w:val="0"/>
      <w:sz w:val="24"/>
      <w:szCs w:val="22"/>
      <w:lang w:val="en-US" w:eastAsia="ar-SA" w:bidi="ar-SA"/>
    </w:rPr>
  </w:style>
  <w:style w:type="paragraph" w:styleId="TableCaption" w:customStyle="1">
    <w:name w:val="Table Caption"/>
    <w:qFormat/>
    <w:pPr>
      <w:keepNext w:val="true"/>
      <w:widowControl/>
      <w:bidi w:val="0"/>
      <w:spacing w:before="0" w:after="120"/>
      <w:jc w:val="left"/>
    </w:pPr>
    <w:rPr>
      <w:rFonts w:ascii="Times New Roman" w:hAnsi="Times New Roman" w:eastAsia="DejaVu Sans" w:cs="DejaVu Sans"/>
      <w:i/>
      <w:color w:val="000000"/>
      <w:kern w:val="0"/>
      <w:sz w:val="24"/>
      <w:szCs w:val="22"/>
      <w:lang w:val="en-US" w:eastAsia="ar-SA" w:bidi="ar-SA"/>
    </w:rPr>
  </w:style>
  <w:style w:type="paragraph" w:styleId="Definition" w:customStyle="1">
    <w:name w:val="Definition"/>
    <w:basedOn w:val="Normal"/>
    <w:qFormat/>
    <w:pPr>
      <w:spacing w:before="0" w:after="200"/>
    </w:pPr>
    <w:rPr>
      <w:rFonts w:eastAsia="DejaVu Sans"/>
      <w:color w:val="000000"/>
      <w:lang w:eastAsia="ar-SA"/>
    </w:rPr>
  </w:style>
  <w:style w:type="paragraph" w:styleId="DefinitionTerm" w:customStyle="1">
    <w:name w:val="Definition Term"/>
    <w:basedOn w:val="Normal"/>
    <w:qFormat/>
    <w:pPr>
      <w:keepNext w:val="true"/>
      <w:keepLines/>
      <w:spacing w:before="0" w:after="0"/>
    </w:pPr>
    <w:rPr>
      <w:rFonts w:eastAsia="DejaVu Sans"/>
      <w:b/>
      <w:color w:val="000000"/>
      <w:lang w:eastAsia="ar-SA"/>
    </w:rPr>
  </w:style>
  <w:style w:type="paragraph" w:styleId="BlockText">
    <w:name w:val="Block Text"/>
    <w:qFormat/>
    <w:pPr>
      <w:widowControl/>
      <w:bidi w:val="0"/>
      <w:spacing w:before="100" w:after="100"/>
      <w:jc w:val="left"/>
    </w:pPr>
    <w:rPr>
      <w:rFonts w:ascii="Calibri" w:hAnsi="Calibri" w:eastAsia="DejaVu Sans" w:cs="DejaVu Sans"/>
      <w:b/>
      <w:color w:val="000000"/>
      <w:kern w:val="0"/>
      <w:sz w:val="24"/>
      <w:szCs w:val="22"/>
      <w:lang w:val="en-US" w:eastAsia="ar-SA" w:bidi="ar-SA"/>
    </w:rPr>
  </w:style>
  <w:style w:type="paragraph" w:styleId="Bibliography">
    <w:name w:val="Bibliography"/>
    <w:basedOn w:val="Normal"/>
    <w:qFormat/>
    <w:pPr>
      <w:spacing w:before="0" w:after="200"/>
    </w:pPr>
    <w:rPr>
      <w:rFonts w:eastAsia="DejaVu Sans"/>
      <w:color w:val="000000"/>
      <w:lang w:eastAsia="ar-SA"/>
    </w:rPr>
  </w:style>
  <w:style w:type="paragraph" w:styleId="Abstract" w:customStyle="1">
    <w:name w:val="Abstract"/>
    <w:basedOn w:val="Normal"/>
    <w:qFormat/>
    <w:pPr>
      <w:keepNext w:val="true"/>
      <w:keepLines/>
      <w:spacing w:before="300" w:after="300"/>
    </w:pPr>
    <w:rPr>
      <w:rFonts w:eastAsia="DejaVu Sans"/>
      <w:color w:val="000000"/>
      <w:sz w:val="20"/>
      <w:lang w:eastAsia="ar-SA"/>
    </w:rPr>
  </w:style>
  <w:style w:type="paragraph" w:styleId="Date">
    <w:name w:val="Date"/>
    <w:qFormat/>
    <w:pPr>
      <w:keepNext w:val="true"/>
      <w:keepLines/>
      <w:widowControl/>
      <w:suppressAutoHyphens w:val="true"/>
      <w:bidi w:val="0"/>
      <w:jc w:val="center"/>
    </w:pPr>
    <w:rPr>
      <w:rFonts w:ascii="Cambria" w:hAnsi="Cambria" w:eastAsia="DejaVu Sans" w:cs="Liberation Serif"/>
      <w:color w:val="000000"/>
      <w:kern w:val="0"/>
      <w:sz w:val="24"/>
      <w:szCs w:val="24"/>
      <w:lang w:val="en-US" w:eastAsia="ar-SA" w:bidi="ar-SA"/>
    </w:rPr>
  </w:style>
  <w:style w:type="paragraph" w:styleId="Author" w:customStyle="1">
    <w:name w:val="Author"/>
    <w:qFormat/>
    <w:pPr>
      <w:keepNext w:val="true"/>
      <w:keepLines/>
      <w:widowControl/>
      <w:suppressAutoHyphens w:val="true"/>
      <w:bidi w:val="0"/>
      <w:jc w:val="center"/>
    </w:pPr>
    <w:rPr>
      <w:rFonts w:ascii="Cambria" w:hAnsi="Cambria" w:eastAsia="DejaVu Sans" w:cs="Liberation Serif"/>
      <w:color w:val="000000"/>
      <w:kern w:val="0"/>
      <w:sz w:val="24"/>
      <w:szCs w:val="24"/>
      <w:lang w:val="en-US" w:eastAsia="ar-SA" w:bidi="ar-SA"/>
    </w:rPr>
  </w:style>
  <w:style w:type="paragraph" w:styleId="Compact" w:customStyle="1">
    <w:name w:val="Compact"/>
    <w:qFormat/>
    <w:pPr>
      <w:widowControl/>
      <w:bidi w:val="0"/>
      <w:spacing w:before="36" w:after="36"/>
      <w:jc w:val="left"/>
    </w:pPr>
    <w:rPr>
      <w:rFonts w:ascii="Times New Roman" w:hAnsi="Times New Roman" w:eastAsia="DejaVu Sans" w:cs="DejaVu Sans"/>
      <w:color w:val="000000"/>
      <w:kern w:val="0"/>
      <w:sz w:val="24"/>
      <w:szCs w:val="22"/>
      <w:lang w:val="en-US" w:eastAsia="ar-SA" w:bidi="ar-SA"/>
    </w:rPr>
  </w:style>
  <w:style w:type="paragraph" w:styleId="FirstParagraph" w:customStyle="1">
    <w:name w:val="First Paragraph"/>
    <w:qFormat/>
    <w:pPr>
      <w:widowControl/>
      <w:bidi w:val="0"/>
      <w:spacing w:before="180" w:after="180"/>
      <w:jc w:val="left"/>
    </w:pPr>
    <w:rPr>
      <w:rFonts w:ascii="Times New Roman" w:hAnsi="Times New Roman" w:eastAsia="DejaVu Sans" w:cs="DejaVu Sans"/>
      <w:color w:val="000000"/>
      <w:kern w:val="0"/>
      <w:sz w:val="24"/>
      <w:szCs w:val="22"/>
      <w:lang w:val="en-US" w:eastAsia="ar-SA" w:bidi="ar-SA"/>
    </w:rPr>
  </w:style>
  <w:style w:type="paragraph" w:styleId="TableContents" w:customStyle="1">
    <w:name w:val="Table Contents"/>
    <w:basedOn w:val="Normal"/>
    <w:qFormat/>
    <w:pPr>
      <w:suppressLineNumbers/>
    </w:pPr>
    <w:rPr/>
  </w:style>
  <w:style w:type="paragraph" w:styleId="TableHeading" w:customStyle="1">
    <w:name w:val="Table Heading"/>
    <w:basedOn w:val="Normal"/>
    <w:qFormat/>
    <w:pPr>
      <w:suppressLineNumbers/>
      <w:jc w:val="center"/>
    </w:pPr>
    <w:rPr>
      <w:b/>
      <w:bCs/>
    </w:rPr>
  </w:style>
  <w:style w:type="paragraph" w:styleId="PreformattedText" w:customStyle="1">
    <w:name w:val="Preformatted Text"/>
    <w:basedOn w:val="Normal"/>
    <w:qFormat/>
    <w:pPr>
      <w:spacing w:before="120" w:after="0"/>
    </w:pPr>
    <w:rPr>
      <w:rFonts w:ascii="Liberation Mono" w:hAnsi="Liberation Mono" w:eastAsia="Liberation Mono" w:cs="Liberation Mono"/>
      <w:sz w:val="20"/>
      <w:szCs w:val="20"/>
    </w:rPr>
  </w:style>
  <w:style w:type="paragraph" w:styleId="ListContents" w:customStyle="1">
    <w:name w:val="List Contents"/>
    <w:basedOn w:val="Normal"/>
    <w:qFormat/>
    <w:pPr>
      <w:ind w:left="567" w:hanging="0"/>
    </w:pPr>
    <w:rPr/>
  </w:style>
  <w:style w:type="paragraph" w:styleId="ListHeading" w:customStyle="1">
    <w:name w:val="List Heading"/>
    <w:basedOn w:val="Normal"/>
    <w:qFormat/>
    <w:pPr/>
    <w:rPr/>
  </w:style>
  <w:style w:type="numbering" w:styleId="NoList" w:default="1">
    <w:name w:val="No List"/>
    <w:uiPriority w:val="99"/>
    <w:semiHidden/>
    <w:unhideWhenUsed/>
    <w:qFormat/>
  </w:style>
  <w:style w:type="numbering" w:styleId="Headings" w:customStyle="1">
    <w:name w:val="Headings"/>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 TargetMode="External"/><Relationship Id="rId3" Type="http://schemas.openxmlformats.org/officeDocument/2006/relationships/hyperlink" Target="http://apps.webofknowledge.com.pucdechile.idm.oclc.org/OutboundService.do?SID=6DlyjLg8BySqDjineDW&amp;mode=rrcAuthorRecordService&amp;action=go&amp;product=WOS&amp;lang=en_US&amp;daisIds=28130916"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Application>LibreOffice/6.0.7.3$Linux_X86_64 LibreOffice_project/00m0$Build-3</Application>
  <Pages>30</Pages>
  <Words>13883</Words>
  <Characters>79617</Characters>
  <CharactersWithSpaces>93125</CharactersWithSpaces>
  <Paragraphs>407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2021-04-09T00:18:00Z</dcterms:created>
  <dc:creator>Usuario</dc:creator>
  <dc:description/>
  <dc:language>en-US</dc:language>
  <cp:lastModifiedBy>Giorgia Graells</cp:lastModifiedBy>
  <dcterms:modified xsi:type="dcterms:W3CDTF">2021-04-14T22:58:27Z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