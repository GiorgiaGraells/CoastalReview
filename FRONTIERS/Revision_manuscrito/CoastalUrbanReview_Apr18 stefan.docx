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EF" w:rsidRDefault="000647E6">
      <w:pPr>
        <w:pStyle w:val="Puesto"/>
      </w:pPr>
      <w:bookmarkStart w:id="0" w:name="__DdeLink__1463_1950310510"/>
      <w:r>
        <w:t>A review on coastal urban ecology: Research gaps, challenges and needs</w:t>
      </w:r>
      <w:bookmarkEnd w:id="0"/>
    </w:p>
    <w:p w:rsidR="00491DEF" w:rsidRDefault="000647E6">
      <w:pPr>
        <w:pStyle w:val="AuthorList"/>
        <w:rPr>
          <w:lang w:val="es-ES"/>
        </w:rPr>
      </w:pPr>
      <w:r>
        <w:rPr>
          <w:lang w:val="es-ES"/>
        </w:rPr>
        <w:t>Giorgia Graells</w:t>
      </w:r>
      <w:r>
        <w:rPr>
          <w:vertAlign w:val="superscript"/>
          <w:lang w:val="es-ES"/>
        </w:rPr>
        <w:t>1</w:t>
      </w:r>
      <w:proofErr w:type="gramStart"/>
      <w:r>
        <w:rPr>
          <w:vertAlign w:val="superscript"/>
          <w:lang w:val="es-ES"/>
        </w:rPr>
        <w:t>,2,7</w:t>
      </w:r>
      <w:proofErr w:type="gramEnd"/>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rsidR="00491DEF" w:rsidRDefault="000647E6">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rsidR="00491DEF" w:rsidRDefault="000647E6">
      <w:pPr>
        <w:spacing w:after="0"/>
      </w:pPr>
      <w:r>
        <w:rPr>
          <w:rFonts w:cs="Times New Roman"/>
          <w:szCs w:val="24"/>
          <w:vertAlign w:val="superscript"/>
        </w:rPr>
        <w:t>2</w:t>
      </w:r>
      <w:r>
        <w:rPr>
          <w:rFonts w:cs="Times New Roman"/>
          <w:szCs w:val="24"/>
        </w:rPr>
        <w:t xml:space="preserve">Center of Applied Ecology and Sustainability (CAPES), Santiago, Chile. </w:t>
      </w:r>
    </w:p>
    <w:p w:rsidR="00491DEF" w:rsidRDefault="000647E6">
      <w:pPr>
        <w:spacing w:after="0"/>
      </w:pPr>
      <w:r>
        <w:rPr>
          <w:rFonts w:cs="Times New Roman"/>
          <w:szCs w:val="24"/>
          <w:vertAlign w:val="superscript"/>
        </w:rPr>
        <w:t>3</w:t>
      </w:r>
      <w:r>
        <w:rPr>
          <w:rFonts w:cs="Times New Roman"/>
          <w:szCs w:val="24"/>
        </w:rPr>
        <w:t>Australian Research Council Centre of Excellence for Coral Reef</w:t>
      </w:r>
      <w:r>
        <w:rPr>
          <w:rFonts w:cs="Times New Roman"/>
          <w:szCs w:val="24"/>
        </w:rPr>
        <w:t xml:space="preserve"> Studies, James Cook University, Townsville, Queensland, Australia.</w:t>
      </w:r>
    </w:p>
    <w:p w:rsidR="00491DEF" w:rsidRDefault="000647E6">
      <w:pPr>
        <w:spacing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rsidR="00491DEF" w:rsidRDefault="000647E6">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w:t>
      </w:r>
      <w:r>
        <w:rPr>
          <w:rFonts w:cs="Times New Roman"/>
          <w:szCs w:val="24"/>
          <w:lang w:val="es-ES"/>
        </w:rPr>
        <w:t>Universidad Santo Tomás, Santiago, Chile.</w:t>
      </w:r>
    </w:p>
    <w:p w:rsidR="00491DEF" w:rsidRDefault="000647E6">
      <w:pPr>
        <w:spacing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rsidR="00491DEF" w:rsidRDefault="000647E6">
      <w:pPr>
        <w:spacing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rsidR="00491DEF" w:rsidRDefault="000647E6">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rsidR="00491DEF" w:rsidRDefault="000647E6">
      <w:pPr>
        <w:pStyle w:val="AuthorList"/>
      </w:pPr>
      <w:r>
        <w:t>Keywords: coastal urban</w:t>
      </w:r>
      <w:r>
        <w:t xml:space="preserve"> ecology, marine urbanization, coastal cities, urban ecology paradigms, coastal urbanization.</w:t>
      </w:r>
    </w:p>
    <w:p w:rsidR="00491DEF" w:rsidRDefault="000647E6">
      <w:pPr>
        <w:pStyle w:val="Ttulo1"/>
        <w:numPr>
          <w:ilvl w:val="0"/>
          <w:numId w:val="3"/>
        </w:numPr>
      </w:pPr>
      <w:r>
        <w:t>Abstract</w:t>
      </w:r>
    </w:p>
    <w:p w:rsidR="00491DEF" w:rsidRDefault="000647E6">
      <w:r>
        <w:rPr>
          <w:szCs w:val="24"/>
        </w:rPr>
        <w:t>Coastal urban areas have dramatically increased during the last decades, however, coastal research integrating the impacts and challenges facing urban ar</w:t>
      </w:r>
      <w:r>
        <w:rPr>
          <w:szCs w:val="24"/>
        </w:rPr>
        <w:t>eas is still scarce. To examine research advances and critical gaps, a review of the literature on coastal urban ecology was performed. Articles were selected following a structured decision tree and data were classified into study disciplines, approaches,</w:t>
      </w:r>
      <w:r>
        <w:rPr>
          <w:szCs w:val="24"/>
        </w:rPr>
        <w:t xml:space="preserve">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among other categories. From a total of 237 publications, results show that most of the research comes from the USA, China, and Australia, and has been carrie</w:t>
      </w:r>
      <w:r>
        <w:rPr>
          <w:szCs w:val="24"/>
        </w:rPr>
        <w:t>d out mostly in large cities with populations between 1 and 5 million people. Focus has been placed on ecological studies, spatial and quantitative analysis and pollution in coastal urban areas. Most of the studies on urban ecology in coastal zones were de</w:t>
      </w:r>
      <w:r>
        <w:rPr>
          <w:szCs w:val="24"/>
        </w:rPr>
        <w:t xml:space="preserv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w:t>
      </w:r>
      <w:r>
        <w:rPr>
          <w:szCs w:val="24"/>
        </w:rPr>
        <w:t>ts suggest a series of disciplinary, geographical, and approach biases which can present a number of risks. Foremost among these is a lack of knowledge on social dimensions which can impact on sustainability. A key risk relates to the fact that lessons and</w:t>
      </w:r>
      <w:r>
        <w:rPr>
          <w:szCs w:val="24"/>
        </w:rPr>
        <w:t xml:space="preserve"> recommendations of research are mainly from developed countries and large cities which might have different institutional, planning and cultural settings compared to developing and mid-income countries. Scientific research on coastal </w:t>
      </w:r>
      <w:r>
        <w:rPr>
          <w:szCs w:val="24"/>
        </w:rPr>
        <w:lastRenderedPageBreak/>
        <w:t xml:space="preserve">urban areas needs to </w:t>
      </w:r>
      <w:r>
        <w:rPr>
          <w:szCs w:val="24"/>
        </w:rPr>
        <w:t xml:space="preserve">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rsidR="00491DEF" w:rsidRDefault="00491DEF">
      <w:pPr>
        <w:pStyle w:val="Ttulo1"/>
        <w:numPr>
          <w:ilvl w:val="0"/>
          <w:numId w:val="0"/>
        </w:numPr>
        <w:ind w:left="567"/>
      </w:pPr>
    </w:p>
    <w:p w:rsidR="00491DEF" w:rsidRDefault="000647E6">
      <w:pPr>
        <w:pStyle w:val="Ttulo1"/>
        <w:numPr>
          <w:ilvl w:val="0"/>
          <w:numId w:val="3"/>
        </w:numPr>
      </w:pPr>
      <w:r>
        <w:t>Introduction</w:t>
      </w:r>
    </w:p>
    <w:p w:rsidR="00491DEF" w:rsidRDefault="000647E6">
      <w:pPr>
        <w:pStyle w:val="FirstParagraph"/>
      </w:pPr>
      <w:r>
        <w:rPr>
          <w:lang w:val="en-GB"/>
        </w:rPr>
        <w:t>The world’s population is increasing annually. In 2018, 55% of the human population lived in urban areas and</w:t>
      </w:r>
      <w:r>
        <w:rPr>
          <w:lang w:val="en-GB"/>
        </w:rPr>
        <w:t xml:space="preserve"> cities have been constantly growing in number and size, forming large cities. The so-called megacities have reached over 10 million inhabitants (according to the United Nations 2018, presenting 33 settlements). The high levels of urbanisation during the l</w:t>
      </w:r>
      <w:r>
        <w:rPr>
          <w:lang w:val="en-GB"/>
        </w:rPr>
        <w:t>ast decades have triggered increasing research and policy interest on the impacts and sustainability of these human-dominated ecosystems (Grimm et al. 2000, Griggs et al. 2013). Initial research hypothesized urban areas were not able to sustain wildlife an</w:t>
      </w:r>
      <w:r>
        <w:rPr>
          <w:lang w:val="en-GB"/>
        </w:rPr>
        <w:t xml:space="preserve">d complex ecological processes. However, this began changing in the first part of the ‘70s when urban ecology began studying species distributions in cities and its drivers (Noyes &amp; </w:t>
      </w:r>
      <w:proofErr w:type="spellStart"/>
      <w:r>
        <w:rPr>
          <w:lang w:val="en-GB"/>
        </w:rPr>
        <w:t>Progulske</w:t>
      </w:r>
      <w:proofErr w:type="spellEnd"/>
      <w:r>
        <w:rPr>
          <w:lang w:val="en-GB"/>
        </w:rPr>
        <w:t xml:space="preserve"> 1974, </w:t>
      </w:r>
      <w:proofErr w:type="spellStart"/>
      <w:r>
        <w:rPr>
          <w:lang w:val="en-GB"/>
        </w:rPr>
        <w:t>Dorney</w:t>
      </w:r>
      <w:proofErr w:type="spellEnd"/>
      <w:r>
        <w:rPr>
          <w:lang w:val="en-GB"/>
        </w:rPr>
        <w:t xml:space="preserve"> et al. 1984, </w:t>
      </w:r>
      <w:proofErr w:type="spellStart"/>
      <w:r>
        <w:rPr>
          <w:lang w:val="en-GB"/>
        </w:rPr>
        <w:t>Sukopp</w:t>
      </w:r>
      <w:proofErr w:type="spellEnd"/>
      <w:r>
        <w:rPr>
          <w:lang w:val="en-GB"/>
        </w:rPr>
        <w:t xml:space="preserve"> 1998; Grimm et al. 2008). Since</w:t>
      </w:r>
      <w:r>
        <w:rPr>
          <w:lang w:val="en-GB"/>
        </w:rPr>
        <w:t xml:space="preserve"> then, urban ecology research topics have evolved to include ecological and social science approaches (Grimm et al. 2000) and currently, urban ecosystems are recognized as a complex coupling of ecological processes and human dynamics, as defined by </w:t>
      </w:r>
      <w:proofErr w:type="spellStart"/>
      <w:r>
        <w:rPr>
          <w:lang w:val="en-GB"/>
        </w:rPr>
        <w:t>Alberti</w:t>
      </w:r>
      <w:proofErr w:type="spellEnd"/>
      <w:r>
        <w:rPr>
          <w:lang w:val="en-GB"/>
        </w:rPr>
        <w:t xml:space="preserve">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w:t>
      </w:r>
      <w:r>
        <w:rPr>
          <w:lang w:val="en-GB"/>
        </w:rPr>
        <w:t>cosystem functions (</w:t>
      </w:r>
      <w:proofErr w:type="spellStart"/>
      <w:r>
        <w:rPr>
          <w:lang w:val="en-GB"/>
        </w:rPr>
        <w:t>Groffman</w:t>
      </w:r>
      <w:proofErr w:type="spellEnd"/>
      <w:r>
        <w:rPr>
          <w:lang w:val="en-GB"/>
        </w:rPr>
        <w:t xml:space="preserve"> et al. 2004, </w:t>
      </w:r>
      <w:proofErr w:type="spellStart"/>
      <w:r>
        <w:rPr>
          <w:lang w:val="en-GB"/>
        </w:rPr>
        <w:t>Rosenzweig</w:t>
      </w:r>
      <w:proofErr w:type="spellEnd"/>
      <w:r>
        <w:rPr>
          <w:lang w:val="en-GB"/>
        </w:rPr>
        <w:t xml:space="preserve">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w:t>
      </w:r>
      <w:proofErr w:type="spellStart"/>
      <w:r>
        <w:rPr>
          <w:lang w:val="en-GB"/>
        </w:rPr>
        <w:t>Pacione</w:t>
      </w:r>
      <w:proofErr w:type="spellEnd"/>
      <w:r>
        <w:rPr>
          <w:lang w:val="en-GB"/>
        </w:rPr>
        <w:t xml:space="preserve"> 2003, Van Kamp et </w:t>
      </w:r>
      <w:r>
        <w:rPr>
          <w:lang w:val="en-GB"/>
        </w:rPr>
        <w:t xml:space="preserve">al. 2003, </w:t>
      </w:r>
      <w:proofErr w:type="spellStart"/>
      <w:r>
        <w:rPr>
          <w:lang w:val="en-GB"/>
        </w:rPr>
        <w:t>Dallimer</w:t>
      </w:r>
      <w:proofErr w:type="spellEnd"/>
      <w:r>
        <w:rPr>
          <w:lang w:val="en-GB"/>
        </w:rPr>
        <w:t xml:space="preserve"> et al. 2012), social-ecological systems (</w:t>
      </w:r>
      <w:proofErr w:type="spellStart"/>
      <w:r>
        <w:rPr>
          <w:lang w:val="en-GB"/>
        </w:rPr>
        <w:t>Barthel</w:t>
      </w:r>
      <w:proofErr w:type="spellEnd"/>
      <w:r>
        <w:rPr>
          <w:lang w:val="en-GB"/>
        </w:rPr>
        <w:t xml:space="preserve"> et al. 2010, Grimm et al.  2013), and sustainability (Wu 2008, Wu 2014).</w:t>
      </w:r>
    </w:p>
    <w:p w:rsidR="00491DEF" w:rsidRDefault="000647E6">
      <w:pPr>
        <w:pStyle w:val="FirstParagraph"/>
        <w:spacing w:before="237" w:after="237"/>
      </w:pPr>
      <w:r>
        <w:rPr>
          <w:lang w:val="en-GB"/>
        </w:rPr>
        <w:t>Pickett et al. (2016) introduced three phases in the way urban ecology has evolved. They provide a typology of para</w:t>
      </w:r>
      <w:r>
        <w:rPr>
          <w:lang w:val="en-GB"/>
        </w:rPr>
        <w:t xml:space="preserve">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Each one of these paradigms exposes historical differences according to changes in urban ecology research, and resulted by the comparison of three variables: chronology, model approach, a</w:t>
      </w:r>
      <w:r>
        <w:rPr>
          <w:lang w:val="en-GB"/>
        </w:rPr>
        <w:t xml:space="preserve">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w:t>
      </w:r>
      <w:r>
        <w:rPr>
          <w:lang w:val="en-GB"/>
        </w:rPr>
        <w:t xml:space="preserve">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rsidR="00491DEF" w:rsidRDefault="000647E6">
      <w:pPr>
        <w:pStyle w:val="Textoindependiente"/>
        <w:spacing w:before="57" w:after="197" w:line="240" w:lineRule="auto"/>
      </w:pPr>
      <w:r>
        <w:rPr>
          <w:color w:val="000000"/>
          <w:lang w:val="en-GB"/>
        </w:rPr>
        <w:t>Most of the theoretical and empirical developments in urban ecology have used green areas (</w:t>
      </w:r>
      <w:r>
        <w:rPr>
          <w:color w:val="000000"/>
          <w:lang w:val="en-GB"/>
        </w:rPr>
        <w:t xml:space="preserve">e.g.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This i</w:t>
      </w:r>
      <w:r>
        <w:rPr>
          <w:color w:val="000000"/>
          <w:lang w:val="en-GB"/>
        </w:rPr>
        <w:t>s unfortunate because coastal cities present a variety of environments, including the land-marine ecotone interaction, and they are an important place for people to settle (Weinstein 2009). According to the United Nations in 2017, 40% of the world’s popula</w:t>
      </w:r>
      <w:r>
        <w:rPr>
          <w:color w:val="000000"/>
          <w:lang w:val="en-GB"/>
        </w:rPr>
        <w:t>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w:t>
      </w:r>
      <w:r>
        <w:rPr>
          <w:color w:val="000000"/>
          <w:lang w:val="en-GB"/>
        </w:rPr>
        <w:t>f structures in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recent decades, studies on risks have increased due to p</w:t>
      </w:r>
      <w:r>
        <w:rPr>
          <w:color w:val="000000"/>
          <w:lang w:val="en-GB"/>
        </w:rPr>
        <w:t>redicted changes in winds, waves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w:t>
      </w:r>
      <w:proofErr w:type="gramStart"/>
      <w:r>
        <w:rPr>
          <w:color w:val="000000"/>
          <w:lang w:val="en-GB"/>
        </w:rPr>
        <w:t>Kumar</w:t>
      </w:r>
      <w:proofErr w:type="gramEnd"/>
      <w:r>
        <w:rPr>
          <w:color w:val="000000"/>
          <w:lang w:val="en-GB"/>
        </w:rPr>
        <w:t xml:space="preserve"> et al. 2010). Despite recent interest on vulnerabilities, research has mainly focused on geomorphological contexts (</w:t>
      </w:r>
      <w:proofErr w:type="spellStart"/>
      <w:r>
        <w:rPr>
          <w:color w:val="000000"/>
          <w:lang w:val="en-GB"/>
        </w:rPr>
        <w:t>Arns</w:t>
      </w:r>
      <w:proofErr w:type="spellEnd"/>
      <w:r>
        <w:rPr>
          <w:color w:val="000000"/>
          <w:lang w:val="en-GB"/>
        </w:rPr>
        <w:t xml:space="preserve"> et al. 20</w:t>
      </w:r>
      <w:r>
        <w:rPr>
          <w:color w:val="000000"/>
          <w:lang w:val="en-GB"/>
        </w:rPr>
        <w:t xml:space="preserve">17, </w:t>
      </w:r>
      <w:proofErr w:type="spellStart"/>
      <w:r>
        <w:rPr>
          <w:color w:val="000000"/>
          <w:lang w:val="en-GB"/>
        </w:rPr>
        <w:t>Vitousek</w:t>
      </w:r>
      <w:proofErr w:type="spellEnd"/>
      <w:r>
        <w:rPr>
          <w:color w:val="000000"/>
          <w:lang w:val="en-GB"/>
        </w:rPr>
        <w:t xml:space="preserve"> et al. 2017, </w:t>
      </w:r>
      <w:hyperlink r:id="rId7">
        <w:proofErr w:type="spellStart"/>
        <w:r>
          <w:rPr>
            <w:rStyle w:val="InternetLink"/>
            <w:color w:val="000000"/>
            <w:u w:val="none"/>
            <w:lang w:val="en-GB"/>
          </w:rPr>
          <w:t>Luijendijk</w:t>
        </w:r>
        <w:proofErr w:type="spellEnd"/>
      </w:hyperlink>
      <w:r>
        <w:rPr>
          <w:color w:val="000000"/>
          <w:lang w:val="en-GB"/>
        </w:rPr>
        <w:t xml:space="preserve"> et al. 2018, </w:t>
      </w:r>
      <w:proofErr w:type="spellStart"/>
      <w:proofErr w:type="gramStart"/>
      <w:r>
        <w:rPr>
          <w:color w:val="000000"/>
          <w:lang w:val="en-GB"/>
        </w:rPr>
        <w:t>Benveniste</w:t>
      </w:r>
      <w:proofErr w:type="spellEnd"/>
      <w:proofErr w:type="gramEnd"/>
      <w:r>
        <w:rPr>
          <w:color w:val="000000"/>
          <w:lang w:val="en-GB"/>
        </w:rPr>
        <w:t xml:space="preserve"> et al. 2019).</w:t>
      </w:r>
    </w:p>
    <w:p w:rsidR="00491DEF" w:rsidRDefault="000647E6">
      <w:r>
        <w:rPr>
          <w:color w:val="000000"/>
          <w:szCs w:val="24"/>
          <w:lang w:val="en-GB"/>
        </w:rPr>
        <w:t>This article reviews scientific publications of coastal urban ecology with the aim of examining spatial and temporal changes in time and evaluating t</w:t>
      </w:r>
      <w:r>
        <w:rPr>
          <w:color w:val="000000"/>
          <w:szCs w:val="24"/>
          <w:lang w:val="en-GB"/>
        </w:rPr>
        <w:t>he evolution of urban ecology in these vulnerable areas through identifying the interconnection in existing literature given by the urban ecology paradigms (Pickett et al. 2016). Here, studies are classified according to theoretical and empirical dimension</w:t>
      </w:r>
      <w:r>
        <w:rPr>
          <w:color w:val="000000"/>
          <w:szCs w:val="24"/>
          <w:lang w:val="en-GB"/>
        </w:rPr>
        <w:t xml:space="preserve">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rsidR="00491DEF" w:rsidRDefault="000647E6">
      <w:pPr>
        <w:pStyle w:val="Ttulo1"/>
        <w:numPr>
          <w:ilvl w:val="0"/>
          <w:numId w:val="3"/>
        </w:numPr>
      </w:pPr>
      <w:r>
        <w:t>Methods</w:t>
      </w:r>
    </w:p>
    <w:p w:rsidR="00491DEF" w:rsidRDefault="000647E6">
      <w:r>
        <w:t>A re</w:t>
      </w:r>
      <w:r>
        <w:t>view of the literature was performed through the Web of Science database (https://webofknowledge.com/). Eligibility criteria included any publication following keywords in the topic, using Boolean operators to combine concepts and keywords: (“urban ecology</w:t>
      </w:r>
      <w:r>
        <w:t xml:space="preserve">”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t>allowing to ad</w:t>
      </w:r>
      <w:r>
        <w:t xml:space="preserve">dress open-frame or closed-frame questions (James et al. 2016). Selection of articles was made with a decision tree (Fig. 1), where the urban </w:t>
      </w:r>
      <w:proofErr w:type="spellStart"/>
      <w:r>
        <w:t>centre</w:t>
      </w:r>
      <w:proofErr w:type="spellEnd"/>
      <w:r>
        <w:t>, marine studies, and biodiversity approach had to be checked for any articles to be included. Fulfilling th</w:t>
      </w:r>
      <w:r>
        <w:t xml:space="preserve">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Grey-literature wa</w:t>
      </w:r>
      <w:r>
        <w:t>s not incorporated in the selection.</w:t>
      </w:r>
    </w:p>
    <w:p w:rsidR="00491DEF" w:rsidRDefault="000647E6">
      <w:r>
        <w:t xml:space="preserve">Each article collected was categorized by publication year, author’s name, type of publication, author's affiliation country, study country, and study city. After examining each paper they were categorized according to </w:t>
      </w:r>
      <w:r>
        <w:t>disciplinary focus, study approach, type of analysis, main research object, study model, and coastal environment. A list of categories, their definitions and example references can be found in Table 1. Articles were classified by two of the authors indepen</w:t>
      </w:r>
      <w:r>
        <w:t xml:space="preserve">dently. Results were then compared and discrepancies resolved with the participation of a third author. For each category, articles were counted just once. </w:t>
      </w:r>
    </w:p>
    <w:p w:rsidR="00491DEF" w:rsidRDefault="000647E6">
      <w:r>
        <w:t xml:space="preserve">City’s population data were obtained from the United Nations (2019) compendium. Urban </w:t>
      </w:r>
      <w:proofErr w:type="spellStart"/>
      <w:r>
        <w:t>centres</w:t>
      </w:r>
      <w:proofErr w:type="spellEnd"/>
      <w:r>
        <w:t xml:space="preserve"> class</w:t>
      </w:r>
      <w:r>
        <w:t xml:space="preserve">ification was modified from the United Nations (2014) and </w:t>
      </w:r>
      <w:proofErr w:type="spellStart"/>
      <w:r>
        <w:t>Barragán</w:t>
      </w:r>
      <w:proofErr w:type="spellEnd"/>
      <w:r>
        <w:t xml:space="preserve"> &amp; Andrés (2015). This classification includes: 1) Non-urban areas, which have less than 100,000 inhabitants, 2) small cities, between 100,000 and 500,000 inhabitants, 3) medium cities, betw</w:t>
      </w:r>
      <w:r>
        <w:t xml:space="preserve">een 500,000 and 1 million, 4) large cities, between 1 and 5 million, 5) very large cities, between 5 and 10 million, and 5) megacities, with more than 10 million. </w:t>
      </w:r>
    </w:p>
    <w:p w:rsidR="00491DEF" w:rsidRDefault="000647E6">
      <w:r>
        <w:t>Characterization of articles according to urban ecology paradigms included the number of stu</w:t>
      </w:r>
      <w:r>
        <w:t xml:space="preserve">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w:t>
      </w:r>
      <w:r>
        <w:t xml:space="preserve"> data base using the Web of Science database, and carried out a descriptive analysis of the network. We did not used topological measurements of the network, but rather describe its </w:t>
      </w:r>
      <w:bookmarkStart w:id="3" w:name="__DdeLink__2507_1428397062"/>
      <w:r>
        <w:t>directionality</w:t>
      </w:r>
      <w:bookmarkEnd w:id="3"/>
      <w:r>
        <w:t xml:space="preserve">. This analysis was developed with package </w:t>
      </w:r>
      <w:proofErr w:type="spellStart"/>
      <w:r>
        <w:t>bibliometrix</w:t>
      </w:r>
      <w:proofErr w:type="spellEnd"/>
      <w:r>
        <w:t xml:space="preserve"> </w:t>
      </w:r>
      <w:r>
        <w:lastRenderedPageBreak/>
        <w:t>(Ari</w:t>
      </w:r>
      <w:r>
        <w:t xml:space="preserve">a and </w:t>
      </w:r>
      <w:proofErr w:type="spellStart"/>
      <w:r>
        <w:t>Cuccurullo</w:t>
      </w:r>
      <w:proofErr w:type="spellEnd"/>
      <w:r>
        <w:t xml:space="preserve"> 2017), which allowed modifications in the code to create a new relationship between articles and their co-citations. The analysis included extracting every reference from each article that was selected in this review and the selection of c</w:t>
      </w:r>
      <w:r>
        <w:t>ited articles that were already part of the article selection. Consequently, there was a tagging for each article cited with corresponding paradigm classification and these were plotted to unveil the relationship among paradigms used.</w:t>
      </w:r>
    </w:p>
    <w:p w:rsidR="00491DEF" w:rsidRDefault="000647E6">
      <w:r>
        <w:t xml:space="preserve">Classification, data analysis, and figures were prepared in R (R Core Team 2020) using </w:t>
      </w:r>
      <w:proofErr w:type="spellStart"/>
      <w:r>
        <w:t>RStudio</w:t>
      </w:r>
      <w:proofErr w:type="spellEnd"/>
      <w:r>
        <w:t xml:space="preserve"> (</w:t>
      </w:r>
      <w:proofErr w:type="spellStart"/>
      <w:r>
        <w:t>RStudio</w:t>
      </w:r>
      <w:proofErr w:type="spellEnd"/>
      <w:r>
        <w:t xml:space="preserve">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w:t>
      </w:r>
      <w:r>
        <w:t xml:space="preserve">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p>
    <w:p w:rsidR="00491DEF" w:rsidRDefault="000647E6">
      <w:pPr>
        <w:pStyle w:val="Ttulo1"/>
        <w:numPr>
          <w:ilvl w:val="0"/>
          <w:numId w:val="3"/>
        </w:numPr>
      </w:pPr>
      <w:r>
        <w:t>Results</w:t>
      </w:r>
    </w:p>
    <w:p w:rsidR="00491DEF" w:rsidRDefault="000647E6">
      <w:pPr>
        <w:pStyle w:val="Ttulo2"/>
        <w:numPr>
          <w:ilvl w:val="1"/>
          <w:numId w:val="3"/>
        </w:numPr>
        <w:jc w:val="both"/>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rsidR="00491DEF" w:rsidRDefault="000647E6">
      <w:r>
        <w:t>Coastal urban ecology studies that met selection criteria included a total of 237 articles</w:t>
      </w:r>
      <w:r>
        <w:t xml:space="preserve"> (Fig. 1) from 51 countries, involving 137 different coastal cities. Most of the research was carried out in three countries: USA presenting 38 articles published, which included 20 different cities, China with 20 articles from 10 different cities, and Aus</w:t>
      </w:r>
      <w:r>
        <w:t>tralia also with 20 articles, including 10 different cities (Fig. 2). The timeline of publications shows that urban ecology in coasts appeared for the first time with Barcelona in 1979, however, it was not until 1995 that another study related to the field</w:t>
      </w:r>
      <w:r>
        <w:t xml:space="preserve"> was published with </w:t>
      </w:r>
      <w:proofErr w:type="spellStart"/>
      <w:r>
        <w:t>Punda-Polić</w:t>
      </w:r>
      <w:proofErr w:type="spellEnd"/>
      <w:r>
        <w:t xml:space="preserve"> et al. (1995). Between 1995 and 2005, the number of publications was below five articles per year (Fig. 3). After 2005 more articles can be found, particularly in years 2016, 2018, and 2019, which showed more than 20 publica</w:t>
      </w:r>
      <w:r>
        <w:t xml:space="preserve">tions per year. According to the type of publication found at the Web of Science database, publications are mostly journal articles with 84.97% of the total, proceedings papers represented 9.7% (e.g. </w:t>
      </w:r>
      <w:proofErr w:type="spellStart"/>
      <w:r>
        <w:t>Kulkova</w:t>
      </w:r>
      <w:proofErr w:type="spellEnd"/>
      <w:r>
        <w:t xml:space="preserve"> et al. 2011, </w:t>
      </w:r>
      <w:proofErr w:type="spellStart"/>
      <w:r>
        <w:t>Giovene</w:t>
      </w:r>
      <w:proofErr w:type="spellEnd"/>
      <w:r>
        <w:t xml:space="preserve"> di </w:t>
      </w:r>
      <w:proofErr w:type="spellStart"/>
      <w:r>
        <w:t>Girasole</w:t>
      </w:r>
      <w:proofErr w:type="spellEnd"/>
      <w:r>
        <w:t xml:space="preserve"> 2014, Fu et al.</w:t>
      </w:r>
      <w:r>
        <w:t xml:space="preserve"> 2018), indexed book chapters 2.11% (e.g. Race et al. 2010, Wong 2011, </w:t>
      </w:r>
      <w:proofErr w:type="spellStart"/>
      <w:r>
        <w:t>Juchimiuk</w:t>
      </w:r>
      <w:proofErr w:type="spellEnd"/>
      <w:r>
        <w:t xml:space="preserve"> &amp; </w:t>
      </w:r>
      <w:proofErr w:type="spellStart"/>
      <w:r>
        <w:t>Januszkiewicz</w:t>
      </w:r>
      <w:proofErr w:type="spellEnd"/>
      <w:r>
        <w:t xml:space="preserve"> 2019), and reviews 2.11% (e.g. Garden et al. 2006, Cohen et al. 2013, </w:t>
      </w:r>
      <w:proofErr w:type="spellStart"/>
      <w:r>
        <w:t>Branoff</w:t>
      </w:r>
      <w:proofErr w:type="spellEnd"/>
      <w:r>
        <w:t xml:space="preserve"> 2017).</w:t>
      </w:r>
    </w:p>
    <w:p w:rsidR="00491DEF" w:rsidRDefault="000647E6">
      <w:r>
        <w:t>General findings and tendencies since 1995 are shown in Figure 3. The main</w:t>
      </w:r>
      <w:r>
        <w:t xml:space="preserve"> disciplinary focus of research has consistently come from ecology with an average representation of 48.79% of studies for the whole study period. Among ecological studies, those where coastal urbanization have modified ecological patterns stand out. For e</w:t>
      </w:r>
      <w:r>
        <w:t>xample Way et al. (2004), tracked movement and activity patterns of coyotes in northeastern North America, demonstrating that these mammals used more urbanized areas than natural ones. Other studies have assessed diets and feeding habitats of coastal birds</w:t>
      </w:r>
      <w:r>
        <w:t xml:space="preserve"> to assess the interplay between natural and anthropogenic factors in determining diversity patterns (Washburn et al. 2013). Social-ecological studies were the second most common disciplinary focus with 24.47% (an average 2.2 publications per year between </w:t>
      </w:r>
      <w:r>
        <w:t>2005 and 2009, 4.4 between 2010 and 2014, and 3.8 between 2015 and 2019; Fig 3a). Social-ecological studies include those which focus on biodiversity and natural environment perceptions and human wellbeing. For instance, White et al. (2013) assessed human</w:t>
      </w:r>
      <w:del w:id="5" w:author="Usuario" w:date="2021-04-16T14:51:00Z">
        <w:r>
          <w:delText>s</w:delText>
        </w:r>
      </w:del>
      <w:r>
        <w:t xml:space="preserve"> emotions towards different coastal environments and Burger et al. (2017) assessed human preferences towards protection and restoration. </w:t>
      </w:r>
      <w:r>
        <w:rPr>
          <w:lang w:val="en-GB"/>
        </w:rPr>
        <w:t>Environmental policy and planning studies</w:t>
      </w:r>
      <w:r>
        <w:t xml:space="preserve"> </w:t>
      </w:r>
      <w:r>
        <w:rPr>
          <w:lang w:val="en-GB"/>
        </w:rPr>
        <w:t xml:space="preserve">have focused on developing guidelines for planning in order to contribute to </w:t>
      </w:r>
      <w:r>
        <w:rPr>
          <w:lang w:val="en-GB"/>
        </w:rPr>
        <w:t xml:space="preserve">the sustainability of the urban environment. </w:t>
      </w:r>
      <w:r>
        <w:t xml:space="preserve">For instance </w:t>
      </w:r>
      <w:proofErr w:type="spellStart"/>
      <w:r>
        <w:t>Alcoforado</w:t>
      </w:r>
      <w:proofErr w:type="spellEnd"/>
      <w:r>
        <w:t xml:space="preserve"> et al. (2009) identified climatic needs in a coastal city and discussed problems that arise when applying climatic knowledge to urban planning.</w:t>
      </w:r>
      <w:ins w:id="6" w:author="Giorgia Graells" w:date="2021-04-14T14:49:00Z">
        <w:r>
          <w:t xml:space="preserve">  </w:t>
        </w:r>
      </w:ins>
      <w:ins w:id="7" w:author="Giorgia Graells" w:date="2021-04-14T15:13:00Z">
        <w:r>
          <w:t>Disciplinary focus of research show</w:t>
        </w:r>
      </w:ins>
      <w:ins w:id="8" w:author="Juan Luis Celis" w:date="2021-04-18T20:39:00Z">
        <w:r>
          <w:t>ed</w:t>
        </w:r>
      </w:ins>
      <w:ins w:id="9" w:author="Giorgia Graells" w:date="2021-04-14T15:13:00Z">
        <w:r>
          <w:t xml:space="preserve"> </w:t>
        </w:r>
      </w:ins>
      <w:ins w:id="10" w:author="Giorgia Graells" w:date="2021-04-14T15:17:00Z">
        <w:del w:id="11" w:author="Usuario" w:date="2021-04-19T10:23:00Z">
          <w:r w:rsidDel="00BD15FD">
            <w:delText>an a</w:delText>
          </w:r>
          <w:r w:rsidDel="00BD15FD">
            <w:delText xml:space="preserve">ppreciable </w:delText>
          </w:r>
        </w:del>
        <w:r>
          <w:t xml:space="preserve">high number of publications on </w:t>
        </w:r>
      </w:ins>
      <w:ins w:id="12" w:author="Juan Luis Celis" w:date="2021-04-18T20:40:00Z">
        <w:r>
          <w:t xml:space="preserve">traditional </w:t>
        </w:r>
      </w:ins>
      <w:ins w:id="13" w:author="Giorgia Graells" w:date="2021-04-14T15:17:00Z">
        <w:r>
          <w:t xml:space="preserve">ecology, </w:t>
        </w:r>
      </w:ins>
      <w:ins w:id="14" w:author="Giorgia Graells" w:date="2021-04-14T15:18:00Z">
        <w:r>
          <w:t>cent</w:t>
        </w:r>
      </w:ins>
      <w:ins w:id="15" w:author="Juan Luis Celis" w:date="2021-04-18T20:37:00Z">
        <w:r>
          <w:t>e</w:t>
        </w:r>
      </w:ins>
      <w:ins w:id="16" w:author="Giorgia Graells" w:date="2021-04-14T15:18:00Z">
        <w:r>
          <w:t xml:space="preserve">red </w:t>
        </w:r>
      </w:ins>
      <w:ins w:id="17" w:author="Usuario" w:date="2021-04-16T13:53:00Z">
        <w:r>
          <w:t>on how</w:t>
        </w:r>
      </w:ins>
      <w:ins w:id="18" w:author="Giorgia Graells" w:date="2021-04-14T15:18:00Z">
        <w:r>
          <w:t xml:space="preserve"> biodiversity patterns </w:t>
        </w:r>
      </w:ins>
      <w:ins w:id="19" w:author="Usuario" w:date="2021-04-16T13:53:00Z">
        <w:r>
          <w:t xml:space="preserve">are affected </w:t>
        </w:r>
      </w:ins>
      <w:ins w:id="20" w:author="Giorgia Graells" w:date="2021-04-14T15:18:00Z">
        <w:r>
          <w:t>by cities.</w:t>
        </w:r>
      </w:ins>
      <w:ins w:id="21" w:author="Giorgia Graells" w:date="2021-04-14T15:23:00Z">
        <w:r>
          <w:t xml:space="preserve"> </w:t>
        </w:r>
      </w:ins>
      <w:ins w:id="22" w:author="Giorgia Graells" w:date="2021-04-14T15:19:00Z">
        <w:r>
          <w:t>However</w:t>
        </w:r>
      </w:ins>
      <w:ins w:id="23" w:author="Juan Luis Celis" w:date="2021-04-18T20:39:00Z">
        <w:r>
          <w:t xml:space="preserve">, </w:t>
        </w:r>
      </w:ins>
      <w:del w:id="24" w:author="Juan Luis Celis" w:date="2021-04-18T20:39:00Z">
        <w:r>
          <w:delText xml:space="preserve"> </w:delText>
        </w:r>
      </w:del>
      <w:ins w:id="25" w:author="Usuario" w:date="2021-04-16T14:53:00Z">
        <w:r>
          <w:t xml:space="preserve">despite noticeable </w:t>
        </w:r>
        <w:r>
          <w:lastRenderedPageBreak/>
          <w:t>exceptions</w:t>
        </w:r>
      </w:ins>
      <w:ins w:id="26" w:author="Giorgia Graells" w:date="2021-04-14T15:19:00Z">
        <w:r>
          <w:t xml:space="preserve">, </w:t>
        </w:r>
      </w:ins>
      <w:ins w:id="27" w:author="Usuario" w:date="2021-04-16T13:53:00Z">
        <w:r>
          <w:t xml:space="preserve">focus </w:t>
        </w:r>
      </w:ins>
      <w:ins w:id="28" w:author="Juan Luis Celis" w:date="2021-04-18T20:40:00Z">
        <w:del w:id="29" w:author="Usuario" w:date="2021-04-19T10:23:00Z">
          <w:r w:rsidDel="00BD15FD">
            <w:delText>that’s includes the</w:delText>
          </w:r>
        </w:del>
      </w:ins>
      <w:ins w:id="30" w:author="Usuario" w:date="2021-04-19T10:23:00Z">
        <w:r w:rsidR="00BD15FD">
          <w:t>on</w:t>
        </w:r>
      </w:ins>
      <w:ins w:id="31" w:author="Usuario" w:date="2021-04-16T13:53:00Z">
        <w:r>
          <w:t xml:space="preserve"> </w:t>
        </w:r>
      </w:ins>
      <w:ins w:id="32" w:author="Giorgia Graells" w:date="2021-04-14T15:19:00Z">
        <w:r>
          <w:t xml:space="preserve">human </w:t>
        </w:r>
      </w:ins>
      <w:ins w:id="33" w:author="Usuario" w:date="2021-04-16T13:53:00Z">
        <w:r>
          <w:t xml:space="preserve">dimensions, such as </w:t>
        </w:r>
      </w:ins>
      <w:ins w:id="34" w:author="Usuario" w:date="2021-04-19T10:24:00Z">
        <w:r w:rsidR="00BD15FD">
          <w:t>studies</w:t>
        </w:r>
      </w:ins>
      <w:ins w:id="35" w:author="Usuario" w:date="2021-04-16T13:53:00Z">
        <w:r>
          <w:t xml:space="preserve"> which deal with </w:t>
        </w:r>
      </w:ins>
      <w:ins w:id="36" w:author="Giorgia Graells" w:date="2021-04-14T15:19:00Z">
        <w:r>
          <w:t>perceptions and</w:t>
        </w:r>
      </w:ins>
      <w:r>
        <w:t xml:space="preserve"> </w:t>
      </w:r>
      <w:ins w:id="37" w:author="Giorgia Graells" w:date="2021-04-14T15:22:00Z">
        <w:r>
          <w:t xml:space="preserve">well-being </w:t>
        </w:r>
      </w:ins>
      <w:ins w:id="38" w:author="Usuario" w:date="2021-04-16T13:54:00Z">
        <w:r>
          <w:t xml:space="preserve">associated to </w:t>
        </w:r>
      </w:ins>
      <w:ins w:id="39" w:author="Usuario" w:date="2021-04-16T13:57:00Z">
        <w:r>
          <w:t xml:space="preserve">urban development and environmental footprint have </w:t>
        </w:r>
      </w:ins>
      <w:ins w:id="40" w:author="Usuario" w:date="2021-04-16T13:58:00Z">
        <w:r>
          <w:t>received</w:t>
        </w:r>
      </w:ins>
      <w:ins w:id="41" w:author="Usuario" w:date="2021-04-16T13:57:00Z">
        <w:r>
          <w:t xml:space="preserve"> </w:t>
        </w:r>
      </w:ins>
      <w:ins w:id="42" w:author="Usuario" w:date="2021-04-16T13:58:00Z">
        <w:r>
          <w:t>less attention. I</w:t>
        </w:r>
      </w:ins>
      <w:ins w:id="43" w:author="Giorgia Graells" w:date="2021-04-14T15:23:00Z">
        <w:r>
          <w:t xml:space="preserve">n addition </w:t>
        </w:r>
      </w:ins>
      <w:ins w:id="44" w:author="Juan Luis Celis" w:date="2021-04-18T20:42:00Z">
        <w:r>
          <w:t xml:space="preserve">multidisciplinary </w:t>
        </w:r>
      </w:ins>
      <w:ins w:id="45" w:author="Usuario" w:date="2021-04-16T13:58:00Z">
        <w:r>
          <w:t>research on defining and designing solutions</w:t>
        </w:r>
      </w:ins>
      <w:ins w:id="46" w:author="Usuario" w:date="2021-04-16T14:01:00Z">
        <w:r>
          <w:t>,</w:t>
        </w:r>
      </w:ins>
      <w:ins w:id="47" w:author="Usuario" w:date="2021-04-16T13:58:00Z">
        <w:r>
          <w:t xml:space="preserve"> </w:t>
        </w:r>
      </w:ins>
      <w:ins w:id="48" w:author="Usuario" w:date="2021-04-16T14:00:00Z">
        <w:r>
          <w:t xml:space="preserve">associated to various </w:t>
        </w:r>
      </w:ins>
      <w:ins w:id="49" w:author="Usuario" w:date="2021-04-16T14:01:00Z">
        <w:r>
          <w:t xml:space="preserve">forms of </w:t>
        </w:r>
      </w:ins>
      <w:ins w:id="50" w:author="Usuario" w:date="2021-04-16T13:59:00Z">
        <w:r>
          <w:t>participatory approaches</w:t>
        </w:r>
      </w:ins>
      <w:ins w:id="51" w:author="Juan Luis Celis" w:date="2021-04-18T20:41:00Z">
        <w:r>
          <w:t xml:space="preserve"> in order to move toward</w:t>
        </w:r>
        <w:r>
          <w:t>s urban sustainability</w:t>
        </w:r>
      </w:ins>
      <w:ins w:id="52" w:author="Usuario" w:date="2021-04-16T14:01:00Z">
        <w:r>
          <w:t>,</w:t>
        </w:r>
      </w:ins>
      <w:ins w:id="53" w:author="Usuario" w:date="2021-04-16T13:59:00Z">
        <w:r>
          <w:t xml:space="preserve"> </w:t>
        </w:r>
      </w:ins>
      <w:ins w:id="54" w:author="Giorgia Graells" w:date="2021-04-14T15:23:00Z">
        <w:r>
          <w:t xml:space="preserve">are </w:t>
        </w:r>
      </w:ins>
      <w:ins w:id="55" w:author="Usuario" w:date="2021-04-16T13:59:00Z">
        <w:r>
          <w:t xml:space="preserve">still </w:t>
        </w:r>
      </w:ins>
      <w:ins w:id="56" w:author="Giorgia Graells" w:date="2021-04-14T15:23:00Z">
        <w:r>
          <w:t>scarce, showing a gap in knowledge.</w:t>
        </w:r>
      </w:ins>
    </w:p>
    <w:p w:rsidR="00491DEF" w:rsidRDefault="000647E6">
      <w:r>
        <w:t>Coastal ecology research has mainly considered spatial approaches searching for patterns based on differences in urban morphology. These spatial patterns include land cover and land use.</w:t>
      </w:r>
      <w:r>
        <w:t xml:space="preserve"> For instance, research based on beach width and coastal slope that determine the most critical physical parameters to create coastal vulnerability maps (</w:t>
      </w:r>
      <w:proofErr w:type="spellStart"/>
      <w:r>
        <w:t>Kantamaneni</w:t>
      </w:r>
      <w:proofErr w:type="spellEnd"/>
      <w:r>
        <w:t xml:space="preserve"> et al. 2019). Study approaches have slowly included temporal dimensions (Fig. 3b). </w:t>
      </w:r>
      <w:proofErr w:type="spellStart"/>
      <w:r>
        <w:t>Spatio</w:t>
      </w:r>
      <w:proofErr w:type="spellEnd"/>
      <w:r>
        <w:t>-</w:t>
      </w:r>
      <w:r>
        <w:t xml:space="preserve">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t>emporal studies included Priestl</w:t>
      </w:r>
      <w:bookmarkStart w:id="57" w:name="__DdeLink__1355_1734896042"/>
      <w:bookmarkEnd w:id="57"/>
      <w:r>
        <w:t xml:space="preserve">ey et al. (2018) who assessed inorganic and </w:t>
      </w:r>
      <w:r>
        <w:t>organic compounds and their relation to photolysis and Martin et al. (2007) who studied management approaches for</w:t>
      </w:r>
      <w:del w:id="58" w:author="Juan Luis Celis" w:date="2021-04-18T20:43:00Z">
        <w:r>
          <w:delText xml:space="preserve"> </w:delText>
        </w:r>
      </w:del>
      <w:r>
        <w:t xml:space="preserve"> a coastal urban pest (</w:t>
      </w:r>
      <w:ins w:id="59" w:author="Juan Luis Celis" w:date="2021-04-18T20:43:00Z">
        <w:r>
          <w:t>W</w:t>
        </w:r>
      </w:ins>
      <w:r>
        <w:t>hite Ibis) along the east coast of Australia. Studies which use experimental approaches through time represent less th</w:t>
      </w:r>
      <w:r>
        <w:t xml:space="preserve">an 1% of the articles. They included articles such as the study of </w:t>
      </w:r>
      <w:r>
        <w:rPr>
          <w:color w:val="000000"/>
          <w:szCs w:val="24"/>
          <w:lang w:val="en-GB"/>
        </w:rPr>
        <w:t xml:space="preserve">Leclerc &amp; </w:t>
      </w:r>
      <w:proofErr w:type="spellStart"/>
      <w:r>
        <w:rPr>
          <w:color w:val="000000"/>
          <w:szCs w:val="24"/>
          <w:lang w:val="en-GB"/>
        </w:rPr>
        <w:t>Viard</w:t>
      </w:r>
      <w:proofErr w:type="spellEnd"/>
      <w:r>
        <w:rPr>
          <w:color w:val="000000"/>
          <w:szCs w:val="24"/>
          <w:lang w:val="en-GB"/>
        </w:rPr>
        <w:t xml:space="preserve"> (2018), who studied how swimming predators influenced the early development of fauna associated with floating pontoons in marinas</w:t>
      </w:r>
      <w:r>
        <w:t xml:space="preserve">. </w:t>
      </w:r>
      <w:ins w:id="60" w:author="Giorgia Graells" w:date="2021-04-14T15:55:00Z">
        <w:del w:id="61" w:author="Usuario" w:date="2021-04-19T10:24:00Z">
          <w:r w:rsidDel="00BD15FD">
            <w:delText xml:space="preserve">It may be reasonable to suppose </w:delText>
          </w:r>
        </w:del>
      </w:ins>
      <w:ins w:id="62" w:author="Giorgia Graells" w:date="2021-04-14T15:56:00Z">
        <w:del w:id="63" w:author="Usuario" w:date="2021-04-19T10:24:00Z">
          <w:r w:rsidDel="00BD15FD">
            <w:delText xml:space="preserve">that </w:delText>
          </w:r>
        </w:del>
      </w:ins>
      <w:ins w:id="64" w:author="Giorgia Graells" w:date="2021-04-14T15:59:00Z">
        <w:del w:id="65" w:author="Usuario" w:date="2021-04-19T10:24:00Z">
          <w:r w:rsidDel="00BD15FD">
            <w:delText>a</w:delText>
          </w:r>
        </w:del>
      </w:ins>
      <w:ins w:id="66" w:author="Usuario" w:date="2021-04-19T10:24:00Z">
        <w:r w:rsidR="00BD15FD">
          <w:t>A</w:t>
        </w:r>
      </w:ins>
      <w:ins w:id="67" w:author="Giorgia Graells" w:date="2021-04-14T15:59:00Z">
        <w:r>
          <w:t xml:space="preserve"> sig</w:t>
        </w:r>
        <w:r>
          <w:t xml:space="preserve">nificant higher number of publications considering </w:t>
        </w:r>
      </w:ins>
      <w:ins w:id="68" w:author="Giorgia Graells" w:date="2021-04-14T16:00:00Z">
        <w:r>
          <w:t>s</w:t>
        </w:r>
      </w:ins>
      <w:ins w:id="69" w:author="Giorgia Graells" w:date="2021-04-14T15:26:00Z">
        <w:r>
          <w:t>patial instead of temporal approaches</w:t>
        </w:r>
      </w:ins>
      <w:ins w:id="70" w:author="Giorgia Graells" w:date="2021-04-14T15:39:00Z">
        <w:r>
          <w:t xml:space="preserve"> </w:t>
        </w:r>
      </w:ins>
      <w:ins w:id="71" w:author="Giorgia Graells" w:date="2021-04-14T16:00:00Z">
        <w:r>
          <w:t>could</w:t>
        </w:r>
      </w:ins>
      <w:ins w:id="72" w:author="Giorgia Graells" w:date="2021-04-14T16:04:00Z">
        <w:r>
          <w:t xml:space="preserve"> generate a static representation of what happens in coastal cities</w:t>
        </w:r>
      </w:ins>
      <w:ins w:id="73" w:author="Giorgia Graells" w:date="2021-04-18T21:04:00Z">
        <w:r>
          <w:t>.</w:t>
        </w:r>
      </w:ins>
      <w:ins w:id="74" w:author="Juan Luis Celis" w:date="2021-04-18T20:44:00Z">
        <w:r>
          <w:t xml:space="preserve"> </w:t>
        </w:r>
      </w:ins>
      <w:ins w:id="75" w:author="Juan Luis Celis" w:date="2021-04-18T20:46:00Z">
        <w:r>
          <w:t>This is particularly relevant in the face of climate change scenarios, where temporal variab</w:t>
        </w:r>
        <w:r>
          <w:t xml:space="preserve">ility becomes </w:t>
        </w:r>
        <w:del w:id="76" w:author="Usuario" w:date="2021-04-19T10:25:00Z">
          <w:r w:rsidDel="00BD15FD">
            <w:delText>v</w:delText>
          </w:r>
          <w:r w:rsidDel="00BD15FD">
            <w:delText>e</w:delText>
          </w:r>
          <w:r w:rsidDel="00BD15FD">
            <w:delText>r</w:delText>
          </w:r>
          <w:r w:rsidDel="00BD15FD">
            <w:delText>y</w:delText>
          </w:r>
        </w:del>
        <w:r>
          <w:t xml:space="preserve"> important</w:t>
        </w:r>
      </w:ins>
      <w:ins w:id="77" w:author="Giorgia Graells" w:date="2021-04-14T18:32:00Z">
        <w:r>
          <w:t>.</w:t>
        </w:r>
      </w:ins>
      <w:r>
        <w:t xml:space="preserve"> </w:t>
      </w:r>
    </w:p>
    <w:p w:rsidR="00491DEF" w:rsidRDefault="000647E6">
      <w:r>
        <w:t xml:space="preserve">Quantitative studies have dominated the literature during the past 20 years and have focused on ecological approaches. For example </w:t>
      </w:r>
      <w:proofErr w:type="spellStart"/>
      <w:r>
        <w:t>Tzortzakaki</w:t>
      </w:r>
      <w:proofErr w:type="spellEnd"/>
      <w:r>
        <w:t xml:space="preserve"> et al. (2018) studied the effect of the different land-cover types on bird species</w:t>
      </w:r>
      <w:r>
        <w:t xml:space="preserve"> richness and abundance and concluded that open green spaces are the most significant factor favoring bird diversity in a coastal city in Greece. Qualitative studies represent 20% of the articles. These mainly use a social-ecological approach. Studies use </w:t>
      </w:r>
      <w:r>
        <w:t>qualitative interviews to assess urban coastal environmental constructs and preferences (Cleland et al. 2015). Other qualitative studies have been used to design green infrastructure in urban cities (Chen et al. 2015). Policy studies such as Guerrero Valde</w:t>
      </w:r>
      <w:r>
        <w:t xml:space="preserve">benito &amp; </w:t>
      </w:r>
      <w:bookmarkStart w:id="78" w:name="__DdeLink__3074_3530467639"/>
      <w:r>
        <w:t>Alarcon</w:t>
      </w:r>
      <w:bookmarkEnd w:id="78"/>
      <w:r>
        <w:t xml:space="preserve"> Rodriguez (2018) used qualitative approaches to assess tensions and threats to traditional small-scale artisanal fishers coexisting with larger urbanized systems such as mega infrastructures, ports and cities. Modelling studies which inclu</w:t>
      </w:r>
      <w:r>
        <w:t xml:space="preserve">de simulation of urban conditions, have begun to emerge in the past six years (Fig. 3c) to address a wide variety of issues. For example, </w:t>
      </w:r>
      <w:proofErr w:type="spellStart"/>
      <w:r>
        <w:t>Stathopoulou</w:t>
      </w:r>
      <w:proofErr w:type="spellEnd"/>
      <w:r>
        <w:t xml:space="preserve"> &amp; </w:t>
      </w:r>
      <w:hyperlink r:id="rId8">
        <w:proofErr w:type="spellStart"/>
        <w:r>
          <w:rPr>
            <w:rStyle w:val="InternetLink"/>
            <w:color w:val="000000"/>
            <w:u w:val="none"/>
          </w:rPr>
          <w:t>Cartalis</w:t>
        </w:r>
        <w:proofErr w:type="spellEnd"/>
      </w:hyperlink>
      <w:r>
        <w:t xml:space="preserve"> (2007) modeled the thermal urban environment and urban heat island phenomenon in mayor urban areas in Greece. Su et al. (2019) used modelling to determine </w:t>
      </w:r>
      <w:r>
        <w:t xml:space="preserve">realistic flooding scenarios. Other modelling studies have contributed to assess social-ecological dimensions. </w:t>
      </w:r>
      <w:proofErr w:type="spellStart"/>
      <w:r>
        <w:t>Sahal</w:t>
      </w:r>
      <w:proofErr w:type="spellEnd"/>
      <w:r>
        <w:t xml:space="preserve"> et al. (2013) used macro-</w:t>
      </w:r>
      <w:proofErr w:type="gramStart"/>
      <w:r>
        <w:t>simulators  and</w:t>
      </w:r>
      <w:proofErr w:type="gramEnd"/>
      <w:r>
        <w:t xml:space="preserve"> micro-simulators with multi-agent-based modelling to select shelter points and choose evacuation r</w:t>
      </w:r>
      <w:r>
        <w:t xml:space="preserve">outes for future tsunamis. Song et al. (2016) modeled urban environmental benefits, such as green infrastructure, industrial upgrade, and environmental management, in China, testing social-economic and demographic variables. The use of modelling to inform </w:t>
      </w:r>
      <w:r>
        <w:t xml:space="preserve">environmental policies has been approached mainly through mapping and risk assessments. For instance, </w:t>
      </w:r>
      <w:proofErr w:type="spellStart"/>
      <w:r>
        <w:t>Storch</w:t>
      </w:r>
      <w:proofErr w:type="spellEnd"/>
      <w:r>
        <w:t xml:space="preserve"> &amp; </w:t>
      </w:r>
      <w:proofErr w:type="spellStart"/>
      <w:r>
        <w:t>Downes</w:t>
      </w:r>
      <w:proofErr w:type="spellEnd"/>
      <w:r>
        <w:t xml:space="preserve"> (2011) quantified and mapped current and future city-wide flood risks, combining climate change scenarios with urban land use scenarios. </w:t>
      </w:r>
      <w:ins w:id="79" w:author="Usuario" w:date="2021-04-16T14:02:00Z">
        <w:r>
          <w:t>A</w:t>
        </w:r>
        <w:r>
          <w:t xml:space="preserve"> key finding is that </w:t>
        </w:r>
      </w:ins>
      <w:ins w:id="80" w:author="Giorgia Graells" w:date="2021-04-14T17:45:00Z">
        <w:r>
          <w:t xml:space="preserve">qualitative </w:t>
        </w:r>
      </w:ins>
      <w:ins w:id="81" w:author="Usuario" w:date="2021-04-16T14:02:00Z">
        <w:r>
          <w:t>research</w:t>
        </w:r>
      </w:ins>
      <w:ins w:id="82" w:author="Giorgia Graells" w:date="2021-04-14T17:45:00Z">
        <w:r>
          <w:t xml:space="preserve"> </w:t>
        </w:r>
      </w:ins>
      <w:ins w:id="83" w:author="Usuario" w:date="2021-04-16T14:02:00Z">
        <w:r>
          <w:t xml:space="preserve">approaches have been </w:t>
        </w:r>
      </w:ins>
      <w:ins w:id="84" w:author="Juan Luis Celis" w:date="2021-04-18T20:49:00Z">
        <w:r>
          <w:t>underrepresented</w:t>
        </w:r>
      </w:ins>
      <w:ins w:id="85" w:author="Usuario" w:date="2021-04-16T14:02:00Z">
        <w:r>
          <w:t xml:space="preserve">. This has important </w:t>
        </w:r>
      </w:ins>
      <w:ins w:id="86" w:author="Usuario" w:date="2021-04-16T14:03:00Z">
        <w:r>
          <w:t>consequences</w:t>
        </w:r>
      </w:ins>
      <w:ins w:id="87" w:author="Usuario" w:date="2021-04-16T14:02:00Z">
        <w:r>
          <w:t xml:space="preserve"> </w:t>
        </w:r>
      </w:ins>
      <w:ins w:id="88" w:author="Usuario" w:date="2021-04-16T14:03:00Z">
        <w:r>
          <w:t xml:space="preserve">especially when assessing how the general public engage with urbanization and its impacts in coastal zones. </w:t>
        </w:r>
      </w:ins>
      <w:ins w:id="89" w:author="Usuario" w:date="2021-04-16T14:04:00Z">
        <w:r>
          <w:t>Accordingly</w:t>
        </w:r>
      </w:ins>
      <w:ins w:id="90" w:author="Juan Luis Celis" w:date="2021-04-18T20:49:00Z">
        <w:r>
          <w:t>,</w:t>
        </w:r>
      </w:ins>
      <w:ins w:id="91" w:author="Usuario" w:date="2021-04-16T14:04:00Z">
        <w:r>
          <w:t xml:space="preserve"> there are important gaps of knowledge in this area. </w:t>
        </w:r>
      </w:ins>
    </w:p>
    <w:p w:rsidR="00491DEF" w:rsidRDefault="000647E6">
      <w:r>
        <w:lastRenderedPageBreak/>
        <w:t>When looking at the main research objectives it is interesting to note that the study of pollution and human impacts have dominated the literature (Fig. 3d). These articles mainly focus on the effects o</w:t>
      </w:r>
      <w:r>
        <w:t xml:space="preserve">f stressors over coastal urban ecosystems and cities. For instance, </w:t>
      </w:r>
      <w:proofErr w:type="spellStart"/>
      <w:r>
        <w:t>Jartun</w:t>
      </w:r>
      <w:proofErr w:type="spellEnd"/>
      <w:r>
        <w:t xml:space="preserve"> &amp; </w:t>
      </w:r>
      <w:proofErr w:type="spellStart"/>
      <w:r>
        <w:t>Pettersen</w:t>
      </w:r>
      <w:proofErr w:type="spellEnd"/>
      <w:r>
        <w:t xml:space="preserve"> (2010) collected sediments from urban </w:t>
      </w:r>
      <w:proofErr w:type="spellStart"/>
      <w:r>
        <w:t>stormwater</w:t>
      </w:r>
      <w:proofErr w:type="spellEnd"/>
      <w:r>
        <w:t xml:space="preserve"> runoff and analyzed various contaminants, showing that several active pollution sources are supplying the runoff systems</w:t>
      </w:r>
      <w:r>
        <w:t>. Studies that focus on habitat use in urban areas are also common. For example</w:t>
      </w:r>
      <w:ins w:id="92" w:author="Juan Luis Celis" w:date="2021-04-18T20:49:00Z">
        <w:r>
          <w:t>,</w:t>
        </w:r>
      </w:ins>
      <w:r>
        <w:t xml:space="preserve"> studies have focused on differences in communities between fixed and floating structures (Holloway &amp; Connell 2002) or on abundance and survival rates of charismatic species in</w:t>
      </w:r>
      <w:r>
        <w:t xml:space="preserve"> highly industrialized bays (</w:t>
      </w:r>
      <w:proofErr w:type="spellStart"/>
      <w:r>
        <w:t>Eguchi</w:t>
      </w:r>
      <w:proofErr w:type="spellEnd"/>
      <w:r>
        <w:t xml:space="preserve"> et al. 2010). Studies which focus on different aspects of city design are less frequent, but they have been increasing in the last 10 years. Some of these studies have developed climatic guidelines for planning and ident</w:t>
      </w:r>
      <w:r>
        <w:t xml:space="preserve">ifying climatic needs in </w:t>
      </w:r>
      <w:del w:id="93" w:author="Juan Luis Celis" w:date="2021-04-18T20:50:00Z">
        <w:r>
          <w:delText xml:space="preserve">a </w:delText>
        </w:r>
      </w:del>
      <w:r>
        <w:t>coastal cities (</w:t>
      </w:r>
      <w:proofErr w:type="spellStart"/>
      <w:r>
        <w:t>e.g</w:t>
      </w:r>
      <w:proofErr w:type="spellEnd"/>
      <w:r>
        <w:t xml:space="preserve"> </w:t>
      </w:r>
      <w:proofErr w:type="spellStart"/>
      <w:r>
        <w:t>Alcoforado</w:t>
      </w:r>
      <w:proofErr w:type="spellEnd"/>
      <w:r>
        <w:t xml:space="preserve"> et al. 2009), others have applied multi-criteria decision analysis to explore local stakeholders' perceptions in terms of priority actions for waterfront development (</w:t>
      </w:r>
      <w:bookmarkStart w:id="94" w:name="__DdeLink__4404_1170342404"/>
      <w:proofErr w:type="spellStart"/>
      <w:r>
        <w:t>Papatheochari</w:t>
      </w:r>
      <w:bookmarkEnd w:id="94"/>
      <w:proofErr w:type="spellEnd"/>
      <w:r>
        <w:t xml:space="preserve"> &amp; </w:t>
      </w:r>
      <w:proofErr w:type="spellStart"/>
      <w:r>
        <w:t>Coccossis</w:t>
      </w:r>
      <w:proofErr w:type="spellEnd"/>
      <w:r>
        <w:t xml:space="preserve"> 2019)</w:t>
      </w:r>
      <w:r>
        <w:t xml:space="preserve">. </w:t>
      </w:r>
    </w:p>
    <w:p w:rsidR="00491DEF" w:rsidRDefault="000647E6">
      <w:r>
        <w:t>According to study models used (Fig. 4), a significant number of publications focused on physical aspects (48.10%) such as pollutants and risk towards natural hazards (Buggy &amp; Tobin 2008; Dominick et al. 2018). The second most frequent study model was b</w:t>
      </w:r>
      <w:r>
        <w:t xml:space="preserve">iological, centered on specific species (21.94%). In this group, birds were the most studied (e.g. </w:t>
      </w:r>
      <w:proofErr w:type="spellStart"/>
      <w:r>
        <w:t>Kalinowski</w:t>
      </w:r>
      <w:proofErr w:type="spellEnd"/>
      <w:r>
        <w:t xml:space="preserve"> &amp; Johnson 2010, studying a suburban bird community; </w:t>
      </w:r>
      <w:proofErr w:type="spellStart"/>
      <w:r>
        <w:t>Sainz-Borgo</w:t>
      </w:r>
      <w:proofErr w:type="spellEnd"/>
      <w:r>
        <w:t xml:space="preserve"> et al. 2016, studying the house sparrow; Blight et al. 2019, studying an urban-nes</w:t>
      </w:r>
      <w:r>
        <w:t>ting gull population). Invertebrates were the second most studied group including marine (</w:t>
      </w:r>
      <w:proofErr w:type="spellStart"/>
      <w:r>
        <w:t>Galimany</w:t>
      </w:r>
      <w:proofErr w:type="spellEnd"/>
      <w:r>
        <w:t xml:space="preserve"> et al. 2013; Eddy &amp; Roman 2016); and terrestrial species (</w:t>
      </w:r>
      <w:proofErr w:type="spellStart"/>
      <w:r>
        <w:t>Bizzo</w:t>
      </w:r>
      <w:proofErr w:type="spellEnd"/>
      <w:r>
        <w:t xml:space="preserve"> et al. 2010</w:t>
      </w:r>
      <w:proofErr w:type="gramStart"/>
      <w:r>
        <w:t>,  Reyes</w:t>
      </w:r>
      <w:proofErr w:type="gramEnd"/>
      <w:r>
        <w:t xml:space="preserve">-López &amp; </w:t>
      </w:r>
      <w:proofErr w:type="spellStart"/>
      <w:r>
        <w:t>Carpintero</w:t>
      </w:r>
      <w:proofErr w:type="spellEnd"/>
      <w:r>
        <w:t xml:space="preserve"> 2014). While other marine species such as fishes recei</w:t>
      </w:r>
      <w:r>
        <w:t xml:space="preserve">ved less attention, some noticeable examples include the study by Bolton et al. (2017) of fish communities. Studies centered on specific ecosystems (Ehrenfeld 2000, </w:t>
      </w:r>
      <w:proofErr w:type="spellStart"/>
      <w:r>
        <w:t>Branoff</w:t>
      </w:r>
      <w:proofErr w:type="spellEnd"/>
      <w:r>
        <w:t xml:space="preserve"> 2017) or social-eco-technological systems showed less than 10 articles published. F</w:t>
      </w:r>
      <w:r>
        <w:t>oremost among these are those on eco-cities (</w:t>
      </w:r>
      <w:proofErr w:type="spellStart"/>
      <w:r>
        <w:t>e.g.Wong</w:t>
      </w:r>
      <w:proofErr w:type="spellEnd"/>
      <w:r>
        <w:t xml:space="preserve"> 2011).</w:t>
      </w:r>
      <w:ins w:id="95" w:author="Giorgia Graells" w:date="2021-04-14T16:21:00Z">
        <w:r>
          <w:t xml:space="preserve"> </w:t>
        </w:r>
      </w:ins>
      <w:ins w:id="96" w:author="Giorgia Graells" w:date="2021-04-14T22:12:00Z">
        <w:r>
          <w:t>This e</w:t>
        </w:r>
      </w:ins>
      <w:ins w:id="97" w:author="Giorgia Graells" w:date="2021-04-14T22:08:00Z">
        <w:r>
          <w:t>vidence indicates that study models have been frequently replicated</w:t>
        </w:r>
      </w:ins>
      <w:ins w:id="98" w:author="Giorgia Graells" w:date="2021-04-14T22:07:00Z">
        <w:r>
          <w:t>. The dominance of certain study models has allowed progress in the field on certain issues. But at the same time</w:t>
        </w:r>
      </w:ins>
      <w:ins w:id="99" w:author="Juan Luis Celis" w:date="2021-04-18T20:51:00Z">
        <w:r>
          <w:t>,</w:t>
        </w:r>
      </w:ins>
      <w:ins w:id="100" w:author="Giorgia Graells" w:date="2021-04-14T22:07:00Z">
        <w:r>
          <w:t xml:space="preserve"> there a</w:t>
        </w:r>
        <w:r>
          <w:t>re some fields that have not progressed at all</w:t>
        </w:r>
      </w:ins>
      <w:ins w:id="101" w:author="Usuario" w:date="2021-04-16T13:55:00Z">
        <w:r>
          <w:t xml:space="preserve"> such as</w:t>
        </w:r>
      </w:ins>
      <w:ins w:id="102" w:author="Giorgia Graells" w:date="2021-04-16T15:25:00Z">
        <w:r>
          <w:t xml:space="preserve"> those that include organisms like </w:t>
        </w:r>
      </w:ins>
      <w:ins w:id="103" w:author="Giorgia Graells" w:date="2021-04-16T15:26:00Z">
        <w:r>
          <w:t xml:space="preserve">algae or marine </w:t>
        </w:r>
      </w:ins>
      <w:ins w:id="104" w:author="Juan Luis Celis" w:date="2021-04-18T20:51:00Z">
        <w:r>
          <w:t>microorganism</w:t>
        </w:r>
      </w:ins>
      <w:ins w:id="105" w:author="Giorgia Graells" w:date="2021-04-16T15:27:00Z">
        <w:r>
          <w:t>.</w:t>
        </w:r>
      </w:ins>
    </w:p>
    <w:p w:rsidR="00491DEF" w:rsidRDefault="000647E6">
      <w:r>
        <w:t>Most of the articles published in coastal urban ecology have been developed in large cities of 1 to 5 million inhabitants (41%), while o</w:t>
      </w:r>
      <w:r>
        <w:t>ther city categories do not exceed 18%. More than 55% of articles were carried out in cities with more than 1 million people, including very large cities such as Los Angeles in USA (Barcelona 1979), Osaka in Japan (Yamazaki et al 2007), Tianjin in China (P</w:t>
      </w:r>
      <w:r>
        <w:t>eng et al. 2011), Bangkok in Thailand (Burnett et al. 2007), and megacities with more than 10 million people such as Shanghai in China (Li et al. 2018), Tokyo in Japan (Krishnan et al. 2019), New York in USA (Washburn et al. 2013), Buenos Aires in Argentin</w:t>
      </w:r>
      <w:r>
        <w:t xml:space="preserve">a (Cardo et al. 2014). Coastal areas with less than 100,000 inhabitants presented only 10% of articles. These are dominated by articles from the USA (e.g. </w:t>
      </w:r>
      <w:proofErr w:type="spellStart"/>
      <w:r>
        <w:t>Kalinowski</w:t>
      </w:r>
      <w:proofErr w:type="spellEnd"/>
      <w:r>
        <w:t xml:space="preserve"> &amp; Johnson 2010, </w:t>
      </w:r>
      <w:bookmarkStart w:id="106" w:name="__DdeLink__2901_1870276235"/>
      <w:proofErr w:type="spellStart"/>
      <w:r>
        <w:t>Wolsko</w:t>
      </w:r>
      <w:bookmarkEnd w:id="106"/>
      <w:proofErr w:type="spellEnd"/>
      <w:r>
        <w:t xml:space="preserve"> &amp; Marino 2016).</w:t>
      </w:r>
      <w:ins w:id="107" w:author="Giorgia Graells" w:date="2021-04-14T16:21:00Z">
        <w:r>
          <w:t xml:space="preserve"> </w:t>
        </w:r>
      </w:ins>
      <w:ins w:id="108" w:author="Giorgia Graells" w:date="2021-04-14T16:22:00Z">
        <w:r>
          <w:t>There is a clear</w:t>
        </w:r>
      </w:ins>
      <w:ins w:id="109" w:author="Giorgia Graells" w:date="2021-04-14T22:56:00Z">
        <w:r>
          <w:t xml:space="preserve"> focus on large cities </w:t>
        </w:r>
      </w:ins>
      <w:ins w:id="110" w:author="Usuario" w:date="2021-04-16T15:05:00Z">
        <w:r>
          <w:t>and importan</w:t>
        </w:r>
        <w:r>
          <w:t xml:space="preserve">t knowledge gaps remain in studying urbanization processes and differences associated to growth of smaller cities and the social-ecological complexities they confront. </w:t>
        </w:r>
      </w:ins>
    </w:p>
    <w:p w:rsidR="00491DEF" w:rsidRDefault="000647E6">
      <w:r>
        <w:t>Research in coastal urban ecology has focused mostly in near-shore terrestrial environm</w:t>
      </w:r>
      <w:r>
        <w:t xml:space="preserve">ents, presenting more than 68% of articles. These have focused on urban environments (e.g. </w:t>
      </w:r>
      <w:proofErr w:type="spellStart"/>
      <w:r>
        <w:t>Parzych</w:t>
      </w:r>
      <w:proofErr w:type="spellEnd"/>
      <w:r>
        <w:t xml:space="preserve"> et al. 2016), anthropogenic constructions (</w:t>
      </w:r>
      <w:proofErr w:type="spellStart"/>
      <w:r>
        <w:t>Günel</w:t>
      </w:r>
      <w:proofErr w:type="spellEnd"/>
      <w:r>
        <w:t xml:space="preserve"> 2018), green areas (Callaghan et al. 2018) and urban </w:t>
      </w:r>
      <w:proofErr w:type="spellStart"/>
      <w:r>
        <w:t>watersheads</w:t>
      </w:r>
      <w:proofErr w:type="spellEnd"/>
      <w:r>
        <w:t xml:space="preserve"> (</w:t>
      </w:r>
      <w:proofErr w:type="spellStart"/>
      <w:r>
        <w:t>Pinheiro</w:t>
      </w:r>
      <w:proofErr w:type="spellEnd"/>
      <w:r>
        <w:t xml:space="preserve"> &amp; </w:t>
      </w:r>
      <w:proofErr w:type="spellStart"/>
      <w:r>
        <w:t>Hokugo</w:t>
      </w:r>
      <w:proofErr w:type="spellEnd"/>
      <w:r>
        <w:t xml:space="preserve"> 2019). Intertidal areas </w:t>
      </w:r>
      <w:r>
        <w:t xml:space="preserve">presented 17.30% of the publications. Some of these focused on coastal defenses (e.g. </w:t>
      </w:r>
      <w:proofErr w:type="spellStart"/>
      <w:r>
        <w:rPr>
          <w:color w:val="000000"/>
          <w:szCs w:val="24"/>
        </w:rPr>
        <w:t>Jonkman</w:t>
      </w:r>
      <w:proofErr w:type="spellEnd"/>
      <w:r>
        <w:rPr>
          <w:color w:val="000000"/>
          <w:szCs w:val="24"/>
        </w:rPr>
        <w:t xml:space="preserve"> et al. </w:t>
      </w:r>
      <w:r>
        <w:rPr>
          <w:color w:val="000000"/>
          <w:szCs w:val="24"/>
          <w:lang w:val="en-GB"/>
        </w:rPr>
        <w:t>2013), estuarine and shallow coastal systems (</w:t>
      </w:r>
      <w:proofErr w:type="spellStart"/>
      <w:r>
        <w:rPr>
          <w:color w:val="000000"/>
          <w:szCs w:val="24"/>
        </w:rPr>
        <w:t>Kuwae</w:t>
      </w:r>
      <w:proofErr w:type="spellEnd"/>
      <w:r>
        <w:rPr>
          <w:color w:val="000000"/>
          <w:szCs w:val="24"/>
        </w:rPr>
        <w:t xml:space="preserve"> et al. 2016), </w:t>
      </w:r>
      <w:r>
        <w:t>estuarine mullet in an urban harbor (Naidoo et al. 2016) and p</w:t>
      </w:r>
      <w:r>
        <w:rPr>
          <w:color w:val="000000"/>
          <w:szCs w:val="24"/>
        </w:rPr>
        <w:t>redation on a threatened co</w:t>
      </w:r>
      <w:r>
        <w:rPr>
          <w:color w:val="000000"/>
          <w:szCs w:val="24"/>
        </w:rPr>
        <w:t>astal seabird</w:t>
      </w:r>
      <w:r>
        <w:t xml:space="preserve"> (Greenwell et al. 2019). Near-shore coastal benthic habitats accounted </w:t>
      </w:r>
      <w:r>
        <w:lastRenderedPageBreak/>
        <w:t xml:space="preserve">for 3.38% and included studies such as those which assess community structure (e.g. Holloway &amp; Connell 2002; Eddy &amp; Roman 2016), impacts of light on communities </w:t>
      </w:r>
      <w:r>
        <w:rPr>
          <w:szCs w:val="24"/>
        </w:rPr>
        <w:t>(Bolton et</w:t>
      </w:r>
      <w:r>
        <w:rPr>
          <w:szCs w:val="24"/>
        </w:rPr>
        <w:t xml:space="preserve"> al. 2017) and spatial distribution patterns (e.g. Heery et al. 2018 for the giant Pacific octopus (</w:t>
      </w:r>
      <w:proofErr w:type="spellStart"/>
      <w:r>
        <w:rPr>
          <w:i/>
          <w:szCs w:val="24"/>
        </w:rPr>
        <w:t>Enteroctopus</w:t>
      </w:r>
      <w:proofErr w:type="spellEnd"/>
      <w:r>
        <w:rPr>
          <w:i/>
          <w:szCs w:val="24"/>
        </w:rPr>
        <w:t xml:space="preserve"> </w:t>
      </w:r>
      <w:proofErr w:type="spellStart"/>
      <w:r>
        <w:rPr>
          <w:i/>
          <w:szCs w:val="24"/>
        </w:rPr>
        <w:t>dofleini</w:t>
      </w:r>
      <w:proofErr w:type="spellEnd"/>
      <w:r>
        <w:rPr>
          <w:szCs w:val="24"/>
        </w:rPr>
        <w:t>)</w:t>
      </w:r>
      <w:r>
        <w:t>. Studies which focus on pelagic environments near the coast account for only 1.69</w:t>
      </w:r>
      <w:proofErr w:type="gramStart"/>
      <w:r>
        <w:t>% .</w:t>
      </w:r>
      <w:proofErr w:type="gramEnd"/>
      <w:r>
        <w:t xml:space="preserve"> These relate mostly to sea water studies such as</w:t>
      </w:r>
      <w:r>
        <w:t xml:space="preserve"> Zhen et al. 2007 and ocean thermal energy (Wang 2010). Coastal atmosphere showed 8.86% of total articles published (e.g. aerosol: Castro et al. 1999; PM10 pollution episodes: Vicente et al. 2012; atmospheric deposition: </w:t>
      </w:r>
      <w:proofErr w:type="spellStart"/>
      <w:r>
        <w:t>Shanquan</w:t>
      </w:r>
      <w:proofErr w:type="spellEnd"/>
      <w:r>
        <w:t xml:space="preserve"> et al. 2016; and chemical </w:t>
      </w:r>
      <w:r>
        <w:t xml:space="preserve">composition of fine-aerosol fraction: </w:t>
      </w:r>
      <w:proofErr w:type="spellStart"/>
      <w:r>
        <w:t>Theodosi</w:t>
      </w:r>
      <w:proofErr w:type="spellEnd"/>
      <w:r>
        <w:t xml:space="preserve"> et al. 2018).</w:t>
      </w:r>
      <w:del w:id="111" w:author="Usuario" w:date="2021-04-16T13:56:00Z">
        <w:r>
          <w:delText xml:space="preserve"> </w:delText>
        </w:r>
      </w:del>
    </w:p>
    <w:p w:rsidR="00491DEF" w:rsidRDefault="000647E6">
      <w:ins w:id="112" w:author="Usuario" w:date="2021-04-16T13:56:00Z">
        <w:r>
          <w:t>Current research evidence suggests</w:t>
        </w:r>
      </w:ins>
      <w:ins w:id="113" w:author="Giorgia Graells" w:date="2021-04-18T21:06:00Z">
        <w:r>
          <w:t xml:space="preserve"> </w:t>
        </w:r>
      </w:ins>
      <w:ins w:id="114" w:author="Juan Luis Celis" w:date="2021-04-18T20:54:00Z">
        <w:r>
          <w:t xml:space="preserve">studies </w:t>
        </w:r>
      </w:ins>
      <w:ins w:id="115" w:author="Usuario" w:date="2021-04-16T13:56:00Z">
        <w:r>
          <w:t>in coastal urban systems deal</w:t>
        </w:r>
        <w:r>
          <w:t xml:space="preserve"> </w:t>
        </w:r>
      </w:ins>
      <w:ins w:id="116" w:author="Usuario" w:date="2021-04-16T15:07:00Z">
        <w:r>
          <w:t xml:space="preserve">greatly </w:t>
        </w:r>
      </w:ins>
      <w:ins w:id="117" w:author="Usuario" w:date="2021-04-16T13:56:00Z">
        <w:r>
          <w:t>with pollutants</w:t>
        </w:r>
      </w:ins>
      <w:ins w:id="118" w:author="Usuario" w:date="2021-04-16T15:06:00Z">
        <w:r>
          <w:t xml:space="preserve"> </w:t>
        </w:r>
      </w:ins>
      <w:ins w:id="119" w:author="Usuario" w:date="2021-04-16T13:56:00Z">
        <w:r>
          <w:t xml:space="preserve">and </w:t>
        </w:r>
      </w:ins>
      <w:ins w:id="120" w:author="Usuario" w:date="2021-04-16T15:07:00Z">
        <w:r>
          <w:t>ecological implications</w:t>
        </w:r>
      </w:ins>
      <w:ins w:id="121" w:author="Usuario" w:date="2021-04-19T10:26:00Z">
        <w:r w:rsidR="00BD15FD">
          <w:t>,</w:t>
        </w:r>
      </w:ins>
      <w:bookmarkStart w:id="122" w:name="_GoBack"/>
      <w:bookmarkEnd w:id="122"/>
      <w:ins w:id="123" w:author="Usuario" w:date="2021-04-16T15:07:00Z">
        <w:r>
          <w:t xml:space="preserve"> with emerging interests in planning and social interactions</w:t>
        </w:r>
      </w:ins>
      <w:ins w:id="124" w:author="Usuario" w:date="2021-04-16T15:08:00Z">
        <w:r>
          <w:t xml:space="preserve"> and responses</w:t>
        </w:r>
      </w:ins>
      <w:ins w:id="125" w:author="Usuario" w:date="2021-04-16T13:56:00Z">
        <w:r>
          <w:t xml:space="preserve">. The ways in which these areas interact in time and space and across different city sizes and configurations could provide to be particularly novel research </w:t>
        </w:r>
      </w:ins>
      <w:ins w:id="126" w:author="Usuario" w:date="2021-04-16T13:57:00Z">
        <w:r>
          <w:t>endeavors</w:t>
        </w:r>
      </w:ins>
      <w:ins w:id="127" w:author="Usuario" w:date="2021-04-16T13:56:00Z">
        <w:r>
          <w:t>. Important issues such as the environmental footprint</w:t>
        </w:r>
      </w:ins>
      <w:ins w:id="128" w:author="Giorgia Graells" w:date="2021-04-16T16:25:00Z">
        <w:r>
          <w:t xml:space="preserve"> </w:t>
        </w:r>
      </w:ins>
      <w:ins w:id="129" w:author="Usuario" w:date="2021-04-16T13:56:00Z">
        <w:r>
          <w:t>and social-ecologica</w:t>
        </w:r>
        <w:r>
          <w:t>l tradeoffs of coastal configurations of few large or a series of smaller cities settled along the coast are some key areas which need further development (</w:t>
        </w:r>
      </w:ins>
      <w:ins w:id="130" w:author="Giorgia Graells" w:date="2021-04-16T17:04:00Z">
        <w:r>
          <w:t>Weinstei</w:t>
        </w:r>
        <w:bookmarkStart w:id="131" w:name="__DdeLink__2547_2879244924"/>
        <w:bookmarkEnd w:id="131"/>
        <w:r>
          <w:t xml:space="preserve">n 2009, </w:t>
        </w:r>
      </w:ins>
      <w:proofErr w:type="spellStart"/>
      <w:ins w:id="132" w:author="Giorgia Graells" w:date="2021-04-16T16:49:00Z">
        <w:r>
          <w:t>Kaniewski</w:t>
        </w:r>
        <w:proofErr w:type="spellEnd"/>
        <w:r>
          <w:t xml:space="preserve"> et al. 2013, </w:t>
        </w:r>
      </w:ins>
      <w:ins w:id="133" w:author="Usuario" w:date="2021-04-16T13:56:00Z">
        <w:r>
          <w:t>Barragan and Andres, 2015). Ultimately, coastal urban ecology</w:t>
        </w:r>
        <w:r>
          <w:t xml:space="preserve"> still has important research opportunities in addressing the interactive effects of urban drivers, social-ecological responses and how planning processes accommodate these complex system dynamics</w:t>
        </w:r>
      </w:ins>
      <w:r>
        <w:t>.</w:t>
      </w:r>
    </w:p>
    <w:p w:rsidR="00491DEF" w:rsidRDefault="000647E6">
      <w:pPr>
        <w:pStyle w:val="Ttulo2"/>
        <w:numPr>
          <w:ilvl w:val="1"/>
          <w:numId w:val="3"/>
        </w:numPr>
      </w:pPr>
      <w:bookmarkStart w:id="134"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34"/>
      <w:r>
        <w:rPr>
          <w:rFonts w:ascii="Times New Roman" w:hAnsi="Times New Roman"/>
          <w:color w:val="000000"/>
          <w:szCs w:val="24"/>
          <w:lang w:val="en-GB"/>
        </w:rPr>
        <w:t>.</w:t>
      </w:r>
    </w:p>
    <w:p w:rsidR="00491DEF" w:rsidRDefault="000647E6">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w:t>
      </w:r>
      <w:proofErr w:type="spellStart"/>
      <w:r>
        <w:rPr>
          <w:color w:val="000000"/>
          <w:szCs w:val="24"/>
          <w:lang w:val="en-GB"/>
        </w:rPr>
        <w:t>e.g</w:t>
      </w:r>
      <w:proofErr w:type="spellEnd"/>
      <w:r>
        <w:rPr>
          <w:color w:val="000000"/>
          <w:szCs w:val="24"/>
          <w:lang w:val="en-GB"/>
        </w:rPr>
        <w:t xml:space="preserve"> Way et al. 2004, Eddy &amp; Roman </w:t>
      </w:r>
      <w:r>
        <w:rPr>
          <w:color w:val="000000"/>
          <w:szCs w:val="24"/>
          <w:lang w:val="en-GB"/>
        </w:rPr>
        <w:t xml:space="preserve">2016, Maguire &amp; </w:t>
      </w:r>
      <w:proofErr w:type="spellStart"/>
      <w:r>
        <w:rPr>
          <w:color w:val="000000"/>
          <w:szCs w:val="24"/>
          <w:lang w:val="en-GB"/>
        </w:rPr>
        <w:t>Fulweiler</w:t>
      </w:r>
      <w:proofErr w:type="spellEnd"/>
      <w:r>
        <w:rPr>
          <w:color w:val="000000"/>
          <w:szCs w:val="24"/>
          <w:lang w:val="en-GB"/>
        </w:rPr>
        <w:t xml:space="preserve">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w:t>
      </w:r>
      <w:r>
        <w:rPr>
          <w:color w:val="000000"/>
          <w:szCs w:val="24"/>
          <w:lang w:val="en-GB"/>
        </w:rPr>
        <w:t xml:space="preserve">as et al. 2012, </w:t>
      </w:r>
      <w:proofErr w:type="gramStart"/>
      <w:r>
        <w:rPr>
          <w:color w:val="000000"/>
          <w:szCs w:val="24"/>
          <w:lang w:val="en-GB"/>
        </w:rPr>
        <w:t>Burger</w:t>
      </w:r>
      <w:proofErr w:type="gramEnd"/>
      <w:r>
        <w:rPr>
          <w:color w:val="000000"/>
          <w:szCs w:val="24"/>
          <w:lang w:val="en-GB"/>
        </w:rPr>
        <w:t xml:space="preserve"> et al. 2017). Research addressing </w:t>
      </w:r>
      <w:proofErr w:type="gramStart"/>
      <w:r>
        <w:rPr>
          <w:color w:val="000000"/>
          <w:szCs w:val="24"/>
          <w:lang w:val="en-GB"/>
        </w:rPr>
        <w:t xml:space="preserve">the </w:t>
      </w:r>
      <w:r>
        <w:rPr>
          <w:i/>
          <w:iCs/>
          <w:color w:val="000000"/>
          <w:szCs w:val="24"/>
          <w:lang w:val="en-GB"/>
        </w:rPr>
        <w:t>for</w:t>
      </w:r>
      <w:proofErr w:type="gramEnd"/>
      <w:r>
        <w:rPr>
          <w:i/>
          <w:iCs/>
          <w:color w:val="000000"/>
          <w:szCs w:val="24"/>
          <w:lang w:val="en-GB"/>
        </w:rPr>
        <w:t xml:space="preserve"> the city</w:t>
      </w:r>
      <w:r>
        <w:rPr>
          <w:color w:val="000000"/>
          <w:szCs w:val="24"/>
          <w:lang w:val="en-GB"/>
        </w:rPr>
        <w:t xml:space="preserve"> paradigm represented 19.41% of total articles and came from 25 different countries. China presents six articles (e.g. Li et al. 2011, Peng et al. 2011, Li et al. 2017), which is the </w:t>
      </w:r>
      <w:r>
        <w:rPr>
          <w:color w:val="000000"/>
          <w:szCs w:val="24"/>
          <w:lang w:val="en-GB"/>
        </w:rPr>
        <w:t>highest number of papers in a country which addresses this paradigm.</w:t>
      </w:r>
      <w:ins w:id="135" w:author="Giorgia Graells" w:date="2021-04-14T17:08:00Z">
        <w:r>
          <w:rPr>
            <w:color w:val="000000"/>
            <w:szCs w:val="24"/>
            <w:lang w:val="en-GB"/>
          </w:rPr>
          <w:t xml:space="preserve"> This </w:t>
        </w:r>
      </w:ins>
      <w:ins w:id="136" w:author="Juan Luis Celis" w:date="2021-04-18T20:56:00Z">
        <w:r>
          <w:rPr>
            <w:color w:val="000000"/>
            <w:szCs w:val="24"/>
            <w:lang w:val="en-GB"/>
          </w:rPr>
          <w:t xml:space="preserve">result </w:t>
        </w:r>
      </w:ins>
      <w:ins w:id="137" w:author="Giorgia Graells" w:date="2021-04-14T17:08:00Z">
        <w:r>
          <w:rPr>
            <w:color w:val="000000"/>
            <w:szCs w:val="24"/>
            <w:lang w:val="en-GB"/>
          </w:rPr>
          <w:t xml:space="preserve">indicates that coastal urban ecology is dominated by research </w:t>
        </w:r>
      </w:ins>
      <w:ins w:id="138" w:author="Giorgia Graells" w:date="2021-04-14T17:09:00Z">
        <w:r>
          <w:rPr>
            <w:color w:val="000000"/>
            <w:szCs w:val="24"/>
            <w:lang w:val="en-GB"/>
          </w:rPr>
          <w:t xml:space="preserve">with a focus </w:t>
        </w:r>
        <w:r>
          <w:rPr>
            <w:i/>
            <w:iCs/>
            <w:color w:val="000000"/>
            <w:szCs w:val="24"/>
            <w:lang w:val="en-GB"/>
          </w:rPr>
          <w:t>in the city</w:t>
        </w:r>
      </w:ins>
      <w:ins w:id="139" w:author="Giorgia Graells" w:date="2021-04-14T17:10:00Z">
        <w:r>
          <w:rPr>
            <w:i/>
            <w:iCs/>
            <w:color w:val="000000"/>
            <w:szCs w:val="24"/>
            <w:lang w:val="en-GB"/>
          </w:rPr>
          <w:t xml:space="preserve"> </w:t>
        </w:r>
        <w:r>
          <w:rPr>
            <w:color w:val="000000"/>
            <w:szCs w:val="24"/>
            <w:lang w:val="en-GB"/>
          </w:rPr>
          <w:t xml:space="preserve">and </w:t>
        </w:r>
      </w:ins>
      <w:ins w:id="140" w:author="Giorgia Graells" w:date="2021-04-14T17:17:00Z">
        <w:r>
          <w:rPr>
            <w:color w:val="000000"/>
            <w:szCs w:val="24"/>
            <w:lang w:val="en-GB"/>
          </w:rPr>
          <w:t xml:space="preserve">only few countries </w:t>
        </w:r>
      </w:ins>
      <w:ins w:id="141" w:author="Giorgia Graells" w:date="2021-04-14T17:21:00Z">
        <w:r>
          <w:rPr>
            <w:color w:val="000000"/>
            <w:szCs w:val="24"/>
            <w:lang w:val="en-GB"/>
          </w:rPr>
          <w:t xml:space="preserve">have </w:t>
        </w:r>
      </w:ins>
      <w:ins w:id="142" w:author="Giorgia Graells" w:date="2021-04-14T17:22:00Z">
        <w:r>
          <w:rPr>
            <w:color w:val="000000"/>
            <w:szCs w:val="24"/>
            <w:lang w:val="en-GB"/>
          </w:rPr>
          <w:t>attend</w:t>
        </w:r>
      </w:ins>
      <w:ins w:id="143" w:author="Juan Luis Celis" w:date="2021-04-18T20:57:00Z">
        <w:r>
          <w:rPr>
            <w:color w:val="000000"/>
            <w:szCs w:val="24"/>
            <w:lang w:val="en-GB"/>
          </w:rPr>
          <w:t>ed</w:t>
        </w:r>
      </w:ins>
      <w:ins w:id="144" w:author="Giorgia Graells" w:date="2021-04-14T17:22:00Z">
        <w:r>
          <w:rPr>
            <w:color w:val="000000"/>
            <w:szCs w:val="24"/>
            <w:lang w:val="en-GB"/>
          </w:rPr>
          <w:t xml:space="preserve"> to </w:t>
        </w:r>
      </w:ins>
      <w:ins w:id="145" w:author="Giorgia Graells" w:date="2021-04-14T17:23:00Z">
        <w:r>
          <w:rPr>
            <w:color w:val="000000"/>
            <w:szCs w:val="24"/>
            <w:lang w:val="en-GB"/>
          </w:rPr>
          <w:t xml:space="preserve">develop </w:t>
        </w:r>
      </w:ins>
      <w:ins w:id="146" w:author="Giorgia Graells" w:date="2021-04-14T17:24:00Z">
        <w:r>
          <w:rPr>
            <w:color w:val="000000"/>
            <w:szCs w:val="24"/>
            <w:lang w:val="en-GB"/>
          </w:rPr>
          <w:t>the three paradigms.</w:t>
        </w:r>
      </w:ins>
    </w:p>
    <w:p w:rsidR="00491DEF" w:rsidRDefault="000647E6">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w:t>
      </w:r>
      <w:r>
        <w:rPr>
          <w:color w:val="000000"/>
          <w:szCs w:val="24"/>
          <w:lang w:val="en-GB"/>
        </w:rPr>
        <w:t xml:space="preserve">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w:t>
      </w:r>
      <w:proofErr w:type="spellStart"/>
      <w:r>
        <w:rPr>
          <w:color w:val="000000"/>
          <w:szCs w:val="24"/>
          <w:lang w:val="en-GB"/>
        </w:rPr>
        <w:t>Belant</w:t>
      </w:r>
      <w:proofErr w:type="spellEnd"/>
      <w:r>
        <w:rPr>
          <w:color w:val="000000"/>
          <w:szCs w:val="24"/>
          <w:lang w:val="en-GB"/>
        </w:rPr>
        <w:t xml:space="preserve"> </w:t>
      </w:r>
      <w:r>
        <w:rPr>
          <w:color w:val="000000"/>
          <w:szCs w:val="24"/>
          <w:lang w:val="en-GB"/>
        </w:rPr>
        <w:t xml:space="preserve">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147" w:author="Giorgia Graells" w:date="2021-04-14T17:42:00Z">
        <w:r>
          <w:rPr>
            <w:color w:val="000000"/>
            <w:szCs w:val="24"/>
            <w:lang w:val="en-GB"/>
          </w:rPr>
          <w:t xml:space="preserve"> This could</w:t>
        </w:r>
      </w:ins>
      <w:ins w:id="148" w:author="Giorgia Graells" w:date="2021-04-14T17:43:00Z">
        <w:r>
          <w:rPr>
            <w:color w:val="000000"/>
            <w:szCs w:val="24"/>
            <w:lang w:val="en-GB"/>
          </w:rPr>
          <w:t xml:space="preserve"> result in an even </w:t>
        </w:r>
      </w:ins>
      <w:ins w:id="149" w:author="Giorgia Graells" w:date="2021-04-14T17:44:00Z">
        <w:r>
          <w:rPr>
            <w:color w:val="000000"/>
            <w:szCs w:val="24"/>
            <w:lang w:val="en-GB"/>
          </w:rPr>
          <w:t xml:space="preserve">larger gap between the </w:t>
        </w:r>
        <w:proofErr w:type="gramStart"/>
        <w:r>
          <w:rPr>
            <w:color w:val="000000"/>
            <w:szCs w:val="24"/>
            <w:lang w:val="en-GB"/>
          </w:rPr>
          <w:t>number</w:t>
        </w:r>
        <w:proofErr w:type="gramEnd"/>
        <w:r>
          <w:rPr>
            <w:color w:val="000000"/>
            <w:szCs w:val="24"/>
            <w:lang w:val="en-GB"/>
          </w:rPr>
          <w:t xml:space="preserve"> of publications focused </w:t>
        </w:r>
        <w:r>
          <w:rPr>
            <w:color w:val="000000"/>
            <w:szCs w:val="24"/>
            <w:lang w:val="en-GB"/>
          </w:rPr>
          <w:t>on each paradigm.</w:t>
        </w:r>
      </w:ins>
    </w:p>
    <w:p w:rsidR="00491DEF" w:rsidRDefault="000647E6">
      <w:r>
        <w:rPr>
          <w:color w:val="000000"/>
          <w:szCs w:val="24"/>
          <w:lang w:val="en-GB"/>
        </w:rPr>
        <w:t>Evidence suggests that the three paradigms are different according to disciplinary focus, research approach, type of analysis, and the main research objectives presented in their articles (Fig. 7). As expected, categorization by disciplin</w:t>
      </w:r>
      <w:r>
        <w:rPr>
          <w:color w:val="000000"/>
          <w:szCs w:val="24"/>
          <w:lang w:val="en-GB"/>
        </w:rPr>
        <w:t xml:space="preserve">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w:t>
      </w:r>
      <w:r>
        <w:rPr>
          <w:color w:val="000000"/>
          <w:szCs w:val="24"/>
          <w:lang w:val="en-GB"/>
        </w:rPr>
        <w:t xml:space="preserve">oaches are similar among paradigms, the spatial approach of studies is the most common (for example </w:t>
      </w:r>
      <w:r>
        <w:rPr>
          <w:i/>
          <w:iCs/>
          <w:color w:val="000000"/>
          <w:szCs w:val="24"/>
          <w:lang w:val="en-GB"/>
        </w:rPr>
        <w:lastRenderedPageBreak/>
        <w:t>ecology in the city</w:t>
      </w:r>
      <w:r>
        <w:rPr>
          <w:color w:val="000000"/>
          <w:szCs w:val="24"/>
          <w:lang w:val="en-GB"/>
        </w:rPr>
        <w:t xml:space="preserve">: </w:t>
      </w:r>
      <w:proofErr w:type="spellStart"/>
      <w:r>
        <w:rPr>
          <w:color w:val="000000"/>
          <w:szCs w:val="24"/>
          <w:lang w:val="en-GB"/>
        </w:rPr>
        <w:t>Hosannah</w:t>
      </w:r>
      <w:proofErr w:type="spellEnd"/>
      <w:r>
        <w:rPr>
          <w:color w:val="000000"/>
          <w:szCs w:val="24"/>
          <w:lang w:val="en-GB"/>
        </w:rPr>
        <w:t xml:space="preserve"> et al. 2014; </w:t>
      </w:r>
      <w:r>
        <w:rPr>
          <w:i/>
          <w:iCs/>
          <w:color w:val="000000"/>
          <w:szCs w:val="24"/>
          <w:lang w:val="en-GB"/>
        </w:rPr>
        <w:t>ecology of the city</w:t>
      </w:r>
      <w:r>
        <w:rPr>
          <w:color w:val="000000"/>
          <w:szCs w:val="24"/>
          <w:lang w:val="en-GB"/>
        </w:rPr>
        <w:t xml:space="preserve">: </w:t>
      </w:r>
      <w:proofErr w:type="spellStart"/>
      <w:r>
        <w:rPr>
          <w:color w:val="000000"/>
          <w:szCs w:val="24"/>
          <w:lang w:val="en-GB"/>
        </w:rPr>
        <w:t>Bulleri</w:t>
      </w:r>
      <w:proofErr w:type="spellEnd"/>
      <w:r>
        <w:rPr>
          <w:color w:val="000000"/>
          <w:szCs w:val="24"/>
          <w:lang w:val="en-GB"/>
        </w:rPr>
        <w:t xml:space="preserve"> 2006; </w:t>
      </w:r>
      <w:r>
        <w:rPr>
          <w:i/>
          <w:iCs/>
          <w:color w:val="000000"/>
          <w:szCs w:val="24"/>
          <w:lang w:val="en-GB"/>
        </w:rPr>
        <w:t>ecology for the city</w:t>
      </w:r>
      <w:r>
        <w:rPr>
          <w:color w:val="000000"/>
          <w:szCs w:val="24"/>
          <w:lang w:val="en-GB"/>
        </w:rPr>
        <w:t xml:space="preserve">: Santos &amp; Freire 2015), followed by </w:t>
      </w:r>
      <w:proofErr w:type="spellStart"/>
      <w:r>
        <w:rPr>
          <w:color w:val="000000"/>
          <w:szCs w:val="24"/>
          <w:lang w:val="en-GB"/>
        </w:rPr>
        <w:t>spatio</w:t>
      </w:r>
      <w:proofErr w:type="spellEnd"/>
      <w:r>
        <w:rPr>
          <w:color w:val="000000"/>
          <w:szCs w:val="24"/>
          <w:lang w:val="en-GB"/>
        </w:rPr>
        <w:t>-temporal appro</w:t>
      </w:r>
      <w:r>
        <w:rPr>
          <w:color w:val="000000"/>
          <w:szCs w:val="24"/>
          <w:lang w:val="en-GB"/>
        </w:rPr>
        <w:t xml:space="preserve">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w:t>
      </w:r>
      <w:proofErr w:type="spellStart"/>
      <w:r>
        <w:rPr>
          <w:color w:val="000000"/>
          <w:szCs w:val="24"/>
          <w:lang w:val="en-GB"/>
        </w:rPr>
        <w:t>Serre</w:t>
      </w:r>
      <w:proofErr w:type="spellEnd"/>
      <w:r>
        <w:rPr>
          <w:color w:val="000000"/>
          <w:szCs w:val="24"/>
          <w:lang w:val="en-GB"/>
        </w:rPr>
        <w:t xml:space="preserve"> et al. 2010; </w:t>
      </w:r>
      <w:r>
        <w:rPr>
          <w:i/>
          <w:iCs/>
          <w:color w:val="000000"/>
          <w:szCs w:val="24"/>
          <w:lang w:val="en-GB"/>
        </w:rPr>
        <w:t>ecology for the city</w:t>
      </w:r>
      <w:r>
        <w:rPr>
          <w:color w:val="000000"/>
          <w:szCs w:val="24"/>
          <w:lang w:val="en-GB"/>
        </w:rPr>
        <w:t xml:space="preserve">: </w:t>
      </w:r>
      <w:proofErr w:type="spellStart"/>
      <w:r>
        <w:rPr>
          <w:color w:val="000000"/>
          <w:szCs w:val="24"/>
          <w:lang w:val="en-GB"/>
        </w:rPr>
        <w:t>Storch</w:t>
      </w:r>
      <w:proofErr w:type="spellEnd"/>
      <w:r>
        <w:rPr>
          <w:color w:val="000000"/>
          <w:szCs w:val="24"/>
          <w:lang w:val="en-GB"/>
        </w:rPr>
        <w:t xml:space="preserve"> &amp; </w:t>
      </w:r>
      <w:proofErr w:type="spellStart"/>
      <w:r>
        <w:rPr>
          <w:color w:val="000000"/>
          <w:szCs w:val="24"/>
          <w:lang w:val="en-GB"/>
        </w:rPr>
        <w:t>Downes</w:t>
      </w:r>
      <w:proofErr w:type="spellEnd"/>
      <w:r>
        <w:rPr>
          <w:color w:val="000000"/>
          <w:szCs w:val="24"/>
          <w:lang w:val="en-GB"/>
        </w:rPr>
        <w:t xml:space="preserve"> </w:t>
      </w:r>
      <w:proofErr w:type="gramStart"/>
      <w:r>
        <w:rPr>
          <w:color w:val="000000"/>
          <w:szCs w:val="24"/>
          <w:lang w:val="en-GB"/>
        </w:rPr>
        <w:t>2011 )</w:t>
      </w:r>
      <w:proofErr w:type="gramEnd"/>
      <w:r>
        <w:rPr>
          <w:color w:val="000000"/>
          <w:szCs w:val="24"/>
          <w:lang w:val="en-GB"/>
        </w:rPr>
        <w:t xml:space="preserve">. Experiments and the interplay with temporal approaches are poorly represented in coastal urban ecology studies. </w:t>
      </w:r>
      <w:r>
        <w:rPr>
          <w:color w:val="000000"/>
          <w:szCs w:val="24"/>
          <w:lang w:val="en-GB"/>
        </w:rPr>
        <w:t xml:space="preserve">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w:t>
      </w:r>
      <w:r>
        <w:rPr>
          <w:color w:val="000000"/>
          <w:szCs w:val="24"/>
          <w:lang w:val="en-GB"/>
        </w:rPr>
        <w:t xml:space="preserve">related to human adaptation (e.g. </w:t>
      </w:r>
      <w:bookmarkStart w:id="150" w:name="__DdeLink__2901_18702762351"/>
      <w:proofErr w:type="spellStart"/>
      <w:r>
        <w:rPr>
          <w:color w:val="000000"/>
          <w:szCs w:val="24"/>
          <w:lang w:val="en-GB"/>
        </w:rPr>
        <w:t>Wolsko</w:t>
      </w:r>
      <w:bookmarkEnd w:id="150"/>
      <w:proofErr w:type="spellEnd"/>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w:t>
      </w:r>
      <w:r>
        <w:rPr>
          <w:color w:val="000000"/>
          <w:szCs w:val="24"/>
          <w:lang w:val="en-GB"/>
        </w:rPr>
        <w:t xml:space="preserve">mbination with city design, a consequence of the predominant focus on policy and planning implications of these studies. An example of human adaptations can be found in </w:t>
      </w:r>
      <w:proofErr w:type="spellStart"/>
      <w:r>
        <w:rPr>
          <w:color w:val="000000"/>
          <w:szCs w:val="24"/>
          <w:lang w:val="en-GB"/>
        </w:rPr>
        <w:t>Villagra</w:t>
      </w:r>
      <w:proofErr w:type="spellEnd"/>
      <w:r>
        <w:rPr>
          <w:color w:val="000000"/>
          <w:szCs w:val="24"/>
          <w:lang w:val="en-GB"/>
        </w:rPr>
        <w:t xml:space="preserve"> et al. (2016) who described the 'resilience thinking' approach in urban planni</w:t>
      </w:r>
      <w:r>
        <w:rPr>
          <w:color w:val="000000"/>
          <w:szCs w:val="24"/>
          <w:lang w:val="en-GB"/>
        </w:rPr>
        <w:t>ng, in order for a coastal city to adapt to extreme natural events such as tsunamis. Also</w:t>
      </w:r>
      <w:proofErr w:type="gramStart"/>
      <w:r>
        <w:rPr>
          <w:color w:val="000000"/>
          <w:szCs w:val="24"/>
          <w:lang w:val="en-GB"/>
        </w:rPr>
        <w:t xml:space="preserve">,  </w:t>
      </w:r>
      <w:proofErr w:type="spellStart"/>
      <w:r>
        <w:rPr>
          <w:color w:val="000000"/>
          <w:szCs w:val="24"/>
          <w:lang w:val="en-GB"/>
        </w:rPr>
        <w:t>Conticelli</w:t>
      </w:r>
      <w:proofErr w:type="spellEnd"/>
      <w:proofErr w:type="gramEnd"/>
      <w:r>
        <w:rPr>
          <w:color w:val="000000"/>
          <w:szCs w:val="24"/>
          <w:lang w:val="en-GB"/>
        </w:rPr>
        <w:t xml:space="preserve"> &amp; </w:t>
      </w:r>
      <w:proofErr w:type="spellStart"/>
      <w:r>
        <w:rPr>
          <w:color w:val="000000"/>
          <w:szCs w:val="24"/>
          <w:lang w:val="en-GB"/>
        </w:rPr>
        <w:t>Tondelli</w:t>
      </w:r>
      <w:proofErr w:type="spellEnd"/>
      <w:r>
        <w:rPr>
          <w:color w:val="000000"/>
          <w:szCs w:val="24"/>
          <w:lang w:val="en-GB"/>
        </w:rPr>
        <w:t xml:space="preserve"> (2018) proposed an urban regeneration of a coastal territory considering the local coastal landscape as a key element for boosting local susta</w:t>
      </w:r>
      <w:r>
        <w:rPr>
          <w:color w:val="000000"/>
          <w:szCs w:val="24"/>
          <w:lang w:val="en-GB"/>
        </w:rPr>
        <w:t xml:space="preserve">inable growth. </w:t>
      </w:r>
    </w:p>
    <w:p w:rsidR="00491DEF" w:rsidRDefault="000647E6">
      <w:r>
        <w:rPr>
          <w:color w:val="000000"/>
          <w:szCs w:val="24"/>
          <w:lang w:val="en-GB"/>
        </w:rPr>
        <w:t>When analysing the whole database of coastal urban ecology articles, only 34 publications showed connections among citations, presenting a total of 24 interactions (Fig. 8). These interactions varied in strength from one article citing a si</w:t>
      </w:r>
      <w:r>
        <w:rPr>
          <w:color w:val="000000"/>
          <w:szCs w:val="24"/>
          <w:lang w:val="en-GB"/>
        </w:rPr>
        <w:t xml:space="preserve">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w:t>
      </w:r>
      <w:r>
        <w:rPr>
          <w:color w:val="000000"/>
          <w:szCs w:val="24"/>
          <w:lang w:val="en-GB"/>
        </w:rPr>
        <w:t xml:space="preserve">, Heery 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w:t>
      </w:r>
      <w:r>
        <w:rPr>
          <w:i/>
          <w:iCs/>
          <w:color w:val="000000"/>
          <w:szCs w:val="24"/>
          <w:lang w:val="en-GB"/>
        </w:rPr>
        <w:t xml:space="preserv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w:t>
      </w:r>
      <w:r>
        <w:rPr>
          <w:color w:val="000000"/>
          <w:szCs w:val="24"/>
          <w:lang w:val="en-GB"/>
        </w:rPr>
        <w:t>ion among publications, and it is not reinforced when the three paradigms are considered.</w:t>
      </w:r>
    </w:p>
    <w:p w:rsidR="00491DEF" w:rsidRDefault="000647E6">
      <w:pPr>
        <w:pStyle w:val="Ttulo1"/>
        <w:numPr>
          <w:ilvl w:val="0"/>
          <w:numId w:val="3"/>
        </w:numPr>
      </w:pPr>
      <w:r>
        <w:t>Discussion</w:t>
      </w:r>
    </w:p>
    <w:p w:rsidR="00491DEF" w:rsidRDefault="000647E6">
      <w:r>
        <w:t>Coastal urban ecology encompasses a diversity of disciplines and research models aimed at understanding the links between the natural and built environment</w:t>
      </w:r>
      <w:r>
        <w:t>s. Results show that coastal urban ecology has focused primarily on ecological studies and those studying physical characteristics of urban centers in coastal areas, dominated by research on pollution. However, there is an increasing contribution of studie</w:t>
      </w:r>
      <w:r>
        <w:t xml:space="preserv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w:t>
      </w:r>
      <w:r>
        <w:t xml:space="preserve">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rsidR="00491DEF" w:rsidRDefault="000647E6">
      <w:r>
        <w:t>Coastal urban ecology research has drawn from ecological studies more than any other discipline (Fig. 3). Even</w:t>
      </w:r>
      <w:r>
        <w:t xml:space="preserve"> when it seems that social dimensions have been integrated slowly during the years under the knowledge of human-nature coupling (Liu et al. 2007a, </w:t>
      </w:r>
      <w:proofErr w:type="spellStart"/>
      <w:r>
        <w:t>Lui</w:t>
      </w:r>
      <w:proofErr w:type="spellEnd"/>
      <w:r>
        <w:t xml:space="preserve"> et al. 2007b) and the importance to include people and their relationship with the urban environment (Red</w:t>
      </w:r>
      <w:r>
        <w:t>man et al. 2004), interdisciplinary studies are still infrequent. An interesting interdisciplinary line of research is emerging associated with designing new infrastructures in coastal cities aimed at the provision of sustainable alternatives as new habita</w:t>
      </w:r>
      <w:r>
        <w:t xml:space="preserve">ts for protection and even promotion of biodiversity (Kates et al. 2001, </w:t>
      </w:r>
      <w:proofErr w:type="spellStart"/>
      <w:r>
        <w:t>Perkol-Finkel</w:t>
      </w:r>
      <w:proofErr w:type="spellEnd"/>
      <w:r>
        <w:t xml:space="preserve"> et al. 2018, </w:t>
      </w:r>
      <w:proofErr w:type="gramStart"/>
      <w:r>
        <w:t>Burt</w:t>
      </w:r>
      <w:proofErr w:type="gramEnd"/>
      <w:r>
        <w:t xml:space="preserve"> &amp; Bartholomew 2019). However, these interdisciplinary </w:t>
      </w:r>
      <w:r>
        <w:lastRenderedPageBreak/>
        <w:t>efforts have been performed in a few coastal areas (Morris et al. 2019), showing similar geograph</w:t>
      </w:r>
      <w:r>
        <w:t>ical bias.</w:t>
      </w:r>
    </w:p>
    <w:p w:rsidR="00491DEF" w:rsidRDefault="000647E6">
      <w:r>
        <w:t>Coastal urban ecology has centered mainly in understanding spatial patterns and variability, showing a bias towards short time scale research (Fig. 3). Consequently, there is a shortfall in long-term dynamic perspectives in the study of coastal cities. Res</w:t>
      </w:r>
      <w:r>
        <w:t xml:space="preserve">ults demonstrate research is also biased towards quantitative approaches with few qualitative analyses (e.g. </w:t>
      </w:r>
      <w:proofErr w:type="spellStart"/>
      <w:r>
        <w:t>Giovene</w:t>
      </w:r>
      <w:proofErr w:type="spellEnd"/>
      <w:r>
        <w:t xml:space="preserve"> di </w:t>
      </w:r>
      <w:proofErr w:type="spellStart"/>
      <w:r>
        <w:t>Girasole</w:t>
      </w:r>
      <w:proofErr w:type="spellEnd"/>
      <w:r>
        <w:t xml:space="preserve"> 2014, Cleland et al. 2015, Guerrero et al. 2018, </w:t>
      </w:r>
      <w:proofErr w:type="spellStart"/>
      <w:proofErr w:type="gramStart"/>
      <w:r>
        <w:t>Villagra</w:t>
      </w:r>
      <w:proofErr w:type="spellEnd"/>
      <w:proofErr w:type="gramEnd"/>
      <w:r>
        <w:t xml:space="preserve"> et al. 2016). This supports the results which show little social scie</w:t>
      </w:r>
      <w:r>
        <w:t xml:space="preserve">nce research based on methods such as grounded theory or ethnography, among others (Creswell et al. 2007). Coastal urban ecology would benefit from encouraging these long-term and disciplinary dimensions.  </w:t>
      </w:r>
    </w:p>
    <w:p w:rsidR="00491DEF" w:rsidRDefault="000647E6">
      <w:r>
        <w:t>Many coastal urban ecology studies focus on pollu</w:t>
      </w:r>
      <w:r>
        <w:t xml:space="preserve">tants. The focus on pollution has been maintained during the whole period </w:t>
      </w:r>
      <w:proofErr w:type="spellStart"/>
      <w:r>
        <w:t>analysed</w:t>
      </w:r>
      <w:proofErr w:type="spellEnd"/>
      <w:r>
        <w:t>, with 35% of total articles dealing with this issue. Accordingly, the effects of urbanization over sea breeze and the reactions of aerosols have had an important increase in</w:t>
      </w:r>
      <w:r>
        <w:t xml:space="preserve">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w:t>
      </w:r>
      <w:r>
        <w:t xml:space="preserve">le &amp; </w:t>
      </w:r>
      <w:proofErr w:type="spellStart"/>
      <w:r>
        <w:t>Neumayer</w:t>
      </w:r>
      <w:proofErr w:type="spellEnd"/>
      <w:r>
        <w:t xml:space="preserve"> 2004). Water pollution also has an important number of articles published (27.7% from the total of articles that mentioned pollution), considering marine (23 articles: e.g. Wang 2010, Noble et al. 2006) and river basin pollution (4 articles: </w:t>
      </w:r>
      <w:r>
        <w:t xml:space="preserve">e.g. </w:t>
      </w:r>
      <w:proofErr w:type="spellStart"/>
      <w:r>
        <w:t>Mgelwa</w:t>
      </w:r>
      <w:proofErr w:type="spellEnd"/>
      <w:r>
        <w:t xml:space="preserve"> et al. 2019, Abdul-Aziz &amp; Ahmed 2019), both important elements in coastal environments.</w:t>
      </w:r>
    </w:p>
    <w:p w:rsidR="00491DEF" w:rsidRDefault="000647E6">
      <w:r>
        <w:t>Risk assessments towards natural disasters and particularly flooding represented approximately 18% of the studies (Fig. 4; e.g. Goh 2019, Patel et al. 2019)</w:t>
      </w:r>
      <w:r>
        <w:t>,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w:t>
      </w:r>
      <w:r>
        <w:t>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w:t>
      </w:r>
      <w:proofErr w:type="spellStart"/>
      <w:r>
        <w:t>Villagra</w:t>
      </w:r>
      <w:proofErr w:type="spellEnd"/>
      <w:r>
        <w:t xml:space="preserve"> et al. 2016). This same tendency is repeated in</w:t>
      </w:r>
      <w:r>
        <w:t xml:space="preserve"> relation to studies which address mitigation strategies, with projections to make cities more resilient to natural disasters (Watson &amp; Adams 2010, </w:t>
      </w:r>
      <w:proofErr w:type="spellStart"/>
      <w:r>
        <w:t>Serre</w:t>
      </w:r>
      <w:proofErr w:type="spellEnd"/>
      <w:r>
        <w:t xml:space="preserve"> et al. 2010, </w:t>
      </w:r>
      <w:proofErr w:type="spellStart"/>
      <w:r>
        <w:t>Aerts</w:t>
      </w:r>
      <w:proofErr w:type="spellEnd"/>
      <w:r>
        <w:t xml:space="preserve"> et al. 2014, Sutton-Grier et al. 2015, Morris et al. 2020) and even </w:t>
      </w:r>
      <w:proofErr w:type="spellStart"/>
      <w:r>
        <w:t>ecoengineered</w:t>
      </w:r>
      <w:proofErr w:type="spellEnd"/>
      <w:r>
        <w:t xml:space="preserve"> s</w:t>
      </w:r>
      <w:r>
        <w:t xml:space="preserve">horeline strategies as nature-based alternative design (Bergen et al. 2001, </w:t>
      </w:r>
      <w:proofErr w:type="spellStart"/>
      <w:r>
        <w:t>Mitsch</w:t>
      </w:r>
      <w:proofErr w:type="spellEnd"/>
      <w:r>
        <w:t xml:space="preserve"> 2012, Morris et al. 2019, O’Shaughnessy et al. 2020). As a consequence, there is an urgent need to extend this type of research towards developing and mid-income countries. </w:t>
      </w:r>
    </w:p>
    <w:p w:rsidR="00491DEF" w:rsidRDefault="000647E6">
      <w:r>
        <w:t>Our review shows that research on coastal urban ecology has mainly focused in cities between 1 and 5 million people in 15 different countries. However, more than a half of articles have been performed in the USA, China and Australia (Fig. 2). While result</w:t>
      </w:r>
      <w:r>
        <w:t>s from these specific studies can be important to develop theoretical frameworks and assess specific impacts, the focus on these high GDP countries makes it hard to extend insights to other cities in developing and mid-income countries, where growth dynami</w:t>
      </w:r>
      <w:r>
        <w:t xml:space="preserve">cs, institutional support and adaptive capacity are very different (Chauvin et al. 2017, Nagendra et al. 2018). For example, urban concentration (when country resources are over-concentrated in one or two large cities, raising cost of production of goods) </w:t>
      </w:r>
      <w:r>
        <w:t>is described as part of country development, and decreases as income rises (Davis &amp; Henderson 2003). This phenomenon is often presented in coastal cities, where there is a physical infrastructure capital. Urban concentration can be affected significantly b</w:t>
      </w:r>
      <w:r>
        <w:t>y a range of political variables, including democratization, federalism, and whether a country was a former planned economy (Davis &amp; Henderson 2003). We therefore strongly advocate for the need to support programs for coastal urban ecology research in thes</w:t>
      </w:r>
      <w:r>
        <w:t xml:space="preserve">e </w:t>
      </w:r>
      <w:r>
        <w:lastRenderedPageBreak/>
        <w:t>settings. Research in cities smaller than 1 million inhabitants would extend the variety of conditions in terms of the size of the human group, transitioning to bigger cities, and configuration of environmental variables, considering by 2017 more than 60</w:t>
      </w:r>
      <w:r>
        <w:t>% of cities in the world have between 100,000 and 1 million inhabitants (United Nations 2019, data compilation).</w:t>
      </w:r>
    </w:p>
    <w:p w:rsidR="00491DEF" w:rsidRDefault="000647E6">
      <w:r>
        <w:t>Research has been mainly performed in near-shore terrestrial environments, resulting in a lack of information in coastal-marine urban environme</w:t>
      </w:r>
      <w:r>
        <w:t>nts that reveals the limited integration in the coastal urban interface (seawater-land configuration and dimensionality). This bias can have negative consequences such as generating false dichotomies for conservation, where marine and terrestrial ecosystem</w:t>
      </w:r>
      <w:r>
        <w:t>s could meet as two isolated systems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w:t>
      </w:r>
      <w:r>
        <w:t xml:space="preserve">rial realms associated with urbanization. </w:t>
      </w:r>
    </w:p>
    <w:p w:rsidR="00491DEF" w:rsidRDefault="000647E6">
      <w:r>
        <w:t xml:space="preserve">Results show that more than half of the reviewed articles can be classified as belonging to the paradigm </w:t>
      </w:r>
      <w:r>
        <w:rPr>
          <w:i/>
          <w:iCs/>
        </w:rPr>
        <w:t>in the cities</w:t>
      </w:r>
      <w:r>
        <w:t>. Studies contributing to this paradigm have been growing in number, faster than the others, du</w:t>
      </w:r>
      <w:r>
        <w:t>ring the last years (Fig. 6). This result synthesizes the main biases found in this review which relate to the predominant focus on ecological research, understanding urban impacts such as pollution, the non-human components, and in spatial and quantitativ</w:t>
      </w:r>
      <w:r>
        <w:t xml:space="preserve">e analysis (Fig. 7). Only 20% of the articles in coastal urban ecology focused on interdisciplinary research such as social-ecological studies (included in the paradigm </w:t>
      </w:r>
      <w:r>
        <w:rPr>
          <w:i/>
          <w:iCs/>
        </w:rPr>
        <w:t>of the city</w:t>
      </w:r>
      <w:r>
        <w:t>). This represents an important research gap associated to the lack of socia</w:t>
      </w:r>
      <w:r>
        <w:t>l knowledge in a system where humans are both objects and subjects of urbanization, who use space to live, extract subsistence and non-subsistence resources, perform recreational activities, and deposit waste, among other activities (Weinstein 2009). Becau</w:t>
      </w:r>
      <w:r>
        <w:t xml:space="preserve">se of that, a lack of research on people with nature represents the loss of understanding an integral part of the ecosystem (McDonnell et al. 1993, Rees 1997, Collins et al. 2000), decoupling human dynamics and ecological processes of this urban ecosystem </w:t>
      </w:r>
      <w:r>
        <w:t>(</w:t>
      </w:r>
      <w:proofErr w:type="spellStart"/>
      <w:r>
        <w:t>Alberti</w:t>
      </w:r>
      <w:proofErr w:type="spellEnd"/>
      <w:r>
        <w:t xml:space="preserve">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w:t>
      </w:r>
      <w:r>
        <w:t xml:space="preserve"> transdisciplinary in terms of focuses and approaches, with the ability to inform urban design and planning (Wu 2014). Current imbalance among paradigms and the lack of interaction among research paradigms (Fig. 8) can undermine urban coastal sustainabilit</w:t>
      </w:r>
      <w:r>
        <w:t xml:space="preserve">y.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 xml:space="preserve">ecology of the city. </w:t>
      </w:r>
      <w:r>
        <w:t>In order to understand coastal urban ecological systems, coastal urban ecological par</w:t>
      </w:r>
      <w:r>
        <w:t xml:space="preserve">adigms need to build upon literature from each other. </w:t>
      </w:r>
    </w:p>
    <w:p w:rsidR="00491DEF" w:rsidRDefault="000647E6">
      <w:r>
        <w:rPr>
          <w:color w:val="000000"/>
          <w:lang w:val="en-GB"/>
        </w:rPr>
        <w:t xml:space="preserve">While biophysical and ecological approaches to coastal urban systems are important, urban ecology necessarily operates in a human context. Results highlight the need for coastal cities to be seen from </w:t>
      </w:r>
      <w:r>
        <w:rPr>
          <w:color w:val="000000"/>
          <w:lang w:val="en-GB"/>
        </w:rPr>
        <w:t>the point of view of people, their interaction with the environment and the implementation of concepts that contribute to sustainability in cities through public policies and planning. Developing regional learning platforms to address these dimensions shou</w:t>
      </w:r>
      <w:r>
        <w:rPr>
          <w:color w:val="000000"/>
          <w:lang w:val="en-GB"/>
        </w:rPr>
        <w:t xml:space="preserve">ld be a priority. Results of this review also </w:t>
      </w:r>
      <w:proofErr w:type="gramStart"/>
      <w:r>
        <w:rPr>
          <w:color w:val="000000"/>
          <w:lang w:val="en-GB"/>
        </w:rPr>
        <w:t>recommend  research</w:t>
      </w:r>
      <w:proofErr w:type="gramEnd"/>
      <w:r>
        <w:rPr>
          <w:color w:val="000000"/>
          <w:lang w:val="en-GB"/>
        </w:rPr>
        <w:t xml:space="preserve"> needs to focus on the three paradigms equally. In addition, better consideration of the diversity of cities, the integration across marine and terrestrial ecosystems, and the inclusion of de</w:t>
      </w:r>
      <w:r>
        <w:rPr>
          <w:color w:val="000000"/>
          <w:lang w:val="en-GB"/>
        </w:rPr>
        <w:t>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w:t>
      </w:r>
      <w:r>
        <w:rPr>
          <w:color w:val="000000"/>
        </w:rPr>
        <w:t xml:space="preserve"> knowledge gaps.</w:t>
      </w:r>
    </w:p>
    <w:p w:rsidR="00491DEF" w:rsidRDefault="000647E6">
      <w:pPr>
        <w:pStyle w:val="Ttulo1"/>
        <w:numPr>
          <w:ilvl w:val="0"/>
          <w:numId w:val="2"/>
        </w:numPr>
      </w:pPr>
      <w:r>
        <w:t>Conflict of Interest</w:t>
      </w:r>
    </w:p>
    <w:p w:rsidR="00491DEF" w:rsidRDefault="000647E6">
      <w:pPr>
        <w:rPr>
          <w:rFonts w:eastAsia="Times New Roman" w:cs="Times New Roman"/>
          <w:szCs w:val="24"/>
          <w:lang w:val="en-GB" w:eastAsia="en-GB"/>
        </w:rPr>
      </w:pPr>
      <w:r>
        <w:rPr>
          <w:rFonts w:eastAsia="Times New Roman" w:cs="Times New Roman"/>
          <w:szCs w:val="24"/>
          <w:lang w:val="en-GB" w:eastAsia="en-GB"/>
        </w:rPr>
        <w:lastRenderedPageBreak/>
        <w:t>The authors declare that the research was conducted in the absence of any commercial or financial relationships that could be construed as a potential conflict of interest.</w:t>
      </w:r>
    </w:p>
    <w:p w:rsidR="00491DEF" w:rsidRDefault="000647E6">
      <w:pPr>
        <w:pStyle w:val="Ttulo1"/>
        <w:numPr>
          <w:ilvl w:val="0"/>
          <w:numId w:val="2"/>
        </w:numPr>
      </w:pPr>
      <w:r>
        <w:t>Author Contributions</w:t>
      </w:r>
    </w:p>
    <w:p w:rsidR="00491DEF" w:rsidRDefault="000647E6">
      <w:r>
        <w:rPr>
          <w:lang w:val="en-GB"/>
        </w:rPr>
        <w:t>GG and SG contributed to</w:t>
      </w:r>
      <w:r>
        <w:rPr>
          <w:lang w:val="en-GB"/>
        </w:rPr>
        <w:t xml:space="preserve"> design of the study. GG and NN organized the database. GG performed the statistical analysis and wrote the first draft of the manuscript. SG, NN, JC, NL, PP, and PM wrote sections of the manuscript. All authors contributed to conception and manuscript rev</w:t>
      </w:r>
      <w:r>
        <w:rPr>
          <w:lang w:val="en-GB"/>
        </w:rPr>
        <w:t>ision, read, and approved the submitted version.</w:t>
      </w:r>
    </w:p>
    <w:p w:rsidR="00491DEF" w:rsidRDefault="000647E6">
      <w:pPr>
        <w:pStyle w:val="Ttulo1"/>
        <w:numPr>
          <w:ilvl w:val="0"/>
          <w:numId w:val="2"/>
        </w:numPr>
        <w:rPr>
          <w:color w:val="000000"/>
          <w:lang w:val="en-GB"/>
        </w:rPr>
      </w:pPr>
      <w:r>
        <w:rPr>
          <w:color w:val="000000"/>
          <w:lang w:val="en-GB"/>
        </w:rPr>
        <w:t>Funding</w:t>
      </w:r>
    </w:p>
    <w:p w:rsidR="00491DEF" w:rsidRDefault="000647E6">
      <w:r>
        <w:rPr>
          <w:szCs w:val="24"/>
        </w:rPr>
        <w:t>This work was supported by the National Agency for Research and Development (ANID) Scholarship Program, National graduate scholarship [21171829, 2017], ANID – Millennium Science Initiative Program [C</w:t>
      </w:r>
      <w:r>
        <w:rPr>
          <w:szCs w:val="24"/>
        </w:rPr>
        <w:t>ode ICN2019_015], Center of Applied Ecology and Sustainability (CAPES) [ANID PIA/BASAL FB0002] and Fondecyt 1190109.</w:t>
      </w:r>
    </w:p>
    <w:p w:rsidR="00491DEF" w:rsidRDefault="000647E6">
      <w:pPr>
        <w:pStyle w:val="Ttulo1"/>
        <w:numPr>
          <w:ilvl w:val="0"/>
          <w:numId w:val="2"/>
        </w:numPr>
        <w:rPr>
          <w:color w:val="000000"/>
          <w:szCs w:val="24"/>
          <w:lang w:val="en-GB"/>
        </w:rPr>
      </w:pPr>
      <w:r>
        <w:rPr>
          <w:color w:val="000000"/>
          <w:szCs w:val="24"/>
          <w:lang w:val="en-GB"/>
        </w:rPr>
        <w:t>Data Availability Statement</w:t>
      </w:r>
    </w:p>
    <w:p w:rsidR="00491DEF" w:rsidRDefault="000647E6">
      <w:pPr>
        <w:rPr>
          <w:rFonts w:cs="Times New Roman"/>
          <w:szCs w:val="24"/>
        </w:rPr>
      </w:pPr>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repository</w:t>
      </w:r>
      <w:proofErr w:type="gramStart"/>
      <w:r>
        <w:rPr>
          <w:rFonts w:cs="Times New Roman"/>
          <w:szCs w:val="24"/>
        </w:rPr>
        <w:t>,  https</w:t>
      </w:r>
      <w:proofErr w:type="gramEnd"/>
      <w:r>
        <w:rPr>
          <w:rFonts w:cs="Times New Roman"/>
          <w:szCs w:val="24"/>
        </w:rPr>
        <w:t>://gi</w:t>
      </w:r>
      <w:r>
        <w:rPr>
          <w:rFonts w:cs="Times New Roman"/>
          <w:szCs w:val="24"/>
        </w:rPr>
        <w:t xml:space="preserve">thub.com/GiorgiaGraells/CoastalReviewGit. </w:t>
      </w:r>
    </w:p>
    <w:p w:rsidR="00491DEF" w:rsidRDefault="000647E6">
      <w:pPr>
        <w:pStyle w:val="Ttulo1"/>
        <w:numPr>
          <w:ilvl w:val="0"/>
          <w:numId w:val="2"/>
        </w:numPr>
        <w:rPr>
          <w:color w:val="000000"/>
        </w:rPr>
      </w:pPr>
      <w:r>
        <w:rPr>
          <w:color w:val="000000"/>
        </w:rPr>
        <w:t>Figures</w:t>
      </w:r>
    </w:p>
    <w:p w:rsidR="00491DEF" w:rsidRDefault="000647E6">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w:t>
      </w:r>
      <w:r>
        <w:rPr>
          <w:rFonts w:eastAsia="Times New Roman" w:cs="Times New Roman"/>
          <w:szCs w:val="24"/>
          <w:lang w:val="en-GB" w:eastAsia="en-GB"/>
        </w:rPr>
        <w:t xml:space="preserve">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rsidR="00491DEF" w:rsidRDefault="000647E6">
      <w:pPr>
        <w:spacing w:before="0" w:after="0"/>
        <w:rPr>
          <w:rFonts w:eastAsia="Times New Roman" w:cs="Times New Roman"/>
          <w:szCs w:val="24"/>
          <w:lang w:val="en-GB" w:eastAsia="en-GB"/>
        </w:rPr>
      </w:pPr>
      <w:r>
        <w:rPr>
          <w:rFonts w:eastAsia="Times New Roman" w:cs="Times New Roman"/>
          <w:szCs w:val="24"/>
          <w:lang w:val="en-GB" w:eastAsia="en-GB"/>
        </w:rPr>
        <w:t>Figure 2. Global distribution of publications. Articles in coastal urban ecology according to the city where the investigations were carried out, the population size of each city and the number of articles published in them. For each city the size of the c</w:t>
      </w:r>
      <w:r>
        <w:rPr>
          <w:rFonts w:eastAsia="Times New Roman" w:cs="Times New Roman"/>
          <w:szCs w:val="24"/>
          <w:lang w:val="en-GB" w:eastAsia="en-GB"/>
        </w:rPr>
        <w:t xml:space="preserve">ircle is proportional to the number of articles published (from 1 to 7); the colour of the circle represents the size of the city given its population. </w:t>
      </w:r>
    </w:p>
    <w:p w:rsidR="00491DEF" w:rsidRDefault="000647E6">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w:t>
      </w:r>
      <w:r>
        <w:rPr>
          <w:rFonts w:eastAsia="Times New Roman" w:cs="Times New Roman"/>
          <w:szCs w:val="24"/>
          <w:lang w:val="en-GB" w:eastAsia="en-GB"/>
        </w:rPr>
        <w:t>ding to disciplinary focus, research approach, type of analysis, and main research objectives.</w:t>
      </w:r>
    </w:p>
    <w:p w:rsidR="00491DEF" w:rsidRDefault="000647E6">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w:t>
      </w:r>
      <w:r>
        <w:rPr>
          <w:rFonts w:eastAsia="Times New Roman" w:cs="Times New Roman"/>
          <w:szCs w:val="24"/>
          <w:lang w:val="en-GB" w:eastAsia="en-GB"/>
        </w:rPr>
        <w:t>, Social, Biological-Ecosystem, and Biological-species.</w:t>
      </w:r>
    </w:p>
    <w:p w:rsidR="00491DEF" w:rsidRDefault="000647E6">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w:t>
      </w:r>
      <w:r>
        <w:rPr>
          <w:rFonts w:eastAsia="Times New Roman" w:cs="Times New Roman"/>
          <w:szCs w:val="24"/>
          <w:lang w:val="en-GB" w:eastAsia="en-GB"/>
        </w:rPr>
        <w:t xml:space="preserve"> not present coastal urban ecological articles are show in grey.</w:t>
      </w:r>
    </w:p>
    <w:p w:rsidR="00491DEF" w:rsidRDefault="000647E6">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w:t>
      </w:r>
      <w:r>
        <w:rPr>
          <w:rFonts w:eastAsia="Times New Roman" w:cs="Times New Roman"/>
          <w:szCs w:val="24"/>
          <w:lang w:val="en-GB" w:eastAsia="en-GB"/>
        </w:rPr>
        <w:t xml:space="preserve">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rsidR="00491DEF" w:rsidRDefault="000647E6">
      <w:pPr>
        <w:spacing w:before="0" w:after="0"/>
      </w:pPr>
      <w:r>
        <w:rPr>
          <w:rFonts w:eastAsia="Times New Roman" w:cs="Times New Roman"/>
          <w:szCs w:val="24"/>
          <w:lang w:val="en-GB" w:eastAsia="en-GB"/>
        </w:rPr>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w:t>
      </w:r>
      <w:r>
        <w:rPr>
          <w:rFonts w:eastAsia="Times New Roman" w:cs="Times New Roman"/>
          <w:szCs w:val="24"/>
          <w:lang w:val="en-GB" w:eastAsia="en-GB"/>
        </w:rPr>
        <w:t xml:space="preserve">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rsidR="00491DEF" w:rsidRDefault="000647E6">
      <w:pPr>
        <w:spacing w:before="0" w:after="0"/>
      </w:pPr>
      <w:r>
        <w:rPr>
          <w:rFonts w:eastAsia="Times New Roman" w:cs="Times New Roman"/>
          <w:szCs w:val="24"/>
          <w:lang w:val="en-GB" w:eastAsia="en-GB"/>
        </w:rPr>
        <w:t xml:space="preserve">Figure 8. Network analysis. Analysis for co-citations of articles presented in this coastal </w:t>
      </w:r>
      <w:r>
        <w:rPr>
          <w:rFonts w:eastAsia="Times New Roman" w:cs="Times New Roman"/>
          <w:szCs w:val="24"/>
          <w:lang w:val="en-GB" w:eastAsia="en-GB"/>
        </w:rPr>
        <w:t>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rsidR="00491DEF" w:rsidRDefault="000647E6">
      <w:pPr>
        <w:pStyle w:val="Ttulo1"/>
        <w:numPr>
          <w:ilvl w:val="0"/>
          <w:numId w:val="2"/>
        </w:numPr>
      </w:pPr>
      <w:r>
        <w:lastRenderedPageBreak/>
        <w:t>References</w:t>
      </w:r>
    </w:p>
    <w:p w:rsidR="00491DEF" w:rsidRDefault="000647E6">
      <w:r>
        <w:rPr>
          <w:lang w:val="es-ES"/>
        </w:rPr>
        <w:t>Abarca-Álvarez</w:t>
      </w:r>
      <w:r>
        <w:rPr>
          <w:lang w:val="es-ES"/>
        </w:rPr>
        <w:t xml:space="preserve">,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rsidR="00491DEF" w:rsidRDefault="000647E6">
      <w:r>
        <w:t>Abdul-Aziz, O. I., &amp; Ahmed, S. (2019). Evaluating</w:t>
      </w:r>
      <w:r>
        <w:t xml:space="preserve"> the emergent controls of stream water quality with similitude and dimensionless numbers. Journal of Hydrologic Engineering, 24(5), 04019010.</w:t>
      </w:r>
    </w:p>
    <w:p w:rsidR="00491DEF" w:rsidRDefault="000647E6">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w:t>
      </w:r>
      <w:r>
        <w:t>lience strategies for coastal megacities. Science, 344(6183), 473-475.</w:t>
      </w:r>
    </w:p>
    <w:p w:rsidR="00491DEF" w:rsidRDefault="000647E6">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w:t>
      </w:r>
      <w:proofErr w:type="spellStart"/>
      <w:r>
        <w:t>Tarallo</w:t>
      </w:r>
      <w:proofErr w:type="spellEnd"/>
      <w:r>
        <w:t xml:space="preserve">, D., Pelosi, N., Ferraro, L., &amp; </w:t>
      </w:r>
      <w:proofErr w:type="spellStart"/>
      <w:r>
        <w:t>Marsella</w:t>
      </w:r>
      <w:proofErr w:type="spellEnd"/>
      <w:r>
        <w:t>, E. (2018). Historical maps and satellite images as tools for shoreline variations a</w:t>
      </w:r>
      <w:r>
        <w:t xml:space="preserve">nd territorial changes assessment: the case study of </w:t>
      </w:r>
      <w:proofErr w:type="spellStart"/>
      <w:r>
        <w:t>Volturno</w:t>
      </w:r>
      <w:proofErr w:type="spellEnd"/>
      <w:r>
        <w:t xml:space="preserve"> Coastal Plain (Southern Italy). Journal of Coastal Conservation, 22(5), 919-937.</w:t>
      </w:r>
    </w:p>
    <w:p w:rsidR="00491DEF" w:rsidRDefault="000647E6">
      <w:proofErr w:type="spellStart"/>
      <w:r>
        <w:t>Alberti</w:t>
      </w:r>
      <w:proofErr w:type="spellEnd"/>
      <w:r>
        <w:t>, M. (2005). The effects of urban patterns on ecosystem function. International regional science review, 2</w:t>
      </w:r>
      <w:r>
        <w:t xml:space="preserve">8(2), 168-192. </w:t>
      </w:r>
    </w:p>
    <w:p w:rsidR="00491DEF" w:rsidRDefault="000647E6">
      <w:proofErr w:type="spellStart"/>
      <w:r>
        <w:t>Alberti</w:t>
      </w:r>
      <w:proofErr w:type="spellEnd"/>
      <w:r>
        <w:t>, M. (2008). Advances in urban ecology: integrating humans and ecological processes in urban ecosystems (No. 574.5268 A4). New York: Springer.</w:t>
      </w:r>
    </w:p>
    <w:p w:rsidR="00491DEF" w:rsidRDefault="000647E6">
      <w:proofErr w:type="spellStart"/>
      <w:r>
        <w:t>Alcoforado</w:t>
      </w:r>
      <w:proofErr w:type="spellEnd"/>
      <w:r>
        <w:t xml:space="preserve">, M. J., Andrade, H., Lopes, A., &amp; </w:t>
      </w:r>
      <w:proofErr w:type="spellStart"/>
      <w:r>
        <w:t>Vasconcelos</w:t>
      </w:r>
      <w:proofErr w:type="spellEnd"/>
      <w:r>
        <w:t>, J. (2009). Application of climat</w:t>
      </w:r>
      <w:r>
        <w:t>ic guidelines to urban planning: the example of Lisbon (Portugal). Landscape and urban planning, 90(1-2), 56-65.</w:t>
      </w:r>
    </w:p>
    <w:p w:rsidR="00491DEF" w:rsidRDefault="000647E6">
      <w:r>
        <w:t>Allan, D., Erickson, D., &amp; Fay, J. (1997). The influence of catchment land use on stream integrity across multiple spatial scales. Freshwater b</w:t>
      </w:r>
      <w:r>
        <w:t>iology. 37(1)</w:t>
      </w:r>
      <w:proofErr w:type="gramStart"/>
      <w:r>
        <w:t>,149</w:t>
      </w:r>
      <w:proofErr w:type="gramEnd"/>
      <w:r>
        <w:t>-61.</w:t>
      </w:r>
    </w:p>
    <w:p w:rsidR="00491DEF" w:rsidRDefault="000647E6">
      <w:proofErr w:type="spellStart"/>
      <w:r>
        <w:t>Antrop</w:t>
      </w:r>
      <w:proofErr w:type="spellEnd"/>
      <w:r>
        <w:t>, M. (2004). Landscape change and the urbanization process in Europe. Landscape and urban planning, 67(1-4), 9-26.</w:t>
      </w:r>
    </w:p>
    <w:p w:rsidR="00491DEF" w:rsidRDefault="000647E6">
      <w:r>
        <w:t xml:space="preserve">Aria, M., &amp; </w:t>
      </w:r>
      <w:proofErr w:type="spellStart"/>
      <w:r>
        <w:t>Cuccurullo</w:t>
      </w:r>
      <w:proofErr w:type="spellEnd"/>
      <w:r>
        <w:t xml:space="preserve">, C. (2017). </w:t>
      </w:r>
      <w:proofErr w:type="spellStart"/>
      <w:r>
        <w:t>Bibliometrix</w:t>
      </w:r>
      <w:proofErr w:type="spellEnd"/>
      <w:r>
        <w:t>: An r-tool for comprehensive science mapping analysis. Journal of</w:t>
      </w:r>
      <w:r>
        <w:t xml:space="preserve"> </w:t>
      </w:r>
      <w:proofErr w:type="spellStart"/>
      <w:r>
        <w:t>Informetrics</w:t>
      </w:r>
      <w:proofErr w:type="spellEnd"/>
      <w:r>
        <w:t>, 11, 959–75.</w:t>
      </w:r>
    </w:p>
    <w:p w:rsidR="00491DEF" w:rsidRDefault="000647E6">
      <w:proofErr w:type="spellStart"/>
      <w:r>
        <w:t>Arif</w:t>
      </w:r>
      <w:proofErr w:type="spellEnd"/>
      <w:r>
        <w:t>, A. A. (2017). "Green city Banda Aceh: city planning approach and environmental aspects," in IOP Conference Series: Earth and Environmental Science (Vol. 56, No. 1, p. 012004). IOP Publishing.</w:t>
      </w:r>
    </w:p>
    <w:p w:rsidR="00491DEF" w:rsidRDefault="000647E6">
      <w:proofErr w:type="spellStart"/>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p>
    <w:p w:rsidR="00491DEF" w:rsidRDefault="000647E6">
      <w:proofErr w:type="spellStart"/>
      <w:r>
        <w:t>Arruti</w:t>
      </w:r>
      <w:proofErr w:type="spellEnd"/>
      <w:r>
        <w:t>, A., Fernández-</w:t>
      </w:r>
      <w:proofErr w:type="spellStart"/>
      <w:r>
        <w:t>Olmo</w:t>
      </w:r>
      <w:proofErr w:type="spellEnd"/>
      <w:r>
        <w:t xml:space="preserve">, I., &amp; </w:t>
      </w:r>
      <w:proofErr w:type="spellStart"/>
      <w:r>
        <w:t>Irabien</w:t>
      </w:r>
      <w:proofErr w:type="spellEnd"/>
      <w:r>
        <w:t>, A. (2011). Regional</w:t>
      </w:r>
      <w:r>
        <w:t xml:space="preserve"> evaluation of particulate matter composition in an Atlantic coastal area (Cantabria region, northern Spain): Spatial variations in different urban and rural environments. Atmospheric research, 101(1-2), 280-293.</w:t>
      </w:r>
    </w:p>
    <w:p w:rsidR="00491DEF" w:rsidRDefault="000647E6">
      <w:proofErr w:type="spellStart"/>
      <w:r>
        <w:t>Auguie</w:t>
      </w:r>
      <w:proofErr w:type="spellEnd"/>
      <w:r>
        <w:t xml:space="preserve">, B. (2016). </w:t>
      </w:r>
      <w:proofErr w:type="spellStart"/>
      <w:r>
        <w:t>GridExtra</w:t>
      </w:r>
      <w:proofErr w:type="spellEnd"/>
      <w:r>
        <w:t>: Miscellaneous</w:t>
      </w:r>
      <w:r>
        <w:t xml:space="preserve"> functions for "grid" graphics.</w:t>
      </w:r>
    </w:p>
    <w:p w:rsidR="00491DEF" w:rsidRDefault="000647E6">
      <w:r>
        <w:t>Barcelona, M. J. (1979). Human exposure to chloroform in a coastal urban environment. Journal of Environmental Science &amp; Health Part A, 14(4), 267-283.</w:t>
      </w:r>
    </w:p>
    <w:p w:rsidR="00491DEF" w:rsidRDefault="000647E6">
      <w:r>
        <w:rPr>
          <w:lang w:val="es-ES"/>
        </w:rPr>
        <w:lastRenderedPageBreak/>
        <w:t xml:space="preserve">Barragán, J. M., &amp; Andrés, M. de. </w:t>
      </w:r>
      <w:r>
        <w:t>(2015). Analysis and trends of the wor</w:t>
      </w:r>
      <w:r>
        <w:t>ld’s coastal cities and agglomerations. Ocean &amp; Coastal Management, 114, 11–20.</w:t>
      </w:r>
    </w:p>
    <w:p w:rsidR="00491DEF" w:rsidRDefault="000647E6">
      <w:proofErr w:type="spellStart"/>
      <w:r>
        <w:t>Barthel</w:t>
      </w:r>
      <w:proofErr w:type="spellEnd"/>
      <w:r>
        <w:t xml:space="preserve">, S., Folke, C., &amp; </w:t>
      </w:r>
      <w:proofErr w:type="spellStart"/>
      <w:r>
        <w:t>Colding</w:t>
      </w:r>
      <w:proofErr w:type="spellEnd"/>
      <w:r>
        <w:t>, J. (2010). Social–ecological memory in urban gardens—</w:t>
      </w:r>
      <w:proofErr w:type="gramStart"/>
      <w:r>
        <w:t>Retaining</w:t>
      </w:r>
      <w:proofErr w:type="gramEnd"/>
      <w:r>
        <w:t xml:space="preserve"> the capacity for management of ecosystem services. Global Environmental Change</w:t>
      </w:r>
      <w:r>
        <w:t>, 20(2), 255-265.</w:t>
      </w:r>
    </w:p>
    <w:p w:rsidR="00491DEF" w:rsidRDefault="000647E6">
      <w:proofErr w:type="spellStart"/>
      <w:r>
        <w:t>Belant</w:t>
      </w:r>
      <w:proofErr w:type="spellEnd"/>
      <w:r>
        <w:t>, J. L. (1997). Gulls in urban environments: landscape-level management to reduce conflict. Landscape and urban planning, 38(3-4), 245-258.</w:t>
      </w:r>
    </w:p>
    <w:p w:rsidR="00491DEF" w:rsidRDefault="000647E6">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R., Anders</w:t>
      </w:r>
      <w:r>
        <w:t xml:space="preserve">en, O., </w:t>
      </w:r>
      <w:proofErr w:type="spellStart"/>
      <w:r>
        <w:t>Birol</w:t>
      </w:r>
      <w:proofErr w:type="spellEnd"/>
      <w:r>
        <w:t xml:space="preserve">, F., </w:t>
      </w:r>
      <w:proofErr w:type="spellStart"/>
      <w:r>
        <w:t>Bonnefond</w:t>
      </w:r>
      <w:proofErr w:type="spellEnd"/>
      <w:r>
        <w:t xml:space="preserve">, P., </w:t>
      </w:r>
      <w:proofErr w:type="spellStart"/>
      <w:r>
        <w:t>Bouffard</w:t>
      </w:r>
      <w:proofErr w:type="spellEnd"/>
      <w:r>
        <w:t xml:space="preserve">,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w:t>
      </w:r>
      <w:proofErr w:type="spellStart"/>
      <w:r>
        <w:t>Fernandes</w:t>
      </w:r>
      <w:proofErr w:type="spellEnd"/>
      <w:r>
        <w:t xml:space="preserve">,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w:t>
      </w:r>
      <w:proofErr w:type="spellStart"/>
      <w:r>
        <w:t>Loisel</w:t>
      </w:r>
      <w:proofErr w:type="spellEnd"/>
      <w:r>
        <w:t>, H.</w:t>
      </w:r>
      <w:r>
        <w:t xml:space="preserve">, Madsen, K. S., Marcos, M., </w:t>
      </w:r>
      <w:proofErr w:type="spellStart"/>
      <w:r>
        <w:t>Melet</w:t>
      </w:r>
      <w:proofErr w:type="spellEnd"/>
      <w:r>
        <w:t xml:space="preserve">, A., </w:t>
      </w:r>
      <w:proofErr w:type="spellStart"/>
      <w:r>
        <w:t>Meyssignac</w:t>
      </w:r>
      <w:proofErr w:type="spellEnd"/>
      <w:r>
        <w:t xml:space="preserve">, B., </w:t>
      </w:r>
      <w:proofErr w:type="spellStart"/>
      <w:r>
        <w:t>Pascual</w:t>
      </w:r>
      <w:proofErr w:type="spellEnd"/>
      <w:r>
        <w:t xml:space="preserve">,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G.(2019). Requirements for a coastal hazards observing system. Frontiers in Marine S</w:t>
      </w:r>
      <w:r>
        <w:t>cience, 6, 348.</w:t>
      </w:r>
    </w:p>
    <w:p w:rsidR="00491DEF" w:rsidRDefault="000647E6">
      <w:pPr>
        <w:rPr>
          <w:lang w:val="es-ES"/>
        </w:rPr>
      </w:pPr>
      <w:r>
        <w:t xml:space="preserve">Bergen, S. D., Bolton, S. M., &amp; Fridley, J. L. (2001). Design principles for ecological engineering. </w:t>
      </w:r>
      <w:proofErr w:type="spellStart"/>
      <w:r>
        <w:rPr>
          <w:lang w:val="es-ES"/>
        </w:rPr>
        <w:t>Ecological</w:t>
      </w:r>
      <w:proofErr w:type="spellEnd"/>
      <w:r>
        <w:rPr>
          <w:lang w:val="es-ES"/>
        </w:rPr>
        <w:t xml:space="preserve"> </w:t>
      </w:r>
      <w:proofErr w:type="spellStart"/>
      <w:r>
        <w:rPr>
          <w:lang w:val="es-ES"/>
        </w:rPr>
        <w:t>Engineering</w:t>
      </w:r>
      <w:proofErr w:type="spellEnd"/>
      <w:r>
        <w:rPr>
          <w:lang w:val="es-ES"/>
        </w:rPr>
        <w:t>, 18(2), 201-210.</w:t>
      </w:r>
    </w:p>
    <w:p w:rsidR="00491DEF" w:rsidRDefault="000647E6">
      <w:proofErr w:type="spellStart"/>
      <w:r>
        <w:rPr>
          <w:lang w:val="es-ES"/>
        </w:rPr>
        <w:t>Bertocci</w:t>
      </w:r>
      <w:proofErr w:type="spellEnd"/>
      <w:r>
        <w:rPr>
          <w:lang w:val="es-ES"/>
        </w:rPr>
        <w:t xml:space="preserve">, I., Arenas, F., Cacabelos, E., </w:t>
      </w:r>
      <w:proofErr w:type="spellStart"/>
      <w:r>
        <w:rPr>
          <w:lang w:val="es-ES"/>
        </w:rPr>
        <w:t>Martins</w:t>
      </w:r>
      <w:proofErr w:type="spellEnd"/>
      <w:r>
        <w:rPr>
          <w:lang w:val="es-ES"/>
        </w:rPr>
        <w:t xml:space="preserve">, G. M., </w:t>
      </w:r>
      <w:proofErr w:type="spellStart"/>
      <w:r>
        <w:rPr>
          <w:lang w:val="es-ES"/>
        </w:rPr>
        <w:t>Seabra</w:t>
      </w:r>
      <w:proofErr w:type="spellEnd"/>
      <w:r>
        <w:rPr>
          <w:lang w:val="es-ES"/>
        </w:rPr>
        <w:t xml:space="preserve">, M. I., Álvaro, N. V., </w:t>
      </w:r>
      <w:proofErr w:type="spellStart"/>
      <w:r>
        <w:rPr>
          <w:lang w:val="es-ES"/>
        </w:rPr>
        <w:t>Fernandes</w:t>
      </w:r>
      <w:proofErr w:type="spellEnd"/>
      <w:r>
        <w:rPr>
          <w:lang w:val="es-ES"/>
        </w:rPr>
        <w:t>, J</w:t>
      </w:r>
      <w:r>
        <w:rPr>
          <w:lang w:val="es-ES"/>
        </w:rPr>
        <w:t xml:space="preserve">. N., </w:t>
      </w:r>
      <w:proofErr w:type="spellStart"/>
      <w:r>
        <w:rPr>
          <w:lang w:val="es-ES"/>
        </w:rPr>
        <w:t>Gaião</w:t>
      </w:r>
      <w:proofErr w:type="spellEnd"/>
      <w:r>
        <w:rPr>
          <w:lang w:val="es-ES"/>
        </w:rPr>
        <w:t xml:space="preserve">, R., </w:t>
      </w:r>
      <w:proofErr w:type="spellStart"/>
      <w:r>
        <w:rPr>
          <w:lang w:val="es-ES"/>
        </w:rPr>
        <w:t>Mamede</w:t>
      </w:r>
      <w:proofErr w:type="spellEnd"/>
      <w:r>
        <w:rPr>
          <w:lang w:val="es-ES"/>
        </w:rPr>
        <w:t xml:space="preserve">, N., Mulas, M.,&amp; Neto, A. I. (2017). </w:t>
      </w:r>
      <w:r>
        <w:t>Nowhere safe? Exploring the influence of urbanization across mainland and insular seashores in continental Portugal and the Azorean Archipelago. Marine pollution bulletin, 114(2), 644-655.</w:t>
      </w:r>
    </w:p>
    <w:p w:rsidR="00491DEF" w:rsidRDefault="000647E6">
      <w:proofErr w:type="spellStart"/>
      <w:r>
        <w:t>Bizzo</w:t>
      </w:r>
      <w:proofErr w:type="spellEnd"/>
      <w:r>
        <w:t>,</w:t>
      </w:r>
      <w:r>
        <w:t xml:space="preserve"> L., Gottschalk, M. S., Toni, D. C. D., &amp; Hofmann, P. R. (2010). Seasonal dynamics of a </w:t>
      </w:r>
      <w:proofErr w:type="spellStart"/>
      <w:r>
        <w:t>drosophilid</w:t>
      </w:r>
      <w:proofErr w:type="spellEnd"/>
      <w:r>
        <w:t xml:space="preserve"> (</w:t>
      </w:r>
      <w:proofErr w:type="spellStart"/>
      <w:r>
        <w:t>Diptera</w:t>
      </w:r>
      <w:proofErr w:type="spellEnd"/>
      <w:r>
        <w:t xml:space="preserve">) assemblage and its </w:t>
      </w:r>
      <w:proofErr w:type="spellStart"/>
      <w:r>
        <w:t>potencial</w:t>
      </w:r>
      <w:proofErr w:type="spellEnd"/>
      <w:r>
        <w:t xml:space="preserve"> as </w:t>
      </w:r>
      <w:proofErr w:type="spellStart"/>
      <w:r>
        <w:t>bioindicator</w:t>
      </w:r>
      <w:proofErr w:type="spellEnd"/>
      <w:r>
        <w:t xml:space="preserve"> in open environments. </w:t>
      </w:r>
      <w:proofErr w:type="spellStart"/>
      <w:r>
        <w:t>Iheringia</w:t>
      </w:r>
      <w:proofErr w:type="spellEnd"/>
      <w:r>
        <w:t xml:space="preserve">. </w:t>
      </w:r>
      <w:proofErr w:type="spellStart"/>
      <w:r>
        <w:t>Série</w:t>
      </w:r>
      <w:proofErr w:type="spellEnd"/>
      <w:r>
        <w:t xml:space="preserve"> </w:t>
      </w:r>
      <w:proofErr w:type="spellStart"/>
      <w:r>
        <w:t>Zoologia</w:t>
      </w:r>
      <w:proofErr w:type="spellEnd"/>
      <w:r>
        <w:t>, 100(3), 185-191.</w:t>
      </w:r>
    </w:p>
    <w:p w:rsidR="00491DEF" w:rsidRDefault="000647E6">
      <w:r>
        <w:t>Blair, R. B. (1996). Land use and a</w:t>
      </w:r>
      <w:r>
        <w:t>vian species diversity along an urban gradient. Ecological applications, 6, 506–19.</w:t>
      </w:r>
    </w:p>
    <w:p w:rsidR="00491DEF" w:rsidRDefault="000647E6">
      <w:r>
        <w:t xml:space="preserve">Blight, L. K., Bertram, D. F., &amp; Kroc, E. (2019). Evaluating UAV-based techniques to census an urban-nesting gull population on Canada’s Pacific coast. Journal of Unmanned </w:t>
      </w:r>
      <w:r>
        <w:t>Vehicle Systems, 7(4), 312-324.</w:t>
      </w:r>
    </w:p>
    <w:p w:rsidR="00491DEF" w:rsidRDefault="000647E6">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w:t>
      </w:r>
      <w:r>
        <w:t>tal Environment, 576, 1-9.</w:t>
      </w:r>
    </w:p>
    <w:p w:rsidR="00491DEF" w:rsidRDefault="000647E6">
      <w:proofErr w:type="spellStart"/>
      <w:r>
        <w:t>Bolund</w:t>
      </w:r>
      <w:proofErr w:type="spellEnd"/>
      <w:r>
        <w:t xml:space="preserve">, P., &amp; </w:t>
      </w:r>
      <w:proofErr w:type="spellStart"/>
      <w:r>
        <w:t>Hunhammar</w:t>
      </w:r>
      <w:proofErr w:type="spellEnd"/>
      <w:r>
        <w:t>, S. (1999). Ecosystem services in urban areas. Ecological economics, 29(2), 293-301.</w:t>
      </w:r>
    </w:p>
    <w:p w:rsidR="00491DEF" w:rsidRDefault="000647E6">
      <w:proofErr w:type="spellStart"/>
      <w:r>
        <w:t>Branoff</w:t>
      </w:r>
      <w:proofErr w:type="spellEnd"/>
      <w:r>
        <w:t>, B. L. (2017). Quantifying the influence of urban land use on mangrove biology and ecology: A meta-analysis. Glo</w:t>
      </w:r>
      <w:r>
        <w:t>bal ecology and biogeography, 26(11), 1339-1356.</w:t>
      </w:r>
    </w:p>
    <w:p w:rsidR="00491DEF" w:rsidRDefault="000647E6">
      <w:r>
        <w:t>Buggy, C. J., &amp; Tobin, J. M. (2008). Seasonal and spatial distribution of metals in surface sediment of an urban estuary. Environmental Pollution, 155(2), 308-319.</w:t>
      </w:r>
    </w:p>
    <w:p w:rsidR="00491DEF" w:rsidRDefault="000647E6">
      <w:proofErr w:type="spellStart"/>
      <w:r>
        <w:lastRenderedPageBreak/>
        <w:t>Bugnot</w:t>
      </w:r>
      <w:proofErr w:type="spellEnd"/>
      <w:r>
        <w:t xml:space="preserve">, A. B., Hose, G. C., Walsh, C. J., </w:t>
      </w:r>
      <w:proofErr w:type="spellStart"/>
      <w:r>
        <w:t>F</w:t>
      </w:r>
      <w:r>
        <w:t>loerl</w:t>
      </w:r>
      <w:proofErr w:type="spellEnd"/>
      <w:r>
        <w:t xml:space="preserve">, O., French, K., </w:t>
      </w:r>
      <w:proofErr w:type="spellStart"/>
      <w:r>
        <w:t>Dafforn</w:t>
      </w:r>
      <w:proofErr w:type="spellEnd"/>
      <w:r>
        <w:t xml:space="preserve">, K. A.,  Hanford, ., Lowe, E. C., &amp; </w:t>
      </w:r>
      <w:proofErr w:type="spellStart"/>
      <w:r>
        <w:t>Hahs</w:t>
      </w:r>
      <w:proofErr w:type="spellEnd"/>
      <w:r>
        <w:t>, A. K. (2019). Urban impacts across realms: making the case for inter-realm monitoring and management. Science of the Total Environment, 648, 711-719.</w:t>
      </w:r>
    </w:p>
    <w:p w:rsidR="00491DEF" w:rsidRDefault="000647E6">
      <w:proofErr w:type="spellStart"/>
      <w:r>
        <w:t>Bulleri</w:t>
      </w:r>
      <w:proofErr w:type="spellEnd"/>
      <w:r>
        <w:t>, F. (2006). Is it time fo</w:t>
      </w:r>
      <w:r>
        <w:t>r urban ecology to include the marine realm? Trends in ecology &amp; evolution, 21, 658–9.</w:t>
      </w:r>
    </w:p>
    <w:p w:rsidR="00491DEF" w:rsidRDefault="000647E6">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w:t>
      </w:r>
      <w:proofErr w:type="gramStart"/>
      <w:r>
        <w:t>., ...</w:t>
      </w:r>
      <w:proofErr w:type="gramEnd"/>
      <w:r>
        <w:t xml:space="preserve"> &amp; Ferguson, L. (2017). Perceptions of Caucasian users about avian resources and beach </w:t>
      </w:r>
      <w:r>
        <w:t>restoration following hurricane Sandy. Urban ecosystems, 20(2), 363-373.</w:t>
      </w:r>
    </w:p>
    <w:p w:rsidR="00491DEF" w:rsidRDefault="000647E6">
      <w:r>
        <w:t xml:space="preserve">Burke, L., Kura, Y., Revenga,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rsidR="00491DEF" w:rsidRDefault="000647E6">
      <w:r>
        <w:t>B</w:t>
      </w:r>
      <w:r>
        <w:t xml:space="preserve">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p>
    <w:p w:rsidR="00491DEF" w:rsidRDefault="000647E6">
      <w:r>
        <w:t xml:space="preserve">Burt, J. A., &amp; Bartholomew, A. </w:t>
      </w:r>
      <w:r>
        <w:t>(2019). Towards more sustainable coastal development in the Arabian Gulf: Opportunities for ecological engineering in an urbanized seascape. Marine pollution bulletin, 142, 93-102.</w:t>
      </w:r>
    </w:p>
    <w:p w:rsidR="00491DEF" w:rsidRDefault="000647E6">
      <w:proofErr w:type="spellStart"/>
      <w:r>
        <w:t>Cadenasso</w:t>
      </w:r>
      <w:proofErr w:type="spellEnd"/>
      <w:r>
        <w:t>, M. L., Pickett, S. T., &amp; Grove, M. J. (2006). Integrative approa</w:t>
      </w:r>
      <w:r>
        <w:t xml:space="preserve">ches to investigating human-natural systems: the Baltimore ecosystem study. Natures Sciences </w:t>
      </w:r>
      <w:proofErr w:type="spellStart"/>
      <w:r>
        <w:t>Sociétés</w:t>
      </w:r>
      <w:proofErr w:type="spellEnd"/>
      <w:r>
        <w:t>, 14(1), 4-14.</w:t>
      </w:r>
    </w:p>
    <w:p w:rsidR="00491DEF" w:rsidRDefault="000647E6">
      <w:r>
        <w:t>Callaghan, C. T., Major, R. E., Lyons, M. B., Martin, J. M., &amp; Kingsford, R. T. (2018). The effects of local and landscape habitat attribute</w:t>
      </w:r>
      <w:r>
        <w:t>s on bird diversity in urban greenspaces. Ecosphere, 9(7), e02347.</w:t>
      </w:r>
    </w:p>
    <w:p w:rsidR="00491DEF" w:rsidRDefault="000647E6">
      <w:r>
        <w:t>Campbell, M. (2010). An animal geography of avian foraging competition on the Sussex coast of England. Journal of Coastal Research, 26(1 (261)), 44-52.</w:t>
      </w:r>
    </w:p>
    <w:p w:rsidR="00491DEF" w:rsidRDefault="000647E6">
      <w:proofErr w:type="spellStart"/>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p>
    <w:p w:rsidR="00491DEF" w:rsidRDefault="000647E6">
      <w:r>
        <w:t xml:space="preserve">Cardo, M. V., </w:t>
      </w:r>
      <w:proofErr w:type="spellStart"/>
      <w:r>
        <w:t>Vezzani</w:t>
      </w:r>
      <w:proofErr w:type="spellEnd"/>
      <w:r>
        <w:t xml:space="preserve">, D., Rubio, A., &amp; </w:t>
      </w:r>
      <w:proofErr w:type="spellStart"/>
      <w:r>
        <w:t>Carbajo</w:t>
      </w:r>
      <w:proofErr w:type="spellEnd"/>
      <w:r>
        <w:t>, A. E. (2014). Integrating demographic and meteo</w:t>
      </w:r>
      <w:r>
        <w:t xml:space="preserve">rological data in urban ecology: a case study of container‐breeding mosquitoes in temperate Argentina. </w:t>
      </w:r>
      <w:r>
        <w:rPr>
          <w:i/>
        </w:rPr>
        <w:t>Area</w:t>
      </w:r>
      <w:r>
        <w:t xml:space="preserve">, </w:t>
      </w:r>
      <w:r>
        <w:rPr>
          <w:i/>
        </w:rPr>
        <w:t>46</w:t>
      </w:r>
      <w:r>
        <w:t>(1), 18-26.</w:t>
      </w:r>
    </w:p>
    <w:p w:rsidR="00491DEF" w:rsidRDefault="000647E6">
      <w:r>
        <w:t xml:space="preserve">Castro, L. M., </w:t>
      </w:r>
      <w:proofErr w:type="spellStart"/>
      <w:r>
        <w:t>Pio</w:t>
      </w:r>
      <w:proofErr w:type="spellEnd"/>
      <w:r>
        <w:t xml:space="preserve">, C. A., Harrison, R. M., &amp; Smith, D. J. T. (1999). Carbonaceous aerosol in urban and rural European atmospheres: </w:t>
      </w:r>
      <w:r>
        <w:t>estimation of secondary organic carbon concentrations. Atmospheric Environment, 33(17), 2771-2781.</w:t>
      </w:r>
    </w:p>
    <w:p w:rsidR="00491DEF" w:rsidRDefault="000647E6">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w:t>
      </w:r>
      <w:proofErr w:type="spellStart"/>
      <w:r>
        <w:t>Saheb</w:t>
      </w:r>
      <w:proofErr w:type="spellEnd"/>
      <w:r>
        <w:t xml:space="preserve">, M., </w:t>
      </w:r>
      <w:proofErr w:type="spellStart"/>
      <w:r>
        <w:t>Coman</w:t>
      </w:r>
      <w:proofErr w:type="spellEnd"/>
      <w:r>
        <w:t xml:space="preserve">, A., Lombardo, T., Grand, N., Zapf, P., </w:t>
      </w:r>
      <w:proofErr w:type="spellStart"/>
      <w:r>
        <w:t>Berardo</w:t>
      </w:r>
      <w:proofErr w:type="spellEnd"/>
      <w:r>
        <w:t xml:space="preserve">, R., </w:t>
      </w:r>
      <w:proofErr w:type="spellStart"/>
      <w:r>
        <w:t>Du</w:t>
      </w:r>
      <w:r>
        <w:t>ranton</w:t>
      </w:r>
      <w:proofErr w:type="spellEnd"/>
      <w:r>
        <w:t>, M., Durand-</w:t>
      </w:r>
      <w:proofErr w:type="spellStart"/>
      <w:r>
        <w:t>Jolibois</w:t>
      </w:r>
      <w:proofErr w:type="spellEnd"/>
      <w:r>
        <w:t xml:space="preserve">, R., Jerome, M., </w:t>
      </w:r>
      <w:proofErr w:type="spellStart"/>
      <w:r>
        <w:t>Pangui</w:t>
      </w:r>
      <w:proofErr w:type="spellEnd"/>
      <w:r>
        <w:t xml:space="preserve">, E., </w:t>
      </w:r>
      <w:proofErr w:type="spellStart"/>
      <w:r>
        <w:t>Correia</w:t>
      </w:r>
      <w:proofErr w:type="spellEnd"/>
      <w:r>
        <w:t xml:space="preserve">, J. J., </w:t>
      </w:r>
      <w:proofErr w:type="spellStart"/>
      <w:r>
        <w:t>Guillot</w:t>
      </w:r>
      <w:proofErr w:type="spellEnd"/>
      <w:r>
        <w:t xml:space="preserve">, I. &amp; Nowak, S. (2015). </w:t>
      </w:r>
      <w:proofErr w:type="spellStart"/>
      <w:r>
        <w:t>Characterisation</w:t>
      </w:r>
      <w:proofErr w:type="spellEnd"/>
      <w:r>
        <w:t xml:space="preserve"> of CIME, an experimental chamber for simulating interactions between materials of the cultural heritage and the environment. Environme</w:t>
      </w:r>
      <w:r>
        <w:t>ntal Science and Pollution Research, 22(23), 19170-19183.</w:t>
      </w:r>
    </w:p>
    <w:p w:rsidR="00491DEF" w:rsidRDefault="000647E6">
      <w:r>
        <w:lastRenderedPageBreak/>
        <w:t>Chace, J. F., &amp; Walsh, J. J. (2006). Urban effects on native avifauna: a review. Landscape and urban planning, 74(1), 46-69.</w:t>
      </w:r>
    </w:p>
    <w:p w:rsidR="00491DEF" w:rsidRDefault="000647E6">
      <w:r>
        <w:t>Chang, L. F., &amp; Huang, S. L. (2015). Assessing urban flooding vulnerabili</w:t>
      </w:r>
      <w:r>
        <w:t xml:space="preserve">ty with an </w:t>
      </w:r>
      <w:proofErr w:type="spellStart"/>
      <w:r>
        <w:t>emergy</w:t>
      </w:r>
      <w:proofErr w:type="spellEnd"/>
      <w:r>
        <w:t xml:space="preserve"> approach. Landscape and Urban Planning, 143, 11-24.</w:t>
      </w:r>
    </w:p>
    <w:p w:rsidR="00491DEF" w:rsidRDefault="000647E6">
      <w:proofErr w:type="spellStart"/>
      <w:r>
        <w:t>Charalambous</w:t>
      </w:r>
      <w:proofErr w:type="spellEnd"/>
      <w:r>
        <w:t xml:space="preserve">, K., </w:t>
      </w:r>
      <w:proofErr w:type="spellStart"/>
      <w:r>
        <w:t>Bruggeman</w:t>
      </w:r>
      <w:proofErr w:type="spellEnd"/>
      <w:r>
        <w:t xml:space="preserve">, A., &amp; Lange, M. A. (2012). Assessing the urban water balance: the Urban Water Flow Model and its application in Cyprus. Water Science and Technology, 66(3), </w:t>
      </w:r>
      <w:r>
        <w:t>635-643.</w:t>
      </w:r>
    </w:p>
    <w:p w:rsidR="00491DEF" w:rsidRDefault="000647E6">
      <w:r>
        <w:t xml:space="preserve">Chauvin, J. P., </w:t>
      </w:r>
      <w:proofErr w:type="spellStart"/>
      <w:r>
        <w:t>Glaeser</w:t>
      </w:r>
      <w:proofErr w:type="spellEnd"/>
      <w:r>
        <w:t xml:space="preserve">, E., Ma, Y., &amp; </w:t>
      </w:r>
      <w:proofErr w:type="spellStart"/>
      <w:r>
        <w:t>Tobio</w:t>
      </w:r>
      <w:proofErr w:type="spellEnd"/>
      <w:r>
        <w:t>, K. (2017). What is different about urbanization in rich and poor countries? Cities in Brazil, China, India and the United States. Journal of Urban Economics, 98, 17-49.</w:t>
      </w:r>
    </w:p>
    <w:p w:rsidR="00491DEF" w:rsidRDefault="000647E6">
      <w:r>
        <w:t xml:space="preserve">Chen, Y-C., Pei, L., &amp; </w:t>
      </w:r>
      <w:proofErr w:type="spellStart"/>
      <w:r>
        <w:t>Shiau</w:t>
      </w:r>
      <w:proofErr w:type="spellEnd"/>
      <w:r>
        <w:t>, Y.</w:t>
      </w:r>
      <w:r>
        <w:t xml:space="preserve"> C. (2015). Application of coastal vegetation to green roofs of residential buildings in Taiwan. Artificial Life and Robotics, 20(1), 86-91.</w:t>
      </w:r>
    </w:p>
    <w:p w:rsidR="00491DEF" w:rsidRDefault="000647E6">
      <w:r>
        <w:t xml:space="preserve">Chen, Y-C., Yao, C-K., </w:t>
      </w:r>
      <w:proofErr w:type="spellStart"/>
      <w:r>
        <w:t>Honjo</w:t>
      </w:r>
      <w:proofErr w:type="spellEnd"/>
      <w:r>
        <w:t xml:space="preserve">, T., &amp; Lin, T-P. (2018). </w:t>
      </w:r>
      <w:proofErr w:type="gramStart"/>
      <w:r>
        <w:t>The</w:t>
      </w:r>
      <w:proofErr w:type="gramEnd"/>
      <w:r>
        <w:t xml:space="preserve"> application of a high-density street-level air temperatur</w:t>
      </w:r>
      <w:r>
        <w:t>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rsidR="00491DEF" w:rsidRDefault="000647E6">
      <w:proofErr w:type="spellStart"/>
      <w:proofErr w:type="gramStart"/>
      <w:r>
        <w:t>Chiesura</w:t>
      </w:r>
      <w:proofErr w:type="spellEnd"/>
      <w:r>
        <w:t xml:space="preserve"> ,A</w:t>
      </w:r>
      <w:proofErr w:type="gramEnd"/>
      <w:r>
        <w:t>. (2004). The role of urban parks for the sustainable city. Landscape and urban planning, 68(</w:t>
      </w:r>
      <w:r>
        <w:t>1)</w:t>
      </w:r>
      <w:proofErr w:type="gramStart"/>
      <w:r>
        <w:t>,129</w:t>
      </w:r>
      <w:proofErr w:type="gramEnd"/>
      <w:r>
        <w:t>-38.</w:t>
      </w:r>
    </w:p>
    <w:p w:rsidR="00491DEF" w:rsidRDefault="000647E6">
      <w:r>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w:t>
      </w:r>
      <w:r>
        <w:t>ity, 7(4), 3774-3791.</w:t>
      </w:r>
    </w:p>
    <w:p w:rsidR="00491DEF" w:rsidRDefault="000647E6">
      <w:r>
        <w:t>Clarkson, T. S., Martin, R. J., Rudolph, J., &amp; Graham, B. W. L. (1996). Benzene and toluene in New Zealand air. Atmospheric Environment, 30(4), 569-577.</w:t>
      </w:r>
    </w:p>
    <w:p w:rsidR="00491DEF" w:rsidRDefault="000647E6">
      <w:r>
        <w:t>Cleland, V., Hughes, C., Thornton, L., Venn, A., Squibb, K., &amp; Ball, K. (2015). A</w:t>
      </w:r>
      <w:r>
        <w:t xml:space="preserve"> qualitative study of environmental factors important for physical activity in rural adults. </w:t>
      </w:r>
      <w:proofErr w:type="spellStart"/>
      <w:r>
        <w:t>PLoS</w:t>
      </w:r>
      <w:proofErr w:type="spellEnd"/>
      <w:r>
        <w:t xml:space="preserve"> One, 10(11).</w:t>
      </w:r>
    </w:p>
    <w:p w:rsidR="00491DEF" w:rsidRDefault="000647E6">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w:t>
      </w:r>
      <w:r>
        <w:t>, 37, 1-10.</w:t>
      </w:r>
    </w:p>
    <w:p w:rsidR="00491DEF" w:rsidRDefault="000647E6">
      <w:r>
        <w:t xml:space="preserve">Cole, M. A., &amp; </w:t>
      </w:r>
      <w:proofErr w:type="spellStart"/>
      <w:r>
        <w:t>Neumayer</w:t>
      </w:r>
      <w:proofErr w:type="spellEnd"/>
      <w:r>
        <w:t>, E. (2004). Examining the impact of demographic factors on air pollution. Population and Environment, 26(1), 5-21.</w:t>
      </w:r>
    </w:p>
    <w:p w:rsidR="00491DEF" w:rsidRDefault="000647E6">
      <w:r>
        <w:t xml:space="preserve">Collins, J. P., </w:t>
      </w:r>
      <w:proofErr w:type="spellStart"/>
      <w:r>
        <w:t>Kinzig</w:t>
      </w:r>
      <w:proofErr w:type="spellEnd"/>
      <w:r>
        <w:t>, A., Grimm, N. B., Fagan, W. F., Hope, D., Wu, J., &amp; Borer, E. T. (2000). A new ur</w:t>
      </w:r>
      <w:r>
        <w:t>ban ecology: modeling human communities as integral parts of ecosystems poses special problems for the development and testing of ecological theory. American scientist, 88(5), 416-425.</w:t>
      </w:r>
    </w:p>
    <w:p w:rsidR="00491DEF" w:rsidRDefault="000647E6">
      <w:proofErr w:type="spellStart"/>
      <w:r>
        <w:t>Costanza</w:t>
      </w:r>
      <w:proofErr w:type="spellEnd"/>
      <w:r>
        <w:t xml:space="preserve">, R., </w:t>
      </w:r>
      <w:proofErr w:type="spellStart"/>
      <w:r>
        <w:t>Sklar</w:t>
      </w:r>
      <w:proofErr w:type="spellEnd"/>
      <w:r>
        <w:t>, F. H., &amp; White, M. L. (1990). Modeling coastal lan</w:t>
      </w:r>
      <w:r>
        <w:t xml:space="preserve">dscape dynamics. </w:t>
      </w:r>
      <w:proofErr w:type="spellStart"/>
      <w:r>
        <w:t>BioScience</w:t>
      </w:r>
      <w:proofErr w:type="spellEnd"/>
      <w:r>
        <w:t>, 40(2), 91-107.</w:t>
      </w:r>
    </w:p>
    <w:p w:rsidR="00491DEF" w:rsidRDefault="000647E6">
      <w:proofErr w:type="spellStart"/>
      <w:r>
        <w:t>Conticelli</w:t>
      </w:r>
      <w:proofErr w:type="spellEnd"/>
      <w:r>
        <w:t xml:space="preserve">, E., &amp; </w:t>
      </w:r>
      <w:proofErr w:type="spellStart"/>
      <w:r>
        <w:t>Tondelli</w:t>
      </w:r>
      <w:proofErr w:type="spellEnd"/>
      <w:r>
        <w:t xml:space="preserve">, S. (2018). Regenerating with the green: a proposal for the coastal land-scape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rsidR="00491DEF" w:rsidRDefault="000647E6">
      <w:r>
        <w:lastRenderedPageBreak/>
        <w:t xml:space="preserve">Creswell, J. W., Hanson, W. E., Clark Plano, V. </w:t>
      </w:r>
      <w:r>
        <w:t>L., &amp; Morales, A. (2007). Qualitative research designs: Selection and implementation. The counseling psychologist, 35(2), 236-264.</w:t>
      </w:r>
    </w:p>
    <w:p w:rsidR="00491DEF" w:rsidRDefault="000647E6">
      <w:r>
        <w:t>Cui, H., &amp; Yuan, L. (2009). "Study on thermal environmental distribution in coastal city using ASTER data," in 2009 Joint Urb</w:t>
      </w:r>
      <w:r>
        <w:t>an Remote Sensing Event (pp. 1-6). IEEE.</w:t>
      </w:r>
    </w:p>
    <w:p w:rsidR="00491DEF" w:rsidRDefault="000647E6">
      <w:r>
        <w:t xml:space="preserve">Daily, G. (2003). What are ecosystem </w:t>
      </w:r>
      <w:proofErr w:type="gramStart"/>
      <w:r>
        <w:t>services.</w:t>
      </w:r>
      <w:proofErr w:type="gramEnd"/>
      <w:r>
        <w:t xml:space="preserve"> Global environmental challenges for the twenty-first century: Resources, consumption and sustainable solutions, 227-231.</w:t>
      </w:r>
    </w:p>
    <w:p w:rsidR="00491DEF" w:rsidRDefault="000647E6">
      <w:proofErr w:type="spellStart"/>
      <w:r>
        <w:t>Dallimer</w:t>
      </w:r>
      <w:proofErr w:type="spellEnd"/>
      <w:r>
        <w:t>, M., Irvine, K. N., Skinner, A. M., Da</w:t>
      </w:r>
      <w:r>
        <w:t xml:space="preserve">vies, Z. G., </w:t>
      </w:r>
      <w:proofErr w:type="spellStart"/>
      <w:r>
        <w:t>Rouquette</w:t>
      </w:r>
      <w:proofErr w:type="spellEnd"/>
      <w:r>
        <w:t xml:space="preserve">, J. R., </w:t>
      </w:r>
      <w:proofErr w:type="spellStart"/>
      <w:r>
        <w:t>Maltby</w:t>
      </w:r>
      <w:proofErr w:type="spellEnd"/>
      <w:r>
        <w:t xml:space="preserve">,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rsidR="00491DEF" w:rsidRDefault="000647E6">
      <w:r>
        <w:t>Davis, J. C., &amp; Henderson, J. V. (2003). Evidence on the political economy of the urbanization process. Journal of urban economics, 53(1), 98-125.</w:t>
      </w:r>
    </w:p>
    <w:p w:rsidR="00491DEF" w:rsidRDefault="000647E6">
      <w:proofErr w:type="spellStart"/>
      <w:r>
        <w:t>Decelis</w:t>
      </w:r>
      <w:proofErr w:type="spellEnd"/>
      <w:r>
        <w:t xml:space="preserve">, R., &amp; Vella, A. J. (2007). Contamination of outdoor settled dust by </w:t>
      </w:r>
      <w:proofErr w:type="spellStart"/>
      <w:r>
        <w:t>butyltins</w:t>
      </w:r>
      <w:proofErr w:type="spellEnd"/>
      <w:r>
        <w:t xml:space="preserve"> in Malta. Applied Orga</w:t>
      </w:r>
      <w:r>
        <w:t>nometallic Chemistry, 21(4), 239-245.</w:t>
      </w:r>
    </w:p>
    <w:p w:rsidR="00491DEF" w:rsidRDefault="000647E6">
      <w:r>
        <w:t>Dodman, D. (2009). Globalization, tourism and local living conditions on Jamaica's north coast. Singapore Journal of Tropical Geography, 30(2), 204-219.</w:t>
      </w:r>
    </w:p>
    <w:p w:rsidR="00491DEF" w:rsidRDefault="000647E6">
      <w:r>
        <w:t xml:space="preserve">Dominick, D., Wilson, S. R., Paton-Walsh, C., Humphries, R., </w:t>
      </w:r>
      <w:proofErr w:type="spellStart"/>
      <w:r>
        <w:t>Guér</w:t>
      </w:r>
      <w:r>
        <w:t>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rsidR="00491DEF" w:rsidRDefault="000647E6">
      <w:r>
        <w:t xml:space="preserve">Donovan, G. H., &amp; </w:t>
      </w:r>
      <w:proofErr w:type="spellStart"/>
      <w:r>
        <w:t>Prestemon</w:t>
      </w:r>
      <w:proofErr w:type="spellEnd"/>
      <w:r>
        <w:t>, J. P. (2012). The effect of tre</w:t>
      </w:r>
      <w:r>
        <w:t>es on crime in Portland, Oregon. Environment and behavior, 44(1), 3-30.</w:t>
      </w:r>
    </w:p>
    <w:p w:rsidR="00491DEF" w:rsidRDefault="000647E6">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xml:space="preserve">, D., &amp; Mao, M. Y. (2013). The relationship between trees and human health: evidence from the </w:t>
      </w:r>
      <w:r>
        <w:t>spread of the emerald ash borer. American journal of preventive medicine, 44(2), 139-145.</w:t>
      </w:r>
    </w:p>
    <w:p w:rsidR="00491DEF" w:rsidRDefault="000647E6">
      <w:proofErr w:type="spellStart"/>
      <w:r>
        <w:t>Dorney</w:t>
      </w:r>
      <w:proofErr w:type="spellEnd"/>
      <w:r>
        <w:t xml:space="preserve">, J. R., </w:t>
      </w:r>
      <w:proofErr w:type="spellStart"/>
      <w:r>
        <w:t>Guntenspergen</w:t>
      </w:r>
      <w:proofErr w:type="spellEnd"/>
      <w:r>
        <w:t xml:space="preserve">, G. R., </w:t>
      </w:r>
      <w:proofErr w:type="spellStart"/>
      <w:r>
        <w:t>Keough</w:t>
      </w:r>
      <w:proofErr w:type="spellEnd"/>
      <w:r>
        <w:t>, J. R., &amp; Stearns, F. (1984). Composition and structure of an urban woody plant community. Urban Ecology, 8(1-2), 69-90.</w:t>
      </w:r>
    </w:p>
    <w:p w:rsidR="00491DEF" w:rsidRDefault="000647E6">
      <w:r>
        <w:t>D</w:t>
      </w:r>
      <w:r>
        <w:t xml:space="preserve">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w:t>
      </w:r>
      <w:r>
        <w:t>munities. Mitigation and Adaptation Strategies for Global Change, 17(5), 537-562.</w:t>
      </w:r>
    </w:p>
    <w:p w:rsidR="00491DEF" w:rsidRDefault="000647E6">
      <w:r>
        <w:t xml:space="preserve">Eddy, E. N., &amp; Roman, C. T. (2016). Relationship between </w:t>
      </w:r>
      <w:proofErr w:type="spellStart"/>
      <w:r>
        <w:t>epibenthic</w:t>
      </w:r>
      <w:proofErr w:type="spellEnd"/>
      <w:r>
        <w:t xml:space="preserve"> invertebrate species assemblages and environmental variables in Boston Harbor's intertidal habitat. </w:t>
      </w:r>
      <w:r>
        <w:t>Northeastern Naturalist, 23(1), 45-66.</w:t>
      </w:r>
    </w:p>
    <w:p w:rsidR="00491DEF" w:rsidRDefault="000647E6">
      <w:proofErr w:type="spellStart"/>
      <w:r>
        <w:t>Eguchi</w:t>
      </w:r>
      <w:proofErr w:type="spellEnd"/>
      <w:r>
        <w:t xml:space="preserve">, T., </w:t>
      </w:r>
      <w:proofErr w:type="spellStart"/>
      <w:r>
        <w:t>Seminoff</w:t>
      </w:r>
      <w:proofErr w:type="spellEnd"/>
      <w:r>
        <w:t xml:space="preserve">, J. A., </w:t>
      </w:r>
      <w:proofErr w:type="spellStart"/>
      <w:r>
        <w:t>LeRoux</w:t>
      </w:r>
      <w:proofErr w:type="spellEnd"/>
      <w:r>
        <w:t>, R. A., Dutton, P. H., &amp; Dutton, D. L. (2010). Abundance and survival rates of green turtles in an urban environment: coexistence of humans and an endangered species. Marine Biology</w:t>
      </w:r>
      <w:r>
        <w:t>, 157(8), 1869-1877.</w:t>
      </w:r>
    </w:p>
    <w:p w:rsidR="00491DEF" w:rsidRDefault="000647E6">
      <w:r>
        <w:lastRenderedPageBreak/>
        <w:t>Ehrenfeld, J. G. (2000). Evaluating wetlands within an urban context. Urban Ecosystems, 4(1), 69-85.</w:t>
      </w:r>
    </w:p>
    <w:p w:rsidR="00491DEF" w:rsidRDefault="000647E6">
      <w:proofErr w:type="spellStart"/>
      <w:r>
        <w:t>Faeth</w:t>
      </w:r>
      <w:proofErr w:type="spellEnd"/>
      <w:r>
        <w:t xml:space="preserve">, S. H., Bang, C., &amp; </w:t>
      </w:r>
      <w:proofErr w:type="spellStart"/>
      <w:r>
        <w:t>Saari</w:t>
      </w:r>
      <w:proofErr w:type="spellEnd"/>
      <w:r>
        <w:t>, S. (2011). Urban biodiversity: patterns and mechanisms. Annals of the New York Academy of Sciences, 1</w:t>
      </w:r>
      <w:r>
        <w:t>223(1), 69-81.</w:t>
      </w:r>
    </w:p>
    <w:p w:rsidR="00491DEF" w:rsidRDefault="000647E6">
      <w:proofErr w:type="spellStart"/>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w:t>
      </w:r>
      <w:proofErr w:type="spellStart"/>
      <w:r>
        <w:t>seston</w:t>
      </w:r>
      <w:proofErr w:type="spellEnd"/>
      <w:r>
        <w:t xml:space="preserve"> characteristics. </w:t>
      </w:r>
      <w:r>
        <w:rPr>
          <w:i/>
        </w:rPr>
        <w:t>Estuaries and Coasts</w:t>
      </w:r>
      <w:r>
        <w:t xml:space="preserve">, </w:t>
      </w:r>
      <w:r>
        <w:rPr>
          <w:i/>
        </w:rPr>
        <w:t>36</w:t>
      </w:r>
      <w:r>
        <w:t>(</w:t>
      </w:r>
      <w:r>
        <w:t>6), 1265-1273.</w:t>
      </w:r>
    </w:p>
    <w:p w:rsidR="00491DEF" w:rsidRDefault="000647E6">
      <w:r>
        <w:t xml:space="preserve">Garden, J., </w:t>
      </w:r>
      <w:proofErr w:type="spellStart"/>
      <w:r>
        <w:t>McAlpine</w:t>
      </w:r>
      <w:proofErr w:type="spellEnd"/>
      <w:r>
        <w:t>, C., Peterson, A. N. N., Jones, D., &amp; Possingham, H. (2006). Review of the ecology of Australian urban fauna: a focus on spatially explicit processes. Austral Ecology, 31(2), 126-148.</w:t>
      </w:r>
    </w:p>
    <w:p w:rsidR="00491DEF" w:rsidRDefault="000647E6">
      <w:r>
        <w:t>Gardner, E. A. (2003). Some examples</w:t>
      </w:r>
      <w:r>
        <w:t xml:space="preserve"> of water recycling in Australian urban environments: a step towards environmental sustainability. Water Science and Technology: Water Supply, 3(4), 21-31.</w:t>
      </w:r>
    </w:p>
    <w:p w:rsidR="00491DEF" w:rsidRDefault="000647E6">
      <w:proofErr w:type="spellStart"/>
      <w:r>
        <w:t>Giovene</w:t>
      </w:r>
      <w:proofErr w:type="spellEnd"/>
      <w:r>
        <w:t xml:space="preserve"> di </w:t>
      </w:r>
      <w:proofErr w:type="spellStart"/>
      <w:r>
        <w:t>Girasole</w:t>
      </w:r>
      <w:proofErr w:type="spellEnd"/>
      <w:r>
        <w:t xml:space="preserve">, E. (2014). "The hinge areas for urban regeneration in seaside cities: the High </w:t>
      </w:r>
      <w:r>
        <w:t>Line in Manhattan, NYC," in Advanced Engineering Forum (Vol. 11, pp. 102-108). Trans Tech Publications Ltd.</w:t>
      </w:r>
    </w:p>
    <w:p w:rsidR="00491DEF" w:rsidRDefault="000647E6">
      <w:r>
        <w:t xml:space="preserve">Goh, K. (2019). Urban Waterscapes: The </w:t>
      </w:r>
      <w:proofErr w:type="spellStart"/>
      <w:r>
        <w:t>HydroPolitics</w:t>
      </w:r>
      <w:proofErr w:type="spellEnd"/>
      <w:r>
        <w:t xml:space="preserve"> of Flooding in a Sinking City. International Journal of Urban and Regional Research, 43(2), 250</w:t>
      </w:r>
      <w:r>
        <w:t>-272.</w:t>
      </w:r>
    </w:p>
    <w:p w:rsidR="00491DEF" w:rsidRDefault="000647E6">
      <w:r>
        <w:t xml:space="preserve">Greenwell, C. N., Calver, M. C., &amp; </w:t>
      </w:r>
      <w:proofErr w:type="spellStart"/>
      <w:r>
        <w:t>Loneragan</w:t>
      </w:r>
      <w:proofErr w:type="spellEnd"/>
      <w:r>
        <w:t>, N. R. (2019). Cat gets its tern: A case study of predation on a threatened coastal seabird. Animals, 9(7), 445.</w:t>
      </w:r>
    </w:p>
    <w:p w:rsidR="00491DEF" w:rsidRDefault="000647E6">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P., S</w:t>
      </w:r>
      <w:r>
        <w:t xml:space="preserve">teffen, W., Glaser, G., </w:t>
      </w:r>
      <w:proofErr w:type="spellStart"/>
      <w:r>
        <w:t>Kanie</w:t>
      </w:r>
      <w:proofErr w:type="spellEnd"/>
      <w:r>
        <w:t>, N., &amp; Noble, I. (2013). Policy: Sustainable development goals for people and planet. Nature, 495(7441), 305.</w:t>
      </w:r>
    </w:p>
    <w:p w:rsidR="00491DEF" w:rsidRDefault="000647E6">
      <w:r>
        <w:t>Grimm, N. B., Grove, J. G., Pickett, S. T., &amp; Redman, C. L. (2000). Integrated approaches to long-term studies of ur</w:t>
      </w:r>
      <w:r>
        <w:t xml:space="preserve">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w:t>
      </w:r>
      <w:r>
        <w:t>584.</w:t>
      </w:r>
    </w:p>
    <w:p w:rsidR="00491DEF" w:rsidRDefault="000647E6">
      <w:r>
        <w:t xml:space="preserve">Grimm, N. B., </w:t>
      </w:r>
      <w:proofErr w:type="spellStart"/>
      <w:r>
        <w:t>Faeth</w:t>
      </w:r>
      <w:proofErr w:type="spellEnd"/>
      <w:r>
        <w:t xml:space="preserve">, S. H., </w:t>
      </w:r>
      <w:proofErr w:type="spellStart"/>
      <w:r>
        <w:t>Golubiewski</w:t>
      </w:r>
      <w:proofErr w:type="spellEnd"/>
      <w:r>
        <w:t xml:space="preserve">, N. E., Redman, C. L., Wu, J., Bai, X., &amp; Briggs, J. M. (2008). Global change and the ecology of cities. </w:t>
      </w:r>
      <w:proofErr w:type="gramStart"/>
      <w:r>
        <w:t>science</w:t>
      </w:r>
      <w:proofErr w:type="gramEnd"/>
      <w:r>
        <w:t>, 319(5864), 756-760.</w:t>
      </w:r>
    </w:p>
    <w:p w:rsidR="00491DEF" w:rsidRDefault="000647E6">
      <w:r>
        <w:t xml:space="preserve">Grimm, N. B., Redman, C. L., Boone, C. G., Childers, D. L., Harlan, S. L., &amp; </w:t>
      </w:r>
      <w:r>
        <w:t xml:space="preserve">Turner, B. L. (2013). "Viewing the urban socio-ecological system through a sustainability lens: Lessons and prospects from the central Arizona–Phoenix LTER </w:t>
      </w:r>
      <w:proofErr w:type="spellStart"/>
      <w:r>
        <w:t>programme</w:t>
      </w:r>
      <w:proofErr w:type="spellEnd"/>
      <w:r>
        <w:t>," in Long term socio-ecological research (pp. 217-246). Dordrecht: Springer.</w:t>
      </w:r>
    </w:p>
    <w:p w:rsidR="00491DEF" w:rsidRDefault="000647E6">
      <w:proofErr w:type="spellStart"/>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w:t>
      </w:r>
      <w:proofErr w:type="spellStart"/>
      <w:r>
        <w:t>arborea</w:t>
      </w:r>
      <w:proofErr w:type="spellEnd"/>
      <w:r>
        <w:t xml:space="preserve"> var. </w:t>
      </w:r>
      <w:proofErr w:type="spellStart"/>
      <w:r>
        <w:t>arborea</w:t>
      </w:r>
      <w:proofErr w:type="spellEnd"/>
      <w:r>
        <w:t xml:space="preserve"> and </w:t>
      </w:r>
      <w:proofErr w:type="spellStart"/>
      <w:r>
        <w:t>Tamarix</w:t>
      </w:r>
      <w:proofErr w:type="spellEnd"/>
      <w:r>
        <w:t xml:space="preserve"> </w:t>
      </w:r>
      <w:proofErr w:type="spellStart"/>
      <w:r>
        <w:t>parviflora</w:t>
      </w:r>
      <w:proofErr w:type="spellEnd"/>
      <w:r>
        <w:t xml:space="preserve">: two species valued for their adaptability to stress conditions. </w:t>
      </w:r>
      <w:proofErr w:type="spellStart"/>
      <w:r>
        <w:t>Acta</w:t>
      </w:r>
      <w:proofErr w:type="spellEnd"/>
      <w:r>
        <w:t xml:space="preserve"> </w:t>
      </w:r>
      <w:proofErr w:type="spellStart"/>
      <w:r>
        <w:t>Biologica</w:t>
      </w:r>
      <w:proofErr w:type="spellEnd"/>
      <w:r>
        <w:t xml:space="preserve"> </w:t>
      </w:r>
      <w:proofErr w:type="spellStart"/>
      <w:r>
        <w:t>Hungarica</w:t>
      </w:r>
      <w:proofErr w:type="spellEnd"/>
      <w:r>
        <w:t>, 67(1), 42-52.</w:t>
      </w:r>
    </w:p>
    <w:p w:rsidR="00491DEF" w:rsidRDefault="000647E6">
      <w:proofErr w:type="spellStart"/>
      <w:r>
        <w:t>Groffman</w:t>
      </w:r>
      <w:proofErr w:type="spellEnd"/>
      <w:r>
        <w:t xml:space="preserve">, P. M., Law, </w:t>
      </w:r>
      <w:r>
        <w:t>N. L., Belt, K. T., Band, L. E., &amp; Fisher, G. T. (2004). Nitrogen fluxes and retention in urban watershed ecosystems. Ecosystems, 7(4), 393-403.</w:t>
      </w:r>
    </w:p>
    <w:p w:rsidR="00491DEF" w:rsidRDefault="000647E6">
      <w:r>
        <w:lastRenderedPageBreak/>
        <w:t xml:space="preserve">Grossmann, I. (2008). Perspectives for Hamburg as a port city in the context of a changing global environment. </w:t>
      </w:r>
      <w:proofErr w:type="spellStart"/>
      <w:r>
        <w:t>Geoforum</w:t>
      </w:r>
      <w:proofErr w:type="spellEnd"/>
      <w:r>
        <w:t>, 39(6), 2062-2072.</w:t>
      </w:r>
    </w:p>
    <w:p w:rsidR="00491DEF" w:rsidRDefault="000647E6">
      <w:pPr>
        <w:rPr>
          <w:lang w:val="es-ES"/>
        </w:rPr>
      </w:pPr>
      <w:r>
        <w:t xml:space="preserve">Guerrero Valdebenito,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Pr>
          <w:lang w:val="es-ES"/>
        </w:rPr>
        <w:t>Re</w:t>
      </w:r>
      <w:r>
        <w:rPr>
          <w:lang w:val="es-ES"/>
        </w:rPr>
        <w:t>vista de Urbanismo, 38.</w:t>
      </w:r>
    </w:p>
    <w:p w:rsidR="00491DEF" w:rsidRDefault="000647E6">
      <w:proofErr w:type="spellStart"/>
      <w:r>
        <w:rPr>
          <w:lang w:val="es-ES"/>
        </w:rPr>
        <w:t>Gumusay</w:t>
      </w:r>
      <w:proofErr w:type="spellEnd"/>
      <w:r>
        <w:rPr>
          <w:lang w:val="es-ES"/>
        </w:rPr>
        <w:t xml:space="preserve">, M. U., </w:t>
      </w:r>
      <w:proofErr w:type="spellStart"/>
      <w:r>
        <w:rPr>
          <w:lang w:val="es-ES"/>
        </w:rPr>
        <w:t>Koseoglu</w:t>
      </w:r>
      <w:proofErr w:type="spellEnd"/>
      <w:r>
        <w:rPr>
          <w:lang w:val="es-ES"/>
        </w:rPr>
        <w:t xml:space="preserve">, G., &amp; </w:t>
      </w:r>
      <w:proofErr w:type="spellStart"/>
      <w:r>
        <w:rPr>
          <w:lang w:val="es-ES"/>
        </w:rPr>
        <w:t>Bakirman</w:t>
      </w:r>
      <w:proofErr w:type="spellEnd"/>
      <w:r>
        <w:rPr>
          <w:lang w:val="es-ES"/>
        </w:rPr>
        <w:t xml:space="preserve">, T. (2016). </w:t>
      </w:r>
      <w:r>
        <w:t xml:space="preserve">An assessment of site suitability for marina construction in Istanbul, Turkey, using GIS and AHP </w:t>
      </w:r>
      <w:proofErr w:type="spellStart"/>
      <w:r>
        <w:t>multicriteria</w:t>
      </w:r>
      <w:proofErr w:type="spellEnd"/>
      <w:r>
        <w:t xml:space="preserve"> decision analysis. Environmental monitoring and assessment, 188(12),</w:t>
      </w:r>
      <w:r>
        <w:t xml:space="preserve"> 677.</w:t>
      </w:r>
    </w:p>
    <w:p w:rsidR="00491DEF" w:rsidRDefault="000647E6">
      <w:proofErr w:type="spellStart"/>
      <w:r>
        <w:t>Günel</w:t>
      </w:r>
      <w:proofErr w:type="spellEnd"/>
      <w:r>
        <w:t>, G. (2018). Air Conditioning the Arabian Peninsula. International Journal of Middle East Studies, 50(3), 573-579.</w:t>
      </w:r>
    </w:p>
    <w:p w:rsidR="00491DEF" w:rsidRDefault="000647E6">
      <w:r>
        <w:t xml:space="preserve">Heery, E. C., Olsen, A. Y., Feist, B. E., &amp; </w:t>
      </w:r>
      <w:proofErr w:type="spellStart"/>
      <w:r>
        <w:t>Sebens</w:t>
      </w:r>
      <w:proofErr w:type="spellEnd"/>
      <w:r>
        <w:t>, K. P. (2018). Urbanization-related distribution patterns and habitat-use by th</w:t>
      </w:r>
      <w:r>
        <w:t xml:space="preserve">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rsidR="00491DEF" w:rsidRDefault="000647E6">
      <w:r>
        <w:t xml:space="preserve">Henry, L. &amp; Wickham, H. (2017). </w:t>
      </w:r>
      <w:proofErr w:type="spellStart"/>
      <w:r>
        <w:t>Purrr</w:t>
      </w:r>
      <w:proofErr w:type="spellEnd"/>
      <w:r>
        <w:t>: Functional programming tools.</w:t>
      </w:r>
    </w:p>
    <w:p w:rsidR="00491DEF" w:rsidRDefault="000647E6">
      <w:r>
        <w:t>Holloway, M. G., &amp; Connell, S. D. (2002). Why do floating structures create novel habit</w:t>
      </w:r>
      <w:r>
        <w:t xml:space="preserve">ats for subtidal </w:t>
      </w:r>
      <w:proofErr w:type="spellStart"/>
      <w:r>
        <w:t>epibiota</w:t>
      </w:r>
      <w:proofErr w:type="spellEnd"/>
      <w:proofErr w:type="gramStart"/>
      <w:r>
        <w:t>?.</w:t>
      </w:r>
      <w:proofErr w:type="gramEnd"/>
      <w:r>
        <w:t xml:space="preserve"> Marine Ecology Progress Series, 235, 43-52.</w:t>
      </w:r>
    </w:p>
    <w:p w:rsidR="00491DEF" w:rsidRDefault="000647E6">
      <w:r>
        <w:t xml:space="preserve">Holt, A. R., Mears, M., </w:t>
      </w:r>
      <w:proofErr w:type="spellStart"/>
      <w:r>
        <w:t>Maltby</w:t>
      </w:r>
      <w:proofErr w:type="spellEnd"/>
      <w:r>
        <w:t>, L., &amp; Warren, P. (2015). Understanding spatial patterns in the production of multiple urban ecosystem services. Ecosystem services, 16, 33-46.</w:t>
      </w:r>
    </w:p>
    <w:p w:rsidR="00491DEF" w:rsidRDefault="000647E6">
      <w:proofErr w:type="spellStart"/>
      <w:r>
        <w:t>Hosannah</w:t>
      </w:r>
      <w:proofErr w:type="spellEnd"/>
      <w:r>
        <w:t>,</w:t>
      </w:r>
      <w:r>
        <w:t xml:space="preserve"> N., &amp; Gonzalez, J. E. (2014). Impacts of aerosol particle size distribution and land cover land use on precipitation in a coastal urban environment using a cloud-resolving mesoscale model. Advances in Meteorology, 2014.</w:t>
      </w:r>
    </w:p>
    <w:p w:rsidR="00491DEF" w:rsidRDefault="000647E6">
      <w:proofErr w:type="spellStart"/>
      <w:r>
        <w:t>Ip</w:t>
      </w:r>
      <w:proofErr w:type="spellEnd"/>
      <w:r>
        <w:t>, C. C., Li, X. D., Zhang, G., Wa</w:t>
      </w:r>
      <w:r>
        <w:t>i, O. W., &amp; Li, Y. S. (2007). Trace metal distribution in sediments of the Pearl River Estuary and the surrounding coastal area, South China. Environmental Pollution, 147(2), 311-323.</w:t>
      </w:r>
    </w:p>
    <w:p w:rsidR="00491DEF" w:rsidRDefault="000647E6">
      <w:r>
        <w:t xml:space="preserve">Jacobs, J. C. J. (2011). </w:t>
      </w:r>
      <w:bookmarkStart w:id="151" w:name="__DdeLink__1486_3192329694"/>
      <w:r>
        <w:t>The Rotterdam approach: connecting water with o</w:t>
      </w:r>
      <w:r>
        <w:t>pportunities</w:t>
      </w:r>
      <w:bookmarkEnd w:id="151"/>
      <w:r>
        <w:t>. Water Sensitive Cities, 251.</w:t>
      </w:r>
    </w:p>
    <w:p w:rsidR="00491DEF" w:rsidRDefault="000647E6">
      <w:proofErr w:type="spellStart"/>
      <w:r>
        <w:t>Jartun</w:t>
      </w:r>
      <w:proofErr w:type="spellEnd"/>
      <w:r>
        <w:t xml:space="preserve">, M., &amp; </w:t>
      </w:r>
      <w:proofErr w:type="spellStart"/>
      <w:r>
        <w:t>Pettersen</w:t>
      </w:r>
      <w:proofErr w:type="spellEnd"/>
      <w:r>
        <w:t>, A. (2010). Contaminants in urban runoff to Norwegian fjords. Journal of soils and sediments, 10(2), 155-161.</w:t>
      </w:r>
    </w:p>
    <w:p w:rsidR="00491DEF" w:rsidRDefault="000647E6">
      <w:r>
        <w:t xml:space="preserve">Johansson, E., &amp; Emmanuel, R. (2006). The influence of urban design on outdoor </w:t>
      </w:r>
      <w:r>
        <w:t>thermal comfort in the hot, humid city of Colombo, Sri Lanka. International journal of biometeorology, 51(2), 119-133.</w:t>
      </w:r>
    </w:p>
    <w:p w:rsidR="00491DEF" w:rsidRDefault="000647E6">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w:t>
      </w:r>
      <w:r>
        <w:t>rise—new estimates and their implications. Journal of Coastal Research, 29(5), 1212-1226.</w:t>
      </w:r>
    </w:p>
    <w:p w:rsidR="00491DEF" w:rsidRDefault="000647E6">
      <w:proofErr w:type="spellStart"/>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w:t>
      </w:r>
      <w:r>
        <w:t>ies. In IOP Conference Series: Earth and Environmental Science (Vol. 214, No. 1, p. 012141). IOP Publishing.</w:t>
      </w:r>
    </w:p>
    <w:p w:rsidR="00491DEF" w:rsidRDefault="000647E6">
      <w:proofErr w:type="spellStart"/>
      <w:r>
        <w:lastRenderedPageBreak/>
        <w:t>Kalinowski</w:t>
      </w:r>
      <w:proofErr w:type="spellEnd"/>
      <w:r>
        <w:t xml:space="preserve">, R. S., &amp; Johnson, M. D. (2010). Influence of suburban habitat on a wintering bird community in coastal northern California. </w:t>
      </w:r>
      <w:r>
        <w:rPr>
          <w:i/>
        </w:rPr>
        <w:t>The Condor</w:t>
      </w:r>
      <w:r>
        <w:t xml:space="preserve">, </w:t>
      </w:r>
      <w:r>
        <w:rPr>
          <w:i/>
        </w:rPr>
        <w:t>112</w:t>
      </w:r>
      <w:r>
        <w:t>(2), 274-282.</w:t>
      </w:r>
    </w:p>
    <w:p w:rsidR="00491DEF" w:rsidRDefault="000647E6">
      <w:proofErr w:type="spellStart"/>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w:t>
      </w:r>
      <w:proofErr w:type="spellStart"/>
      <w:r>
        <w:t>Shaked</w:t>
      </w:r>
      <w:proofErr w:type="spellEnd"/>
      <w:r>
        <w:t>, I</w:t>
      </w:r>
      <w:proofErr w:type="gramStart"/>
      <w:r>
        <w:t>., ...</w:t>
      </w:r>
      <w:proofErr w:type="gramEnd"/>
      <w:r>
        <w:t xml:space="preserve"> &amp; </w:t>
      </w:r>
      <w:proofErr w:type="spellStart"/>
      <w:r>
        <w:t>Artzy</w:t>
      </w:r>
      <w:proofErr w:type="spellEnd"/>
      <w:r>
        <w:t>, M. (2013). Early urban impact on Mediterranean coastal environments. Scientific Reports, 3(1), 1-5.</w:t>
      </w:r>
    </w:p>
    <w:p w:rsidR="00491DEF" w:rsidRDefault="000647E6">
      <w:proofErr w:type="spellStart"/>
      <w:r>
        <w:t>Kantamaneni</w:t>
      </w:r>
      <w:proofErr w:type="spellEnd"/>
      <w:r>
        <w:t>, K., Gallagher, A., &amp; Du, X. (201</w:t>
      </w:r>
      <w:r>
        <w:t>9). Assessing and mapping regional coastal vulnerability for port environments and coastal cities. Journal of coastal conservation, 23(1), 59-70.</w:t>
      </w:r>
    </w:p>
    <w:p w:rsidR="00491DEF" w:rsidRDefault="000647E6">
      <w:r>
        <w:t xml:space="preserve">Kates, R. W., Clark, W. C., </w:t>
      </w:r>
      <w:proofErr w:type="spellStart"/>
      <w:r>
        <w:t>Corell</w:t>
      </w:r>
      <w:proofErr w:type="spellEnd"/>
      <w:r>
        <w:t xml:space="preserve">, R., Hall, J. M., Jaeger, C. C., Lowe, I., McCarthy, J. J., </w:t>
      </w:r>
      <w:proofErr w:type="spellStart"/>
      <w:r>
        <w:t>Schellnhuber</w:t>
      </w:r>
      <w:proofErr w:type="spellEnd"/>
      <w:r>
        <w:t>, H</w:t>
      </w:r>
      <w:r>
        <w:t xml:space="preserve">. J., Bolin, B., Dickson, N. M., </w:t>
      </w:r>
      <w:proofErr w:type="spellStart"/>
      <w:r>
        <w:t>Faucheux</w:t>
      </w:r>
      <w:proofErr w:type="spellEnd"/>
      <w:r>
        <w:t xml:space="preserve">,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w:t>
      </w:r>
      <w:r>
        <w:t>92(5517), 641-642.</w:t>
      </w:r>
    </w:p>
    <w:p w:rsidR="00491DEF" w:rsidRDefault="00491DEF"/>
    <w:p w:rsidR="00491DEF" w:rsidRDefault="000647E6">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p>
    <w:p w:rsidR="00491DEF" w:rsidRDefault="00491DEF"/>
    <w:p w:rsidR="00491DEF" w:rsidRDefault="000647E6">
      <w:pPr>
        <w:rPr>
          <w:lang w:val="es-ES"/>
        </w:rPr>
      </w:pPr>
      <w:proofErr w:type="spellStart"/>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Pr>
          <w:lang w:val="es-ES"/>
        </w:rPr>
        <w:t>Procedia</w:t>
      </w:r>
      <w:proofErr w:type="spellEnd"/>
      <w:r>
        <w:rPr>
          <w:lang w:val="es-ES"/>
        </w:rPr>
        <w:t xml:space="preserve"> </w:t>
      </w:r>
      <w:proofErr w:type="spellStart"/>
      <w:r>
        <w:rPr>
          <w:lang w:val="es-ES"/>
        </w:rPr>
        <w:t>Environmental</w:t>
      </w:r>
      <w:proofErr w:type="spellEnd"/>
      <w:r>
        <w:rPr>
          <w:lang w:val="es-ES"/>
        </w:rPr>
        <w:t xml:space="preserve"> </w:t>
      </w:r>
      <w:proofErr w:type="spellStart"/>
      <w:r>
        <w:rPr>
          <w:lang w:val="es-ES"/>
        </w:rPr>
        <w:t>Sciences</w:t>
      </w:r>
      <w:proofErr w:type="spellEnd"/>
      <w:r>
        <w:rPr>
          <w:lang w:val="es-ES"/>
        </w:rPr>
        <w:t>, 8, 375-381.</w:t>
      </w:r>
    </w:p>
    <w:p w:rsidR="00491DEF" w:rsidRDefault="000647E6">
      <w:proofErr w:type="spellStart"/>
      <w:r>
        <w:rPr>
          <w:lang w:val="es-ES"/>
        </w:rPr>
        <w:t>Kumar</w:t>
      </w:r>
      <w:proofErr w:type="spellEnd"/>
      <w:r>
        <w:rPr>
          <w:lang w:val="es-ES"/>
        </w:rPr>
        <w:t xml:space="preserve">, T. S., </w:t>
      </w:r>
      <w:proofErr w:type="spellStart"/>
      <w:r>
        <w:rPr>
          <w:lang w:val="es-ES"/>
        </w:rPr>
        <w:t>Mahendra</w:t>
      </w:r>
      <w:proofErr w:type="spellEnd"/>
      <w:r>
        <w:rPr>
          <w:lang w:val="es-ES"/>
        </w:rPr>
        <w:t xml:space="preserve">, R. S., </w:t>
      </w:r>
      <w:proofErr w:type="spellStart"/>
      <w:r>
        <w:rPr>
          <w:lang w:val="es-ES"/>
        </w:rPr>
        <w:t>Nayak</w:t>
      </w:r>
      <w:proofErr w:type="spellEnd"/>
      <w:r>
        <w:rPr>
          <w:lang w:val="es-ES"/>
        </w:rPr>
        <w:t xml:space="preserve">, S., </w:t>
      </w:r>
      <w:proofErr w:type="spellStart"/>
      <w:r>
        <w:rPr>
          <w:lang w:val="es-ES"/>
        </w:rPr>
        <w:t>Radhakrishnan</w:t>
      </w:r>
      <w:proofErr w:type="spellEnd"/>
      <w:r>
        <w:rPr>
          <w:lang w:val="es-ES"/>
        </w:rPr>
        <w:t xml:space="preserve">, K., &amp; </w:t>
      </w:r>
      <w:proofErr w:type="spellStart"/>
      <w:r>
        <w:rPr>
          <w:lang w:val="es-ES"/>
        </w:rPr>
        <w:t>Sahu</w:t>
      </w:r>
      <w:proofErr w:type="spellEnd"/>
      <w:r>
        <w:rPr>
          <w:lang w:val="es-ES"/>
        </w:rPr>
        <w:t xml:space="preserve">, K. C. (2010). </w:t>
      </w:r>
      <w:r>
        <w:t xml:space="preserve">Coastal vulnerability </w:t>
      </w:r>
      <w:r>
        <w:t>assessment for Orissa State, east coast of India. Journal of Coastal Research, 26(3 (263)), 523-534.</w:t>
      </w:r>
    </w:p>
    <w:p w:rsidR="00491DEF" w:rsidRDefault="000647E6">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M. (2016). Blue carbon in human-dominated estuarine and shallow coastal sys</w:t>
      </w:r>
      <w:r>
        <w:t xml:space="preserve">tems. </w:t>
      </w:r>
      <w:proofErr w:type="spellStart"/>
      <w:r>
        <w:t>Ambio</w:t>
      </w:r>
      <w:proofErr w:type="spellEnd"/>
      <w:r>
        <w:t>, 45(3), 290-301.</w:t>
      </w:r>
    </w:p>
    <w:p w:rsidR="00491DEF" w:rsidRDefault="000647E6">
      <w:r>
        <w:t xml:space="preserve">Leclerc, J. C., &amp; </w:t>
      </w:r>
      <w:proofErr w:type="spellStart"/>
      <w:r>
        <w:t>Viard</w:t>
      </w:r>
      <w:proofErr w:type="spellEnd"/>
      <w:r>
        <w:t>, F. (2018). Habitat formation prevails over predation in influencing fouling communities. Ecology and Evolution, 8, 477–92.</w:t>
      </w:r>
    </w:p>
    <w:p w:rsidR="00491DEF" w:rsidRDefault="000647E6">
      <w:r>
        <w:t xml:space="preserve">Li, Y., </w:t>
      </w:r>
      <w:proofErr w:type="spellStart"/>
      <w:r>
        <w:t>Qiu</w:t>
      </w:r>
      <w:proofErr w:type="spellEnd"/>
      <w:r>
        <w:t xml:space="preserve">, J., Zhao, B., </w:t>
      </w:r>
      <w:proofErr w:type="spellStart"/>
      <w:r>
        <w:t>Pavao</w:t>
      </w:r>
      <w:proofErr w:type="spellEnd"/>
      <w:r>
        <w:t xml:space="preserve">-Zuckerman, M., </w:t>
      </w:r>
      <w:proofErr w:type="spellStart"/>
      <w:r>
        <w:t>Bruns</w:t>
      </w:r>
      <w:proofErr w:type="spellEnd"/>
      <w:r>
        <w:t>, A., Qureshi, S</w:t>
      </w:r>
      <w:proofErr w:type="gramStart"/>
      <w:r>
        <w:t>., ...</w:t>
      </w:r>
      <w:proofErr w:type="gramEnd"/>
      <w:r>
        <w:t xml:space="preserve"> &amp; L</w:t>
      </w:r>
      <w:r>
        <w:t xml:space="preserve">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rsidR="00491DEF" w:rsidRDefault="000647E6">
      <w:r>
        <w:t xml:space="preserve">Li, Y., Yang, X., Zhu, X., </w:t>
      </w:r>
      <w:proofErr w:type="spellStart"/>
      <w:r>
        <w:t>Mulvihill</w:t>
      </w:r>
      <w:proofErr w:type="spellEnd"/>
      <w:r>
        <w:t xml:space="preserve">, P. R., Matthews, H. D., &amp; </w:t>
      </w:r>
      <w:r>
        <w:t>Sun, X. (2011). Integrating climate change factors into China's development policy: Adaptation strategies and mitigation to environmental change. Ecological Complexity, 8(4), 294-298.</w:t>
      </w:r>
    </w:p>
    <w:p w:rsidR="00491DEF" w:rsidRDefault="000647E6">
      <w:r>
        <w:t xml:space="preserve">Li, Z., Zhou, C., Yang, X., Chen, X., </w:t>
      </w:r>
      <w:proofErr w:type="spellStart"/>
      <w:r>
        <w:t>Meng</w:t>
      </w:r>
      <w:proofErr w:type="spellEnd"/>
      <w:r>
        <w:t>, F., Lu, C</w:t>
      </w:r>
      <w:proofErr w:type="gramStart"/>
      <w:r>
        <w:t>., ...</w:t>
      </w:r>
      <w:proofErr w:type="gramEnd"/>
      <w:r>
        <w:t xml:space="preserve"> &amp; Qi, W. (20</w:t>
      </w:r>
      <w:r>
        <w:t xml:space="preserve">18). Urban landscape extraction and analysis in the mega-city of China’s coastal regions using high-resolution satellite imagery: A case of Shanghai, China. International journal of applied earth observation and </w:t>
      </w:r>
      <w:proofErr w:type="spellStart"/>
      <w:r>
        <w:t>geoinformation</w:t>
      </w:r>
      <w:proofErr w:type="spellEnd"/>
      <w:r>
        <w:t>, 72, 140-150.</w:t>
      </w:r>
    </w:p>
    <w:p w:rsidR="00491DEF" w:rsidRDefault="000647E6">
      <w:r>
        <w:t xml:space="preserve">Lim, H. C., &amp; </w:t>
      </w:r>
      <w:proofErr w:type="spellStart"/>
      <w:r>
        <w:t>S</w:t>
      </w:r>
      <w:r>
        <w:t>odhi</w:t>
      </w:r>
      <w:proofErr w:type="spellEnd"/>
      <w:r>
        <w:t xml:space="preserve">, N. S. (2004). Responses of avian guilds to </w:t>
      </w:r>
      <w:proofErr w:type="spellStart"/>
      <w:r>
        <w:t>urbanisation</w:t>
      </w:r>
      <w:proofErr w:type="spellEnd"/>
      <w:r>
        <w:t xml:space="preserve"> in a tropical city. Landscape and Urban Planning, 66(4), 199-215.</w:t>
      </w:r>
    </w:p>
    <w:p w:rsidR="00491DEF" w:rsidRDefault="000647E6">
      <w:r>
        <w:lastRenderedPageBreak/>
        <w:t xml:space="preserve">Liu, J., Dietz, T., Carpenter, S. R., </w:t>
      </w:r>
      <w:proofErr w:type="spellStart"/>
      <w:r>
        <w:t>Alberti</w:t>
      </w:r>
      <w:proofErr w:type="spellEnd"/>
      <w:r>
        <w:t xml:space="preserve">, M., Folke, C., Moran, E., Pell, A. N., Deadman, P., </w:t>
      </w:r>
      <w:proofErr w:type="spellStart"/>
      <w:r>
        <w:t>Kratz</w:t>
      </w:r>
      <w:proofErr w:type="spellEnd"/>
      <w:r>
        <w:t xml:space="preserve">, T., Lubchenco, J., </w:t>
      </w:r>
      <w:proofErr w:type="spellStart"/>
      <w:r>
        <w:t>Ost</w:t>
      </w:r>
      <w:r>
        <w:t>rom</w:t>
      </w:r>
      <w:proofErr w:type="spellEnd"/>
      <w:r>
        <w:t xml:space="preserve">, E., Ouyang, Z., </w:t>
      </w:r>
      <w:proofErr w:type="spellStart"/>
      <w:r>
        <w:t>Provencher</w:t>
      </w:r>
      <w:proofErr w:type="spellEnd"/>
      <w:r>
        <w:t>, W., Redman, C. L., Schneider, S. F., &amp; Taylor W. W. (2007a). Complexity of coupled human and natural systems. Science, 317(5844), 1513-1516.</w:t>
      </w:r>
    </w:p>
    <w:p w:rsidR="00491DEF" w:rsidRDefault="000647E6">
      <w:r>
        <w:t xml:space="preserve">Liu, J., Dietz, T., Carpenter, S. R., Folke, C., </w:t>
      </w:r>
      <w:proofErr w:type="spellStart"/>
      <w:r>
        <w:t>Alberti</w:t>
      </w:r>
      <w:proofErr w:type="spellEnd"/>
      <w:r>
        <w:t>, M., Redman, C. L.,   Sch</w:t>
      </w:r>
      <w:r>
        <w:t xml:space="preserve">neider, S. H., </w:t>
      </w:r>
      <w:proofErr w:type="spellStart"/>
      <w:r>
        <w:t>Ostrom</w:t>
      </w:r>
      <w:proofErr w:type="spellEnd"/>
      <w:r>
        <w:t xml:space="preserve">, E., Pell, A. N., Lubchenco, J., Taylor, W. W., Ouyang, Z., Deadman, P., </w:t>
      </w:r>
      <w:proofErr w:type="spellStart"/>
      <w:r>
        <w:t>Kratz</w:t>
      </w:r>
      <w:proofErr w:type="spellEnd"/>
      <w:r>
        <w:t xml:space="preserve">, T.,&amp;  </w:t>
      </w:r>
      <w:proofErr w:type="spellStart"/>
      <w:r>
        <w:t>Provencher</w:t>
      </w:r>
      <w:proofErr w:type="spellEnd"/>
      <w:r>
        <w:t>, W. (2007b). Coupled human and natural systems. AMBIO: a journal of the human environment, 36(8), 639-649.</w:t>
      </w:r>
    </w:p>
    <w:p w:rsidR="00491DEF" w:rsidRDefault="000647E6">
      <w:r>
        <w:t xml:space="preserve">Lopes, A., Lopes, S., </w:t>
      </w:r>
      <w:proofErr w:type="spellStart"/>
      <w:r>
        <w:t>Matzarak</w:t>
      </w:r>
      <w:r>
        <w:t>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w:t>
      </w:r>
      <w:proofErr w:type="gramStart"/>
      <w:r>
        <w:t>madeira</w:t>
      </w:r>
      <w:proofErr w:type="gramEnd"/>
      <w:r>
        <w:t xml:space="preserve">). A contribution to tourism and urban planning. </w:t>
      </w:r>
      <w:proofErr w:type="spellStart"/>
      <w:r>
        <w:t>Meteorologische</w:t>
      </w:r>
      <w:proofErr w:type="spellEnd"/>
      <w:r>
        <w:t xml:space="preserve"> </w:t>
      </w:r>
      <w:proofErr w:type="spellStart"/>
      <w:r>
        <w:t>Zeitschrift</w:t>
      </w:r>
      <w:proofErr w:type="spellEnd"/>
      <w:r>
        <w:t xml:space="preserve"> 20: 553–64.</w:t>
      </w:r>
    </w:p>
    <w:p w:rsidR="00491DEF" w:rsidRDefault="000647E6">
      <w:proofErr w:type="spellStart"/>
      <w:r>
        <w:t>Luijendijk</w:t>
      </w:r>
      <w:proofErr w:type="spellEnd"/>
      <w:r>
        <w:t xml:space="preserve">, A., </w:t>
      </w:r>
      <w:proofErr w:type="spellStart"/>
      <w:r>
        <w:t>Hagenaars</w:t>
      </w:r>
      <w:proofErr w:type="spellEnd"/>
      <w:r>
        <w:t xml:space="preserve">, G., </w:t>
      </w:r>
      <w:proofErr w:type="spellStart"/>
      <w:r>
        <w:t>Ranasinghe</w:t>
      </w:r>
      <w:proofErr w:type="spellEnd"/>
      <w:r>
        <w:t xml:space="preserve">, R., </w:t>
      </w:r>
      <w:proofErr w:type="spellStart"/>
      <w:r>
        <w:t>Baart</w:t>
      </w:r>
      <w:proofErr w:type="spellEnd"/>
      <w:r>
        <w:t xml:space="preserve">, </w:t>
      </w:r>
      <w:r>
        <w:t xml:space="preserve">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p>
    <w:p w:rsidR="00491DEF" w:rsidRDefault="000647E6">
      <w:r>
        <w:t xml:space="preserve">Maguire, T. J., &amp; </w:t>
      </w:r>
      <w:proofErr w:type="spellStart"/>
      <w:r>
        <w:t>Fulweiler</w:t>
      </w:r>
      <w:proofErr w:type="spellEnd"/>
      <w:r>
        <w:t>, R. W. (2019). Urban groundwater dissolved silica concentrations are elevated due to vertical composition of historic l</w:t>
      </w:r>
      <w:r>
        <w:t xml:space="preserve">and-filling. </w:t>
      </w:r>
      <w:r>
        <w:rPr>
          <w:i/>
        </w:rPr>
        <w:t>Science of the Total Environment</w:t>
      </w:r>
      <w:r>
        <w:t xml:space="preserve">, </w:t>
      </w:r>
      <w:r>
        <w:rPr>
          <w:i/>
        </w:rPr>
        <w:t>684</w:t>
      </w:r>
      <w:r>
        <w:t>, 89-95.</w:t>
      </w:r>
    </w:p>
    <w:p w:rsidR="00491DEF" w:rsidRDefault="000647E6">
      <w:proofErr w:type="spellStart"/>
      <w:r>
        <w:t>Marzluff</w:t>
      </w:r>
      <w:proofErr w:type="spellEnd"/>
      <w:r>
        <w:t>, J. M. (2001). "Worldwide urbanization and its effects on birds," in Avian ecology and conservation in an urbanizing world (pp. 19-47). Boston: Springer.</w:t>
      </w:r>
    </w:p>
    <w:p w:rsidR="00491DEF" w:rsidRDefault="000647E6">
      <w:r>
        <w:t>Marshall, F. E., Banks, K., &amp; Cook</w:t>
      </w:r>
      <w:r>
        <w:t>, G. S. (2014). Ecosystem indicators for Southeast Florida beaches. Ecological Indicators, 44, 81-91.</w:t>
      </w:r>
    </w:p>
    <w:p w:rsidR="00491DEF" w:rsidRDefault="000647E6">
      <w:r>
        <w:t>Martin, J. M., French, K., &amp; Major, R. E. (2007). The pest status of Australian white ibis (</w:t>
      </w:r>
      <w:proofErr w:type="spellStart"/>
      <w:r>
        <w:t>Threskiornis</w:t>
      </w:r>
      <w:proofErr w:type="spellEnd"/>
      <w:r>
        <w:t xml:space="preserve"> </w:t>
      </w:r>
      <w:proofErr w:type="spellStart"/>
      <w:r>
        <w:t>molucca</w:t>
      </w:r>
      <w:proofErr w:type="spellEnd"/>
      <w:r>
        <w:t>) in urban situations and the effectivenes</w:t>
      </w:r>
      <w:r>
        <w:t>s of egg-oil in reproductive control. Wildlife Research, 34(4), 319-324.</w:t>
      </w:r>
    </w:p>
    <w:p w:rsidR="00491DEF" w:rsidRDefault="000647E6">
      <w:r>
        <w:t xml:space="preserve">McDonald, R. I., Mansur, A. V., </w:t>
      </w:r>
      <w:proofErr w:type="spellStart"/>
      <w:r>
        <w:t>Ascensão</w:t>
      </w:r>
      <w:proofErr w:type="spellEnd"/>
      <w:r>
        <w:t xml:space="preserve">, F., Crossman, K., </w:t>
      </w:r>
      <w:proofErr w:type="spellStart"/>
      <w:r>
        <w:t>Elmqvist</w:t>
      </w:r>
      <w:proofErr w:type="spellEnd"/>
      <w:r>
        <w:t>, T., Gonzalez, A</w:t>
      </w:r>
      <w:proofErr w:type="gramStart"/>
      <w:r>
        <w:t>., ...</w:t>
      </w:r>
      <w:proofErr w:type="gramEnd"/>
      <w:r>
        <w:t xml:space="preserve"> &amp; Huang, K. (2019). Research gaps in knowledge of the impact of urban growth on biodiversit</w:t>
      </w:r>
      <w:r>
        <w:t>y. Nature Sustainability, 1-9.</w:t>
      </w:r>
    </w:p>
    <w:p w:rsidR="00491DEF" w:rsidRDefault="000647E6">
      <w:r>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rsidR="00491DEF" w:rsidRDefault="000647E6">
      <w:r>
        <w:t>McKinney,</w:t>
      </w:r>
      <w:r>
        <w:t xml:space="preserve"> M. L. (2006). Urbanization as a major cause of biotic homogenization. Biological conservation, 127, 247–60.</w:t>
      </w:r>
    </w:p>
    <w:p w:rsidR="00491DEF" w:rsidRDefault="000647E6">
      <w:r>
        <w:t xml:space="preserve">Mejia, J. F., &amp; </w:t>
      </w:r>
      <w:proofErr w:type="spellStart"/>
      <w:r>
        <w:t>Morawska</w:t>
      </w:r>
      <w:proofErr w:type="spellEnd"/>
      <w:r>
        <w:t>, L. (2009). An investigation of nucleation events in a coastal urban environment in the Southern Hemisphere. Atmospheric C</w:t>
      </w:r>
      <w:r>
        <w:t>hemistry and Physics, 9 (1), 2195-2222.</w:t>
      </w:r>
    </w:p>
    <w:p w:rsidR="00491DEF" w:rsidRDefault="000647E6">
      <w:proofErr w:type="spellStart"/>
      <w:r>
        <w:t>Mgelwa</w:t>
      </w:r>
      <w:proofErr w:type="spellEnd"/>
      <w:r>
        <w:t xml:space="preserve">, A. S., Hu, Y. L., Liu, J. F., </w:t>
      </w:r>
      <w:proofErr w:type="spellStart"/>
      <w:r>
        <w:t>Qiu</w:t>
      </w:r>
      <w:proofErr w:type="spellEnd"/>
      <w:r>
        <w:t xml:space="preserve">, Q., Liu, Z., &amp; </w:t>
      </w:r>
      <w:proofErr w:type="spellStart"/>
      <w:r>
        <w:t>Ngaba</w:t>
      </w:r>
      <w:proofErr w:type="spellEnd"/>
      <w:r>
        <w:t xml:space="preserve">, M. J. Y. (2019). Differential patterns of nitrogen and δ15N in soil and foliar along two urbanized rivers in a subtropical coastal city of southern </w:t>
      </w:r>
      <w:r>
        <w:t>China. Environmental pollution, 244, 907-914.</w:t>
      </w:r>
    </w:p>
    <w:p w:rsidR="00491DEF" w:rsidRDefault="000647E6">
      <w:proofErr w:type="spellStart"/>
      <w:r>
        <w:t>Mitsch</w:t>
      </w:r>
      <w:proofErr w:type="spellEnd"/>
      <w:r>
        <w:t>, W. J. (2012). What is ecological engineering</w:t>
      </w:r>
      <w:proofErr w:type="gramStart"/>
      <w:r>
        <w:t>?.</w:t>
      </w:r>
      <w:proofErr w:type="gramEnd"/>
      <w:r>
        <w:t xml:space="preserve"> Ecological Engineering, 45, 5-12.</w:t>
      </w:r>
    </w:p>
    <w:p w:rsidR="00491DEF" w:rsidRDefault="000647E6">
      <w:r>
        <w:lastRenderedPageBreak/>
        <w:t xml:space="preserve">Morris, R. L., Heery, E. C., </w:t>
      </w:r>
      <w:proofErr w:type="spellStart"/>
      <w:r>
        <w:t>Loke</w:t>
      </w:r>
      <w:proofErr w:type="spellEnd"/>
      <w:r>
        <w:t xml:space="preserve">, L. H., Lau, E., Strain, E., </w:t>
      </w:r>
      <w:proofErr w:type="spellStart"/>
      <w:r>
        <w:t>Airoldi</w:t>
      </w:r>
      <w:proofErr w:type="spellEnd"/>
      <w:r>
        <w:t>, L., ... &amp; Dong, Y. W. (2019). "H4 Design Options,</w:t>
      </w:r>
      <w:r>
        <w:t xml:space="preserve"> Implementation Issues and Evaluating Success of Ecologically Engineered Shorelines," in Oceanography and Marine Biology. Taylor &amp; Francis.</w:t>
      </w:r>
    </w:p>
    <w:p w:rsidR="00491DEF" w:rsidRDefault="000647E6">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w:t>
      </w:r>
      <w:r>
        <w:t>ture Climate Change, 1-3.</w:t>
      </w:r>
    </w:p>
    <w:p w:rsidR="00491DEF" w:rsidRDefault="000647E6">
      <w:proofErr w:type="spellStart"/>
      <w:r>
        <w:t>Musacchio</w:t>
      </w:r>
      <w:proofErr w:type="spellEnd"/>
      <w:r>
        <w:t xml:space="preserve">, L. R. (2009). The scientific basis for the design of landscape sustainability: a conceptual framework for translational landscape research and practice of designed landscapes and the six </w:t>
      </w:r>
      <w:proofErr w:type="spellStart"/>
      <w:r>
        <w:t>Es</w:t>
      </w:r>
      <w:proofErr w:type="spellEnd"/>
      <w:r>
        <w:t xml:space="preserve"> of landscape sustainability. </w:t>
      </w:r>
      <w:r>
        <w:t xml:space="preserve">Landscape Ecology, 24(8), </w:t>
      </w:r>
      <w:proofErr w:type="gramStart"/>
      <w:r>
        <w:t>993</w:t>
      </w:r>
      <w:proofErr w:type="gramEnd"/>
      <w:r>
        <w:t>.</w:t>
      </w:r>
    </w:p>
    <w:p w:rsidR="00491DEF" w:rsidRDefault="000647E6">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rsidR="00491DEF" w:rsidRDefault="000647E6">
      <w:r>
        <w:t xml:space="preserve">Naidoo, T., Smit, A. J., &amp; </w:t>
      </w:r>
      <w:proofErr w:type="spellStart"/>
      <w:r>
        <w:t>Glassom</w:t>
      </w:r>
      <w:proofErr w:type="spellEnd"/>
      <w:r>
        <w:t>, D. (2016). Plastic ingestion</w:t>
      </w:r>
      <w:r>
        <w:t xml:space="preserve"> by estuarine mullet </w:t>
      </w:r>
      <w:proofErr w:type="spellStart"/>
      <w:r>
        <w:t>Mugil</w:t>
      </w:r>
      <w:proofErr w:type="spellEnd"/>
      <w:r>
        <w:t xml:space="preserve">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rsidR="00491DEF" w:rsidRDefault="000647E6">
      <w:r>
        <w:t>Noble, R. T., Griffith, J. F., Blackwood, A. D., Fuhrman, J. A., Gregory, J. B., Hernandez, X., ... &amp; Schif</w:t>
      </w:r>
      <w:r>
        <w:t xml:space="preserve">f, K. (2006). </w:t>
      </w:r>
      <w:proofErr w:type="spellStart"/>
      <w:r>
        <w:t>Multitiered</w:t>
      </w:r>
      <w:proofErr w:type="spellEnd"/>
      <w:r>
        <w:t xml:space="preserve"> approach using quantitative PCR to track sources of fecal pollution affecting Santa Monica Bay, California. Appl. Environ. </w:t>
      </w:r>
      <w:proofErr w:type="spellStart"/>
      <w:proofErr w:type="gramStart"/>
      <w:r>
        <w:t>Microbiol</w:t>
      </w:r>
      <w:proofErr w:type="spellEnd"/>
      <w:r>
        <w:t>.,</w:t>
      </w:r>
      <w:proofErr w:type="gramEnd"/>
      <w:r>
        <w:t xml:space="preserve"> 72(2), 1604-1612.</w:t>
      </w:r>
    </w:p>
    <w:p w:rsidR="00491DEF" w:rsidRDefault="000647E6">
      <w:r>
        <w:t xml:space="preserve">Noyes, J. H., &amp; </w:t>
      </w:r>
      <w:proofErr w:type="spellStart"/>
      <w:r>
        <w:t>Progulske</w:t>
      </w:r>
      <w:proofErr w:type="spellEnd"/>
      <w:r>
        <w:t>, D. R. (Eds.). (1974). A Symposium on Wildlife in a</w:t>
      </w:r>
      <w:r>
        <w:t>n Urbanizing Environment, November 27-29, 1973, Springfield, Massachusetts (No. 28). Cooperative Extension Service, University of Massachusetts.</w:t>
      </w:r>
    </w:p>
    <w:p w:rsidR="00491DEF" w:rsidRDefault="000647E6">
      <w:proofErr w:type="spellStart"/>
      <w:r>
        <w:t>Nunkoo</w:t>
      </w:r>
      <w:proofErr w:type="spellEnd"/>
      <w:r>
        <w:t xml:space="preserve">, R., &amp; </w:t>
      </w:r>
      <w:proofErr w:type="spellStart"/>
      <w:r>
        <w:t>Ramkissoon</w:t>
      </w:r>
      <w:proofErr w:type="spellEnd"/>
      <w:r>
        <w:t>, H. (2010). Small island urban tourism: a residents' perspective. Current Issues in To</w:t>
      </w:r>
      <w:r>
        <w:t>urism, 13(1), 37-60.</w:t>
      </w:r>
    </w:p>
    <w:p w:rsidR="00491DEF" w:rsidRDefault="000647E6">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w:t>
      </w:r>
      <w:r>
        <w:t>, 127-147.</w:t>
      </w:r>
    </w:p>
    <w:p w:rsidR="00491DEF" w:rsidRDefault="000647E6">
      <w:r>
        <w:t>Oliveira, W., e Silva, J. L. S., de Oliveira, M. T. P., Cruz-</w:t>
      </w:r>
      <w:proofErr w:type="spellStart"/>
      <w:r>
        <w:t>Neto</w:t>
      </w:r>
      <w:proofErr w:type="spellEnd"/>
      <w:r>
        <w:t xml:space="preserve">, O., da Silva, L. A. P., Borges, L. A., ... &amp; Lopes, A. V. (2019). Reduced reproductive success of the endangered tree </w:t>
      </w:r>
      <w:proofErr w:type="spellStart"/>
      <w:r>
        <w:t>brazilwood</w:t>
      </w:r>
      <w:proofErr w:type="spellEnd"/>
      <w:r>
        <w:t xml:space="preserve"> (</w:t>
      </w:r>
      <w:proofErr w:type="spellStart"/>
      <w:r>
        <w:t>Paubrasilia</w:t>
      </w:r>
      <w:proofErr w:type="spellEnd"/>
      <w:r>
        <w:t xml:space="preserve"> </w:t>
      </w:r>
      <w:proofErr w:type="spellStart"/>
      <w:r>
        <w:t>echinata</w:t>
      </w:r>
      <w:proofErr w:type="spellEnd"/>
      <w:r>
        <w:t xml:space="preserve">, </w:t>
      </w:r>
      <w:proofErr w:type="spellStart"/>
      <w:r>
        <w:t>Leguminosae</w:t>
      </w:r>
      <w:proofErr w:type="spellEnd"/>
      <w:r>
        <w:t>) in urban ecos</w:t>
      </w:r>
      <w:r>
        <w:t xml:space="preserve">ystem compared to Atlantic forest remnant: lessons for tropical urban ecology. </w:t>
      </w:r>
      <w:r>
        <w:rPr>
          <w:i/>
        </w:rPr>
        <w:t>Urban Forestry &amp; Urban Greening</w:t>
      </w:r>
      <w:r>
        <w:t xml:space="preserve">, </w:t>
      </w:r>
      <w:r>
        <w:rPr>
          <w:i/>
        </w:rPr>
        <w:t>41</w:t>
      </w:r>
      <w:r>
        <w:t>, 303-312.</w:t>
      </w:r>
    </w:p>
    <w:p w:rsidR="00491DEF" w:rsidRDefault="000647E6">
      <w:r>
        <w:t xml:space="preserve">O’Shaughnessy, K. A., Hawkins, S. J., Evans, A. J., Hanley, M. E., Lunt, P., Thompson, R. C., ... &amp; Simmonds, D. (2020). Design </w:t>
      </w:r>
      <w:r>
        <w:t>catalogue for eco-engineering of coastal artificial structures: a multifunctional approach for stakeholders and end-users. Urban Ecosystems, 23(2), 431-443.</w:t>
      </w:r>
    </w:p>
    <w:p w:rsidR="00491DEF" w:rsidRDefault="000647E6">
      <w:proofErr w:type="spellStart"/>
      <w:r>
        <w:t>Pacione</w:t>
      </w:r>
      <w:proofErr w:type="spellEnd"/>
      <w:r>
        <w:t>, M. (2003). Urban environmental quality and human wellbeing—a social geographical perspecti</w:t>
      </w:r>
      <w:r>
        <w:t>ve. Landscape and urban planning, 65(1-2), 19-30.</w:t>
      </w:r>
    </w:p>
    <w:p w:rsidR="00491DEF" w:rsidRDefault="000647E6">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w:t>
      </w:r>
      <w:r>
        <w:t xml:space="preserve"> e02270.</w:t>
      </w:r>
    </w:p>
    <w:p w:rsidR="00491DEF" w:rsidRDefault="000647E6">
      <w:proofErr w:type="spellStart"/>
      <w:r>
        <w:lastRenderedPageBreak/>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p>
    <w:p w:rsidR="00491DEF" w:rsidRDefault="000647E6">
      <w:proofErr w:type="spellStart"/>
      <w:r>
        <w:t>Parzych</w:t>
      </w:r>
      <w:proofErr w:type="spellEnd"/>
      <w:r>
        <w:t xml:space="preserve">, A., </w:t>
      </w:r>
      <w:proofErr w:type="spellStart"/>
      <w:r>
        <w:t>Astel</w:t>
      </w:r>
      <w:proofErr w:type="spellEnd"/>
      <w:r>
        <w:t xml:space="preserve">, A., </w:t>
      </w:r>
      <w:proofErr w:type="spellStart"/>
      <w:r>
        <w:t>Zduńc</w:t>
      </w:r>
      <w:r>
        <w:t>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rsidR="00491DEF" w:rsidRDefault="000647E6">
      <w:r>
        <w:t xml:space="preserve">Patel, P., Ghosh, S., </w:t>
      </w:r>
      <w:proofErr w:type="spellStart"/>
      <w:r>
        <w:t>Kaginalkar</w:t>
      </w:r>
      <w:proofErr w:type="spellEnd"/>
      <w:r>
        <w:t>, A.,</w:t>
      </w:r>
      <w:r>
        <w:t xml:space="preserve"> Islam, S., &amp; </w:t>
      </w:r>
      <w:proofErr w:type="spellStart"/>
      <w:r>
        <w:t>Karmakar</w:t>
      </w:r>
      <w:proofErr w:type="spellEnd"/>
      <w:r>
        <w:t>, S. (2019). Performance evaluation of WRF for extreme flood forecasts in a coastal urban environment. Atmospheric research, 223, 39-48.</w:t>
      </w:r>
    </w:p>
    <w:p w:rsidR="00491DEF" w:rsidRDefault="000647E6">
      <w:r>
        <w:t xml:space="preserve">Paul, M. J., &amp; Meyer, J. L. (2001). Streams in the urban landscape. Annual review of Ecology and </w:t>
      </w:r>
      <w:r>
        <w:t>Systematics, 32(1), 333-365.</w:t>
      </w:r>
    </w:p>
    <w:p w:rsidR="00491DEF" w:rsidRDefault="000647E6">
      <w:r>
        <w:t xml:space="preserve">Patz, J. A., </w:t>
      </w:r>
      <w:proofErr w:type="spellStart"/>
      <w:r>
        <w:t>Daszak</w:t>
      </w:r>
      <w:proofErr w:type="spellEnd"/>
      <w:r>
        <w:t>, P., Tabor, G. M., Aguirre, A. A., Pearl, M., Epstein, J</w:t>
      </w:r>
      <w:proofErr w:type="gramStart"/>
      <w:r>
        <w:t>., ...</w:t>
      </w:r>
      <w:proofErr w:type="gramEnd"/>
      <w:r>
        <w:t xml:space="preserve"> &amp; Working Group on Land Use Change Disease Emergence. (2004). Unhealthy landscapes: policy recommendations on land use change and infectious dis</w:t>
      </w:r>
      <w:r>
        <w:t>ease emergence. Environmental health perspectives, 112(10), 1092-1098.</w:t>
      </w:r>
    </w:p>
    <w:p w:rsidR="00491DEF" w:rsidRDefault="000647E6">
      <w:r>
        <w:t xml:space="preserve">Peng, C., Wang, S., Zhang, J., Lim, C. C., &amp; </w:t>
      </w:r>
      <w:proofErr w:type="spellStart"/>
      <w:r>
        <w:t>Ooi</w:t>
      </w:r>
      <w:proofErr w:type="spellEnd"/>
      <w:r>
        <w:t>, L. K. (2011, March). Sustainable In-Situ Water Resource Management Strategies in Water Scarce Urban Environment: A Case Study of Sino-S</w:t>
      </w:r>
      <w:r>
        <w:t>ingapore Tianjin Eco City. In 2011 Asia-Pacific Power and Energy Engineering Conference (pp. 1-4). IEEE.</w:t>
      </w:r>
    </w:p>
    <w:p w:rsidR="00491DEF" w:rsidRDefault="000647E6">
      <w:r>
        <w:t>Peng, F., Wong, M. S., Wan, Y., &amp; Nichol, J. E. (2017). Modeling of urban wind ventilation using high resolution airborne LiDAR data. Computers, Enviro</w:t>
      </w:r>
      <w:r>
        <w:t>nment and Urban Systems, 64, 81-90.</w:t>
      </w:r>
    </w:p>
    <w:p w:rsidR="00491DEF" w:rsidRDefault="000647E6">
      <w:proofErr w:type="spellStart"/>
      <w:r>
        <w:t>Perkol-Finkel</w:t>
      </w:r>
      <w:proofErr w:type="spellEnd"/>
      <w:r>
        <w:t xml:space="preserve">, S., </w:t>
      </w:r>
      <w:proofErr w:type="spellStart"/>
      <w:r>
        <w:t>Hadary</w:t>
      </w:r>
      <w:proofErr w:type="spellEnd"/>
      <w:r>
        <w:t xml:space="preserve">, T., </w:t>
      </w:r>
      <w:proofErr w:type="spellStart"/>
      <w:r>
        <w:t>Rella</w:t>
      </w:r>
      <w:proofErr w:type="spellEnd"/>
      <w:r>
        <w:t xml:space="preserve">, A., </w:t>
      </w:r>
      <w:proofErr w:type="spellStart"/>
      <w:r>
        <w:t>Shirazi</w:t>
      </w:r>
      <w:proofErr w:type="spellEnd"/>
      <w:r>
        <w:t>, R., &amp; Sella, I. (2018). Seascape architecture–incorporating ecological considerations in design of coastal and marine infrastructure. Ecological Engineering, 120, 645-65</w:t>
      </w:r>
      <w:r>
        <w:t>4.</w:t>
      </w:r>
    </w:p>
    <w:p w:rsidR="00491DEF" w:rsidRDefault="000647E6">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w:t>
      </w:r>
      <w:r>
        <w:t>0.</w:t>
      </w:r>
    </w:p>
    <w:p w:rsidR="00491DEF" w:rsidRDefault="000647E6">
      <w:r>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rsidR="00491DEF" w:rsidRDefault="000647E6">
      <w:proofErr w:type="spellStart"/>
      <w:r>
        <w:t>Pinheiro</w:t>
      </w:r>
      <w:proofErr w:type="spellEnd"/>
      <w:r>
        <w:t xml:space="preserve">, A. T. K., &amp; </w:t>
      </w:r>
      <w:proofErr w:type="spellStart"/>
      <w:r>
        <w:t>Hokugo</w:t>
      </w:r>
      <w:proofErr w:type="spellEnd"/>
      <w:r>
        <w:t xml:space="preserve">, </w:t>
      </w:r>
      <w:r>
        <w:t>A. (2019). Effectiveness of early warning and community cooperation for evacuation preparedness from mega-risk type coastal hazard in childcare centers. International journal of disaster resilience in the built environment.</w:t>
      </w:r>
    </w:p>
    <w:p w:rsidR="00491DEF" w:rsidRDefault="000647E6">
      <w:proofErr w:type="spellStart"/>
      <w:r>
        <w:t>Pinho</w:t>
      </w:r>
      <w:proofErr w:type="spellEnd"/>
      <w:r>
        <w:t xml:space="preserve">, O. S., &amp; </w:t>
      </w:r>
      <w:proofErr w:type="spellStart"/>
      <w:r>
        <w:t>Orgaz</w:t>
      </w:r>
      <w:proofErr w:type="spellEnd"/>
      <w:r>
        <w:t>, M. M. (20</w:t>
      </w:r>
      <w:r>
        <w:t>00). The urban heat island in a small city in coastal Portugal. International journal of biometeorology, 44(4), 198-203.</w:t>
      </w:r>
    </w:p>
    <w:p w:rsidR="00491DEF" w:rsidRDefault="000647E6">
      <w:r>
        <w:t>Pizarro, R. E. (2008). Sustainable planning for poor communities: urban design studios as a catalyst for development in Colombia. Dialo</w:t>
      </w:r>
      <w:r>
        <w:t>gues in Urban Planning: Towards Sustainable Regions, 175.</w:t>
      </w:r>
    </w:p>
    <w:p w:rsidR="00491DEF" w:rsidRDefault="000647E6">
      <w:r>
        <w:lastRenderedPageBreak/>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w:t>
      </w:r>
      <w:r>
        <w:t>on to chlorine radical concentrations in an urban environment in northern Europe during the wintertime. Atmospheric Chemistry and Physics, 18(18), 13481-13493.</w:t>
      </w:r>
    </w:p>
    <w:p w:rsidR="00491DEF" w:rsidRDefault="000647E6">
      <w:proofErr w:type="spellStart"/>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w:t>
      </w:r>
      <w:r>
        <w:t xml:space="preserve">Antibodies to spotted fever group </w:t>
      </w:r>
      <w:proofErr w:type="spellStart"/>
      <w:r>
        <w:t>rickettsiae</w:t>
      </w:r>
      <w:proofErr w:type="spellEnd"/>
      <w:r>
        <w:t xml:space="preserve"> in dogs in Croatia. European journal of epidemiology, 11(4), 389-392.</w:t>
      </w:r>
    </w:p>
    <w:p w:rsidR="00491DEF" w:rsidRDefault="000647E6">
      <w:r>
        <w:t xml:space="preserve">Purvis, K. G., </w:t>
      </w:r>
      <w:proofErr w:type="spellStart"/>
      <w:r>
        <w:t>Gramling</w:t>
      </w:r>
      <w:proofErr w:type="spellEnd"/>
      <w:r>
        <w:t xml:space="preserve">, J. M., &amp; </w:t>
      </w:r>
      <w:proofErr w:type="spellStart"/>
      <w:r>
        <w:t>Murren</w:t>
      </w:r>
      <w:proofErr w:type="spellEnd"/>
      <w:r>
        <w:t>, C. J. (2015). Assessment of beach access paths on dune vegetation: diversity, abundance, and cover</w:t>
      </w:r>
      <w:r>
        <w:t>. Journal of Coastal Research, 31(5), 1222-1228.</w:t>
      </w:r>
    </w:p>
    <w:p w:rsidR="00491DEF" w:rsidRDefault="000647E6">
      <w:proofErr w:type="spellStart"/>
      <w:r>
        <w:t>Pushpawela</w:t>
      </w:r>
      <w:proofErr w:type="spellEnd"/>
      <w:r>
        <w:t xml:space="preserve">, B., </w:t>
      </w:r>
      <w:proofErr w:type="spellStart"/>
      <w:r>
        <w:t>Jayaratne</w:t>
      </w:r>
      <w:proofErr w:type="spellEnd"/>
      <w:r>
        <w:t xml:space="preserve">, R. &amp; </w:t>
      </w:r>
      <w:proofErr w:type="spellStart"/>
      <w:r>
        <w:t>Morawska</w:t>
      </w:r>
      <w:proofErr w:type="spellEnd"/>
      <w:r>
        <w:t>, L. (2018). Differentiating between particle formation and growth events in an urban environment. Atmospheric Chemistry and Physics, 18(15), 11171-11183.</w:t>
      </w:r>
    </w:p>
    <w:p w:rsidR="00491DEF" w:rsidRDefault="000647E6">
      <w:r>
        <w:t>Race, D., Lu</w:t>
      </w:r>
      <w:r>
        <w:t>ck, G. W., &amp; Black, R. (2010). "Patterns, drivers and implications of demographic change in rural landscapes." in Demographic change in Australia's rural landscapes (pp. 1-22). Dordrecht: Springer.</w:t>
      </w:r>
    </w:p>
    <w:p w:rsidR="00491DEF" w:rsidRDefault="000647E6">
      <w:proofErr w:type="spellStart"/>
      <w:r>
        <w:t>Ramalho</w:t>
      </w:r>
      <w:proofErr w:type="spellEnd"/>
      <w:r>
        <w:t xml:space="preserve">, C. E., &amp; Hobbs, R. J. (2012). Time for a change: </w:t>
      </w:r>
      <w:r>
        <w:t>dynamic urban ecology. Trends in ecology &amp; evolution, 27(3), 179-188.</w:t>
      </w:r>
    </w:p>
    <w:p w:rsidR="00491DEF" w:rsidRDefault="000647E6">
      <w:r>
        <w:t>R Core Team (2020). R: A language and environment for statistical computing. R Foundation for Statistical Computing, Vienna, Austria. URL https://www.R-project.org/.</w:t>
      </w:r>
    </w:p>
    <w:p w:rsidR="00491DEF" w:rsidRDefault="000647E6">
      <w:r>
        <w:t>Redman, C. L., Grove</w:t>
      </w:r>
      <w:r>
        <w:t xml:space="preser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rsidR="00491DEF" w:rsidRDefault="000647E6">
      <w:r>
        <w:t>Rees, W. E. (1997). Urban ecosyst</w:t>
      </w:r>
      <w:r>
        <w:t>ems: The human dimension. Urban ecosystems, 1, 63–75.</w:t>
      </w:r>
    </w:p>
    <w:p w:rsidR="00491DEF" w:rsidRDefault="000647E6">
      <w:r>
        <w:rPr>
          <w:lang w:val="es-ES"/>
        </w:rPr>
        <w:t xml:space="preserve">Reyes-López, J., &amp; Carpintero, S. (2014). </w:t>
      </w:r>
      <w:r>
        <w:t xml:space="preserve">Comparison of the exotic and native ant communities (Hymenoptera: </w:t>
      </w:r>
      <w:proofErr w:type="spellStart"/>
      <w:r>
        <w:t>Formicidae</w:t>
      </w:r>
      <w:proofErr w:type="spellEnd"/>
      <w:r>
        <w:t>) in urban green areas at inland, coastal and insular sites in Spain. European Journ</w:t>
      </w:r>
      <w:r>
        <w:t>al of Entomology, 111(3), 421.</w:t>
      </w:r>
    </w:p>
    <w:p w:rsidR="00491DEF" w:rsidRDefault="000647E6">
      <w:r>
        <w:t>Robinson, D. (2017). Broom: Convert statistical analysis objects into tidy data frames.</w:t>
      </w:r>
    </w:p>
    <w:p w:rsidR="00491DEF" w:rsidRDefault="000647E6">
      <w:proofErr w:type="spellStart"/>
      <w:r>
        <w:t>Rosenzweig</w:t>
      </w:r>
      <w:proofErr w:type="spellEnd"/>
      <w:r>
        <w:t xml:space="preserve">, B. R., </w:t>
      </w:r>
      <w:proofErr w:type="spellStart"/>
      <w:r>
        <w:t>Groffman</w:t>
      </w:r>
      <w:proofErr w:type="spellEnd"/>
      <w:r>
        <w:t xml:space="preserve">, P. M., </w:t>
      </w:r>
      <w:proofErr w:type="spellStart"/>
      <w:r>
        <w:t>Zarnoch</w:t>
      </w:r>
      <w:proofErr w:type="spellEnd"/>
      <w:r>
        <w:t xml:space="preserve">, C. B., </w:t>
      </w:r>
      <w:proofErr w:type="spellStart"/>
      <w:r>
        <w:t>Branco</w:t>
      </w:r>
      <w:proofErr w:type="spellEnd"/>
      <w:r>
        <w:t xml:space="preserve">, B. F., </w:t>
      </w:r>
      <w:proofErr w:type="spellStart"/>
      <w:r>
        <w:t>Hartig</w:t>
      </w:r>
      <w:proofErr w:type="spellEnd"/>
      <w:r>
        <w:t>, E. K., Fitzpatrick, J., ... &amp; Parris, A. (2018). Nitrogen regu</w:t>
      </w:r>
      <w:r>
        <w:t>lation by natural systems in “unnatural” landscapes: denitrification in ultra-urban coastal ecosystems. Ecosystem Health and Sustainability, 4(9), 205-224.</w:t>
      </w:r>
    </w:p>
    <w:p w:rsidR="00491DEF" w:rsidRDefault="000647E6">
      <w:proofErr w:type="spellStart"/>
      <w:r>
        <w:t>RStudio</w:t>
      </w:r>
      <w:proofErr w:type="spellEnd"/>
      <w:r>
        <w:t xml:space="preserve"> Team (2019). </w:t>
      </w:r>
      <w:proofErr w:type="spellStart"/>
      <w:r>
        <w:t>RStudio</w:t>
      </w:r>
      <w:proofErr w:type="spellEnd"/>
      <w:r>
        <w:t xml:space="preserve">: Integrated Development for R. </w:t>
      </w:r>
      <w:proofErr w:type="spellStart"/>
      <w:r>
        <w:t>RStudio</w:t>
      </w:r>
      <w:proofErr w:type="spellEnd"/>
      <w:r>
        <w:t>, Inc., Boston, MA URL http://www</w:t>
      </w:r>
      <w:r>
        <w:t>.rstudio.com/.</w:t>
      </w:r>
    </w:p>
    <w:p w:rsidR="00491DEF" w:rsidRDefault="000647E6">
      <w:proofErr w:type="spellStart"/>
      <w:r>
        <w:rPr>
          <w:lang w:val="es-ES"/>
        </w:rPr>
        <w:t>Sahal</w:t>
      </w:r>
      <w:proofErr w:type="spellEnd"/>
      <w:r>
        <w:rPr>
          <w:lang w:val="es-ES"/>
        </w:rPr>
        <w:t xml:space="preserve">, A., Leone, F., &amp; </w:t>
      </w:r>
      <w:proofErr w:type="spellStart"/>
      <w:r>
        <w:rPr>
          <w:lang w:val="es-ES"/>
        </w:rPr>
        <w:t>Péroche</w:t>
      </w:r>
      <w:proofErr w:type="spellEnd"/>
      <w:r>
        <w:rPr>
          <w:lang w:val="es-ES"/>
        </w:rPr>
        <w:t xml:space="preserve">, M. (2013). </w:t>
      </w:r>
      <w:r>
        <w:t>Complementary methods to plan pedestrian evacuation of the French Riviera's beaches in case of tsunami threat: graph-and multi-agent-based modelling. Natural Hazards and Earth System Sciences, 13(7</w:t>
      </w:r>
      <w:r>
        <w:t>), 1735-1743.</w:t>
      </w:r>
    </w:p>
    <w:p w:rsidR="00491DEF" w:rsidRDefault="000647E6">
      <w:proofErr w:type="spellStart"/>
      <w:r>
        <w:lastRenderedPageBreak/>
        <w:t>Sainz-Borgo</w:t>
      </w:r>
      <w:proofErr w:type="spellEnd"/>
      <w:r>
        <w:t xml:space="preserve">,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proofErr w:type="spellStart"/>
      <w:r>
        <w:t>Ordóñez</w:t>
      </w:r>
      <w:proofErr w:type="spellEnd"/>
      <w:r>
        <w:t>, J. C., Hernández, C</w:t>
      </w:r>
      <w:proofErr w:type="gramStart"/>
      <w:r>
        <w:t>., ...</w:t>
      </w:r>
      <w:proofErr w:type="gramEnd"/>
      <w:r>
        <w:t xml:space="preserve"> &amp; Rodríguez-Ferraro, A. (2016). Current distribution, habitat use, and breeding records of the house sparrow (Passer </w:t>
      </w:r>
      <w:proofErr w:type="spellStart"/>
      <w:r>
        <w:t>domesticus</w:t>
      </w:r>
      <w:proofErr w:type="spellEnd"/>
      <w:r>
        <w:t xml:space="preserve">) in </w:t>
      </w:r>
      <w:r>
        <w:t xml:space="preserve">Venezuela. </w:t>
      </w:r>
      <w:proofErr w:type="spellStart"/>
      <w:r>
        <w:t>Ornitología</w:t>
      </w:r>
      <w:proofErr w:type="spellEnd"/>
      <w:r>
        <w:t xml:space="preserve"> Neotropical, 27, 267-273.</w:t>
      </w:r>
    </w:p>
    <w:p w:rsidR="00491DEF" w:rsidRDefault="000647E6">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rsidR="00491DEF" w:rsidRDefault="000647E6">
      <w:r>
        <w:t>Santos, T., &amp; Freire, S. (2015). Testing the contrib</w:t>
      </w:r>
      <w:r>
        <w:t>ution of Worldview-2 improved spectral resolution for extracting vegetation cover in urban environments. Canadian Journal of Remote Sensing, 41(6), 505-514.</w:t>
      </w:r>
    </w:p>
    <w:p w:rsidR="00491DEF" w:rsidRDefault="000647E6">
      <w:r>
        <w:t>Schwartz, M. W., Smith, L. M., &amp; Steel, Z. L. (2013). Conservation investment for rare plants in ur</w:t>
      </w:r>
      <w:r>
        <w:t xml:space="preserve">ban environments. </w:t>
      </w:r>
      <w:proofErr w:type="spellStart"/>
      <w:r>
        <w:t>PloS</w:t>
      </w:r>
      <w:proofErr w:type="spellEnd"/>
      <w:r>
        <w:t xml:space="preserve"> one, 8(12).</w:t>
      </w:r>
    </w:p>
    <w:p w:rsidR="00491DEF" w:rsidRDefault="000647E6">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w:t>
      </w:r>
      <w:proofErr w:type="spellStart"/>
      <w:r>
        <w:t>Gustafsson</w:t>
      </w:r>
      <w:proofErr w:type="spellEnd"/>
      <w:r>
        <w:t xml:space="preserve">, L. G. (2008). The impacts of climate change and </w:t>
      </w:r>
      <w:proofErr w:type="spellStart"/>
      <w:r>
        <w:t>urbanisation</w:t>
      </w:r>
      <w:proofErr w:type="spellEnd"/>
      <w:r>
        <w:t xml:space="preserve"> on drainage in Helsingborg, Sweden: Combined sewer system. Journal of Hydrology, 350(1-2), 100-</w:t>
      </w:r>
      <w:r>
        <w:t>113.</w:t>
      </w:r>
    </w:p>
    <w:p w:rsidR="00491DEF" w:rsidRDefault="000647E6">
      <w:proofErr w:type="spellStart"/>
      <w:r>
        <w:t>Serre</w:t>
      </w:r>
      <w:proofErr w:type="spellEnd"/>
      <w:r>
        <w:t xml:space="preserve">, D., </w:t>
      </w:r>
      <w:proofErr w:type="spellStart"/>
      <w:r>
        <w:t>Barroca</w:t>
      </w:r>
      <w:proofErr w:type="spellEnd"/>
      <w:r>
        <w:t xml:space="preserve">, B., &amp; </w:t>
      </w:r>
      <w:proofErr w:type="spellStart"/>
      <w:r>
        <w:t>Diab</w:t>
      </w:r>
      <w:proofErr w:type="spellEnd"/>
      <w:r>
        <w:t>, Y. (2010).</w:t>
      </w:r>
      <w:bookmarkStart w:id="152" w:name="__DdeLink__1299_1055389194"/>
      <w:r>
        <w:t xml:space="preserve"> "Urban flood mitigation: Sustainable options," in The Sustainable City VI, Urban Regenerations and Sustainability</w:t>
      </w:r>
      <w:bookmarkEnd w:id="152"/>
      <w:r>
        <w:t>, 129, 299-309. Southampton: WIT press.</w:t>
      </w:r>
    </w:p>
    <w:p w:rsidR="00491DEF" w:rsidRDefault="000647E6">
      <w:proofErr w:type="spellStart"/>
      <w:r>
        <w:t>Shanquan</w:t>
      </w:r>
      <w:proofErr w:type="spellEnd"/>
      <w:r>
        <w:t>, L., Zhang, G., Yang, J., &amp; Nan, J. (2016). Mu</w:t>
      </w:r>
      <w:r>
        <w:t>lti-source characteristics of atmospheric deposition in Nanjing, China, as controlled by East Asia monsoons and urban activities. Pedosphere, 26(3), 374-385.</w:t>
      </w:r>
    </w:p>
    <w:p w:rsidR="00491DEF" w:rsidRDefault="000647E6">
      <w:r>
        <w:t xml:space="preserve">Shepard, E. L., Williamson, C., &amp; Windsor, S. P. (2016). Fine-scale flight strategies of gulls in </w:t>
      </w:r>
      <w:r>
        <w:t>urban airflows indicate risk and reward in city living. Philosophical Transactions of the Royal Society B: Biological Sciences, 371, 20150394.</w:t>
      </w:r>
    </w:p>
    <w:p w:rsidR="00491DEF" w:rsidRDefault="000647E6">
      <w:proofErr w:type="spellStart"/>
      <w:r>
        <w:t>Sherbinin</w:t>
      </w:r>
      <w:proofErr w:type="spellEnd"/>
      <w:r>
        <w:t>, A. D., Carr, D., Cassels, S., &amp; Jiang, L. (2007). Population and environment. Annual Review of Environ</w:t>
      </w:r>
      <w:r>
        <w:t>ment and Resources</w:t>
      </w:r>
      <w:proofErr w:type="gramStart"/>
      <w:r>
        <w:t>,  32</w:t>
      </w:r>
      <w:proofErr w:type="gramEnd"/>
      <w:r>
        <w:t>, 345-373.</w:t>
      </w:r>
    </w:p>
    <w:p w:rsidR="00491DEF" w:rsidRDefault="000647E6">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rsidR="00491DEF" w:rsidRDefault="000647E6">
      <w:r>
        <w:t>Smith, A. C., &amp; Munro, U. (2010). Seasonal population dynamics of the Australian White Ibis (</w:t>
      </w:r>
      <w:proofErr w:type="spellStart"/>
      <w:r>
        <w:rPr>
          <w:i/>
          <w:iCs/>
        </w:rPr>
        <w:t>Threskiornis</w:t>
      </w:r>
      <w:proofErr w:type="spellEnd"/>
      <w:r>
        <w:rPr>
          <w:i/>
          <w:iCs/>
        </w:rPr>
        <w:t xml:space="preserve"> </w:t>
      </w:r>
      <w:proofErr w:type="spellStart"/>
      <w:r>
        <w:rPr>
          <w:i/>
          <w:iCs/>
        </w:rPr>
        <w:t>molucca</w:t>
      </w:r>
      <w:proofErr w:type="spellEnd"/>
      <w:r>
        <w:t>) in urban environments. Emu, 110(2), 132-136.</w:t>
      </w:r>
    </w:p>
    <w:p w:rsidR="00491DEF" w:rsidRDefault="000647E6">
      <w:r>
        <w:t xml:space="preserve">Song, X., Chang, K. T., Yang, L., &amp; </w:t>
      </w:r>
      <w:proofErr w:type="spellStart"/>
      <w:r>
        <w:t>Scheffran</w:t>
      </w:r>
      <w:proofErr w:type="spellEnd"/>
      <w:r>
        <w:t>, J. (2016). Change in environmental benefits of urban land use and its drivers in Chinese cities, 2000–2010. International journal of environme</w:t>
      </w:r>
      <w:r>
        <w:t>ntal research and public health, 13(6), 535.</w:t>
      </w:r>
    </w:p>
    <w:p w:rsidR="00491DEF" w:rsidRDefault="000647E6">
      <w:proofErr w:type="spellStart"/>
      <w:r>
        <w:t>Stathopoulou</w:t>
      </w:r>
      <w:proofErr w:type="spellEnd"/>
      <w:r>
        <w:t xml:space="preserve">, M., &amp; </w:t>
      </w:r>
      <w:proofErr w:type="spellStart"/>
      <w:r>
        <w:t>Cartalis</w:t>
      </w:r>
      <w:proofErr w:type="spellEnd"/>
      <w:r>
        <w:t xml:space="preserve">, C. (2007). Daytime urban heat islands from Landsat ETM+ and </w:t>
      </w:r>
      <w:proofErr w:type="spellStart"/>
      <w:r>
        <w:t>Corine</w:t>
      </w:r>
      <w:proofErr w:type="spellEnd"/>
      <w:r>
        <w:t xml:space="preserve"> land cover data: An application to major cities in Greece. </w:t>
      </w:r>
      <w:r>
        <w:rPr>
          <w:i/>
        </w:rPr>
        <w:t>Solar Energy</w:t>
      </w:r>
      <w:r>
        <w:t xml:space="preserve">, </w:t>
      </w:r>
      <w:r>
        <w:rPr>
          <w:i/>
        </w:rPr>
        <w:t>81</w:t>
      </w:r>
      <w:r>
        <w:t>(3), 358-368.</w:t>
      </w:r>
    </w:p>
    <w:p w:rsidR="00491DEF" w:rsidRDefault="000647E6">
      <w:proofErr w:type="spellStart"/>
      <w:r>
        <w:t>Storch</w:t>
      </w:r>
      <w:proofErr w:type="spellEnd"/>
      <w:r>
        <w:t xml:space="preserve">, H., &amp; </w:t>
      </w:r>
      <w:proofErr w:type="spellStart"/>
      <w:r>
        <w:t>Downes</w:t>
      </w:r>
      <w:proofErr w:type="spellEnd"/>
      <w:r>
        <w:t xml:space="preserve">, N. </w:t>
      </w:r>
      <w:r>
        <w:t>K. (2011). A scenario-based approach to assess Ho Chi Minh City’s urban development strategies against the impact of climate change. Cities, 28(6), 517-526.</w:t>
      </w:r>
    </w:p>
    <w:p w:rsidR="00491DEF" w:rsidRDefault="000647E6">
      <w:r>
        <w:lastRenderedPageBreak/>
        <w:t xml:space="preserve">Su, X., Liu, T., </w:t>
      </w:r>
      <w:proofErr w:type="spellStart"/>
      <w:r>
        <w:t>Beheshti</w:t>
      </w:r>
      <w:proofErr w:type="spellEnd"/>
      <w:r>
        <w:t xml:space="preserve">, M., &amp; </w:t>
      </w:r>
      <w:proofErr w:type="spellStart"/>
      <w:r>
        <w:t>Prigiobbe</w:t>
      </w:r>
      <w:proofErr w:type="spellEnd"/>
      <w:r>
        <w:t>, V. (2019). Relationship between infiltration, sewer reh</w:t>
      </w:r>
      <w:r>
        <w:t>abilitation, and groundwater flooding in coastal urban areas. Environmental Science and Pollution Research, 1-11.</w:t>
      </w:r>
    </w:p>
    <w:p w:rsidR="00491DEF" w:rsidRDefault="000647E6">
      <w:proofErr w:type="spellStart"/>
      <w:r>
        <w:t>Sukopp</w:t>
      </w:r>
      <w:proofErr w:type="spellEnd"/>
      <w:r>
        <w:t>, H. (1998). "Urban ecology—scientific and practical aspects," in Urban ecology (pp. 3-16). Berlin:  Springer.</w:t>
      </w:r>
    </w:p>
    <w:p w:rsidR="00491DEF" w:rsidRDefault="000647E6">
      <w:proofErr w:type="spellStart"/>
      <w:r>
        <w:t>Surjan</w:t>
      </w:r>
      <w:proofErr w:type="spellEnd"/>
      <w:r>
        <w:t>, A. K., &amp; Shaw, R.</w:t>
      </w:r>
      <w:r>
        <w:t xml:space="preserve">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rsidR="00491DEF" w:rsidRDefault="000647E6">
      <w:r>
        <w:t xml:space="preserve">Sutton-Grier AE, </w:t>
      </w:r>
      <w:proofErr w:type="spellStart"/>
      <w:r>
        <w:t>Wowk</w:t>
      </w:r>
      <w:proofErr w:type="spellEnd"/>
      <w:r>
        <w:t xml:space="preserve"> K, &amp; Bamford H. 2015. Future of our coasts: The potential for natural and hybrid</w:t>
      </w:r>
      <w:r>
        <w:t xml:space="preserve"> infrastructure to enhance the resilience of our coastal communities, economies and ecosystems. Environmental Science &amp; Policy, 51, 137-148.</w:t>
      </w:r>
    </w:p>
    <w:p w:rsidR="00491DEF" w:rsidRDefault="000647E6">
      <w:r>
        <w:t xml:space="preserve">Tait, C. J., Daniels, C. B., &amp; Hill, R. S. (2005). Changes in species assemblages within the Adelaide metropolitan </w:t>
      </w:r>
      <w:r>
        <w:t>area, Australia, 1836–2002. Ecological Applications, 15(1), 346-359.</w:t>
      </w:r>
    </w:p>
    <w:p w:rsidR="00491DEF" w:rsidRDefault="000647E6">
      <w:proofErr w:type="spellStart"/>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D</w:t>
      </w:r>
      <w:proofErr w:type="gramStart"/>
      <w:r>
        <w:t>., ...</w:t>
      </w:r>
      <w:proofErr w:type="gramEnd"/>
      <w:r>
        <w:t xml:space="preserve"> &amp; </w:t>
      </w:r>
      <w:proofErr w:type="spellStart"/>
      <w:r>
        <w:t>Mihalopoulos</w:t>
      </w:r>
      <w:proofErr w:type="spellEnd"/>
      <w:r>
        <w:t>, N. (2018). Multi-year chemical composition of the fine-aerosol fraction in At</w:t>
      </w:r>
      <w:r>
        <w:t xml:space="preserve">hens, Greece, with emphasis on the contribution of residential heating in wintertime. </w:t>
      </w:r>
      <w:r>
        <w:rPr>
          <w:i/>
        </w:rPr>
        <w:t>Atmospheric Chemistry and Physics</w:t>
      </w:r>
      <w:r>
        <w:t xml:space="preserve">, </w:t>
      </w:r>
      <w:r>
        <w:rPr>
          <w:i/>
        </w:rPr>
        <w:t>18</w:t>
      </w:r>
      <w:r>
        <w:t>(19), 14371-14391.</w:t>
      </w:r>
    </w:p>
    <w:p w:rsidR="00491DEF" w:rsidRDefault="000647E6">
      <w:proofErr w:type="spellStart"/>
      <w:r>
        <w:t>Torresan</w:t>
      </w:r>
      <w:proofErr w:type="spellEnd"/>
      <w:r>
        <w:t xml:space="preserve">, S., </w:t>
      </w:r>
      <w:proofErr w:type="spellStart"/>
      <w:r>
        <w:t>Critto</w:t>
      </w:r>
      <w:proofErr w:type="spellEnd"/>
      <w:r>
        <w:t xml:space="preserve">, A., </w:t>
      </w:r>
      <w:proofErr w:type="spellStart"/>
      <w:r>
        <w:t>Dalla</w:t>
      </w:r>
      <w:proofErr w:type="spellEnd"/>
      <w:r>
        <w:t xml:space="preserve"> Valle, M., Harvey, N., &amp; </w:t>
      </w:r>
      <w:proofErr w:type="spellStart"/>
      <w:r>
        <w:t>Marcomini</w:t>
      </w:r>
      <w:proofErr w:type="spellEnd"/>
      <w:r>
        <w:t xml:space="preserve">, A. (2008). Assessing coastal vulnerability to </w:t>
      </w:r>
      <w:r>
        <w:t>climate change: comparing segmentation at global and regional scales. Sustainability Science, 3(1), 45-65.</w:t>
      </w:r>
    </w:p>
    <w:p w:rsidR="00491DEF" w:rsidRDefault="000647E6">
      <w:proofErr w:type="spellStart"/>
      <w:r>
        <w:t>Tu</w:t>
      </w:r>
      <w:proofErr w:type="spellEnd"/>
      <w:r>
        <w:t>, W., &amp; Shi, C. (2006). Urban environmental management in Shanghai: achievements, problems, and prospects. Environmental Management, 37(3), 307-321</w:t>
      </w:r>
      <w:r>
        <w:t>.</w:t>
      </w:r>
    </w:p>
    <w:p w:rsidR="00491DEF" w:rsidRDefault="000647E6">
      <w:proofErr w:type="spellStart"/>
      <w:r>
        <w:t>Tzortzakaki</w:t>
      </w:r>
      <w:proofErr w:type="spellEnd"/>
      <w:r>
        <w:t xml:space="preserve">, O., Kati, V., </w:t>
      </w:r>
      <w:proofErr w:type="spellStart"/>
      <w:r>
        <w:t>Kassara</w:t>
      </w:r>
      <w:proofErr w:type="spellEnd"/>
      <w:r>
        <w:t xml:space="preserve">, C., </w:t>
      </w:r>
      <w:proofErr w:type="spellStart"/>
      <w:r>
        <w:t>Tietze</w:t>
      </w:r>
      <w:proofErr w:type="spellEnd"/>
      <w:r>
        <w:t xml:space="preserve">, D. T., &amp; </w:t>
      </w:r>
      <w:proofErr w:type="spellStart"/>
      <w:r>
        <w:t>Giokas</w:t>
      </w:r>
      <w:proofErr w:type="spellEnd"/>
      <w:r>
        <w:t>, S. (2018). Seasonal patterns of urban bird diversity in a Mediterranean coastal city: the positive role of open green spaces. Urban ecosystems, 21(1), 27-39.</w:t>
      </w:r>
    </w:p>
    <w:p w:rsidR="00491DEF" w:rsidRDefault="000647E6">
      <w:proofErr w:type="spellStart"/>
      <w:r>
        <w:t>Tzoulas</w:t>
      </w:r>
      <w:proofErr w:type="spellEnd"/>
      <w:r>
        <w:t xml:space="preserve">, K., </w:t>
      </w:r>
      <w:proofErr w:type="spellStart"/>
      <w:r>
        <w:t>Korpela</w:t>
      </w:r>
      <w:proofErr w:type="spellEnd"/>
      <w:r>
        <w:t>, K., Venn,</w:t>
      </w:r>
      <w:r>
        <w:t xml:space="preserve">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rsidR="00491DEF" w:rsidRDefault="000647E6">
      <w:r>
        <w:t>Ulrich, R. S. (1984). View through a</w:t>
      </w:r>
      <w:r>
        <w:t xml:space="preserve"> window may influence recovery from surgery. Science 224, 420–1.</w:t>
      </w:r>
    </w:p>
    <w:p w:rsidR="00491DEF" w:rsidRDefault="000647E6">
      <w:r>
        <w:t>United Nations. (2017). Concept paper. Partnership dialogue 2: Managing, protecting, conserving and restoring marine and coastal ecosystems.</w:t>
      </w:r>
    </w:p>
    <w:p w:rsidR="00491DEF" w:rsidRDefault="000647E6">
      <w:r>
        <w:t>United Nations. Department of Economics and Social</w:t>
      </w:r>
      <w:r>
        <w:t xml:space="preserve"> Affairs Population Dynamics.  (2014). World urbanization prospects: The 2014 revision. Highlights.</w:t>
      </w:r>
    </w:p>
    <w:p w:rsidR="00491DEF" w:rsidRDefault="000647E6">
      <w:r>
        <w:t>United Nations. Department of Economics and Social Affairs Population Dynamics. (2018). World urbanization prospects: The 2018 revision. Key facts.</w:t>
      </w:r>
    </w:p>
    <w:p w:rsidR="00491DEF" w:rsidRDefault="000647E6">
      <w:r>
        <w:lastRenderedPageBreak/>
        <w:t>United N</w:t>
      </w:r>
      <w:r>
        <w:t>ations. Department of Economics and Social Affairs Population Dynamics. 2019. World population prospects: Download Files. https://population.un.org/wpp/Download/Standard/CSV/</w:t>
      </w:r>
    </w:p>
    <w:p w:rsidR="00491DEF" w:rsidRDefault="000647E6">
      <w:r>
        <w:rPr>
          <w:lang w:val="es-ES"/>
        </w:rPr>
        <w:t xml:space="preserve">Van </w:t>
      </w:r>
      <w:proofErr w:type="spellStart"/>
      <w:r>
        <w:rPr>
          <w:lang w:val="es-ES"/>
        </w:rPr>
        <w:t>Kamp</w:t>
      </w:r>
      <w:proofErr w:type="spellEnd"/>
      <w:r>
        <w:rPr>
          <w:lang w:val="es-ES"/>
        </w:rPr>
        <w:t xml:space="preserve">, I., </w:t>
      </w:r>
      <w:proofErr w:type="spellStart"/>
      <w:r>
        <w:rPr>
          <w:lang w:val="es-ES"/>
        </w:rPr>
        <w:t>Leidelmeijer</w:t>
      </w:r>
      <w:proofErr w:type="spellEnd"/>
      <w:r>
        <w:rPr>
          <w:lang w:val="es-ES"/>
        </w:rPr>
        <w:t xml:space="preserve">, K., </w:t>
      </w:r>
      <w:proofErr w:type="spellStart"/>
      <w:r>
        <w:rPr>
          <w:lang w:val="es-ES"/>
        </w:rPr>
        <w:t>Marsman</w:t>
      </w:r>
      <w:proofErr w:type="spellEnd"/>
      <w:r>
        <w:rPr>
          <w:lang w:val="es-ES"/>
        </w:rPr>
        <w:t xml:space="preserve">, G., &amp; De </w:t>
      </w:r>
      <w:proofErr w:type="spellStart"/>
      <w:r>
        <w:rPr>
          <w:lang w:val="es-ES"/>
        </w:rPr>
        <w:t>Hollander</w:t>
      </w:r>
      <w:proofErr w:type="spellEnd"/>
      <w:r>
        <w:rPr>
          <w:lang w:val="es-ES"/>
        </w:rPr>
        <w:t xml:space="preserve">, A. (2003). </w:t>
      </w:r>
      <w:r>
        <w:t>Urban env</w:t>
      </w:r>
      <w:r>
        <w:t>ironmental quality and human well-being: Towards a conceptual framework and demarcation of concepts; a literature study. Landscape and urban planning, 65(1-2), 5-18.</w:t>
      </w:r>
    </w:p>
    <w:p w:rsidR="00491DEF" w:rsidRDefault="000647E6">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w:t>
      </w:r>
      <w:r>
        <w:t xml:space="preserve"> in a ceramic cluster (NE Spain): Proposal of a new quality index for PM10, As, Cd, Ni and </w:t>
      </w:r>
      <w:proofErr w:type="spellStart"/>
      <w:r>
        <w:t>Pb</w:t>
      </w:r>
      <w:proofErr w:type="spellEnd"/>
      <w:r>
        <w:t>. Journal of Environmental Management, 108, 92-101.</w:t>
      </w:r>
    </w:p>
    <w:p w:rsidR="00491DEF" w:rsidRDefault="000647E6">
      <w:r>
        <w:rPr>
          <w:lang w:val="es-ES"/>
        </w:rPr>
        <w:t xml:space="preserve">Videla, H. A., &amp; Herrera, L. K. (2017). </w:t>
      </w:r>
      <w:r>
        <w:t xml:space="preserve">"A comparative study on </w:t>
      </w:r>
      <w:proofErr w:type="spellStart"/>
      <w:r>
        <w:t>biodeterioration</w:t>
      </w:r>
      <w:proofErr w:type="spellEnd"/>
      <w:r>
        <w:t xml:space="preserve"> and weathering effects in thre</w:t>
      </w:r>
      <w:r>
        <w:t>e sites of the Latin American cultural heritage," in Molecular Biology and Cultural Heritage (pp. 253-258). Routledge.</w:t>
      </w:r>
    </w:p>
    <w:p w:rsidR="00491DEF" w:rsidRDefault="000647E6">
      <w:pPr>
        <w:rPr>
          <w:lang w:val="es-ES"/>
        </w:rPr>
      </w:pPr>
      <w:proofErr w:type="spellStart"/>
      <w:r>
        <w:t>Villagra</w:t>
      </w:r>
      <w:proofErr w:type="spellEnd"/>
      <w:r>
        <w:t>, P., Herrmann, G., Quintana, C., &amp; Sepúlveda, R. D. (2016). Resilience thinking and urban planning in a coastal environment at r</w:t>
      </w:r>
      <w:r>
        <w:t xml:space="preserve">isks of tsunamis: the case study of </w:t>
      </w:r>
      <w:proofErr w:type="spellStart"/>
      <w:r>
        <w:t>Mehuín</w:t>
      </w:r>
      <w:proofErr w:type="spellEnd"/>
      <w:r>
        <w:t xml:space="preserve">, Chile. </w:t>
      </w:r>
      <w:r>
        <w:rPr>
          <w:lang w:val="es-ES"/>
        </w:rPr>
        <w:t>Revista de Geografía Norte Grande, (64), 63-82.</w:t>
      </w:r>
    </w:p>
    <w:p w:rsidR="00491DEF" w:rsidRDefault="000647E6">
      <w:proofErr w:type="spellStart"/>
      <w:r>
        <w:rPr>
          <w:lang w:val="es-ES"/>
        </w:rPr>
        <w:t>Vitousek</w:t>
      </w:r>
      <w:proofErr w:type="spellEnd"/>
      <w:r>
        <w:rPr>
          <w:lang w:val="es-ES"/>
        </w:rPr>
        <w:t xml:space="preserve">, S., </w:t>
      </w:r>
      <w:proofErr w:type="spellStart"/>
      <w:r>
        <w:rPr>
          <w:lang w:val="es-ES"/>
        </w:rPr>
        <w:t>Barnard</w:t>
      </w:r>
      <w:proofErr w:type="spellEnd"/>
      <w:r>
        <w:rPr>
          <w:lang w:val="es-ES"/>
        </w:rPr>
        <w:t xml:space="preserve">, P. L., </w:t>
      </w:r>
      <w:proofErr w:type="spellStart"/>
      <w:r>
        <w:rPr>
          <w:lang w:val="es-ES"/>
        </w:rPr>
        <w:t>Fletcher</w:t>
      </w:r>
      <w:proofErr w:type="spellEnd"/>
      <w:r>
        <w:rPr>
          <w:lang w:val="es-ES"/>
        </w:rPr>
        <w:t xml:space="preserve">, C. H., </w:t>
      </w:r>
      <w:proofErr w:type="spellStart"/>
      <w:r>
        <w:rPr>
          <w:lang w:val="es-ES"/>
        </w:rPr>
        <w:t>Frazer</w:t>
      </w:r>
      <w:proofErr w:type="spellEnd"/>
      <w:r>
        <w:rPr>
          <w:lang w:val="es-ES"/>
        </w:rPr>
        <w:t xml:space="preserve">, N., Erikson, L., &amp; </w:t>
      </w:r>
      <w:proofErr w:type="spellStart"/>
      <w:r>
        <w:rPr>
          <w:lang w:val="es-ES"/>
        </w:rPr>
        <w:t>Storlazzi</w:t>
      </w:r>
      <w:proofErr w:type="spellEnd"/>
      <w:r>
        <w:rPr>
          <w:lang w:val="es-ES"/>
        </w:rPr>
        <w:t xml:space="preserve">, C. D. (2017). </w:t>
      </w:r>
      <w:r>
        <w:t xml:space="preserve">Doubling of coastal flooding frequency within decades due </w:t>
      </w:r>
      <w:r>
        <w:t xml:space="preserve">to sea-level rise. </w:t>
      </w:r>
      <w:r>
        <w:rPr>
          <w:i/>
        </w:rPr>
        <w:t>Scientific reports</w:t>
      </w:r>
      <w:r>
        <w:t xml:space="preserve">, </w:t>
      </w:r>
      <w:r>
        <w:rPr>
          <w:i/>
        </w:rPr>
        <w:t>7</w:t>
      </w:r>
      <w:r>
        <w:t>(1), 1-9.</w:t>
      </w:r>
    </w:p>
    <w:p w:rsidR="00491DEF" w:rsidRDefault="000647E6">
      <w:proofErr w:type="spellStart"/>
      <w:r>
        <w:t>Vye</w:t>
      </w:r>
      <w:proofErr w:type="spellEnd"/>
      <w:r>
        <w:t>, D., &amp; Rousseaux, F. (2010). Evaluation of urban planning strategies with a versatile urban growth model. The Sustainable City VI: Urban Regeneration and Sustainability, 6, 227.</w:t>
      </w:r>
    </w:p>
    <w:p w:rsidR="00491DEF" w:rsidRDefault="000647E6">
      <w:r>
        <w:t>Walsh, C. J., Roy, A. H.</w:t>
      </w:r>
      <w:r>
        <w:t xml:space="preserve">,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rsidR="00491DEF" w:rsidRDefault="000647E6">
      <w:r>
        <w:t>Wang, Z. (2010). Mechanisms of cadm</w:t>
      </w:r>
      <w:r>
        <w:t>ium toxicity to various trophic saltwater organisms. Nova Science Publishers.</w:t>
      </w:r>
    </w:p>
    <w:p w:rsidR="00491DEF" w:rsidRDefault="000647E6">
      <w:r>
        <w:t xml:space="preserve">Washburn, B. E., Bernhardt, G. E., </w:t>
      </w:r>
      <w:proofErr w:type="spellStart"/>
      <w:r>
        <w:t>Kutschbach-Brohl</w:t>
      </w:r>
      <w:proofErr w:type="spellEnd"/>
      <w:r>
        <w:t xml:space="preserve">, L., </w:t>
      </w:r>
      <w:proofErr w:type="spellStart"/>
      <w:r>
        <w:t>Chipman</w:t>
      </w:r>
      <w:proofErr w:type="spellEnd"/>
      <w:r>
        <w:t xml:space="preserve">, R. B., &amp; </w:t>
      </w:r>
      <w:proofErr w:type="spellStart"/>
      <w:r>
        <w:t>Francoeur</w:t>
      </w:r>
      <w:proofErr w:type="spellEnd"/>
      <w:r>
        <w:t xml:space="preserve">, L. C. (2013). </w:t>
      </w:r>
      <w:proofErr w:type="spellStart"/>
      <w:r>
        <w:rPr>
          <w:lang w:val="es-ES"/>
        </w:rPr>
        <w:t>Foraging</w:t>
      </w:r>
      <w:proofErr w:type="spellEnd"/>
      <w:r>
        <w:rPr>
          <w:lang w:val="es-ES"/>
        </w:rPr>
        <w:t xml:space="preserve"> </w:t>
      </w:r>
      <w:proofErr w:type="spellStart"/>
      <w:r>
        <w:rPr>
          <w:lang w:val="es-ES"/>
        </w:rPr>
        <w:t>Ecology</w:t>
      </w:r>
      <w:proofErr w:type="spellEnd"/>
      <w:r>
        <w:rPr>
          <w:lang w:val="es-ES"/>
        </w:rPr>
        <w:t xml:space="preserve"> of </w:t>
      </w:r>
      <w:proofErr w:type="spellStart"/>
      <w:r>
        <w:rPr>
          <w:lang w:val="es-ES"/>
        </w:rPr>
        <w:t>Four</w:t>
      </w:r>
      <w:proofErr w:type="spellEnd"/>
      <w:r>
        <w:rPr>
          <w:lang w:val="es-ES"/>
        </w:rPr>
        <w:t xml:space="preserve"> </w:t>
      </w:r>
      <w:proofErr w:type="spellStart"/>
      <w:r>
        <w:rPr>
          <w:lang w:val="es-ES"/>
        </w:rPr>
        <w:t>Gull</w:t>
      </w:r>
      <w:proofErr w:type="spellEnd"/>
      <w:r>
        <w:rPr>
          <w:lang w:val="es-ES"/>
        </w:rPr>
        <w:t xml:space="preserve"> </w:t>
      </w:r>
      <w:proofErr w:type="spellStart"/>
      <w:r>
        <w:rPr>
          <w:lang w:val="es-ES"/>
        </w:rPr>
        <w:t>Species</w:t>
      </w:r>
      <w:proofErr w:type="spellEnd"/>
      <w:r>
        <w:rPr>
          <w:lang w:val="es-ES"/>
        </w:rPr>
        <w:t xml:space="preserve"> at a Coastal-</w:t>
      </w:r>
      <w:proofErr w:type="spellStart"/>
      <w:r>
        <w:rPr>
          <w:lang w:val="es-ES"/>
        </w:rPr>
        <w:t>Urban</w:t>
      </w:r>
      <w:proofErr w:type="spellEnd"/>
      <w:r>
        <w:rPr>
          <w:lang w:val="es-ES"/>
        </w:rPr>
        <w:t xml:space="preserve"> Interface: Ecología d</w:t>
      </w:r>
      <w:r>
        <w:rPr>
          <w:lang w:val="es-ES"/>
        </w:rPr>
        <w:t xml:space="preserve">e Forrajeo de Cuatro Especies de Gaviota en una Interface Costera-Urbana. </w:t>
      </w:r>
      <w:r>
        <w:t>The Condor, 115(1), 67-76.</w:t>
      </w:r>
    </w:p>
    <w:p w:rsidR="00491DEF" w:rsidRDefault="000647E6">
      <w:r>
        <w:t>Watson, J. (2015). Practical precautions, reasonable responses: How South Australia's planning regime adapts to the coastal impacts of climate change. Envi</w:t>
      </w:r>
      <w:r>
        <w:t>ronmental and Planning Law Journal, 32, 256-277.</w:t>
      </w:r>
    </w:p>
    <w:p w:rsidR="00491DEF" w:rsidRDefault="000647E6">
      <w:r>
        <w:t xml:space="preserve">Watson, D., &amp; Adams, M. (2010). Design for flooding: Architecture, landscape, and urban design for resilience to climate change. John </w:t>
      </w:r>
      <w:proofErr w:type="spellStart"/>
      <w:r>
        <w:t>wiley</w:t>
      </w:r>
      <w:proofErr w:type="spellEnd"/>
      <w:r>
        <w:t xml:space="preserve"> &amp; sons.</w:t>
      </w:r>
    </w:p>
    <w:p w:rsidR="00491DEF" w:rsidRDefault="000647E6">
      <w:r>
        <w:t>Way, J. G., Ortega, I. M., &amp; Strauss, E. G. (2004). Movemen</w:t>
      </w:r>
      <w:r>
        <w:t xml:space="preserve">t and activity patterns of eastern coyotes in a coastal, suburban environment. </w:t>
      </w:r>
      <w:r>
        <w:rPr>
          <w:i/>
        </w:rPr>
        <w:t>Northeastern Naturalist</w:t>
      </w:r>
      <w:r>
        <w:t xml:space="preserve">, </w:t>
      </w:r>
      <w:r>
        <w:rPr>
          <w:i/>
        </w:rPr>
        <w:t>11</w:t>
      </w:r>
      <w:r>
        <w:t>(3), 237-254.</w:t>
      </w:r>
    </w:p>
    <w:p w:rsidR="00491DEF" w:rsidRDefault="000647E6">
      <w:r>
        <w:t>Weinstein, M. P. (2009). The road ahead: The sustainability transition and coastal research. Estuaries and Coasts, 32, 1044–53.</w:t>
      </w:r>
    </w:p>
    <w:p w:rsidR="00491DEF" w:rsidRDefault="000647E6">
      <w:proofErr w:type="spellStart"/>
      <w:r>
        <w:lastRenderedPageBreak/>
        <w:t>Whisson</w:t>
      </w:r>
      <w:proofErr w:type="spellEnd"/>
      <w:r>
        <w:t>,</w:t>
      </w:r>
      <w:r>
        <w:t xml:space="preserve"> D. A., Weston, M. A., &amp; Shannon, K. (2015). Home range, habitat use and movements by the little raven (</w:t>
      </w:r>
      <w:proofErr w:type="spellStart"/>
      <w:r>
        <w:t>Corvus</w:t>
      </w:r>
      <w:proofErr w:type="spellEnd"/>
      <w:r>
        <w:t xml:space="preserve"> </w:t>
      </w:r>
      <w:proofErr w:type="spellStart"/>
      <w:r>
        <w:t>mellori</w:t>
      </w:r>
      <w:proofErr w:type="spellEnd"/>
      <w:r>
        <w:t xml:space="preserve">) in a coastal </w:t>
      </w:r>
      <w:proofErr w:type="spellStart"/>
      <w:r>
        <w:t>peri</w:t>
      </w:r>
      <w:proofErr w:type="spellEnd"/>
      <w:r>
        <w:t>-urban landscape. Wildlife research, 42(6), 500-508.</w:t>
      </w:r>
    </w:p>
    <w:p w:rsidR="00491DEF" w:rsidRDefault="000647E6">
      <w:r>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w:t>
      </w:r>
      <w:r>
        <w:t xml:space="preserve"> H. (2013). Feelings of restoration from recent nature visits. Journal of Environmental Psychology, 35, 40-51.</w:t>
      </w:r>
    </w:p>
    <w:p w:rsidR="00491DEF" w:rsidRDefault="000647E6">
      <w:r>
        <w:t>Wickham, H. (2009). Ggplot2: Elegant graphics for data analysis. Springer-</w:t>
      </w:r>
      <w:proofErr w:type="spellStart"/>
      <w:r>
        <w:t>Verlag</w:t>
      </w:r>
      <w:proofErr w:type="spellEnd"/>
      <w:r>
        <w:t xml:space="preserve"> New York.</w:t>
      </w:r>
    </w:p>
    <w:p w:rsidR="00491DEF" w:rsidRDefault="000647E6">
      <w:r>
        <w:t xml:space="preserve">Wickham, H., &amp; Wickham, M. H. (2017a). Package </w:t>
      </w:r>
      <w:proofErr w:type="spellStart"/>
      <w:r>
        <w:t>tidyverse</w:t>
      </w:r>
      <w:proofErr w:type="spellEnd"/>
      <w:r>
        <w:t>. Easily Install and Load the ‘</w:t>
      </w:r>
      <w:proofErr w:type="spellStart"/>
      <w:r>
        <w:t>Tidyverse</w:t>
      </w:r>
      <w:proofErr w:type="spellEnd"/>
      <w:r>
        <w:t>.</w:t>
      </w:r>
    </w:p>
    <w:p w:rsidR="00491DEF" w:rsidRDefault="000647E6">
      <w:r>
        <w:t xml:space="preserve">Wickham, H. (2017b). </w:t>
      </w:r>
      <w:proofErr w:type="spellStart"/>
      <w:proofErr w:type="gramStart"/>
      <w:r>
        <w:t>stringr</w:t>
      </w:r>
      <w:proofErr w:type="spellEnd"/>
      <w:proofErr w:type="gramEnd"/>
      <w:r>
        <w:t>: Simple, consistent wrappers for common string operations. R package version, 1(0).</w:t>
      </w:r>
    </w:p>
    <w:p w:rsidR="00491DEF" w:rsidRDefault="000647E6">
      <w:r>
        <w:t xml:space="preserve">Wickham, H., Francois, R., Henry, L., &amp; Müller, K. (2015). </w:t>
      </w:r>
      <w:proofErr w:type="spellStart"/>
      <w:proofErr w:type="gramStart"/>
      <w:r>
        <w:t>dplyr</w:t>
      </w:r>
      <w:proofErr w:type="spellEnd"/>
      <w:proofErr w:type="gramEnd"/>
      <w:r>
        <w:t>: A grammar of data manipula</w:t>
      </w:r>
      <w:r>
        <w:t>tion. R package version 0.4, 3.</w:t>
      </w:r>
    </w:p>
    <w:p w:rsidR="00491DEF" w:rsidRDefault="000647E6">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w:t>
      </w:r>
      <w:proofErr w:type="gramStart"/>
      <w:r>
        <w:t>., ...</w:t>
      </w:r>
      <w:proofErr w:type="gramEnd"/>
      <w:r>
        <w:t xml:space="preserve"> &amp; Porch, A. (2016, May). What the deep sea can tell us about microwaves. In 2016 IEEE MTT-S International Microwave Symposium (IMS) (pp. 1-4). </w:t>
      </w:r>
      <w:r>
        <w:t>IEEE.</w:t>
      </w:r>
    </w:p>
    <w:p w:rsidR="00491DEF" w:rsidRDefault="000647E6">
      <w:proofErr w:type="spellStart"/>
      <w:r>
        <w:t>Winzer</w:t>
      </w:r>
      <w:proofErr w:type="spellEnd"/>
      <w:r>
        <w:t xml:space="preserve">, L. F., </w:t>
      </w:r>
      <w:proofErr w:type="spellStart"/>
      <w:r>
        <w:t>Berthon</w:t>
      </w:r>
      <w:proofErr w:type="spellEnd"/>
      <w:r>
        <w:t xml:space="preserve">,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survey based insights to its geographical distribution, host species, impacts and management in Australia. Biological Invasions,</w:t>
      </w:r>
      <w:r>
        <w:t xml:space="preserve"> 21(4), 1215-1225.</w:t>
      </w:r>
    </w:p>
    <w:p w:rsidR="00491DEF" w:rsidRDefault="000647E6">
      <w:proofErr w:type="spellStart"/>
      <w:r>
        <w:t>Wolch</w:t>
      </w:r>
      <w:proofErr w:type="spellEnd"/>
      <w:r>
        <w:t>, J. R., Byrne, J., &amp; Newell, J. P. (2014). Urban green space, public health, and environmental justice: The challenge of making cities ‘just green enough’. Landscape and urban planning, 125, 234-244.</w:t>
      </w:r>
    </w:p>
    <w:p w:rsidR="00491DEF" w:rsidRDefault="000647E6">
      <w:proofErr w:type="spellStart"/>
      <w:r>
        <w:t>Wolsko</w:t>
      </w:r>
      <w:proofErr w:type="spellEnd"/>
      <w:r>
        <w:t>, C., &amp; Marino, E. (2016)</w:t>
      </w:r>
      <w:r>
        <w:t>. Disasters, migrations, and the unintended consequences of urbanization: What’s the harm in getting out of harm’s way</w:t>
      </w:r>
      <w:proofErr w:type="gramStart"/>
      <w:r>
        <w:t>?.</w:t>
      </w:r>
      <w:proofErr w:type="gramEnd"/>
      <w:r>
        <w:t xml:space="preserve"> Population and Environment, 37(4), 411-428.</w:t>
      </w:r>
    </w:p>
    <w:p w:rsidR="00491DEF" w:rsidRDefault="000647E6">
      <w:r>
        <w:t>Wong, T. C. (2011). "Eco-cities in China: Pearls in the sea of degrading urban environments</w:t>
      </w:r>
      <w:proofErr w:type="gramStart"/>
      <w:r>
        <w:t>?,</w:t>
      </w:r>
      <w:proofErr w:type="gramEnd"/>
      <w:r>
        <w:t>" in Eco-city Planning (pp. 131-150). Dordrecht: Springer.</w:t>
      </w:r>
    </w:p>
    <w:p w:rsidR="00491DEF" w:rsidRDefault="000647E6">
      <w:r>
        <w:t>Wu, J. J. (2008). Making the case for landscape ecology an effective approach to urban sustainability. Landscape journal, 27(1), 41-50.</w:t>
      </w:r>
    </w:p>
    <w:p w:rsidR="00491DEF" w:rsidRDefault="000647E6">
      <w:r>
        <w:t>Wu, J. 2014. Urban ecology and sustainability: The state-of</w:t>
      </w:r>
      <w:r>
        <w:t>-the-science and future directions. Landscape and urban planning, 125, 209-221.</w:t>
      </w:r>
    </w:p>
    <w:p w:rsidR="00491DEF" w:rsidRDefault="000647E6">
      <w:r>
        <w:t>Wu, W. (2007). Coastline evolution monitoring and estimation—a case study in the region of Nouakchott, Mauritania. International Journal of Remote Sensing, 28(24), 5461-5484.</w:t>
      </w:r>
    </w:p>
    <w:p w:rsidR="00491DEF" w:rsidRDefault="000647E6">
      <w:bookmarkStart w:id="153" w:name="__DdeLink__1253_2576022028"/>
      <w:r>
        <w:t>Y</w:t>
      </w:r>
      <w:r>
        <w:t>amazaki</w:t>
      </w:r>
      <w:bookmarkEnd w:id="153"/>
      <w:r>
        <w:t xml:space="preserve">, K., </w:t>
      </w:r>
      <w:proofErr w:type="spellStart"/>
      <w:r>
        <w:t>Kitamoto</w:t>
      </w:r>
      <w:proofErr w:type="spellEnd"/>
      <w:r>
        <w:t xml:space="preserve">, T., </w:t>
      </w:r>
      <w:proofErr w:type="spellStart"/>
      <w:r>
        <w:t>Yariyama</w:t>
      </w:r>
      <w:proofErr w:type="spellEnd"/>
      <w:r>
        <w:t xml:space="preserve">, Y., &amp; </w:t>
      </w:r>
      <w:proofErr w:type="spellStart"/>
      <w:r>
        <w:t>Sugiura</w:t>
      </w:r>
      <w:proofErr w:type="spellEnd"/>
      <w:r>
        <w:t xml:space="preserve">, S. (2007). An analysis of spatial distribution in the exotic slug caterpillar </w:t>
      </w:r>
      <w:proofErr w:type="spellStart"/>
      <w:r>
        <w:rPr>
          <w:i/>
          <w:iCs/>
        </w:rPr>
        <w:t>Parasa</w:t>
      </w:r>
      <w:proofErr w:type="spellEnd"/>
      <w:r>
        <w:rPr>
          <w:i/>
          <w:iCs/>
        </w:rPr>
        <w:t xml:space="preserve"> </w:t>
      </w:r>
      <w:proofErr w:type="spellStart"/>
      <w:r>
        <w:rPr>
          <w:i/>
          <w:iCs/>
        </w:rP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w:t>
      </w:r>
      <w:r>
        <w:t>), 193-199.</w:t>
      </w:r>
    </w:p>
    <w:p w:rsidR="00491DEF" w:rsidRDefault="000647E6">
      <w:r>
        <w:t>Yin, J., Lin, N., &amp; Yu, D. (2016). Coupled modeling of storm surge and coastal inundation: A case study in New York City during Hurricane Sandy. Water Resources Research, 52(11), 8685-8699.</w:t>
      </w:r>
    </w:p>
    <w:p w:rsidR="00491DEF" w:rsidRDefault="000647E6">
      <w:r>
        <w:lastRenderedPageBreak/>
        <w:t>Yu, W., Zhang, Y., Zhou, W., Wang, W., &amp; Tang, R. (201</w:t>
      </w:r>
      <w:r>
        <w:t>9). Urban expansion in Shenzhen since 1970s: A retrospect of change from a village to a megacity from the space. Physics and Chemistry of the Earth, Parts A/B/C, 110, 21-30.</w:t>
      </w:r>
    </w:p>
    <w:p w:rsidR="00491DEF" w:rsidRDefault="000647E6">
      <w:r>
        <w:t xml:space="preserve">Zhang, L., Xia, Y. P., Wu, Q., She, L. F., Li, H., &amp; </w:t>
      </w:r>
      <w:proofErr w:type="spellStart"/>
      <w:r>
        <w:t>Ruan</w:t>
      </w:r>
      <w:proofErr w:type="spellEnd"/>
      <w:r>
        <w:t>, T. L. (2014). "Original</w:t>
      </w:r>
      <w:r>
        <w:t xml:space="preserve"> design and ecological recreation: a comparative analysis of wetland parks in the </w:t>
      </w:r>
      <w:proofErr w:type="spellStart"/>
      <w:r>
        <w:t>Yangtse</w:t>
      </w:r>
      <w:proofErr w:type="spellEnd"/>
      <w:r>
        <w:t xml:space="preserve"> River Delta area," in XXIX International Horticultural Congress on Horticulture: Sustaining Lives, Livelihoods and Landscapes (IHC2014): V 1108 (pp. 241-248).</w:t>
      </w:r>
    </w:p>
    <w:p w:rsidR="00491DEF" w:rsidRDefault="000647E6">
      <w:r>
        <w:t>Zhen, L</w:t>
      </w:r>
      <w:r>
        <w:t>., Lin, D. M., Shu, H. W., Jiang, S., &amp; Zhu, Y. X. (2007). District cooling and heating with seawater as heat source and sink in Dalian, China. Renewable energy, 32(15), 2603-2616.</w:t>
      </w:r>
    </w:p>
    <w:p w:rsidR="00491DEF" w:rsidRDefault="000647E6">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w:t>
      </w:r>
      <w:r>
        <w:rPr>
          <w:rFonts w:cs="Times New Roman"/>
          <w:szCs w:val="24"/>
        </w:rPr>
        <w:t>rban spatial heterogeneity and their implications for sustainability. Landscape ecology, 32(1), 15-30.</w:t>
      </w:r>
    </w:p>
    <w:p w:rsidR="00491DEF" w:rsidRDefault="000647E6">
      <w:pPr>
        <w:pStyle w:val="Ttulo1"/>
        <w:numPr>
          <w:ilvl w:val="0"/>
          <w:numId w:val="2"/>
        </w:numPr>
      </w:pPr>
      <w:r>
        <w:t>Table</w:t>
      </w:r>
    </w:p>
    <w:p w:rsidR="00491DEF" w:rsidRDefault="000647E6">
      <w:pPr>
        <w:pStyle w:val="Bibliografa"/>
        <w:spacing w:line="480" w:lineRule="auto"/>
        <w:jc w:val="both"/>
      </w:pPr>
      <w:r>
        <w:rPr>
          <w:lang w:val="en-GB"/>
        </w:rPr>
        <w:t xml:space="preserve">Table 1. </w:t>
      </w:r>
      <w:bookmarkStart w:id="154" w:name="__DdeLink__2102_1049326778"/>
      <w:r>
        <w:rPr>
          <w:lang w:val="en-GB"/>
        </w:rPr>
        <w:t>Classification of articles in coastal urban ecology.</w:t>
      </w:r>
      <w:bookmarkEnd w:id="154"/>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491DEF">
        <w:tc>
          <w:tcPr>
            <w:tcW w:w="1442" w:type="dxa"/>
            <w:tcBorders>
              <w:top w:val="single" w:sz="2" w:space="0" w:color="000000"/>
              <w:left w:val="single" w:sz="2" w:space="0" w:color="000000"/>
              <w:bottom w:val="single" w:sz="2" w:space="0" w:color="000000"/>
            </w:tcBorders>
            <w:shd w:val="clear" w:color="auto" w:fill="auto"/>
          </w:tcPr>
          <w:p w:rsidR="00491DEF" w:rsidRDefault="000647E6">
            <w:pPr>
              <w:pStyle w:val="TableHeading"/>
              <w:spacing w:before="0" w:after="200"/>
              <w:jc w:val="left"/>
              <w:rPr>
                <w:b w:val="0"/>
                <w:bCs w:val="0"/>
                <w:szCs w:val="24"/>
              </w:rPr>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ableHeading"/>
              <w:spacing w:before="0" w:after="200"/>
              <w:jc w:val="left"/>
              <w:rPr>
                <w:b w:val="0"/>
                <w:bCs w:val="0"/>
                <w:szCs w:val="24"/>
              </w:rPr>
            </w:pPr>
            <w:r>
              <w:rPr>
                <w:b w:val="0"/>
                <w:bCs w:val="0"/>
                <w:szCs w:val="24"/>
              </w:rPr>
              <w:t>Examples</w:t>
            </w:r>
          </w:p>
        </w:tc>
      </w:tr>
      <w:tr w:rsidR="00491DEF">
        <w:tc>
          <w:tcPr>
            <w:tcW w:w="1442" w:type="dxa"/>
            <w:vMerge w:val="restart"/>
            <w:tcBorders>
              <w:top w:val="single" w:sz="2" w:space="0" w:color="000000"/>
              <w:left w:val="single" w:sz="2" w:space="0" w:color="000000"/>
              <w:bottom w:val="single" w:sz="2" w:space="0" w:color="000000"/>
            </w:tcBorders>
            <w:shd w:val="clear" w:color="auto" w:fill="auto"/>
            <w:vAlign w:val="center"/>
          </w:tcPr>
          <w:p w:rsidR="00491DEF" w:rsidRDefault="000647E6">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Study</w:t>
            </w:r>
            <w:r>
              <w:rPr>
                <w:color w:val="000000"/>
                <w:szCs w:val="24"/>
                <w:lang w:val="en-GB"/>
              </w:rPr>
              <w:t xml:space="preserve">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ableContents"/>
              <w:spacing w:before="0" w:after="200"/>
            </w:pPr>
            <w:r>
              <w:rPr>
                <w:szCs w:val="24"/>
              </w:rPr>
              <w:t xml:space="preserve">Tait </w:t>
            </w:r>
            <w:r>
              <w:rPr>
                <w:i/>
                <w:iCs/>
                <w:szCs w:val="24"/>
              </w:rPr>
              <w:t>et al. (</w:t>
            </w:r>
            <w:r>
              <w:rPr>
                <w:szCs w:val="24"/>
              </w:rPr>
              <w:t>2005), Smith &amp; Munro (2010).</w:t>
            </w:r>
          </w:p>
        </w:tc>
      </w:tr>
      <w:tr w:rsidR="00491DEF">
        <w:tc>
          <w:tcPr>
            <w:tcW w:w="1442" w:type="dxa"/>
            <w:vMerge/>
            <w:tcBorders>
              <w:top w:val="single" w:sz="2" w:space="0" w:color="000000"/>
              <w:left w:val="single" w:sz="2" w:space="0" w:color="000000"/>
              <w:bottom w:val="single" w:sz="2" w:space="0" w:color="000000"/>
            </w:tcBorders>
            <w:shd w:val="clear" w:color="auto" w:fill="auto"/>
            <w:vAlign w:val="center"/>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jc w:val="both"/>
            </w:pPr>
            <w:proofErr w:type="spellStart"/>
            <w:r>
              <w:rPr>
                <w:color w:val="000000"/>
                <w:szCs w:val="24"/>
              </w:rPr>
              <w:t>Abarca-Álvarez</w:t>
            </w:r>
            <w:proofErr w:type="spellEnd"/>
            <w:r>
              <w:rPr>
                <w:color w:val="000000"/>
                <w:szCs w:val="24"/>
              </w:rPr>
              <w:t xml:space="preserve"> </w:t>
            </w:r>
            <w:r>
              <w:rPr>
                <w:i/>
                <w:iCs/>
                <w:color w:val="000000"/>
                <w:szCs w:val="24"/>
              </w:rPr>
              <w:t>et al. (</w:t>
            </w:r>
            <w:r>
              <w:rPr>
                <w:color w:val="000000"/>
                <w:szCs w:val="24"/>
              </w:rPr>
              <w:t>2018).</w:t>
            </w:r>
          </w:p>
        </w:tc>
      </w:tr>
      <w:tr w:rsidR="00491DEF">
        <w:tc>
          <w:tcPr>
            <w:tcW w:w="1442" w:type="dxa"/>
            <w:vMerge/>
            <w:tcBorders>
              <w:top w:val="single" w:sz="2" w:space="0" w:color="000000"/>
              <w:left w:val="single" w:sz="2" w:space="0" w:color="000000"/>
              <w:bottom w:val="single" w:sz="2" w:space="0" w:color="000000"/>
            </w:tcBorders>
            <w:shd w:val="clear" w:color="auto" w:fill="auto"/>
            <w:vAlign w:val="center"/>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491DEF">
            <w:pPr>
              <w:pStyle w:val="Textoindependiente"/>
              <w:spacing w:line="240" w:lineRule="auto"/>
              <w:rPr>
                <w:color w:val="000000"/>
                <w:szCs w:val="24"/>
                <w:lang w:val="en-GB"/>
              </w:rPr>
            </w:pPr>
          </w:p>
          <w:p w:rsidR="00491DEF" w:rsidRDefault="000647E6">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rsidR="00491DEF" w:rsidRPr="00BD15FD">
        <w:tc>
          <w:tcPr>
            <w:tcW w:w="1442" w:type="dxa"/>
            <w:vMerge/>
            <w:tcBorders>
              <w:top w:val="single" w:sz="2" w:space="0" w:color="000000"/>
              <w:left w:val="single" w:sz="2" w:space="0" w:color="000000"/>
              <w:bottom w:val="single" w:sz="2" w:space="0" w:color="000000"/>
            </w:tcBorders>
            <w:shd w:val="clear" w:color="auto" w:fill="auto"/>
            <w:vAlign w:val="center"/>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jc w:val="both"/>
              <w:rPr>
                <w:lang w:val="es-ES"/>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491DEF">
        <w:tc>
          <w:tcPr>
            <w:tcW w:w="1442" w:type="dxa"/>
            <w:vMerge/>
            <w:tcBorders>
              <w:top w:val="single" w:sz="2" w:space="0" w:color="000000"/>
              <w:left w:val="single" w:sz="2" w:space="0" w:color="000000"/>
              <w:bottom w:val="single" w:sz="2" w:space="0" w:color="000000"/>
            </w:tcBorders>
            <w:shd w:val="clear" w:color="auto" w:fill="auto"/>
            <w:vAlign w:val="center"/>
          </w:tcPr>
          <w:p w:rsidR="00491DEF" w:rsidRDefault="00491DEF">
            <w:pPr>
              <w:rPr>
                <w:lang w:val="es-ES"/>
              </w:rPr>
            </w:pP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Provides practical guidelines and principles to improve human </w:t>
            </w:r>
            <w:r>
              <w:rPr>
                <w:color w:val="000000"/>
                <w:szCs w:val="24"/>
                <w:lang w:val="en-GB"/>
              </w:rPr>
              <w:t>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Rodriguez (2018),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tc>
      </w:tr>
      <w:tr w:rsidR="00491DEF">
        <w:tc>
          <w:tcPr>
            <w:tcW w:w="1442" w:type="dxa"/>
            <w:vMerge w:val="restart"/>
            <w:tcBorders>
              <w:top w:val="single" w:sz="2" w:space="0" w:color="000000"/>
              <w:left w:val="single" w:sz="2" w:space="0" w:color="000000"/>
              <w:bottom w:val="single" w:sz="2" w:space="0" w:color="000000"/>
            </w:tcBorders>
            <w:shd w:val="clear" w:color="auto" w:fill="auto"/>
          </w:tcPr>
          <w:p w:rsidR="00491DEF" w:rsidRDefault="000647E6">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lang w:val="es-ES"/>
              </w:rPr>
              <w:t xml:space="preserve">Garden </w:t>
            </w:r>
            <w:r>
              <w:rPr>
                <w:i/>
                <w:iCs/>
                <w:szCs w:val="24"/>
                <w:lang w:val="es-ES"/>
              </w:rPr>
              <w:t>et al.</w:t>
            </w:r>
            <w:r>
              <w:rPr>
                <w:szCs w:val="24"/>
                <w:lang w:val="es-ES"/>
              </w:rPr>
              <w:t xml:space="preserve">  (2006), </w:t>
            </w:r>
            <w:proofErr w:type="spellStart"/>
            <w:r>
              <w:rPr>
                <w:color w:val="000000"/>
                <w:szCs w:val="24"/>
                <w:lang w:val="es-ES"/>
              </w:rPr>
              <w:t>Yamazaki</w:t>
            </w:r>
            <w:proofErr w:type="spellEnd"/>
            <w:r>
              <w:rPr>
                <w:color w:val="000000"/>
                <w:szCs w:val="24"/>
                <w:lang w:val="es-ES"/>
              </w:rPr>
              <w:t xml:space="preserve"> </w:t>
            </w:r>
            <w:r>
              <w:rPr>
                <w:i/>
                <w:iCs/>
                <w:color w:val="000000"/>
                <w:szCs w:val="24"/>
                <w:lang w:val="es-ES"/>
              </w:rPr>
              <w:t>et al.</w:t>
            </w:r>
            <w:r>
              <w:rPr>
                <w:szCs w:val="24"/>
                <w:lang w:val="es-ES"/>
              </w:rPr>
              <w:t xml:space="preserve"> </w:t>
            </w:r>
            <w:r>
              <w:rPr>
                <w:color w:val="000000"/>
                <w:szCs w:val="24"/>
                <w:lang w:val="en-GB"/>
              </w:rPr>
              <w:t>(2007).</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Landscape, land cover or</w:t>
            </w:r>
            <w:r>
              <w:rPr>
                <w:color w:val="000000"/>
                <w:szCs w:val="24"/>
                <w:lang w:val="en-GB"/>
              </w:rPr>
              <w:t xml:space="preserve"> urban </w:t>
            </w:r>
            <w:proofErr w:type="gramStart"/>
            <w:r>
              <w:rPr>
                <w:color w:val="000000"/>
                <w:szCs w:val="24"/>
                <w:lang w:val="en-GB"/>
              </w:rPr>
              <w:t>geomorphology  changes</w:t>
            </w:r>
            <w:proofErr w:type="gramEnd"/>
            <w:r>
              <w:rPr>
                <w:color w:val="000000"/>
                <w:szCs w:val="24"/>
                <w:lang w:val="en-GB"/>
              </w:rPr>
              <w:t xml:space="preserve">, including </w:t>
            </w:r>
            <w:r>
              <w:rPr>
                <w:color w:val="000000"/>
                <w:szCs w:val="24"/>
                <w:lang w:val="en-GB"/>
              </w:rPr>
              <w:lastRenderedPageBreak/>
              <w:t>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rPr>
              <w:lastRenderedPageBreak/>
              <w:t xml:space="preserve">Li </w:t>
            </w:r>
            <w:r>
              <w:rPr>
                <w:i/>
                <w:iCs/>
                <w:szCs w:val="24"/>
              </w:rPr>
              <w:t>et al.</w:t>
            </w:r>
            <w:r>
              <w:rPr>
                <w:szCs w:val="24"/>
              </w:rPr>
              <w:t xml:space="preserve"> (2011), </w:t>
            </w:r>
            <w:r>
              <w:rPr>
                <w:color w:val="000000"/>
                <w:szCs w:val="24"/>
                <w:lang w:val="en-GB"/>
              </w:rPr>
              <w:t>Grossmann (2008).</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Focus in changes over time in </w:t>
            </w:r>
            <w:r>
              <w:rPr>
                <w:color w:val="000000"/>
                <w:szCs w:val="24"/>
                <w:lang w:val="en-GB"/>
              </w:rPr>
              <w:t>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proofErr w:type="spellStart"/>
            <w:r>
              <w:rPr>
                <w:szCs w:val="24"/>
                <w:lang w:val="es-ES"/>
              </w:rPr>
              <w:t>Leclerc</w:t>
            </w:r>
            <w:proofErr w:type="spellEnd"/>
            <w:r>
              <w:rPr>
                <w:szCs w:val="24"/>
                <w:lang w:val="es-ES"/>
              </w:rPr>
              <w:t xml:space="preserve">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rPr>
              <w:t xml:space="preserve">Zhen </w:t>
            </w:r>
            <w:r>
              <w:rPr>
                <w:i/>
                <w:iCs/>
                <w:szCs w:val="24"/>
              </w:rPr>
              <w:t>et al.</w:t>
            </w:r>
            <w:r>
              <w:rPr>
                <w:szCs w:val="24"/>
              </w:rPr>
              <w:t xml:space="preserve"> (2007), </w:t>
            </w:r>
            <w:proofErr w:type="spellStart"/>
            <w:r>
              <w:rPr>
                <w:szCs w:val="24"/>
              </w:rPr>
              <w:t>Charalambous</w:t>
            </w:r>
            <w:proofErr w:type="spellEnd"/>
            <w:r>
              <w:rPr>
                <w:szCs w:val="24"/>
              </w:rPr>
              <w:t xml:space="preserve"> </w:t>
            </w:r>
            <w:r>
              <w:rPr>
                <w:i/>
                <w:iCs/>
                <w:szCs w:val="24"/>
              </w:rPr>
              <w:t xml:space="preserve">et al. </w:t>
            </w:r>
            <w:r>
              <w:rPr>
                <w:szCs w:val="24"/>
              </w:rPr>
              <w:t>(2012).</w:t>
            </w:r>
          </w:p>
        </w:tc>
      </w:tr>
      <w:tr w:rsidR="00491DEF">
        <w:tc>
          <w:tcPr>
            <w:tcW w:w="1442" w:type="dxa"/>
            <w:vMerge w:val="restart"/>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Non-numerical descriptions and </w:t>
            </w:r>
            <w:r>
              <w:rPr>
                <w:color w:val="000000"/>
                <w:szCs w:val="24"/>
                <w:lang w:val="en-GB"/>
              </w:rPr>
              <w:t>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szCs w:val="24"/>
              </w:rPr>
            </w:pPr>
            <w:proofErr w:type="spellStart"/>
            <w:r>
              <w:rPr>
                <w:szCs w:val="24"/>
              </w:rPr>
              <w:t>Arif</w:t>
            </w:r>
            <w:proofErr w:type="spellEnd"/>
            <w:r>
              <w:rPr>
                <w:szCs w:val="24"/>
              </w:rPr>
              <w:t xml:space="preserve"> (2017), Gardner (2003)</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color w:val="000000"/>
                <w:szCs w:val="24"/>
                <w:lang w:val="es-ES"/>
              </w:rPr>
            </w:pPr>
            <w:proofErr w:type="spellStart"/>
            <w:r>
              <w:rPr>
                <w:szCs w:val="24"/>
                <w:lang w:val="es-ES"/>
              </w:rPr>
              <w:t>Galimany</w:t>
            </w:r>
            <w:proofErr w:type="spellEnd"/>
            <w:r>
              <w:rPr>
                <w:szCs w:val="24"/>
                <w:lang w:val="es-ES"/>
              </w:rPr>
              <w:t xml:space="preserve">, </w:t>
            </w:r>
            <w:r>
              <w:rPr>
                <w:i/>
                <w:iCs/>
                <w:szCs w:val="24"/>
                <w:lang w:val="es-ES"/>
              </w:rPr>
              <w:t>et al.</w:t>
            </w:r>
            <w:r>
              <w:rPr>
                <w:szCs w:val="24"/>
                <w:lang w:val="es-ES"/>
              </w:rPr>
              <w:t xml:space="preserve"> (2013), </w:t>
            </w:r>
            <w:proofErr w:type="spellStart"/>
            <w:r>
              <w:rPr>
                <w:szCs w:val="24"/>
                <w:lang w:val="es-ES"/>
              </w:rPr>
              <w:t>Branoff</w:t>
            </w:r>
            <w:proofErr w:type="spellEnd"/>
            <w:r>
              <w:rPr>
                <w:szCs w:val="24"/>
                <w:lang w:val="es-ES"/>
              </w:rPr>
              <w:t xml:space="preserve"> (2017)</w:t>
            </w:r>
          </w:p>
        </w:tc>
      </w:tr>
      <w:tr w:rsidR="00491DEF" w:rsidRPr="00BD15FD">
        <w:tc>
          <w:tcPr>
            <w:tcW w:w="1442" w:type="dxa"/>
            <w:vMerge/>
            <w:tcBorders>
              <w:top w:val="single" w:sz="2" w:space="0" w:color="000000"/>
              <w:left w:val="single" w:sz="2" w:space="0" w:color="000000"/>
              <w:bottom w:val="single" w:sz="2" w:space="0" w:color="000000"/>
            </w:tcBorders>
            <w:shd w:val="clear" w:color="auto" w:fill="auto"/>
          </w:tcPr>
          <w:p w:rsidR="00491DEF" w:rsidRDefault="00491DEF">
            <w:pPr>
              <w:rPr>
                <w:lang w:val="es-ES"/>
              </w:rPr>
            </w:pP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lang w:val="es-ES"/>
              </w:rPr>
            </w:pPr>
            <w:proofErr w:type="spellStart"/>
            <w:r>
              <w:rPr>
                <w:szCs w:val="24"/>
                <w:lang w:val="es-ES"/>
              </w:rPr>
              <w:t>Sahal</w:t>
            </w:r>
            <w:proofErr w:type="spellEnd"/>
            <w:r>
              <w:rPr>
                <w:szCs w:val="24"/>
                <w:lang w:val="es-ES"/>
              </w:rPr>
              <w:t xml:space="preserve"> et al. </w:t>
            </w:r>
            <w:proofErr w:type="gramStart"/>
            <w:r>
              <w:rPr>
                <w:szCs w:val="24"/>
                <w:lang w:val="es-ES"/>
              </w:rPr>
              <w:t>2013 ,</w:t>
            </w:r>
            <w:proofErr w:type="gramEnd"/>
            <w:r>
              <w:rPr>
                <w:szCs w:val="24"/>
                <w:lang w:val="es-ES"/>
              </w:rPr>
              <w:t xml:space="preserve"> Santos &amp; Freire (2015).</w:t>
            </w:r>
          </w:p>
        </w:tc>
      </w:tr>
      <w:tr w:rsidR="00491DEF">
        <w:tc>
          <w:tcPr>
            <w:tcW w:w="1442" w:type="dxa"/>
            <w:vMerge w:val="restart"/>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Variation in the population in terms of size, average age</w:t>
            </w:r>
            <w:proofErr w:type="gramStart"/>
            <w:r>
              <w:rPr>
                <w:color w:val="000000"/>
                <w:szCs w:val="24"/>
                <w:lang w:val="en-GB"/>
              </w:rPr>
              <w:t>,  life</w:t>
            </w:r>
            <w:proofErr w:type="gramEnd"/>
            <w:r>
              <w:rPr>
                <w:color w:val="000000"/>
                <w:szCs w:val="24"/>
                <w:lang w:val="en-GB"/>
              </w:rPr>
              <w:t xml:space="preserve"> expectancy, </w:t>
            </w:r>
            <w:r>
              <w:rPr>
                <w:color w:val="000000"/>
                <w:szCs w:val="24"/>
                <w:lang w:val="en-GB"/>
              </w:rPr>
              <w:t xml:space="preserve">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Abarca-Alvarez et al. </w:t>
            </w:r>
            <w:r>
              <w:rPr>
                <w:szCs w:val="24"/>
              </w:rPr>
              <w:t>(2018).</w:t>
            </w:r>
          </w:p>
        </w:tc>
      </w:tr>
      <w:tr w:rsidR="00491DEF" w:rsidRPr="00BD15FD">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szCs w:val="24"/>
                <w:lang w:val="es-ES"/>
              </w:rPr>
            </w:pPr>
            <w:proofErr w:type="spellStart"/>
            <w:r>
              <w:rPr>
                <w:szCs w:val="24"/>
                <w:lang w:val="es-ES"/>
              </w:rPr>
              <w:t>Lim</w:t>
            </w:r>
            <w:proofErr w:type="spellEnd"/>
            <w:r>
              <w:rPr>
                <w:szCs w:val="24"/>
                <w:lang w:val="es-ES"/>
              </w:rPr>
              <w:t xml:space="preserve"> &amp; </w:t>
            </w:r>
            <w:proofErr w:type="spellStart"/>
            <w:r>
              <w:rPr>
                <w:szCs w:val="24"/>
                <w:lang w:val="es-ES"/>
              </w:rPr>
              <w:t>Sodhi</w:t>
            </w:r>
            <w:proofErr w:type="spellEnd"/>
            <w:r>
              <w:rPr>
                <w:szCs w:val="24"/>
                <w:lang w:val="es-ES"/>
              </w:rPr>
              <w:t xml:space="preserve"> (2004), Reyes-Lopez &amp; Carpintero (2014).</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pPr>
              <w:rPr>
                <w:lang w:val="es-ES"/>
              </w:rPr>
            </w:pP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People’s </w:t>
            </w:r>
            <w:r>
              <w:rPr>
                <w:color w:val="000000"/>
                <w:szCs w:val="24"/>
                <w:lang w:val="en-GB"/>
              </w:rPr>
              <w:t>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rPr>
              <w:t xml:space="preserve">Weinstein (2009), Chen </w:t>
            </w:r>
            <w:r>
              <w:rPr>
                <w:i/>
                <w:iCs/>
                <w:szCs w:val="24"/>
              </w:rPr>
              <w:t xml:space="preserve">et al. </w:t>
            </w:r>
            <w:r>
              <w:rPr>
                <w:szCs w:val="24"/>
              </w:rPr>
              <w:t>(2015).</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rsidR="00491DEF" w:rsidRDefault="000647E6">
            <w:pPr>
              <w:pStyle w:val="Textoindependiente"/>
              <w:spacing w:line="240" w:lineRule="auto"/>
            </w:pPr>
            <w:r>
              <w:rPr>
                <w:szCs w:val="24"/>
                <w:lang w:val="es-ES"/>
              </w:rPr>
              <w:t xml:space="preserve">Su </w:t>
            </w:r>
            <w:r>
              <w:rPr>
                <w:i/>
                <w:iCs/>
                <w:szCs w:val="24"/>
                <w:lang w:val="es-ES"/>
              </w:rPr>
              <w:t>et al.</w:t>
            </w:r>
            <w:r>
              <w:rPr>
                <w:szCs w:val="24"/>
                <w:lang w:val="es-ES"/>
              </w:rPr>
              <w:t xml:space="preserve"> (2019).</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rPr>
                <w:lang w:val="es-ES"/>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rsidR="00491DEF" w:rsidRDefault="000647E6">
            <w:pPr>
              <w:pStyle w:val="Textoindependiente"/>
              <w:spacing w:line="240" w:lineRule="auto"/>
            </w:pPr>
            <w:proofErr w:type="spellStart"/>
            <w:r>
              <w:rPr>
                <w:szCs w:val="24"/>
                <w:lang w:val="es-ES"/>
              </w:rPr>
              <w:t>Arruti</w:t>
            </w:r>
            <w:proofErr w:type="spellEnd"/>
            <w:r>
              <w:rPr>
                <w:szCs w:val="24"/>
                <w:lang w:val="es-ES"/>
              </w:rPr>
              <w:t xml:space="preserve"> </w:t>
            </w:r>
            <w:r>
              <w:rPr>
                <w:i/>
                <w:iCs/>
                <w:szCs w:val="24"/>
                <w:lang w:val="es-ES"/>
              </w:rPr>
              <w:t xml:space="preserve">et al. </w:t>
            </w:r>
            <w:r>
              <w:rPr>
                <w:szCs w:val="24"/>
                <w:lang w:val="es-ES"/>
              </w:rPr>
              <w:t>(2011).</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491DEF">
        <w:tc>
          <w:tcPr>
            <w:tcW w:w="1442" w:type="dxa"/>
            <w:vMerge w:val="restart"/>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lastRenderedPageBreak/>
              <w:t>Study model</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w:t>
            </w:r>
            <w:r>
              <w:rPr>
                <w:color w:val="000000"/>
                <w:szCs w:val="24"/>
                <w:lang w:val="en-GB"/>
              </w:rPr>
              <w:t xml:space="preserve">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rsidR="00491DEF" w:rsidRDefault="000647E6">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rsidR="00491DEF" w:rsidRDefault="000647E6">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rsidR="00491DEF" w:rsidRDefault="000647E6">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rsidR="00491DEF" w:rsidRDefault="000647E6">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pStyle w:val="Textoindependiente"/>
              <w:spacing w:line="240" w:lineRule="auto"/>
            </w:pPr>
            <w:r>
              <w:rPr>
                <w:szCs w:val="24"/>
                <w:u w:val="single"/>
              </w:rPr>
              <w:t xml:space="preserve">Environmental management: </w:t>
            </w:r>
            <w:proofErr w:type="spellStart"/>
            <w:r>
              <w:rPr>
                <w:szCs w:val="24"/>
              </w:rPr>
              <w:t>Tu</w:t>
            </w:r>
            <w:proofErr w:type="spellEnd"/>
            <w:r>
              <w:rPr>
                <w:szCs w:val="24"/>
              </w:rPr>
              <w:t xml:space="preserve"> &amp; Shi (2006).</w:t>
            </w:r>
          </w:p>
          <w:p w:rsidR="00491DEF" w:rsidRDefault="000647E6">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w:t>
            </w:r>
            <w:r>
              <w:rPr>
                <w:szCs w:val="24"/>
              </w:rPr>
              <w:t>(2017).</w:t>
            </w:r>
          </w:p>
        </w:tc>
      </w:tr>
      <w:tr w:rsidR="00491DEF">
        <w:tc>
          <w:tcPr>
            <w:tcW w:w="1442" w:type="dxa"/>
            <w:vMerge w:val="restart"/>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 xml:space="preserve">Estuaries, deltas, mangrove </w:t>
            </w:r>
            <w:r>
              <w:rPr>
                <w:color w:val="000000"/>
                <w:szCs w:val="24"/>
                <w:lang w:val="en-GB"/>
              </w:rPr>
              <w:t>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rsidR="00491DEF" w:rsidRDefault="00491DEF">
            <w:pPr>
              <w:pStyle w:val="Textoindependiente"/>
              <w:spacing w:line="240" w:lineRule="auto"/>
              <w:rPr>
                <w:szCs w:val="24"/>
              </w:rPr>
            </w:pP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pPr>
            <w:r>
              <w:rPr>
                <w:szCs w:val="24"/>
              </w:rPr>
              <w:t xml:space="preserve">Eddy </w:t>
            </w:r>
            <w:r>
              <w:rPr>
                <w:szCs w:val="24"/>
              </w:rPr>
              <w:t xml:space="preserve">&amp; Roman (2016), Bolton </w:t>
            </w:r>
            <w:r>
              <w:rPr>
                <w:i/>
                <w:iCs/>
                <w:szCs w:val="24"/>
              </w:rPr>
              <w:t>et al.</w:t>
            </w:r>
            <w:r>
              <w:rPr>
                <w:szCs w:val="24"/>
              </w:rPr>
              <w:t xml:space="preserve"> (2017).</w:t>
            </w:r>
          </w:p>
          <w:p w:rsidR="00491DEF" w:rsidRDefault="00491DEF">
            <w:pPr>
              <w:spacing w:before="0" w:after="140"/>
              <w:rPr>
                <w:szCs w:val="24"/>
              </w:rPr>
            </w:pPr>
          </w:p>
        </w:tc>
      </w:tr>
      <w:tr w:rsidR="00491DEF">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pPr>
            <w:r>
              <w:rPr>
                <w:szCs w:val="24"/>
              </w:rPr>
              <w:t xml:space="preserve">Zhen </w:t>
            </w:r>
            <w:r>
              <w:rPr>
                <w:i/>
                <w:iCs/>
                <w:szCs w:val="24"/>
              </w:rPr>
              <w:t xml:space="preserve">et al. </w:t>
            </w:r>
            <w:r>
              <w:rPr>
                <w:szCs w:val="24"/>
              </w:rPr>
              <w:t>(2007), Wang (2010).</w:t>
            </w:r>
          </w:p>
        </w:tc>
      </w:tr>
      <w:tr w:rsidR="00491DEF">
        <w:trPr>
          <w:trHeight w:val="546"/>
        </w:trPr>
        <w:tc>
          <w:tcPr>
            <w:tcW w:w="1442" w:type="dxa"/>
            <w:vMerge/>
            <w:tcBorders>
              <w:top w:val="single" w:sz="2" w:space="0" w:color="000000"/>
              <w:left w:val="single" w:sz="2" w:space="0" w:color="000000"/>
              <w:bottom w:val="single" w:sz="2" w:space="0" w:color="000000"/>
            </w:tcBorders>
            <w:shd w:val="clear" w:color="auto" w:fill="auto"/>
          </w:tcPr>
          <w:p w:rsidR="00491DEF" w:rsidRDefault="00491DEF"/>
        </w:tc>
        <w:tc>
          <w:tcPr>
            <w:tcW w:w="1708"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rsidR="00491DEF" w:rsidRDefault="000647E6">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491DEF" w:rsidRDefault="000647E6">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rsidR="00491DEF" w:rsidRDefault="00491DEF">
      <w:pPr>
        <w:pStyle w:val="Ttulo1"/>
        <w:numPr>
          <w:ilvl w:val="0"/>
          <w:numId w:val="2"/>
        </w:numPr>
      </w:pPr>
    </w:p>
    <w:sectPr w:rsidR="00491DEF">
      <w:headerReference w:type="even" r:id="rId9"/>
      <w:headerReference w:type="default" r:id="rId10"/>
      <w:headerReference w:type="first" r:id="rId11"/>
      <w:pgSz w:w="12240" w:h="15840"/>
      <w:pgMar w:top="1133" w:right="1181" w:bottom="1138" w:left="1282" w:header="283" w:footer="0" w:gutter="0"/>
      <w:lnNumType w:countBy="1" w:restart="continuous"/>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7E6" w:rsidRDefault="000647E6">
      <w:pPr>
        <w:spacing w:before="0" w:after="0"/>
      </w:pPr>
      <w:r>
        <w:separator/>
      </w:r>
    </w:p>
  </w:endnote>
  <w:endnote w:type="continuationSeparator" w:id="0">
    <w:p w:rsidR="000647E6" w:rsidRDefault="000647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7E6" w:rsidRDefault="000647E6">
      <w:pPr>
        <w:spacing w:before="0" w:after="0"/>
      </w:pPr>
      <w:r>
        <w:separator/>
      </w:r>
    </w:p>
  </w:footnote>
  <w:footnote w:type="continuationSeparator" w:id="0">
    <w:p w:rsidR="000647E6" w:rsidRDefault="000647E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DEF" w:rsidRDefault="000647E6">
    <w:pPr>
      <w:pStyle w:val="Encabezado"/>
      <w:jc w:val="right"/>
    </w:pPr>
    <w:r>
      <w:tab/>
      <w:t>Coastal urban ecology review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DEF" w:rsidRDefault="000647E6">
    <w:pPr>
      <w:pStyle w:val="Encabezado"/>
      <w:jc w:val="right"/>
    </w:pPr>
    <w:r>
      <w:tab/>
      <w:t>Coastal urban ecology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DEF" w:rsidRDefault="000647E6">
    <w:pPr>
      <w:pStyle w:val="Encabezado"/>
    </w:pPr>
    <w:r>
      <w:rPr>
        <w:noProof/>
        <w:lang w:val="es-ES" w:eastAsia="es-ES"/>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19E0"/>
    <w:multiLevelType w:val="multilevel"/>
    <w:tmpl w:val="C63C86EA"/>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852EFD"/>
    <w:multiLevelType w:val="multilevel"/>
    <w:tmpl w:val="9CA02C96"/>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87D47F2"/>
    <w:multiLevelType w:val="multilevel"/>
    <w:tmpl w:val="903E0ED4"/>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EF"/>
    <w:rsid w:val="000647E6"/>
    <w:rsid w:val="00491DEF"/>
    <w:rsid w:val="00BD15F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52427-28C1-4B6C-B661-394BFBDD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character" w:customStyle="1" w:styleId="ListLabel195">
    <w:name w:val="ListLabel 195"/>
    <w:qFormat/>
    <w:rPr>
      <w:color w:val="000000"/>
      <w:u w:val="none"/>
      <w:lang w:val="en-GB"/>
    </w:rPr>
  </w:style>
  <w:style w:type="character" w:customStyle="1" w:styleId="ListLabel196">
    <w:name w:val="ListLabel 196"/>
    <w:qFormat/>
    <w:rPr>
      <w:color w:val="000000"/>
      <w:u w:val="none"/>
    </w:rPr>
  </w:style>
  <w:style w:type="character" w:customStyle="1" w:styleId="ListLabel197">
    <w:name w:val="ListLabel 197"/>
    <w:qFormat/>
    <w:rPr>
      <w:color w:val="000000"/>
      <w:u w:val="none"/>
      <w:lang w:val="en-GB"/>
    </w:rPr>
  </w:style>
  <w:style w:type="character" w:customStyle="1" w:styleId="ListLabel198">
    <w:name w:val="ListLabel 198"/>
    <w:qFormat/>
    <w:rPr>
      <w:color w:val="000000"/>
      <w:u w:val="none"/>
    </w:rPr>
  </w:style>
  <w:style w:type="character" w:customStyle="1" w:styleId="ListLabel199">
    <w:name w:val="ListLabel 199"/>
    <w:qFormat/>
    <w:rPr>
      <w:b w:val="0"/>
      <w:bCs w:val="0"/>
      <w:color w:val="000000"/>
      <w:u w:val="none"/>
      <w:lang w:val="en-GB"/>
    </w:rPr>
  </w:style>
  <w:style w:type="character" w:customStyle="1" w:styleId="ListLabel200">
    <w:name w:val="ListLabel 200"/>
    <w:qFormat/>
    <w:rPr>
      <w:color w:val="000000"/>
      <w:u w:val="none"/>
    </w:rPr>
  </w:style>
  <w:style w:type="character" w:customStyle="1" w:styleId="ListLabel201">
    <w:name w:val="ListLabel 201"/>
    <w:qFormat/>
    <w:rPr>
      <w:b w:val="0"/>
      <w:bCs w:val="0"/>
      <w:color w:val="000000"/>
      <w:u w:val="none"/>
      <w:lang w:val="en-GB"/>
    </w:rPr>
  </w:style>
  <w:style w:type="character" w:customStyle="1" w:styleId="ListLabel202">
    <w:name w:val="ListLabel 202"/>
    <w:qFormat/>
    <w:rPr>
      <w:color w:val="000000"/>
      <w:u w:val="none"/>
    </w:rPr>
  </w:style>
  <w:style w:type="character" w:customStyle="1" w:styleId="ListLabel203">
    <w:name w:val="ListLabel 203"/>
    <w:qFormat/>
    <w:rPr>
      <w:color w:val="000000"/>
      <w:u w:val="none"/>
      <w:lang w:val="en-GB"/>
    </w:rPr>
  </w:style>
  <w:style w:type="character" w:customStyle="1" w:styleId="ListLabel204">
    <w:name w:val="ListLabel 204"/>
    <w:qFormat/>
    <w:rPr>
      <w:color w:val="000000"/>
      <w:u w:val="none"/>
    </w:rPr>
  </w:style>
  <w:style w:type="character" w:customStyle="1" w:styleId="ListLabel205">
    <w:name w:val="ListLabel 205"/>
    <w:qFormat/>
    <w:rPr>
      <w:color w:val="000000"/>
      <w:u w:val="none"/>
      <w:lang w:val="en-GB"/>
    </w:rPr>
  </w:style>
  <w:style w:type="character" w:customStyle="1" w:styleId="ListLabel206">
    <w:name w:val="ListLabel 206"/>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Puest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de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14583</Words>
  <Characters>80211</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cp:revision>
  <dcterms:created xsi:type="dcterms:W3CDTF">2021-04-19T14:27:00Z</dcterms:created>
  <dcterms:modified xsi:type="dcterms:W3CDTF">2021-04-19T14:27:00Z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