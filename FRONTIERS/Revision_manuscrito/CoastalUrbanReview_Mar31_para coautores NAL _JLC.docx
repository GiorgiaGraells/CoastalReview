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E1C7" w14:textId="77777777" w:rsidR="005D7910" w:rsidRDefault="004A08A8">
      <w:pPr>
        <w:pStyle w:val="Ttulo"/>
      </w:pPr>
      <w:bookmarkStart w:id="0" w:name="__DdeLink__1463_1950310510"/>
      <w:r>
        <w:t>A review on coastal urban ecology: Research gaps, challenges and needs</w:t>
      </w:r>
      <w:bookmarkEnd w:id="0"/>
    </w:p>
    <w:p w14:paraId="26C73FB3" w14:textId="77777777" w:rsidR="005D7910" w:rsidRDefault="004A08A8">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14:paraId="44E3768A" w14:textId="77777777" w:rsidR="005D7910" w:rsidRDefault="004A08A8">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14:paraId="65477508" w14:textId="77777777" w:rsidR="005D7910" w:rsidRDefault="004A08A8">
      <w:pPr>
        <w:spacing w:after="0"/>
      </w:pPr>
      <w:r>
        <w:rPr>
          <w:rFonts w:cs="Times New Roman"/>
          <w:szCs w:val="24"/>
          <w:vertAlign w:val="superscript"/>
        </w:rPr>
        <w:t>2</w:t>
      </w:r>
      <w:r>
        <w:rPr>
          <w:rFonts w:cs="Times New Roman"/>
          <w:szCs w:val="24"/>
        </w:rPr>
        <w:t xml:space="preserve">Center of Applied Ecology and Sustainability (CAPES), Santiago, Chile. </w:t>
      </w:r>
    </w:p>
    <w:p w14:paraId="01619923" w14:textId="77777777" w:rsidR="005D7910" w:rsidRDefault="004A08A8">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14:paraId="183C9667" w14:textId="77777777" w:rsidR="005D7910" w:rsidRDefault="004A08A8">
      <w:pPr>
        <w:spacing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14:paraId="6762BA38" w14:textId="77777777" w:rsidR="005D7910" w:rsidRDefault="004A08A8">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14:paraId="518EE2A7" w14:textId="77777777" w:rsidR="005D7910" w:rsidRDefault="004A08A8">
      <w:pPr>
        <w:spacing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14:paraId="7199FCD4" w14:textId="77777777" w:rsidR="005D7910" w:rsidRPr="004A08A8" w:rsidRDefault="004A08A8">
      <w:pPr>
        <w:spacing w:after="0"/>
        <w:rPr>
          <w:lang w:val="es-CL"/>
          <w:rPrChange w:id="1" w:author="Nelson Lagos Suarez" w:date="2021-03-31T16:31:00Z">
            <w:rPr/>
          </w:rPrChange>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14:paraId="3B853AE4" w14:textId="77777777" w:rsidR="005D7910" w:rsidRDefault="004A08A8">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14:paraId="013109A2" w14:textId="77777777" w:rsidR="005D7910" w:rsidRDefault="004A08A8">
      <w:pPr>
        <w:pStyle w:val="AuthorList"/>
      </w:pPr>
      <w:r>
        <w:t>Keywords: coastal urban ecology, marine urbanization, coastal cities, urban ecology paradigms, coastal urbanization.</w:t>
      </w:r>
    </w:p>
    <w:p w14:paraId="514B464B" w14:textId="77777777" w:rsidR="005D7910" w:rsidRDefault="004A08A8">
      <w:pPr>
        <w:pStyle w:val="Ttulo1"/>
        <w:numPr>
          <w:ilvl w:val="0"/>
          <w:numId w:val="3"/>
        </w:numPr>
      </w:pPr>
      <w:r>
        <w:t>Abstract</w:t>
      </w:r>
    </w:p>
    <w:p w14:paraId="4FD49F29" w14:textId="77777777" w:rsidR="005D7910" w:rsidRDefault="004A08A8">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w:t>
      </w:r>
      <w:r>
        <w:rPr>
          <w:szCs w:val="24"/>
        </w:rPr>
        <w:lastRenderedPageBreak/>
        <w:t xml:space="preserve">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14:paraId="2AEACD20" w14:textId="77777777" w:rsidR="005D7910" w:rsidRDefault="005D7910">
      <w:pPr>
        <w:pStyle w:val="Ttulo1"/>
        <w:numPr>
          <w:ilvl w:val="0"/>
          <w:numId w:val="0"/>
        </w:numPr>
        <w:ind w:left="567"/>
      </w:pPr>
    </w:p>
    <w:p w14:paraId="0CCC0751" w14:textId="77777777" w:rsidR="005D7910" w:rsidRDefault="004A08A8">
      <w:pPr>
        <w:pStyle w:val="Ttulo1"/>
        <w:numPr>
          <w:ilvl w:val="0"/>
          <w:numId w:val="3"/>
        </w:numPr>
      </w:pPr>
      <w:r>
        <w:t>Introduction</w:t>
      </w:r>
    </w:p>
    <w:p w14:paraId="0A4154DE" w14:textId="77777777" w:rsidR="005D7910" w:rsidRDefault="004A08A8">
      <w:pPr>
        <w:pStyle w:val="FirstParagraph"/>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14:paraId="07618319" w14:textId="77777777" w:rsidR="005D7910" w:rsidRDefault="004A08A8">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14:paraId="42EEFD45" w14:textId="77777777" w:rsidR="005D7910" w:rsidRDefault="004A08A8">
      <w:pPr>
        <w:pStyle w:val="Textoindependiente"/>
        <w:spacing w:before="57" w:after="197" w:line="240" w:lineRule="auto"/>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2" w:name="docs-internal-guid-b3b09f48-7fff-4bb8-c2"/>
      <w:bookmarkEnd w:id="2"/>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w:t>
      </w:r>
      <w:r>
        <w:rPr>
          <w:color w:val="000000"/>
          <w:lang w:val="en-GB"/>
        </w:rPr>
        <w:lastRenderedPageBreak/>
        <w:t xml:space="preserve">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7">
        <w:r>
          <w:rPr>
            <w:rStyle w:val="InternetLink"/>
            <w:color w:val="000000"/>
            <w:u w:val="none"/>
            <w:lang w:val="en-GB"/>
          </w:rPr>
          <w:t>Luijendijk</w:t>
        </w:r>
      </w:hyperlink>
      <w:r>
        <w:rPr>
          <w:color w:val="000000"/>
          <w:lang w:val="en-GB"/>
        </w:rPr>
        <w:t xml:space="preserve"> et al. 2018, Benveniste et al. 2019).</w:t>
      </w:r>
    </w:p>
    <w:p w14:paraId="657719D4" w14:textId="77777777" w:rsidR="005D7910" w:rsidRDefault="004A08A8">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14:paraId="2526CB16" w14:textId="77777777" w:rsidR="005D7910" w:rsidRDefault="004A08A8">
      <w:pPr>
        <w:pStyle w:val="Ttulo1"/>
        <w:numPr>
          <w:ilvl w:val="0"/>
          <w:numId w:val="3"/>
        </w:numPr>
      </w:pPr>
      <w:r>
        <w:t>Methods</w:t>
      </w:r>
    </w:p>
    <w:p w14:paraId="5C49C223" w14:textId="77777777" w:rsidR="005D7910" w:rsidRDefault="004A08A8">
      <w: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3" w:name="tw-target-text"/>
      <w:bookmarkEnd w:id="3"/>
      <w: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Grey-literature was not incorporated in the selection.</w:t>
      </w:r>
    </w:p>
    <w:p w14:paraId="14A9ACEE" w14:textId="77777777" w:rsidR="005D7910" w:rsidRDefault="004A08A8">
      <w: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14:paraId="4C5BF5BC" w14:textId="77777777" w:rsidR="005D7910" w:rsidRDefault="004A08A8">
      <w: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14:paraId="7EEF0DE0" w14:textId="77777777" w:rsidR="005D7910" w:rsidRDefault="004A08A8">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4" w:name="__DdeLink__2507_1428397062"/>
      <w:r>
        <w:t>directionality</w:t>
      </w:r>
      <w:bookmarkEnd w:id="4"/>
      <w:r>
        <w:t xml:space="preserve">. This analysis was developed with package bibliometrix </w:t>
      </w:r>
      <w:r>
        <w:lastRenderedPageBreak/>
        <w:t>(Aria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14:paraId="33F44FC0" w14:textId="77777777" w:rsidR="005D7910" w:rsidRDefault="004A08A8">
      <w:r>
        <w:t>Classification, data analysis, and figures were prepared in R (</w:t>
      </w:r>
      <w:del w:id="5" w:author="Juan Luis Celis" w:date="2021-04-07T14:52:00Z">
        <w:r w:rsidDel="00047424">
          <w:delText xml:space="preserve"> </w:delText>
        </w:r>
      </w:del>
      <w:r>
        <w:t xml:space="preserve">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14:paraId="3EA43884" w14:textId="77777777" w:rsidR="005D7910" w:rsidRDefault="004A08A8">
      <w:pPr>
        <w:pStyle w:val="Ttulo1"/>
        <w:numPr>
          <w:ilvl w:val="0"/>
          <w:numId w:val="3"/>
        </w:numPr>
      </w:pPr>
      <w:r>
        <w:t>Results</w:t>
      </w:r>
    </w:p>
    <w:p w14:paraId="3D18E989" w14:textId="77777777" w:rsidR="005D7910" w:rsidRDefault="004A08A8">
      <w:pPr>
        <w:pStyle w:val="Ttulo2"/>
        <w:numPr>
          <w:ilvl w:val="1"/>
          <w:numId w:val="3"/>
        </w:numPr>
        <w:jc w:val="both"/>
      </w:pPr>
      <w:r>
        <w:rPr>
          <w:rFonts w:ascii="Times New Roman" w:hAnsi="Times New Roman"/>
          <w:color w:val="000000"/>
          <w:szCs w:val="24"/>
          <w:lang w:val="en-GB"/>
        </w:rPr>
        <w:t>Coastal urban ecology tenden</w:t>
      </w:r>
      <w:bookmarkStart w:id="6" w:name="coastal-urban-ecology-tendencies"/>
      <w:bookmarkEnd w:id="6"/>
      <w:r>
        <w:rPr>
          <w:rFonts w:ascii="Times New Roman" w:hAnsi="Times New Roman"/>
          <w:color w:val="000000"/>
          <w:szCs w:val="24"/>
          <w:lang w:val="en-GB"/>
        </w:rPr>
        <w:t>cies</w:t>
      </w:r>
    </w:p>
    <w:p w14:paraId="7FC3EE7A" w14:textId="77777777" w:rsidR="005D7910" w:rsidRDefault="004A08A8">
      <w: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14:paraId="1AA0C9FD" w14:textId="3F7379CF" w:rsidR="005D7910" w:rsidRDefault="004A08A8">
      <w:pPr>
        <w:rPr>
          <w:b/>
          <w:bCs/>
        </w:rPr>
      </w:pPr>
      <w:commentRangeStart w:id="7"/>
      <w:r>
        <w:rPr>
          <w:b/>
          <w:bCs/>
          <w:rPrChange w:id="8" w:author="Giorgia Graells" w:date="2021-03-31T15:39:00Z">
            <w:rPr/>
          </w:rPrChange>
        </w:rPr>
        <w:t xml:space="preserve">General aspects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w:t>
      </w:r>
      <w:del w:id="9" w:author="Nelson Lagos Suarez" w:date="2021-04-06T16:22:00Z">
        <w:r w:rsidDel="009F5017">
          <w:rPr>
            <w:b/>
            <w:bCs/>
            <w:rPrChange w:id="10" w:author="Giorgia Graells" w:date="2021-03-31T15:39:00Z">
              <w:rPr/>
            </w:rPrChange>
          </w:rPr>
          <w:delText>example</w:delText>
        </w:r>
      </w:del>
      <w:ins w:id="11" w:author="Nelson Lagos Suarez" w:date="2021-04-06T16:22:00Z">
        <w:r w:rsidR="009F5017">
          <w:rPr>
            <w:b/>
            <w:bCs/>
          </w:rPr>
          <w:t>instance</w:t>
        </w:r>
      </w:ins>
      <w:ins w:id="12" w:author="Nelson Lagos Suarez" w:date="2021-03-31T16:32:00Z">
        <w:r>
          <w:rPr>
            <w:b/>
            <w:bCs/>
          </w:rPr>
          <w:t>,</w:t>
        </w:r>
      </w:ins>
      <w:r>
        <w:rPr>
          <w:b/>
          <w:bCs/>
          <w:rPrChange w:id="13" w:author="Giorgia Graells" w:date="2021-03-31T15:39:00Z">
            <w:rPr/>
          </w:rPrChange>
        </w:rPr>
        <w:t xml:space="preserve"> </w:t>
      </w:r>
      <w:del w:id="14" w:author="Nelson Lagos Suarez" w:date="2021-04-06T16:23:00Z">
        <w:r w:rsidDel="009F5017">
          <w:rPr>
            <w:b/>
            <w:bCs/>
            <w:rPrChange w:id="15" w:author="Giorgia Graells" w:date="2021-03-31T15:39:00Z">
              <w:rPr/>
            </w:rPrChange>
          </w:rPr>
          <w:delText xml:space="preserve">Way et al. (2004), tracked </w:delText>
        </w:r>
      </w:del>
      <w:r>
        <w:rPr>
          <w:b/>
          <w:bCs/>
          <w:rPrChange w:id="16" w:author="Giorgia Graells" w:date="2021-03-31T15:39:00Z">
            <w:rPr/>
          </w:rPrChange>
        </w:rPr>
        <w:t>movement and activity patterns of coyotes in northeastern North America, demonstrat</w:t>
      </w:r>
      <w:ins w:id="17" w:author="Nelson Lagos Suarez" w:date="2021-04-06T16:23:00Z">
        <w:r w:rsidR="009F5017">
          <w:rPr>
            <w:b/>
            <w:bCs/>
          </w:rPr>
          <w:t>e</w:t>
        </w:r>
      </w:ins>
      <w:del w:id="18" w:author="Nelson Lagos Suarez" w:date="2021-04-06T16:23:00Z">
        <w:r w:rsidDel="009F5017">
          <w:rPr>
            <w:b/>
            <w:bCs/>
            <w:rPrChange w:id="19" w:author="Giorgia Graells" w:date="2021-03-31T15:39:00Z">
              <w:rPr/>
            </w:rPrChange>
          </w:rPr>
          <w:delText>ing</w:delText>
        </w:r>
      </w:del>
      <w:r>
        <w:rPr>
          <w:b/>
          <w:bCs/>
          <w:rPrChange w:id="20" w:author="Giorgia Graells" w:date="2021-03-31T15:39:00Z">
            <w:rPr/>
          </w:rPrChange>
        </w:rPr>
        <w:t xml:space="preserve"> that these mammals used more urbanized </w:t>
      </w:r>
      <w:ins w:id="21" w:author="Nelson Lagos Suarez" w:date="2021-03-31T16:33:00Z">
        <w:r>
          <w:rPr>
            <w:b/>
            <w:bCs/>
          </w:rPr>
          <w:t xml:space="preserve">coastal </w:t>
        </w:r>
      </w:ins>
      <w:r>
        <w:rPr>
          <w:b/>
          <w:bCs/>
          <w:rPrChange w:id="22" w:author="Giorgia Graells" w:date="2021-03-31T15:39:00Z">
            <w:rPr/>
          </w:rPrChange>
        </w:rPr>
        <w:t xml:space="preserve">areas than natural </w:t>
      </w:r>
      <w:del w:id="23" w:author="Nelson Lagos Suarez" w:date="2021-04-06T16:21:00Z">
        <w:r w:rsidDel="009F5017">
          <w:rPr>
            <w:b/>
            <w:bCs/>
            <w:rPrChange w:id="24" w:author="Giorgia Graells" w:date="2021-03-31T15:39:00Z">
              <w:rPr/>
            </w:rPrChange>
          </w:rPr>
          <w:delText>ones</w:delText>
        </w:r>
      </w:del>
      <w:ins w:id="25" w:author="Nelson Lagos Suarez" w:date="2021-04-06T16:21:00Z">
        <w:r w:rsidR="009F5017">
          <w:rPr>
            <w:b/>
            <w:bCs/>
          </w:rPr>
          <w:t>habitats</w:t>
        </w:r>
      </w:ins>
      <w:ins w:id="26" w:author="Nelson Lagos Suarez" w:date="2021-04-06T16:23:00Z">
        <w:r w:rsidR="009F5017">
          <w:rPr>
            <w:b/>
            <w:bCs/>
          </w:rPr>
          <w:t xml:space="preserve"> (</w:t>
        </w:r>
        <w:r w:rsidR="009F5017" w:rsidRPr="00671E8C">
          <w:rPr>
            <w:b/>
            <w:bCs/>
          </w:rPr>
          <w:t>Way et al. 2004),</w:t>
        </w:r>
        <w:r w:rsidR="009F5017">
          <w:rPr>
            <w:b/>
            <w:bCs/>
          </w:rPr>
          <w:t xml:space="preserve"> and that </w:t>
        </w:r>
      </w:ins>
      <w:del w:id="27" w:author="Nelson Lagos Suarez" w:date="2021-04-06T16:23:00Z">
        <w:r w:rsidDel="009F5017">
          <w:rPr>
            <w:b/>
            <w:bCs/>
            <w:rPrChange w:id="28" w:author="Giorgia Graells" w:date="2021-03-31T15:39:00Z">
              <w:rPr/>
            </w:rPrChange>
          </w:rPr>
          <w:delText xml:space="preserve">. Other studies have assessed </w:delText>
        </w:r>
      </w:del>
      <w:r>
        <w:rPr>
          <w:b/>
          <w:bCs/>
          <w:rPrChange w:id="29" w:author="Giorgia Graells" w:date="2021-03-31T15:39:00Z">
            <w:rPr/>
          </w:rPrChange>
        </w:rPr>
        <w:t xml:space="preserve">diets and feeding habits of coastal birds </w:t>
      </w:r>
      <w:del w:id="30" w:author="Nelson Lagos Suarez" w:date="2021-03-31T16:34:00Z">
        <w:r w:rsidDel="004A08A8">
          <w:rPr>
            <w:b/>
            <w:bCs/>
            <w:rPrChange w:id="31" w:author="Giorgia Graells" w:date="2021-03-31T15:39:00Z">
              <w:rPr/>
            </w:rPrChange>
          </w:rPr>
          <w:delText xml:space="preserve">to assess </w:delText>
        </w:r>
      </w:del>
      <w:ins w:id="32" w:author="Nelson Lagos Suarez" w:date="2021-03-31T16:34:00Z">
        <w:r>
          <w:rPr>
            <w:b/>
            <w:bCs/>
          </w:rPr>
          <w:t>show</w:t>
        </w:r>
      </w:ins>
      <w:ins w:id="33" w:author="Nelson Lagos Suarez" w:date="2021-04-06T16:24:00Z">
        <w:r w:rsidR="009F5017">
          <w:rPr>
            <w:b/>
            <w:bCs/>
          </w:rPr>
          <w:t>n</w:t>
        </w:r>
      </w:ins>
      <w:ins w:id="34" w:author="Nelson Lagos Suarez" w:date="2021-03-31T16:34:00Z">
        <w:r>
          <w:rPr>
            <w:b/>
            <w:bCs/>
          </w:rPr>
          <w:t xml:space="preserve"> </w:t>
        </w:r>
      </w:ins>
      <w:r>
        <w:rPr>
          <w:b/>
          <w:bCs/>
          <w:rPrChange w:id="35" w:author="Giorgia Graells" w:date="2021-03-31T15:39:00Z">
            <w:rPr/>
          </w:rPrChange>
        </w:rPr>
        <w:t>the interplay between natural and anthropogenic factors in determining diversity patterns (Washburn et al. 2013). Social-ecological studies</w:t>
      </w:r>
      <w:ins w:id="36" w:author="Nelson Lagos Suarez" w:date="2021-04-06T16:25:00Z">
        <w:r w:rsidR="009F5017">
          <w:rPr>
            <w:b/>
            <w:bCs/>
          </w:rPr>
          <w:t xml:space="preserve">, </w:t>
        </w:r>
        <w:r w:rsidR="009F5017" w:rsidRPr="00671E8C">
          <w:rPr>
            <w:b/>
            <w:bCs/>
          </w:rPr>
          <w:t>focus</w:t>
        </w:r>
        <w:r w:rsidR="009F5017">
          <w:rPr>
            <w:b/>
            <w:bCs/>
          </w:rPr>
          <w:t xml:space="preserve">ing </w:t>
        </w:r>
        <w:r w:rsidR="009F5017" w:rsidRPr="00671E8C">
          <w:rPr>
            <w:b/>
            <w:bCs/>
          </w:rPr>
          <w:t>on biodiversity</w:t>
        </w:r>
        <w:r w:rsidR="009F5017">
          <w:rPr>
            <w:b/>
            <w:bCs/>
          </w:rPr>
          <w:t xml:space="preserve">, </w:t>
        </w:r>
        <w:r w:rsidR="009F5017" w:rsidRPr="00671E8C">
          <w:rPr>
            <w:b/>
            <w:bCs/>
          </w:rPr>
          <w:t>natural environment</w:t>
        </w:r>
        <w:r w:rsidR="009F5017">
          <w:rPr>
            <w:b/>
            <w:bCs/>
          </w:rPr>
          <w:t>al</w:t>
        </w:r>
        <w:r w:rsidR="009F5017" w:rsidRPr="00671E8C">
          <w:rPr>
            <w:b/>
            <w:bCs/>
          </w:rPr>
          <w:t xml:space="preserve"> perceptions and human wellbeing</w:t>
        </w:r>
      </w:ins>
      <w:ins w:id="37" w:author="Juan Luis Celis" w:date="2021-04-07T17:07:00Z">
        <w:r w:rsidR="002627A9">
          <w:rPr>
            <w:b/>
            <w:bCs/>
          </w:rPr>
          <w:t xml:space="preserve"> </w:t>
        </w:r>
      </w:ins>
      <w:del w:id="38" w:author="Nelson Lagos Suarez" w:date="2021-04-06T16:25:00Z">
        <w:r w:rsidDel="009F5017">
          <w:rPr>
            <w:b/>
            <w:bCs/>
            <w:rPrChange w:id="39" w:author="Giorgia Graells" w:date="2021-03-31T15:39:00Z">
              <w:rPr/>
            </w:rPrChange>
          </w:rPr>
          <w:delText xml:space="preserve"> </w:delText>
        </w:r>
      </w:del>
      <w:r>
        <w:rPr>
          <w:b/>
          <w:bCs/>
          <w:rPrChange w:id="40" w:author="Giorgia Graells" w:date="2021-03-31T15:39:00Z">
            <w:rPr/>
          </w:rPrChange>
        </w:rPr>
        <w:t>were the second most common disciplinary focus with 24.47%</w:t>
      </w:r>
      <w:ins w:id="41" w:author="Nelson Lagos Suarez" w:date="2021-04-06T16:26:00Z">
        <w:r w:rsidR="009F5017">
          <w:rPr>
            <w:b/>
            <w:bCs/>
          </w:rPr>
          <w:t xml:space="preserve">, and </w:t>
        </w:r>
      </w:ins>
      <w:del w:id="42" w:author="Nelson Lagos Suarez" w:date="2021-04-06T16:26:00Z">
        <w:r w:rsidDel="009F5017">
          <w:rPr>
            <w:b/>
            <w:bCs/>
            <w:rPrChange w:id="43" w:author="Giorgia Graells" w:date="2021-03-31T15:39:00Z">
              <w:rPr/>
            </w:rPrChange>
          </w:rPr>
          <w:delText xml:space="preserve"> </w:delText>
        </w:r>
      </w:del>
      <w:r>
        <w:rPr>
          <w:b/>
          <w:bCs/>
          <w:rPrChange w:id="44" w:author="Giorgia Graells" w:date="2021-03-31T15:39:00Z">
            <w:rPr/>
          </w:rPrChange>
        </w:rPr>
        <w:t xml:space="preserve">remaining relatively constant during the studied period (an average 2.2 publications per year between 2005 and 2009, 4.4 between 2010 and 2014, and 3.8 between 2015 and 2019; Fig 3a). </w:t>
      </w:r>
      <w:del w:id="45" w:author="Nelson Lagos Suarez" w:date="2021-04-06T16:26:00Z">
        <w:r w:rsidDel="009F5017">
          <w:rPr>
            <w:b/>
            <w:bCs/>
            <w:rPrChange w:id="46" w:author="Giorgia Graells" w:date="2021-03-31T15:39:00Z">
              <w:rPr/>
            </w:rPrChange>
          </w:rPr>
          <w:delText>Social-ecological studies</w:delText>
        </w:r>
      </w:del>
      <w:del w:id="47" w:author="Nelson Lagos Suarez" w:date="2021-04-06T16:25:00Z">
        <w:r w:rsidDel="009F5017">
          <w:rPr>
            <w:b/>
            <w:bCs/>
            <w:rPrChange w:id="48" w:author="Giorgia Graells" w:date="2021-03-31T15:39:00Z">
              <w:rPr/>
            </w:rPrChange>
          </w:rPr>
          <w:delText xml:space="preserve"> include those which focus on biodiversity and natural environment perceptions and human wellbeing</w:delText>
        </w:r>
      </w:del>
      <w:del w:id="49" w:author="Nelson Lagos Suarez" w:date="2021-04-06T16:26:00Z">
        <w:r w:rsidDel="009F5017">
          <w:rPr>
            <w:b/>
            <w:bCs/>
            <w:rPrChange w:id="50" w:author="Giorgia Graells" w:date="2021-03-31T15:39:00Z">
              <w:rPr/>
            </w:rPrChange>
          </w:rPr>
          <w:delText xml:space="preserve">. </w:delText>
        </w:r>
      </w:del>
      <w:ins w:id="51" w:author="Nelson Lagos Suarez" w:date="2021-04-06T16:27:00Z">
        <w:r w:rsidR="009F5017">
          <w:rPr>
            <w:b/>
            <w:bCs/>
          </w:rPr>
          <w:t xml:space="preserve">The socio-ecological topic approached,  </w:t>
        </w:r>
      </w:ins>
      <w:del w:id="52" w:author="Nelson Lagos Suarez" w:date="2021-04-06T16:27:00Z">
        <w:r w:rsidDel="009F5017">
          <w:rPr>
            <w:b/>
            <w:bCs/>
            <w:rPrChange w:id="53" w:author="Giorgia Graells" w:date="2021-03-31T15:39:00Z">
              <w:rPr/>
            </w:rPrChange>
          </w:rPr>
          <w:delText xml:space="preserve">For </w:delText>
        </w:r>
      </w:del>
      <w:ins w:id="54" w:author="Nelson Lagos Suarez" w:date="2021-04-06T16:27:00Z">
        <w:r w:rsidR="009F5017">
          <w:rPr>
            <w:b/>
            <w:bCs/>
          </w:rPr>
          <w:t>f</w:t>
        </w:r>
        <w:r w:rsidR="009F5017">
          <w:rPr>
            <w:b/>
            <w:bCs/>
            <w:rPrChange w:id="55" w:author="Giorgia Graells" w:date="2021-03-31T15:39:00Z">
              <w:rPr/>
            </w:rPrChange>
          </w:rPr>
          <w:t xml:space="preserve">or </w:t>
        </w:r>
      </w:ins>
      <w:r>
        <w:rPr>
          <w:b/>
          <w:bCs/>
          <w:rPrChange w:id="56" w:author="Giorgia Graells" w:date="2021-03-31T15:39:00Z">
            <w:rPr/>
          </w:rPrChange>
        </w:rPr>
        <w:t>instance</w:t>
      </w:r>
      <w:ins w:id="57" w:author="Nelson Lagos Suarez" w:date="2021-03-31T16:34:00Z">
        <w:r>
          <w:rPr>
            <w:b/>
            <w:bCs/>
          </w:rPr>
          <w:t>,</w:t>
        </w:r>
      </w:ins>
      <w:r>
        <w:rPr>
          <w:b/>
          <w:bCs/>
          <w:rPrChange w:id="58" w:author="Giorgia Graells" w:date="2021-03-31T15:39:00Z">
            <w:rPr/>
          </w:rPrChange>
        </w:rPr>
        <w:t xml:space="preserve"> </w:t>
      </w:r>
      <w:del w:id="59" w:author="Nelson Lagos Suarez" w:date="2021-04-06T16:26:00Z">
        <w:r w:rsidDel="009F5017">
          <w:rPr>
            <w:b/>
            <w:bCs/>
            <w:rPrChange w:id="60" w:author="Giorgia Graells" w:date="2021-03-31T15:39:00Z">
              <w:rPr/>
            </w:rPrChange>
          </w:rPr>
          <w:delText xml:space="preserve">White et al. (2013) assessed </w:delText>
        </w:r>
      </w:del>
      <w:ins w:id="61" w:author="Nelson Lagos Suarez" w:date="2021-04-06T16:26:00Z">
        <w:r w:rsidR="009F5017">
          <w:rPr>
            <w:b/>
            <w:bCs/>
          </w:rPr>
          <w:t>evaluati</w:t>
        </w:r>
      </w:ins>
      <w:ins w:id="62" w:author="Nelson Lagos Suarez" w:date="2021-04-06T16:28:00Z">
        <w:r w:rsidR="009F5017">
          <w:rPr>
            <w:b/>
            <w:bCs/>
          </w:rPr>
          <w:t>ng</w:t>
        </w:r>
      </w:ins>
      <w:ins w:id="63" w:author="Nelson Lagos Suarez" w:date="2021-04-06T16:26:00Z">
        <w:r w:rsidR="009F5017">
          <w:rPr>
            <w:b/>
            <w:bCs/>
          </w:rPr>
          <w:t xml:space="preserve"> </w:t>
        </w:r>
      </w:ins>
      <w:r>
        <w:rPr>
          <w:b/>
          <w:bCs/>
          <w:rPrChange w:id="64" w:author="Giorgia Graells" w:date="2021-03-31T15:39:00Z">
            <w:rPr/>
          </w:rPrChange>
        </w:rPr>
        <w:t>people</w:t>
      </w:r>
      <w:del w:id="65" w:author="Nelson Lagos Suarez" w:date="2021-04-06T16:28:00Z">
        <w:r w:rsidDel="009F5017">
          <w:rPr>
            <w:b/>
            <w:bCs/>
            <w:rPrChange w:id="66" w:author="Giorgia Graells" w:date="2021-03-31T15:39:00Z">
              <w:rPr/>
            </w:rPrChange>
          </w:rPr>
          <w:delText>s</w:delText>
        </w:r>
      </w:del>
      <w:r>
        <w:rPr>
          <w:b/>
          <w:bCs/>
          <w:rPrChange w:id="67" w:author="Giorgia Graells" w:date="2021-03-31T15:39:00Z">
            <w:rPr/>
          </w:rPrChange>
        </w:rPr>
        <w:t xml:space="preserve"> emotions in different environments </w:t>
      </w:r>
      <w:ins w:id="68" w:author="Nelson Lagos Suarez" w:date="2021-04-06T16:26:00Z">
        <w:r w:rsidR="009F5017">
          <w:rPr>
            <w:b/>
            <w:bCs/>
          </w:rPr>
          <w:t>(</w:t>
        </w:r>
        <w:r w:rsidR="009F5017" w:rsidRPr="00671E8C">
          <w:rPr>
            <w:b/>
            <w:bCs/>
          </w:rPr>
          <w:t xml:space="preserve">White et al. 2013) </w:t>
        </w:r>
      </w:ins>
      <w:del w:id="69" w:author="Nelson Lagos Suarez" w:date="2021-04-06T16:27:00Z">
        <w:r w:rsidDel="009F5017">
          <w:rPr>
            <w:b/>
            <w:bCs/>
            <w:rPrChange w:id="70" w:author="Giorgia Graells" w:date="2021-03-31T15:39:00Z">
              <w:rPr/>
            </w:rPrChange>
          </w:rPr>
          <w:delText xml:space="preserve">and  Burger et al. (2017) assessed </w:delText>
        </w:r>
      </w:del>
      <w:ins w:id="71" w:author="Nelson Lagos Suarez" w:date="2021-04-06T16:27:00Z">
        <w:r w:rsidR="009F5017">
          <w:rPr>
            <w:b/>
            <w:bCs/>
          </w:rPr>
          <w:t xml:space="preserve">and </w:t>
        </w:r>
      </w:ins>
      <w:r>
        <w:rPr>
          <w:b/>
          <w:bCs/>
          <w:rPrChange w:id="72" w:author="Giorgia Graells" w:date="2021-03-31T15:39:00Z">
            <w:rPr/>
          </w:rPrChange>
        </w:rPr>
        <w:t xml:space="preserve">human preferences towards </w:t>
      </w:r>
      <w:del w:id="73" w:author="Nelson Lagos Suarez" w:date="2021-04-06T16:27:00Z">
        <w:r w:rsidDel="009F5017">
          <w:rPr>
            <w:b/>
            <w:bCs/>
            <w:rPrChange w:id="74" w:author="Giorgia Graells" w:date="2021-03-31T15:39:00Z">
              <w:rPr/>
            </w:rPrChange>
          </w:rPr>
          <w:delText xml:space="preserve">the </w:delText>
        </w:r>
      </w:del>
      <w:r>
        <w:rPr>
          <w:b/>
          <w:bCs/>
          <w:rPrChange w:id="75" w:author="Giorgia Graells" w:date="2021-03-31T15:39:00Z">
            <w:rPr/>
          </w:rPrChange>
        </w:rPr>
        <w:t>protection and rest</w:t>
      </w:r>
      <w:ins w:id="76" w:author="Juan Luis Celis" w:date="2021-04-07T17:07:00Z">
        <w:r w:rsidR="002627A9">
          <w:rPr>
            <w:b/>
            <w:bCs/>
          </w:rPr>
          <w:t>o</w:t>
        </w:r>
      </w:ins>
      <w:del w:id="77" w:author="Juan Luis Celis" w:date="2021-04-07T17:07:00Z">
        <w:r w:rsidDel="002627A9">
          <w:rPr>
            <w:b/>
            <w:bCs/>
            <w:rPrChange w:id="78" w:author="Giorgia Graells" w:date="2021-03-31T15:39:00Z">
              <w:rPr/>
            </w:rPrChange>
          </w:rPr>
          <w:delText>au</w:delText>
        </w:r>
      </w:del>
      <w:r>
        <w:rPr>
          <w:b/>
          <w:bCs/>
          <w:rPrChange w:id="79" w:author="Giorgia Graells" w:date="2021-03-31T15:39:00Z">
            <w:rPr/>
          </w:rPrChange>
        </w:rPr>
        <w:t>ration</w:t>
      </w:r>
      <w:ins w:id="80" w:author="Nelson Lagos Suarez" w:date="2021-04-06T16:28:00Z">
        <w:r w:rsidR="009F5017">
          <w:rPr>
            <w:b/>
            <w:bCs/>
          </w:rPr>
          <w:t xml:space="preserve"> objectives (Burger et al. 2017)</w:t>
        </w:r>
      </w:ins>
      <w:r>
        <w:rPr>
          <w:b/>
          <w:bCs/>
          <w:rPrChange w:id="81" w:author="Giorgia Graells" w:date="2021-03-31T15:39:00Z">
            <w:rPr/>
          </w:rPrChange>
        </w:rPr>
        <w:t xml:space="preserve">. </w:t>
      </w:r>
      <w:r>
        <w:rPr>
          <w:b/>
          <w:bCs/>
          <w:lang w:val="en-GB"/>
          <w:rPrChange w:id="82" w:author="Giorgia Graells" w:date="2021-03-31T15:39:00Z">
            <w:rPr/>
          </w:rPrChange>
        </w:rPr>
        <w:t>Environmental policy and planning studies</w:t>
      </w:r>
      <w:r>
        <w:rPr>
          <w:b/>
          <w:bCs/>
          <w:rPrChange w:id="83" w:author="Giorgia Graells" w:date="2021-03-31T15:39:00Z">
            <w:rPr/>
          </w:rPrChange>
        </w:rPr>
        <w:t xml:space="preserve"> </w:t>
      </w:r>
      <w:r>
        <w:rPr>
          <w:b/>
          <w:bCs/>
          <w:lang w:val="en-GB"/>
          <w:rPrChange w:id="84" w:author="Giorgia Graells" w:date="2021-03-31T15:39:00Z">
            <w:rPr/>
          </w:rPrChange>
        </w:rPr>
        <w:t xml:space="preserve">have focused on developing guidelines </w:t>
      </w:r>
      <w:del w:id="85" w:author="Nelson Lagos Suarez" w:date="2021-04-06T16:29:00Z">
        <w:r w:rsidDel="009F5017">
          <w:rPr>
            <w:b/>
            <w:bCs/>
            <w:lang w:val="en-GB"/>
            <w:rPrChange w:id="86" w:author="Giorgia Graells" w:date="2021-03-31T15:39:00Z">
              <w:rPr/>
            </w:rPrChange>
          </w:rPr>
          <w:delText xml:space="preserve">for planning in order </w:delText>
        </w:r>
      </w:del>
      <w:r>
        <w:rPr>
          <w:b/>
          <w:bCs/>
          <w:lang w:val="en-GB"/>
          <w:rPrChange w:id="87" w:author="Giorgia Graells" w:date="2021-03-31T15:39:00Z">
            <w:rPr/>
          </w:rPrChange>
        </w:rPr>
        <w:t>to contribute to the sustainability of the urban environment</w:t>
      </w:r>
      <w:ins w:id="88" w:author="Nelson Lagos Suarez" w:date="2021-04-06T16:29:00Z">
        <w:r w:rsidR="009F5017">
          <w:rPr>
            <w:b/>
            <w:bCs/>
            <w:lang w:val="en-GB"/>
          </w:rPr>
          <w:t xml:space="preserve">, </w:t>
        </w:r>
      </w:ins>
      <w:del w:id="89" w:author="Nelson Lagos Suarez" w:date="2021-04-06T16:29:00Z">
        <w:r w:rsidDel="009F5017">
          <w:rPr>
            <w:b/>
            <w:bCs/>
            <w:lang w:val="en-GB"/>
            <w:rPrChange w:id="90" w:author="Giorgia Graells" w:date="2021-03-31T15:39:00Z">
              <w:rPr/>
            </w:rPrChange>
          </w:rPr>
          <w:delText xml:space="preserve">. </w:delText>
        </w:r>
        <w:r w:rsidDel="009F5017">
          <w:rPr>
            <w:b/>
            <w:bCs/>
            <w:rPrChange w:id="91" w:author="Giorgia Graells" w:date="2021-03-31T15:39:00Z">
              <w:rPr/>
            </w:rPrChange>
          </w:rPr>
          <w:delText>F</w:delText>
        </w:r>
      </w:del>
      <w:ins w:id="92" w:author="Nelson Lagos Suarez" w:date="2021-04-06T16:29:00Z">
        <w:r w:rsidR="009F5017">
          <w:rPr>
            <w:b/>
            <w:bCs/>
            <w:lang w:val="en-GB"/>
          </w:rPr>
          <w:t>f</w:t>
        </w:r>
      </w:ins>
      <w:r>
        <w:rPr>
          <w:b/>
          <w:bCs/>
          <w:rPrChange w:id="93" w:author="Giorgia Graells" w:date="2021-03-31T15:39:00Z">
            <w:rPr/>
          </w:rPrChange>
        </w:rPr>
        <w:t xml:space="preserve">or instance </w:t>
      </w:r>
      <w:del w:id="94" w:author="Nelson Lagos Suarez" w:date="2021-04-06T16:29:00Z">
        <w:r w:rsidDel="009F5017">
          <w:rPr>
            <w:b/>
            <w:bCs/>
            <w:rPrChange w:id="95" w:author="Giorgia Graells" w:date="2021-03-31T15:39:00Z">
              <w:rPr/>
            </w:rPrChange>
          </w:rPr>
          <w:delText xml:space="preserve">Semadeni-Davies et al. (2008) </w:delText>
        </w:r>
      </w:del>
      <w:r>
        <w:rPr>
          <w:b/>
          <w:bCs/>
          <w:rPrChange w:id="96" w:author="Giorgia Graells" w:date="2021-03-31T15:39:00Z">
            <w:rPr/>
          </w:rPrChange>
        </w:rPr>
        <w:t>assess</w:t>
      </w:r>
      <w:ins w:id="97" w:author="Nelson Lagos Suarez" w:date="2021-04-06T16:29:00Z">
        <w:r w:rsidR="009F5017">
          <w:rPr>
            <w:b/>
            <w:bCs/>
          </w:rPr>
          <w:t xml:space="preserve">ing </w:t>
        </w:r>
      </w:ins>
      <w:del w:id="98" w:author="Nelson Lagos Suarez" w:date="2021-04-06T16:29:00Z">
        <w:r w:rsidDel="009F5017">
          <w:rPr>
            <w:b/>
            <w:bCs/>
            <w:rPrChange w:id="99" w:author="Giorgia Graells" w:date="2021-03-31T15:39:00Z">
              <w:rPr/>
            </w:rPrChange>
          </w:rPr>
          <w:delText xml:space="preserve">ed </w:delText>
        </w:r>
      </w:del>
      <w:r>
        <w:rPr>
          <w:b/>
          <w:bCs/>
          <w:rPrChange w:id="100" w:author="Giorgia Graells" w:date="2021-03-31T15:39:00Z">
            <w:rPr/>
          </w:rPrChange>
        </w:rPr>
        <w:t xml:space="preserve">the potential impact of climate change on water systems as an essential part of hydrological research </w:t>
      </w:r>
      <w:ins w:id="101" w:author="Nelson Lagos Suarez" w:date="2021-04-06T16:29:00Z">
        <w:r w:rsidR="009F5017">
          <w:rPr>
            <w:b/>
            <w:bCs/>
          </w:rPr>
          <w:t>(</w:t>
        </w:r>
        <w:r w:rsidR="009F5017" w:rsidRPr="00671E8C">
          <w:rPr>
            <w:b/>
            <w:bCs/>
          </w:rPr>
          <w:t xml:space="preserve">Semadeni-Davies et al. </w:t>
        </w:r>
        <w:r w:rsidR="009F5017" w:rsidRPr="00671E8C">
          <w:rPr>
            <w:b/>
            <w:bCs/>
          </w:rPr>
          <w:lastRenderedPageBreak/>
          <w:t xml:space="preserve">(2008) </w:t>
        </w:r>
      </w:ins>
      <w:r>
        <w:rPr>
          <w:b/>
          <w:bCs/>
          <w:rPrChange w:id="102" w:author="Giorgia Graells" w:date="2021-03-31T15:39:00Z">
            <w:rPr/>
          </w:rPrChange>
        </w:rPr>
        <w:t xml:space="preserve">and </w:t>
      </w:r>
      <w:del w:id="103" w:author="Nelson Lagos Suarez" w:date="2021-04-06T16:29:00Z">
        <w:r w:rsidDel="009F5017">
          <w:rPr>
            <w:b/>
            <w:bCs/>
            <w:rPrChange w:id="104" w:author="Giorgia Graells" w:date="2021-03-31T15:39:00Z">
              <w:rPr/>
            </w:rPrChange>
          </w:rPr>
          <w:delText xml:space="preserve">Alcoforado et al. (2009) </w:delText>
        </w:r>
      </w:del>
      <w:ins w:id="105" w:author="Nelson Lagos Suarez" w:date="2021-04-06T16:29:00Z">
        <w:r w:rsidR="009F5017">
          <w:rPr>
            <w:b/>
            <w:bCs/>
          </w:rPr>
          <w:t xml:space="preserve">the </w:t>
        </w:r>
      </w:ins>
      <w:r>
        <w:rPr>
          <w:b/>
          <w:bCs/>
          <w:rPrChange w:id="106" w:author="Giorgia Graells" w:date="2021-03-31T15:39:00Z">
            <w:rPr/>
          </w:rPrChange>
        </w:rPr>
        <w:t>identifi</w:t>
      </w:r>
      <w:ins w:id="107" w:author="Nelson Lagos Suarez" w:date="2021-04-06T16:29:00Z">
        <w:r w:rsidR="009F5017">
          <w:rPr>
            <w:b/>
            <w:bCs/>
          </w:rPr>
          <w:t xml:space="preserve">cation </w:t>
        </w:r>
      </w:ins>
      <w:del w:id="108" w:author="Nelson Lagos Suarez" w:date="2021-04-06T16:29:00Z">
        <w:r w:rsidDel="009F5017">
          <w:rPr>
            <w:b/>
            <w:bCs/>
            <w:rPrChange w:id="109" w:author="Giorgia Graells" w:date="2021-03-31T15:39:00Z">
              <w:rPr/>
            </w:rPrChange>
          </w:rPr>
          <w:delText xml:space="preserve">ed </w:delText>
        </w:r>
      </w:del>
      <w:ins w:id="110" w:author="Nelson Lagos Suarez" w:date="2021-04-06T16:29:00Z">
        <w:r w:rsidR="009F5017">
          <w:rPr>
            <w:b/>
            <w:bCs/>
          </w:rPr>
          <w:t xml:space="preserve">of </w:t>
        </w:r>
      </w:ins>
      <w:r>
        <w:rPr>
          <w:b/>
          <w:bCs/>
          <w:rPrChange w:id="111" w:author="Giorgia Graells" w:date="2021-03-31T15:39:00Z">
            <w:rPr/>
          </w:rPrChange>
        </w:rPr>
        <w:t xml:space="preserve">climatic needs in a coastal city </w:t>
      </w:r>
      <w:del w:id="112" w:author="Nelson Lagos Suarez" w:date="2021-04-06T16:30:00Z">
        <w:r w:rsidDel="009F5017">
          <w:rPr>
            <w:b/>
            <w:bCs/>
            <w:rPrChange w:id="113" w:author="Giorgia Graells" w:date="2021-03-31T15:39:00Z">
              <w:rPr/>
            </w:rPrChange>
          </w:rPr>
          <w:delText xml:space="preserve">with Mediterranean climate and discussed some of the problems that arise </w:delText>
        </w:r>
      </w:del>
      <w:r>
        <w:rPr>
          <w:b/>
          <w:bCs/>
          <w:rPrChange w:id="114" w:author="Giorgia Graells" w:date="2021-03-31T15:39:00Z">
            <w:rPr/>
          </w:rPrChange>
        </w:rPr>
        <w:t>when applying climatic knowledge to urban planning</w:t>
      </w:r>
      <w:ins w:id="115" w:author="Nelson Lagos Suarez" w:date="2021-04-06T16:30:00Z">
        <w:r w:rsidR="009F5017">
          <w:rPr>
            <w:b/>
            <w:bCs/>
          </w:rPr>
          <w:t xml:space="preserve"> (</w:t>
        </w:r>
        <w:r w:rsidR="009F5017" w:rsidRPr="00671E8C">
          <w:rPr>
            <w:b/>
            <w:bCs/>
          </w:rPr>
          <w:t>Alcoforado et al. 2009)</w:t>
        </w:r>
      </w:ins>
      <w:r>
        <w:rPr>
          <w:b/>
          <w:bCs/>
          <w:rPrChange w:id="116" w:author="Giorgia Graells" w:date="2021-03-31T15:39:00Z">
            <w:rPr/>
          </w:rPrChange>
        </w:rPr>
        <w:t>.</w:t>
      </w:r>
    </w:p>
    <w:p w14:paraId="2571B891" w14:textId="0D69404D" w:rsidR="005D7910" w:rsidDel="009F5017" w:rsidRDefault="004A08A8">
      <w:pPr>
        <w:rPr>
          <w:del w:id="117" w:author="Nelson Lagos Suarez" w:date="2021-04-06T16:30:00Z"/>
          <w:b/>
          <w:bCs/>
        </w:rPr>
      </w:pPr>
      <w:del w:id="118" w:author="Juan Luis Celis" w:date="2021-04-07T17:08:00Z">
        <w:r w:rsidDel="002627A9">
          <w:rPr>
            <w:b/>
            <w:bCs/>
            <w:rPrChange w:id="119" w:author="Giorgia Graells" w:date="2021-03-31T15:39:00Z">
              <w:rPr/>
            </w:rPrChange>
          </w:rPr>
          <w:delText xml:space="preserve"> </w:delText>
        </w:r>
      </w:del>
    </w:p>
    <w:p w14:paraId="16C25B5C" w14:textId="33141656" w:rsidR="005D7910" w:rsidRDefault="004A08A8">
      <w:pPr>
        <w:rPr>
          <w:b/>
          <w:bCs/>
        </w:rPr>
      </w:pPr>
      <w:r>
        <w:rPr>
          <w:b/>
          <w:bCs/>
          <w:rPrChange w:id="120" w:author="Giorgia Graells" w:date="2021-03-31T15:39:00Z">
            <w:rPr/>
          </w:rPrChange>
        </w:rPr>
        <w:t xml:space="preserve">Coastal ecology research has mainly considered spatial approaches searching for patterns based on differences in urban morphology. These spatial patterns include land cover and </w:t>
      </w:r>
      <w:del w:id="121" w:author="Nelson Lagos Suarez" w:date="2021-04-06T16:32:00Z">
        <w:r w:rsidDel="00965E84">
          <w:rPr>
            <w:b/>
            <w:bCs/>
            <w:rPrChange w:id="122" w:author="Giorgia Graells" w:date="2021-03-31T15:39:00Z">
              <w:rPr/>
            </w:rPrChange>
          </w:rPr>
          <w:delText xml:space="preserve">land </w:delText>
        </w:r>
      </w:del>
      <w:r>
        <w:rPr>
          <w:b/>
          <w:bCs/>
          <w:rPrChange w:id="123" w:author="Giorgia Graells" w:date="2021-03-31T15:39:00Z">
            <w:rPr/>
          </w:rPrChange>
        </w:rPr>
        <w:t>use</w:t>
      </w:r>
      <w:ins w:id="124" w:author="Nelson Lagos Suarez" w:date="2021-04-06T16:32:00Z">
        <w:r w:rsidR="00965E84">
          <w:rPr>
            <w:b/>
            <w:bCs/>
          </w:rPr>
          <w:t>s</w:t>
        </w:r>
      </w:ins>
      <w:r>
        <w:rPr>
          <w:b/>
          <w:bCs/>
          <w:rPrChange w:id="125" w:author="Giorgia Graells" w:date="2021-03-31T15:39:00Z">
            <w:rPr/>
          </w:rPrChange>
        </w:rPr>
        <w:t xml:space="preserve">. For instance, </w:t>
      </w:r>
      <w:del w:id="126" w:author="Nelson Lagos Suarez" w:date="2021-04-06T16:32:00Z">
        <w:r w:rsidDel="00965E84">
          <w:rPr>
            <w:b/>
            <w:bCs/>
            <w:rPrChange w:id="127" w:author="Giorgia Graells" w:date="2021-03-31T15:39:00Z">
              <w:rPr/>
            </w:rPrChange>
          </w:rPr>
          <w:delText xml:space="preserve">Kantamaneni et al. (2019) considered </w:delText>
        </w:r>
      </w:del>
      <w:r>
        <w:rPr>
          <w:b/>
          <w:bCs/>
          <w:rPrChange w:id="128" w:author="Giorgia Graells" w:date="2021-03-31T15:39:00Z">
            <w:rPr/>
          </w:rPrChange>
        </w:rPr>
        <w:t xml:space="preserve">beach width and coastal slope </w:t>
      </w:r>
      <w:del w:id="129" w:author="Nelson Lagos Suarez" w:date="2021-04-06T16:32:00Z">
        <w:r w:rsidDel="00965E84">
          <w:rPr>
            <w:b/>
            <w:bCs/>
            <w:rPrChange w:id="130" w:author="Giorgia Graells" w:date="2021-03-31T15:39:00Z">
              <w:rPr/>
            </w:rPrChange>
          </w:rPr>
          <w:delText xml:space="preserve">to determine the most </w:delText>
        </w:r>
      </w:del>
      <w:ins w:id="131" w:author="Nelson Lagos Suarez" w:date="2021-04-06T16:32:00Z">
        <w:r w:rsidR="00965E84">
          <w:rPr>
            <w:b/>
            <w:bCs/>
          </w:rPr>
          <w:t xml:space="preserve">represent </w:t>
        </w:r>
      </w:ins>
      <w:r>
        <w:rPr>
          <w:b/>
          <w:bCs/>
          <w:rPrChange w:id="132" w:author="Giorgia Graells" w:date="2021-03-31T15:39:00Z">
            <w:rPr/>
          </w:rPrChange>
        </w:rPr>
        <w:t xml:space="preserve">critical physical parameters to </w:t>
      </w:r>
      <w:del w:id="133" w:author="Nelson Lagos Suarez" w:date="2021-04-06T16:33:00Z">
        <w:r w:rsidDel="00965E84">
          <w:rPr>
            <w:b/>
            <w:bCs/>
            <w:rPrChange w:id="134" w:author="Giorgia Graells" w:date="2021-03-31T15:39:00Z">
              <w:rPr/>
            </w:rPrChange>
          </w:rPr>
          <w:delText xml:space="preserve">create </w:delText>
        </w:r>
      </w:del>
      <w:ins w:id="135" w:author="Nelson Lagos Suarez" w:date="2021-04-06T16:33:00Z">
        <w:r w:rsidR="00965E84">
          <w:rPr>
            <w:b/>
            <w:bCs/>
          </w:rPr>
          <w:t>represent</w:t>
        </w:r>
        <w:del w:id="136" w:author="Juan Luis Celis" w:date="2021-04-07T17:10:00Z">
          <w:r w:rsidR="00965E84" w:rsidDel="002627A9">
            <w:rPr>
              <w:b/>
              <w:bCs/>
            </w:rPr>
            <w:delText xml:space="preserve"> </w:delText>
          </w:r>
        </w:del>
        <w:r w:rsidR="00965E84">
          <w:rPr>
            <w:b/>
            <w:bCs/>
            <w:rPrChange w:id="137" w:author="Giorgia Graells" w:date="2021-03-31T15:39:00Z">
              <w:rPr/>
            </w:rPrChange>
          </w:rPr>
          <w:t xml:space="preserve"> </w:t>
        </w:r>
      </w:ins>
      <w:r>
        <w:rPr>
          <w:b/>
          <w:bCs/>
          <w:rPrChange w:id="138" w:author="Giorgia Graells" w:date="2021-03-31T15:39:00Z">
            <w:rPr/>
          </w:rPrChange>
        </w:rPr>
        <w:t>coastal vulnerability maps</w:t>
      </w:r>
      <w:ins w:id="139" w:author="Nelson Lagos Suarez" w:date="2021-04-06T16:33:00Z">
        <w:r w:rsidR="00965E84">
          <w:rPr>
            <w:b/>
            <w:bCs/>
          </w:rPr>
          <w:t xml:space="preserve"> (</w:t>
        </w:r>
        <w:r w:rsidR="00965E84" w:rsidRPr="00671E8C">
          <w:rPr>
            <w:b/>
            <w:bCs/>
          </w:rPr>
          <w:t>Kantamaneni et al. 2019)</w:t>
        </w:r>
      </w:ins>
      <w:r>
        <w:rPr>
          <w:b/>
          <w:bCs/>
          <w:rPrChange w:id="140" w:author="Giorgia Graells" w:date="2021-03-31T15:39:00Z">
            <w:rPr/>
          </w:rPrChange>
        </w:rPr>
        <w:t>. Study approaches have slowly included temporal dimensions (Fig. 3b)</w:t>
      </w:r>
      <w:ins w:id="141" w:author="Nelson Lagos Suarez" w:date="2021-04-06T16:35:00Z">
        <w:r w:rsidR="00965E84">
          <w:rPr>
            <w:b/>
            <w:bCs/>
          </w:rPr>
          <w:t xml:space="preserve"> regarding various topics, for instance </w:t>
        </w:r>
      </w:ins>
      <w:r>
        <w:rPr>
          <w:b/>
          <w:bCs/>
          <w:rPrChange w:id="142" w:author="Giorgia Graells" w:date="2021-03-31T15:39:00Z">
            <w:rPr/>
          </w:rPrChange>
        </w:rPr>
        <w:t xml:space="preserve"> </w:t>
      </w:r>
      <w:del w:id="143" w:author="Nelson Lagos Suarez" w:date="2021-04-06T16:36:00Z">
        <w:r w:rsidDel="00965E84">
          <w:rPr>
            <w:b/>
            <w:bCs/>
            <w:rPrChange w:id="144" w:author="Giorgia Graells" w:date="2021-03-31T15:39:00Z">
              <w:rPr/>
            </w:rPrChange>
          </w:rPr>
          <w:delText xml:space="preserve">Spatio-temporal studies included articles such as </w:delText>
        </w:r>
        <w:r w:rsidDel="00965E84">
          <w:rPr>
            <w:b/>
            <w:bCs/>
            <w:color w:val="000000"/>
            <w:szCs w:val="24"/>
            <w:rPrChange w:id="145" w:author="Giorgia Graells" w:date="2021-03-31T15:39:00Z">
              <w:rPr/>
            </w:rPrChange>
          </w:rPr>
          <w:delText xml:space="preserve">Grossmann (2008) who </w:delText>
        </w:r>
        <w:r w:rsidDel="00965E84">
          <w:rPr>
            <w:b/>
            <w:bCs/>
            <w:color w:val="000000"/>
            <w:szCs w:val="24"/>
            <w:lang w:val="en-GB"/>
            <w:rPrChange w:id="146" w:author="Giorgia Graells" w:date="2021-03-31T15:39:00Z">
              <w:rPr/>
            </w:rPrChange>
          </w:rPr>
          <w:delText xml:space="preserve">discusses the </w:delText>
        </w:r>
      </w:del>
      <w:r>
        <w:rPr>
          <w:b/>
          <w:bCs/>
          <w:color w:val="000000"/>
          <w:szCs w:val="24"/>
          <w:lang w:val="en-GB"/>
          <w:rPrChange w:id="147" w:author="Giorgia Graells" w:date="2021-03-31T15:39:00Z">
            <w:rPr/>
          </w:rPrChange>
        </w:rPr>
        <w:t xml:space="preserve">consequences of current global technological, organisational and economic developments </w:t>
      </w:r>
      <w:del w:id="148" w:author="Nelson Lagos Suarez" w:date="2021-04-06T16:34:00Z">
        <w:r w:rsidDel="00965E84">
          <w:rPr>
            <w:b/>
            <w:bCs/>
            <w:color w:val="000000"/>
            <w:szCs w:val="24"/>
            <w:lang w:val="en-GB"/>
            <w:rPrChange w:id="149" w:author="Giorgia Graells" w:date="2021-03-31T15:39:00Z">
              <w:rPr/>
            </w:rPrChange>
          </w:rPr>
          <w:delText xml:space="preserve">for a </w:delText>
        </w:r>
      </w:del>
      <w:ins w:id="150" w:author="Nelson Lagos Suarez" w:date="2021-04-06T16:34:00Z">
        <w:r w:rsidR="00965E84">
          <w:rPr>
            <w:b/>
            <w:bCs/>
            <w:color w:val="000000"/>
            <w:szCs w:val="24"/>
            <w:lang w:val="en-GB"/>
          </w:rPr>
          <w:t xml:space="preserve">in </w:t>
        </w:r>
      </w:ins>
      <w:r>
        <w:rPr>
          <w:b/>
          <w:bCs/>
          <w:color w:val="000000"/>
          <w:szCs w:val="24"/>
          <w:lang w:val="en-GB"/>
          <w:rPrChange w:id="151" w:author="Giorgia Graells" w:date="2021-03-31T15:39:00Z">
            <w:rPr/>
          </w:rPrChange>
        </w:rPr>
        <w:t>port</w:t>
      </w:r>
      <w:ins w:id="152" w:author="Nelson Lagos Suarez" w:date="2021-04-06T16:34:00Z">
        <w:r w:rsidR="00965E84">
          <w:rPr>
            <w:b/>
            <w:bCs/>
            <w:color w:val="000000"/>
            <w:szCs w:val="24"/>
            <w:lang w:val="en-GB"/>
          </w:rPr>
          <w:t>s (Grossman 2008)</w:t>
        </w:r>
      </w:ins>
      <w:r>
        <w:rPr>
          <w:b/>
          <w:bCs/>
          <w:color w:val="000000"/>
          <w:szCs w:val="24"/>
          <w:lang w:val="en-GB"/>
          <w:rPrChange w:id="153" w:author="Giorgia Graells" w:date="2021-03-31T15:39:00Z">
            <w:rPr/>
          </w:rPrChange>
        </w:rPr>
        <w:t xml:space="preserve"> and </w:t>
      </w:r>
      <w:del w:id="154" w:author="Nelson Lagos Suarez" w:date="2021-04-06T16:37:00Z">
        <w:r w:rsidDel="00965E84">
          <w:rPr>
            <w:b/>
            <w:bCs/>
            <w:color w:val="000000"/>
            <w:szCs w:val="24"/>
            <w:rPrChange w:id="155" w:author="Giorgia Graells" w:date="2021-03-31T15:39:00Z">
              <w:rPr/>
            </w:rPrChange>
          </w:rPr>
          <w:delText xml:space="preserve">Clarkson et al. (1996) who described concentrations of benzene and toluene in New Zealand air including </w:delText>
        </w:r>
      </w:del>
      <w:r>
        <w:rPr>
          <w:b/>
          <w:bCs/>
          <w:color w:val="000000"/>
          <w:szCs w:val="24"/>
          <w:rPrChange w:id="156" w:author="Giorgia Graells" w:date="2021-03-31T15:39:00Z">
            <w:rPr/>
          </w:rPrChange>
        </w:rPr>
        <w:t xml:space="preserve">seasonality </w:t>
      </w:r>
      <w:ins w:id="157" w:author="Nelson Lagos Suarez" w:date="2021-04-06T16:37:00Z">
        <w:r w:rsidR="00965E84">
          <w:rPr>
            <w:b/>
            <w:bCs/>
            <w:color w:val="000000"/>
            <w:szCs w:val="24"/>
          </w:rPr>
          <w:t xml:space="preserve">changes </w:t>
        </w:r>
      </w:ins>
      <w:r>
        <w:rPr>
          <w:b/>
          <w:bCs/>
          <w:color w:val="000000"/>
          <w:szCs w:val="24"/>
          <w:rPrChange w:id="158" w:author="Giorgia Graells" w:date="2021-03-31T15:39:00Z">
            <w:rPr/>
          </w:rPrChange>
        </w:rPr>
        <w:t xml:space="preserve">and  the effects of wind direction </w:t>
      </w:r>
      <w:del w:id="159" w:author="Nelson Lagos Suarez" w:date="2021-04-06T16:39:00Z">
        <w:r w:rsidDel="00965E84">
          <w:rPr>
            <w:b/>
            <w:bCs/>
            <w:color w:val="000000"/>
            <w:szCs w:val="24"/>
            <w:rPrChange w:id="160" w:author="Giorgia Graells" w:date="2021-03-31T15:39:00Z">
              <w:rPr/>
            </w:rPrChange>
          </w:rPr>
          <w:delText>that comes mainly from ocean air masses</w:delText>
        </w:r>
      </w:del>
      <w:ins w:id="161" w:author="Nelson Lagos Suarez" w:date="2021-04-06T16:39:00Z">
        <w:r w:rsidR="00965E84">
          <w:rPr>
            <w:b/>
            <w:bCs/>
            <w:color w:val="000000"/>
            <w:szCs w:val="24"/>
          </w:rPr>
          <w:t xml:space="preserve">on </w:t>
        </w:r>
      </w:ins>
      <w:ins w:id="162" w:author="Nelson Lagos Suarez" w:date="2021-04-06T16:40:00Z">
        <w:r w:rsidR="00965E84">
          <w:rPr>
            <w:b/>
            <w:bCs/>
            <w:color w:val="000000"/>
            <w:szCs w:val="24"/>
          </w:rPr>
          <w:t>volatile organic compounds (Clakson et al. 1996)</w:t>
        </w:r>
      </w:ins>
      <w:r>
        <w:rPr>
          <w:b/>
          <w:bCs/>
          <w:color w:val="000000"/>
          <w:szCs w:val="24"/>
          <w:rPrChange w:id="163" w:author="Giorgia Graells" w:date="2021-03-31T15:39:00Z">
            <w:rPr/>
          </w:rPrChange>
        </w:rPr>
        <w:t>.</w:t>
      </w:r>
      <w:r>
        <w:rPr>
          <w:b/>
          <w:bCs/>
          <w:szCs w:val="24"/>
          <w:rPrChange w:id="164" w:author="Giorgia Graells" w:date="2021-03-31T15:39:00Z">
            <w:rPr/>
          </w:rPrChange>
        </w:rPr>
        <w:t xml:space="preserve">  </w:t>
      </w:r>
      <w:ins w:id="165" w:author="Nelson Lagos Suarez" w:date="2021-04-06T16:41:00Z">
        <w:r w:rsidR="00965E84">
          <w:rPr>
            <w:b/>
            <w:bCs/>
            <w:szCs w:val="24"/>
          </w:rPr>
          <w:t>Additional t</w:t>
        </w:r>
      </w:ins>
      <w:del w:id="166" w:author="Nelson Lagos Suarez" w:date="2021-04-06T16:41:00Z">
        <w:r w:rsidDel="00965E84">
          <w:rPr>
            <w:b/>
            <w:bCs/>
            <w:szCs w:val="24"/>
            <w:rPrChange w:id="167" w:author="Giorgia Graells" w:date="2021-03-31T15:39:00Z">
              <w:rPr/>
            </w:rPrChange>
          </w:rPr>
          <w:delText>T</w:delText>
        </w:r>
      </w:del>
      <w:r>
        <w:rPr>
          <w:b/>
          <w:bCs/>
          <w:rPrChange w:id="168" w:author="Giorgia Graells" w:date="2021-03-31T15:39:00Z">
            <w:rPr/>
          </w:rPrChange>
        </w:rPr>
        <w:t xml:space="preserve">emporal studies </w:t>
      </w:r>
      <w:del w:id="169" w:author="Nelson Lagos Suarez" w:date="2021-04-06T16:41:00Z">
        <w:r w:rsidDel="00965E84">
          <w:rPr>
            <w:b/>
            <w:bCs/>
            <w:rPrChange w:id="170" w:author="Giorgia Graells" w:date="2021-03-31T15:39:00Z">
              <w:rPr/>
            </w:rPrChange>
          </w:rPr>
          <w:delText>included Priestl</w:delText>
        </w:r>
        <w:bookmarkStart w:id="171" w:name="__DdeLink__1355_1734896042"/>
        <w:bookmarkEnd w:id="171"/>
        <w:r w:rsidDel="00965E84">
          <w:rPr>
            <w:b/>
            <w:bCs/>
            <w:rPrChange w:id="172" w:author="Giorgia Graells" w:date="2021-03-31T15:39:00Z">
              <w:rPr/>
            </w:rPrChange>
          </w:rPr>
          <w:delText xml:space="preserve">ey et al. (2018) who </w:delText>
        </w:r>
      </w:del>
      <w:r>
        <w:rPr>
          <w:b/>
          <w:bCs/>
          <w:rPrChange w:id="173" w:author="Giorgia Graells" w:date="2021-03-31T15:39:00Z">
            <w:rPr/>
          </w:rPrChange>
        </w:rPr>
        <w:t xml:space="preserve">assessed inorganic and organic compound and their relation to photolysis </w:t>
      </w:r>
      <w:ins w:id="174" w:author="Nelson Lagos Suarez" w:date="2021-04-06T16:41:00Z">
        <w:r w:rsidR="00965E84">
          <w:rPr>
            <w:b/>
            <w:bCs/>
          </w:rPr>
          <w:t>(</w:t>
        </w:r>
        <w:r w:rsidR="00965E84" w:rsidRPr="00671E8C">
          <w:rPr>
            <w:b/>
            <w:bCs/>
          </w:rPr>
          <w:t xml:space="preserve">Priestley et al. 2018) </w:t>
        </w:r>
      </w:ins>
      <w:r>
        <w:rPr>
          <w:b/>
          <w:bCs/>
          <w:rPrChange w:id="175" w:author="Giorgia Graells" w:date="2021-03-31T15:39:00Z">
            <w:rPr/>
          </w:rPrChange>
        </w:rPr>
        <w:t xml:space="preserve">and </w:t>
      </w:r>
      <w:del w:id="176" w:author="Nelson Lagos Suarez" w:date="2021-04-06T16:42:00Z">
        <w:r w:rsidDel="00654A39">
          <w:rPr>
            <w:b/>
            <w:bCs/>
            <w:rPrChange w:id="177" w:author="Giorgia Graells" w:date="2021-03-31T15:39:00Z">
              <w:rPr/>
            </w:rPrChange>
          </w:rPr>
          <w:delText xml:space="preserve">Martin et al. (2007) who studied </w:delText>
        </w:r>
      </w:del>
      <w:r>
        <w:rPr>
          <w:b/>
          <w:bCs/>
          <w:rPrChange w:id="178" w:author="Giorgia Graells" w:date="2021-03-31T15:39:00Z">
            <w:rPr/>
          </w:rPrChange>
        </w:rPr>
        <w:t xml:space="preserve">management approaches for </w:t>
      </w:r>
      <w:del w:id="179" w:author="Nelson Lagos Suarez" w:date="2021-04-06T16:39:00Z">
        <w:r w:rsidDel="00965E84">
          <w:rPr>
            <w:b/>
            <w:bCs/>
            <w:rPrChange w:id="180" w:author="Giorgia Graells" w:date="2021-03-31T15:39:00Z">
              <w:rPr/>
            </w:rPrChange>
          </w:rPr>
          <w:delText xml:space="preserve"> </w:delText>
        </w:r>
      </w:del>
      <w:r>
        <w:rPr>
          <w:b/>
          <w:bCs/>
          <w:rPrChange w:id="181" w:author="Giorgia Graells" w:date="2021-03-31T15:39:00Z">
            <w:rPr/>
          </w:rPrChange>
        </w:rPr>
        <w:t>a coastal urban pest (white Ibis) along the east coast of Australia</w:t>
      </w:r>
      <w:ins w:id="182" w:author="Nelson Lagos Suarez" w:date="2021-04-06T16:42:00Z">
        <w:r w:rsidR="00654A39" w:rsidRPr="00654A39">
          <w:rPr>
            <w:b/>
            <w:bCs/>
            <w:lang w:val="en-GB"/>
            <w:rPrChange w:id="183" w:author="Nelson Lagos Suarez" w:date="2021-04-06T16:42:00Z">
              <w:rPr>
                <w:b/>
                <w:bCs/>
                <w:lang w:val="es-CL"/>
              </w:rPr>
            </w:rPrChange>
          </w:rPr>
          <w:t xml:space="preserve"> </w:t>
        </w:r>
        <w:r w:rsidR="00654A39">
          <w:rPr>
            <w:b/>
            <w:bCs/>
            <w:lang w:val="en-GB"/>
          </w:rPr>
          <w:t>(</w:t>
        </w:r>
        <w:r w:rsidR="00654A39" w:rsidRPr="00671E8C">
          <w:rPr>
            <w:b/>
            <w:bCs/>
          </w:rPr>
          <w:t>Martin et al. (2007)</w:t>
        </w:r>
      </w:ins>
      <w:r>
        <w:rPr>
          <w:b/>
          <w:bCs/>
          <w:rPrChange w:id="184" w:author="Giorgia Graells" w:date="2021-03-31T15:39:00Z">
            <w:rPr/>
          </w:rPrChange>
        </w:rPr>
        <w:t xml:space="preserve">. </w:t>
      </w:r>
      <w:del w:id="185" w:author="Nelson Lagos Suarez" w:date="2021-04-06T16:42:00Z">
        <w:r w:rsidDel="00654A39">
          <w:rPr>
            <w:b/>
            <w:bCs/>
            <w:rPrChange w:id="186" w:author="Giorgia Graells" w:date="2021-03-31T15:39:00Z">
              <w:rPr/>
            </w:rPrChange>
          </w:rPr>
          <w:delText>Studies which use e</w:delText>
        </w:r>
      </w:del>
      <w:ins w:id="187" w:author="Nelson Lagos Suarez" w:date="2021-04-06T16:42:00Z">
        <w:r w:rsidR="00654A39">
          <w:rPr>
            <w:b/>
            <w:bCs/>
          </w:rPr>
          <w:t>E</w:t>
        </w:r>
      </w:ins>
      <w:r>
        <w:rPr>
          <w:b/>
          <w:bCs/>
          <w:rPrChange w:id="188" w:author="Giorgia Graells" w:date="2021-03-31T15:39:00Z">
            <w:rPr/>
          </w:rPrChange>
        </w:rPr>
        <w:t>xperimental approaches through time represent less than 1% of the articles</w:t>
      </w:r>
      <w:ins w:id="189" w:author="Nelson Lagos Suarez" w:date="2021-04-06T16:43:00Z">
        <w:r w:rsidR="00654A39">
          <w:rPr>
            <w:b/>
            <w:bCs/>
          </w:rPr>
          <w:t xml:space="preserve"> and, for instance, </w:t>
        </w:r>
      </w:ins>
      <w:del w:id="190" w:author="Nelson Lagos Suarez" w:date="2021-04-06T16:43:00Z">
        <w:r w:rsidDel="00654A39">
          <w:rPr>
            <w:b/>
            <w:bCs/>
            <w:rPrChange w:id="191" w:author="Giorgia Graells" w:date="2021-03-31T15:39:00Z">
              <w:rPr/>
            </w:rPrChange>
          </w:rPr>
          <w:delText xml:space="preserve">. They </w:delText>
        </w:r>
      </w:del>
      <w:r>
        <w:rPr>
          <w:b/>
          <w:bCs/>
          <w:rPrChange w:id="192" w:author="Giorgia Graells" w:date="2021-03-31T15:39:00Z">
            <w:rPr/>
          </w:rPrChange>
        </w:rPr>
        <w:t xml:space="preserve">included </w:t>
      </w:r>
      <w:del w:id="193" w:author="Nelson Lagos Suarez" w:date="2021-04-06T16:43:00Z">
        <w:r w:rsidDel="00654A39">
          <w:rPr>
            <w:b/>
            <w:bCs/>
            <w:rPrChange w:id="194" w:author="Giorgia Graells" w:date="2021-03-31T15:39:00Z">
              <w:rPr/>
            </w:rPrChange>
          </w:rPr>
          <w:delText xml:space="preserve">articles such as the study of </w:delText>
        </w:r>
        <w:r w:rsidDel="00654A39">
          <w:rPr>
            <w:b/>
            <w:bCs/>
            <w:color w:val="000000"/>
            <w:szCs w:val="24"/>
            <w:lang w:val="en-GB"/>
            <w:rPrChange w:id="195" w:author="Giorgia Graells" w:date="2021-03-31T15:39:00Z">
              <w:rPr/>
            </w:rPrChange>
          </w:rPr>
          <w:delText xml:space="preserve">Leclerc &amp; Viard (2018), who </w:delText>
        </w:r>
      </w:del>
      <w:r>
        <w:rPr>
          <w:b/>
          <w:bCs/>
          <w:color w:val="000000"/>
          <w:szCs w:val="24"/>
          <w:lang w:val="en-GB"/>
          <w:rPrChange w:id="196" w:author="Giorgia Graells" w:date="2021-03-31T15:39:00Z">
            <w:rPr/>
          </w:rPrChange>
        </w:rPr>
        <w:t>studi</w:t>
      </w:r>
      <w:ins w:id="197" w:author="Nelson Lagos Suarez" w:date="2021-04-06T16:43:00Z">
        <w:r w:rsidR="00654A39">
          <w:rPr>
            <w:b/>
            <w:bCs/>
            <w:color w:val="000000"/>
            <w:szCs w:val="24"/>
            <w:lang w:val="en-GB"/>
          </w:rPr>
          <w:t xml:space="preserve">es </w:t>
        </w:r>
      </w:ins>
      <w:del w:id="198" w:author="Nelson Lagos Suarez" w:date="2021-04-06T16:43:00Z">
        <w:r w:rsidDel="00654A39">
          <w:rPr>
            <w:b/>
            <w:bCs/>
            <w:color w:val="000000"/>
            <w:szCs w:val="24"/>
            <w:lang w:val="en-GB"/>
            <w:rPrChange w:id="199" w:author="Giorgia Graells" w:date="2021-03-31T15:39:00Z">
              <w:rPr/>
            </w:rPrChange>
          </w:rPr>
          <w:delText xml:space="preserve">ed </w:delText>
        </w:r>
      </w:del>
      <w:ins w:id="200" w:author="Nelson Lagos Suarez" w:date="2021-04-06T16:43:00Z">
        <w:r w:rsidR="00654A39">
          <w:rPr>
            <w:b/>
            <w:bCs/>
            <w:color w:val="000000"/>
            <w:szCs w:val="24"/>
            <w:lang w:val="en-GB"/>
          </w:rPr>
          <w:t xml:space="preserve">about </w:t>
        </w:r>
      </w:ins>
      <w:del w:id="201" w:author="Nelson Lagos Suarez" w:date="2021-04-06T16:43:00Z">
        <w:r w:rsidDel="00654A39">
          <w:rPr>
            <w:b/>
            <w:bCs/>
            <w:color w:val="000000"/>
            <w:szCs w:val="24"/>
            <w:lang w:val="en-GB"/>
            <w:rPrChange w:id="202" w:author="Giorgia Graells" w:date="2021-03-31T15:39:00Z">
              <w:rPr/>
            </w:rPrChange>
          </w:rPr>
          <w:delText xml:space="preserve">how </w:delText>
        </w:r>
      </w:del>
      <w:r>
        <w:rPr>
          <w:b/>
          <w:bCs/>
          <w:color w:val="000000"/>
          <w:szCs w:val="24"/>
          <w:lang w:val="en-GB"/>
          <w:rPrChange w:id="203" w:author="Giorgia Graells" w:date="2021-03-31T15:39:00Z">
            <w:rPr/>
          </w:rPrChange>
        </w:rPr>
        <w:t xml:space="preserve">swimming predators </w:t>
      </w:r>
      <w:ins w:id="204" w:author="Nelson Lagos Suarez" w:date="2021-04-06T16:43:00Z">
        <w:r w:rsidR="00654A39">
          <w:rPr>
            <w:b/>
            <w:bCs/>
            <w:color w:val="000000"/>
            <w:szCs w:val="24"/>
            <w:lang w:val="en-GB"/>
          </w:rPr>
          <w:t xml:space="preserve">and their </w:t>
        </w:r>
      </w:ins>
      <w:r>
        <w:rPr>
          <w:b/>
          <w:bCs/>
          <w:color w:val="000000"/>
          <w:szCs w:val="24"/>
          <w:lang w:val="en-GB"/>
          <w:rPrChange w:id="205" w:author="Giorgia Graells" w:date="2021-03-31T15:39:00Z">
            <w:rPr/>
          </w:rPrChange>
        </w:rPr>
        <w:t xml:space="preserve">influenced </w:t>
      </w:r>
      <w:ins w:id="206" w:author="Nelson Lagos Suarez" w:date="2021-04-06T16:43:00Z">
        <w:r w:rsidR="00654A39">
          <w:rPr>
            <w:b/>
            <w:bCs/>
            <w:color w:val="000000"/>
            <w:szCs w:val="24"/>
            <w:lang w:val="en-GB"/>
          </w:rPr>
          <w:t xml:space="preserve">on </w:t>
        </w:r>
      </w:ins>
      <w:del w:id="207" w:author="Nelson Lagos Suarez" w:date="2021-04-06T16:43:00Z">
        <w:r w:rsidDel="00654A39">
          <w:rPr>
            <w:b/>
            <w:bCs/>
            <w:color w:val="000000"/>
            <w:szCs w:val="24"/>
            <w:lang w:val="en-GB"/>
            <w:rPrChange w:id="208" w:author="Giorgia Graells" w:date="2021-03-31T15:39:00Z">
              <w:rPr/>
            </w:rPrChange>
          </w:rPr>
          <w:delText xml:space="preserve">the </w:delText>
        </w:r>
      </w:del>
      <w:r>
        <w:rPr>
          <w:b/>
          <w:bCs/>
          <w:color w:val="000000"/>
          <w:szCs w:val="24"/>
          <w:lang w:val="en-GB"/>
          <w:rPrChange w:id="209" w:author="Giorgia Graells" w:date="2021-03-31T15:39:00Z">
            <w:rPr/>
          </w:rPrChange>
        </w:rPr>
        <w:t>early development of fauna associated with floating pontoons in marinas</w:t>
      </w:r>
      <w:ins w:id="210" w:author="Nelson Lagos Suarez" w:date="2021-04-06T16:43:00Z">
        <w:r w:rsidR="00654A39">
          <w:rPr>
            <w:b/>
            <w:bCs/>
            <w:color w:val="000000"/>
            <w:szCs w:val="24"/>
            <w:lang w:val="en-GB"/>
          </w:rPr>
          <w:t xml:space="preserve"> </w:t>
        </w:r>
        <w:r w:rsidR="00654A39">
          <w:rPr>
            <w:b/>
            <w:bCs/>
          </w:rPr>
          <w:t>(</w:t>
        </w:r>
        <w:r w:rsidR="00654A39" w:rsidRPr="00671E8C">
          <w:rPr>
            <w:b/>
            <w:bCs/>
            <w:color w:val="000000"/>
            <w:szCs w:val="24"/>
            <w:lang w:val="en-GB"/>
          </w:rPr>
          <w:t>Leclerc &amp; Viard 2018)</w:t>
        </w:r>
      </w:ins>
      <w:r>
        <w:rPr>
          <w:b/>
          <w:bCs/>
          <w:rPrChange w:id="211" w:author="Giorgia Graells" w:date="2021-03-31T15:39:00Z">
            <w:rPr/>
          </w:rPrChange>
        </w:rPr>
        <w:t xml:space="preserve">. </w:t>
      </w:r>
    </w:p>
    <w:p w14:paraId="3937933E" w14:textId="23A1309D" w:rsidR="005D7910" w:rsidRDefault="004A08A8">
      <w:r>
        <w:rPr>
          <w:b/>
          <w:bCs/>
          <w:rPrChange w:id="212" w:author="Giorgia Graells" w:date="2021-03-31T15:39:00Z">
            <w:rPr/>
          </w:rPrChange>
        </w:rPr>
        <w:t>Quantitative studies have dominated the literature during the past 20 years and have focused on ecological approaches</w:t>
      </w:r>
      <w:ins w:id="213" w:author="Nelson Lagos Suarez" w:date="2021-04-06T16:45:00Z">
        <w:r w:rsidR="00654A39">
          <w:rPr>
            <w:b/>
            <w:bCs/>
          </w:rPr>
          <w:t xml:space="preserve"> that include</w:t>
        </w:r>
      </w:ins>
      <w:ins w:id="214" w:author="Juan Luis Celis" w:date="2021-04-07T17:11:00Z">
        <w:r w:rsidR="002627A9">
          <w:rPr>
            <w:b/>
            <w:bCs/>
          </w:rPr>
          <w:t xml:space="preserve"> </w:t>
        </w:r>
      </w:ins>
      <w:del w:id="215" w:author="Nelson Lagos Suarez" w:date="2021-04-06T16:45:00Z">
        <w:r w:rsidDel="00654A39">
          <w:rPr>
            <w:b/>
            <w:bCs/>
            <w:rPrChange w:id="216" w:author="Giorgia Graells" w:date="2021-03-31T15:39:00Z">
              <w:rPr/>
            </w:rPrChange>
          </w:rPr>
          <w:delText xml:space="preserve">. For example Tzortzakaki et al. (2018) studied </w:delText>
        </w:r>
      </w:del>
      <w:ins w:id="217" w:author="Nelson Lagos Suarez" w:date="2021-04-06T16:45:00Z">
        <w:r w:rsidR="00654A39">
          <w:rPr>
            <w:b/>
            <w:bCs/>
          </w:rPr>
          <w:t xml:space="preserve">estimating </w:t>
        </w:r>
      </w:ins>
      <w:del w:id="218" w:author="Nelson Lagos Suarez" w:date="2021-04-06T16:45:00Z">
        <w:r w:rsidDel="00654A39">
          <w:rPr>
            <w:b/>
            <w:bCs/>
            <w:rPrChange w:id="219" w:author="Giorgia Graells" w:date="2021-03-31T15:39:00Z">
              <w:rPr/>
            </w:rPrChange>
          </w:rPr>
          <w:delText xml:space="preserve">the </w:delText>
        </w:r>
      </w:del>
      <w:r>
        <w:rPr>
          <w:b/>
          <w:bCs/>
          <w:rPrChange w:id="220" w:author="Giorgia Graells" w:date="2021-03-31T15:39:00Z">
            <w:rPr/>
          </w:rPrChange>
        </w:rPr>
        <w:t xml:space="preserve">effect of </w:t>
      </w:r>
      <w:del w:id="221" w:author="Nelson Lagos Suarez" w:date="2021-04-06T16:45:00Z">
        <w:r w:rsidDel="00654A39">
          <w:rPr>
            <w:b/>
            <w:bCs/>
            <w:rPrChange w:id="222" w:author="Giorgia Graells" w:date="2021-03-31T15:39:00Z">
              <w:rPr/>
            </w:rPrChange>
          </w:rPr>
          <w:delText xml:space="preserve">the </w:delText>
        </w:r>
      </w:del>
      <w:r>
        <w:rPr>
          <w:b/>
          <w:bCs/>
          <w:rPrChange w:id="223" w:author="Giorgia Graells" w:date="2021-03-31T15:39:00Z">
            <w:rPr/>
          </w:rPrChange>
        </w:rPr>
        <w:t>different land-cover types on bird species richness and abundance</w:t>
      </w:r>
      <w:ins w:id="224" w:author="Nelson Lagos Suarez" w:date="2021-04-06T16:45:00Z">
        <w:r w:rsidR="00654A39">
          <w:rPr>
            <w:b/>
            <w:bCs/>
          </w:rPr>
          <w:t xml:space="preserve">, </w:t>
        </w:r>
      </w:ins>
      <w:del w:id="225" w:author="Nelson Lagos Suarez" w:date="2021-04-06T16:44:00Z">
        <w:r w:rsidDel="00654A39">
          <w:rPr>
            <w:b/>
            <w:bCs/>
            <w:rPrChange w:id="226" w:author="Giorgia Graells" w:date="2021-03-31T15:39:00Z">
              <w:rPr/>
            </w:rPrChange>
          </w:rPr>
          <w:delText xml:space="preserve"> </w:delText>
        </w:r>
      </w:del>
      <w:del w:id="227" w:author="Nelson Lagos Suarez" w:date="2021-04-06T16:45:00Z">
        <w:r w:rsidDel="00654A39">
          <w:rPr>
            <w:b/>
            <w:bCs/>
            <w:rPrChange w:id="228" w:author="Giorgia Graells" w:date="2021-03-31T15:39:00Z">
              <w:rPr/>
            </w:rPrChange>
          </w:rPr>
          <w:delText xml:space="preserve"> and </w:delText>
        </w:r>
      </w:del>
      <w:r>
        <w:rPr>
          <w:b/>
          <w:bCs/>
          <w:rPrChange w:id="229" w:author="Giorgia Graells" w:date="2021-03-31T15:39:00Z">
            <w:rPr/>
          </w:rPrChange>
        </w:rPr>
        <w:t xml:space="preserve">proved that open green spaces </w:t>
      </w:r>
      <w:del w:id="230" w:author="Nelson Lagos Suarez" w:date="2021-04-06T16:45:00Z">
        <w:r w:rsidDel="00654A39">
          <w:rPr>
            <w:b/>
            <w:bCs/>
            <w:rPrChange w:id="231" w:author="Giorgia Graells" w:date="2021-03-31T15:39:00Z">
              <w:rPr/>
            </w:rPrChange>
          </w:rPr>
          <w:delText xml:space="preserve">are the most significant </w:delText>
        </w:r>
      </w:del>
      <w:ins w:id="232" w:author="Nelson Lagos Suarez" w:date="2021-04-06T16:45:00Z">
        <w:r w:rsidR="00654A39">
          <w:rPr>
            <w:b/>
            <w:bCs/>
          </w:rPr>
          <w:t xml:space="preserve">is relevant </w:t>
        </w:r>
      </w:ins>
      <w:r>
        <w:rPr>
          <w:b/>
          <w:bCs/>
          <w:rPrChange w:id="233" w:author="Giorgia Graells" w:date="2021-03-31T15:39:00Z">
            <w:rPr/>
          </w:rPrChange>
        </w:rPr>
        <w:t>factor favoring bird diversity in a coastal cit</w:t>
      </w:r>
      <w:ins w:id="234" w:author="Nelson Lagos Suarez" w:date="2021-04-06T16:46:00Z">
        <w:r w:rsidR="00654A39">
          <w:rPr>
            <w:b/>
            <w:bCs/>
          </w:rPr>
          <w:t>ies (</w:t>
        </w:r>
        <w:r w:rsidR="00654A39" w:rsidRPr="00671E8C">
          <w:rPr>
            <w:b/>
            <w:bCs/>
          </w:rPr>
          <w:t>Tzortzakaki et al. 2018)</w:t>
        </w:r>
      </w:ins>
      <w:del w:id="235" w:author="Nelson Lagos Suarez" w:date="2021-04-06T16:46:00Z">
        <w:r w:rsidDel="00654A39">
          <w:rPr>
            <w:b/>
            <w:bCs/>
            <w:rPrChange w:id="236" w:author="Giorgia Graells" w:date="2021-03-31T15:39:00Z">
              <w:rPr/>
            </w:rPrChange>
          </w:rPr>
          <w:delText>y in Greece</w:delText>
        </w:r>
      </w:del>
      <w:r>
        <w:rPr>
          <w:b/>
          <w:bCs/>
          <w:rPrChange w:id="237" w:author="Giorgia Graells" w:date="2021-03-31T15:39:00Z">
            <w:rPr/>
          </w:rPrChange>
        </w:rPr>
        <w:t>. Qualitative studies represent 20% of the articles and these are mostly centered in using a social-ecological approach</w:t>
      </w:r>
      <w:ins w:id="238" w:author="Nelson Lagos Suarez" w:date="2021-04-06T16:46:00Z">
        <w:r w:rsidR="00654A39">
          <w:rPr>
            <w:b/>
            <w:bCs/>
          </w:rPr>
          <w:t xml:space="preserve"> involving </w:t>
        </w:r>
      </w:ins>
      <w:del w:id="239" w:author="Nelson Lagos Suarez" w:date="2021-04-06T16:46:00Z">
        <w:r w:rsidDel="00654A39">
          <w:rPr>
            <w:b/>
            <w:bCs/>
            <w:rPrChange w:id="240" w:author="Giorgia Graells" w:date="2021-03-31T15:39:00Z">
              <w:rPr/>
            </w:rPrChange>
          </w:rPr>
          <w:delText xml:space="preserve">. For example Cleland et al. (2015) used </w:delText>
        </w:r>
      </w:del>
      <w:r>
        <w:rPr>
          <w:b/>
          <w:bCs/>
          <w:rPrChange w:id="241" w:author="Giorgia Graells" w:date="2021-03-31T15:39:00Z">
            <w:rPr/>
          </w:rPrChange>
        </w:rPr>
        <w:t xml:space="preserve">qualitative interviews </w:t>
      </w:r>
      <w:ins w:id="242" w:author="Nelson Lagos Suarez" w:date="2021-04-06T16:47:00Z">
        <w:r w:rsidR="00654A39">
          <w:rPr>
            <w:b/>
            <w:bCs/>
          </w:rPr>
          <w:t xml:space="preserve">in relation </w:t>
        </w:r>
      </w:ins>
      <w:r>
        <w:rPr>
          <w:b/>
          <w:bCs/>
          <w:rPrChange w:id="243" w:author="Giorgia Graells" w:date="2021-03-31T15:39:00Z">
            <w:rPr/>
          </w:rPrChange>
        </w:rPr>
        <w:t xml:space="preserve">to </w:t>
      </w:r>
      <w:del w:id="244" w:author="Nelson Lagos Suarez" w:date="2021-04-06T16:47:00Z">
        <w:r w:rsidDel="00654A39">
          <w:rPr>
            <w:b/>
            <w:bCs/>
            <w:rPrChange w:id="245" w:author="Giorgia Graells" w:date="2021-03-31T15:39:00Z">
              <w:rPr/>
            </w:rPrChange>
          </w:rPr>
          <w:delText xml:space="preserve">assess </w:delText>
        </w:r>
      </w:del>
      <w:r>
        <w:rPr>
          <w:b/>
          <w:bCs/>
          <w:rPrChange w:id="246" w:author="Giorgia Graells" w:date="2021-03-31T15:39:00Z">
            <w:rPr/>
          </w:rPrChange>
        </w:rPr>
        <w:t>urban coastal environmental constructs and preferences</w:t>
      </w:r>
      <w:ins w:id="247" w:author="Nelson Lagos Suarez" w:date="2021-04-06T16:47:00Z">
        <w:r w:rsidR="00654A39">
          <w:rPr>
            <w:b/>
            <w:bCs/>
          </w:rPr>
          <w:t xml:space="preserve"> (</w:t>
        </w:r>
        <w:r w:rsidR="00654A39" w:rsidRPr="00671E8C">
          <w:rPr>
            <w:b/>
            <w:bCs/>
          </w:rPr>
          <w:t>Cleland et al. 2015)</w:t>
        </w:r>
      </w:ins>
      <w:ins w:id="248" w:author="Nelson Lagos Suarez" w:date="2021-04-06T16:48:00Z">
        <w:r w:rsidR="00654A39">
          <w:rPr>
            <w:b/>
            <w:bCs/>
          </w:rPr>
          <w:t xml:space="preserve">, </w:t>
        </w:r>
      </w:ins>
      <w:del w:id="249" w:author="Nelson Lagos Suarez" w:date="2021-04-06T16:47:00Z">
        <w:r w:rsidDel="00654A39">
          <w:rPr>
            <w:b/>
            <w:bCs/>
            <w:rPrChange w:id="250" w:author="Giorgia Graells" w:date="2021-03-31T15:39:00Z">
              <w:rPr/>
            </w:rPrChange>
          </w:rPr>
          <w:delText xml:space="preserve">. Other qualitative studies have been used </w:delText>
        </w:r>
      </w:del>
      <w:r>
        <w:rPr>
          <w:b/>
          <w:bCs/>
          <w:rPrChange w:id="251" w:author="Giorgia Graells" w:date="2021-03-31T15:39:00Z">
            <w:rPr/>
          </w:rPrChange>
        </w:rPr>
        <w:t>to propose designs of green infrastructure in urban cities (Chen et al. 2015)</w:t>
      </w:r>
      <w:ins w:id="252" w:author="Nelson Lagos Suarez" w:date="2021-04-06T16:48:00Z">
        <w:r w:rsidR="00654A39">
          <w:rPr>
            <w:b/>
            <w:bCs/>
          </w:rPr>
          <w:t xml:space="preserve">, </w:t>
        </w:r>
      </w:ins>
      <w:ins w:id="253" w:author="Nelson Lagos Suarez" w:date="2021-04-06T16:49:00Z">
        <w:r w:rsidR="00654A39">
          <w:rPr>
            <w:b/>
            <w:bCs/>
          </w:rPr>
          <w:t xml:space="preserve">and </w:t>
        </w:r>
      </w:ins>
      <w:del w:id="254" w:author="Nelson Lagos Suarez" w:date="2021-04-06T16:51:00Z">
        <w:r w:rsidDel="00654A39">
          <w:rPr>
            <w:b/>
            <w:bCs/>
            <w:rPrChange w:id="255" w:author="Giorgia Graells" w:date="2021-03-31T15:39:00Z">
              <w:rPr/>
            </w:rPrChange>
          </w:rPr>
          <w:delText>. P</w:delText>
        </w:r>
      </w:del>
      <w:ins w:id="256" w:author="Nelson Lagos Suarez" w:date="2021-04-06T16:51:00Z">
        <w:r w:rsidR="00654A39">
          <w:rPr>
            <w:b/>
            <w:bCs/>
          </w:rPr>
          <w:t>p</w:t>
        </w:r>
      </w:ins>
      <w:r>
        <w:rPr>
          <w:b/>
          <w:bCs/>
          <w:rPrChange w:id="257" w:author="Giorgia Graells" w:date="2021-03-31T15:39:00Z">
            <w:rPr/>
          </w:rPrChange>
        </w:rPr>
        <w:t xml:space="preserve">olicy studies </w:t>
      </w:r>
      <w:ins w:id="258" w:author="Nelson Lagos Suarez" w:date="2021-04-06T16:51:00Z">
        <w:r w:rsidR="00654A39">
          <w:rPr>
            <w:b/>
            <w:bCs/>
          </w:rPr>
          <w:t xml:space="preserve">aimed </w:t>
        </w:r>
      </w:ins>
      <w:del w:id="259" w:author="Nelson Lagos Suarez" w:date="2021-04-06T16:51:00Z">
        <w:r w:rsidDel="00654A39">
          <w:rPr>
            <w:b/>
            <w:bCs/>
            <w:rPrChange w:id="260" w:author="Giorgia Graells" w:date="2021-03-31T15:39:00Z">
              <w:rPr/>
            </w:rPrChange>
          </w:rPr>
          <w:delText xml:space="preserve">such as Guerrero Valdebenito &amp; Alarcon Rodriguez (2018) used qualitative approaches </w:delText>
        </w:r>
      </w:del>
      <w:r>
        <w:rPr>
          <w:b/>
          <w:bCs/>
          <w:rPrChange w:id="261" w:author="Giorgia Graells" w:date="2021-03-31T15:39:00Z">
            <w:rPr/>
          </w:rPrChange>
        </w:rPr>
        <w:t xml:space="preserve">to assess </w:t>
      </w:r>
      <w:ins w:id="262" w:author="Nelson Lagos Suarez" w:date="2021-04-06T16:52:00Z">
        <w:r w:rsidR="0036235E">
          <w:rPr>
            <w:b/>
            <w:bCs/>
          </w:rPr>
          <w:t xml:space="preserve">and understand </w:t>
        </w:r>
      </w:ins>
      <w:r>
        <w:rPr>
          <w:b/>
          <w:bCs/>
          <w:rPrChange w:id="263" w:author="Giorgia Graells" w:date="2021-03-31T15:39:00Z">
            <w:rPr/>
          </w:rPrChange>
        </w:rPr>
        <w:t xml:space="preserve">tensions and threats to traditional small-scale artisanal fishing </w:t>
      </w:r>
      <w:del w:id="264" w:author="Nelson Lagos Suarez" w:date="2021-04-06T16:50:00Z">
        <w:r w:rsidDel="00654A39">
          <w:rPr>
            <w:b/>
            <w:bCs/>
            <w:rPrChange w:id="265" w:author="Giorgia Graells" w:date="2021-03-31T15:39:00Z">
              <w:rPr/>
            </w:rPrChange>
          </w:rPr>
          <w:delText xml:space="preserve">giving the </w:delText>
        </w:r>
      </w:del>
      <w:r>
        <w:rPr>
          <w:b/>
          <w:bCs/>
          <w:rPrChange w:id="266" w:author="Giorgia Graells" w:date="2021-03-31T15:39:00Z">
            <w:rPr/>
          </w:rPrChange>
        </w:rPr>
        <w:t>coexist</w:t>
      </w:r>
      <w:ins w:id="267" w:author="Nelson Lagos Suarez" w:date="2021-04-06T16:50:00Z">
        <w:r w:rsidR="00654A39">
          <w:rPr>
            <w:b/>
            <w:bCs/>
          </w:rPr>
          <w:t xml:space="preserve">ing </w:t>
        </w:r>
      </w:ins>
      <w:del w:id="268" w:author="Nelson Lagos Suarez" w:date="2021-04-06T16:50:00Z">
        <w:r w:rsidDel="00654A39">
          <w:rPr>
            <w:b/>
            <w:bCs/>
            <w:rPrChange w:id="269" w:author="Giorgia Graells" w:date="2021-03-31T15:39:00Z">
              <w:rPr/>
            </w:rPrChange>
          </w:rPr>
          <w:delText xml:space="preserve">ence </w:delText>
        </w:r>
      </w:del>
      <w:r>
        <w:rPr>
          <w:b/>
          <w:bCs/>
          <w:rPrChange w:id="270" w:author="Giorgia Graells" w:date="2021-03-31T15:39:00Z">
            <w:rPr/>
          </w:rPrChange>
        </w:rPr>
        <w:t xml:space="preserve">with larger urbanized systems </w:t>
      </w:r>
      <w:del w:id="271" w:author="Nelson Lagos Suarez" w:date="2021-04-06T16:50:00Z">
        <w:r w:rsidDel="00654A39">
          <w:rPr>
            <w:b/>
            <w:bCs/>
            <w:rPrChange w:id="272" w:author="Giorgia Graells" w:date="2021-03-31T15:39:00Z">
              <w:rPr/>
            </w:rPrChange>
          </w:rPr>
          <w:delText>such as mega infrastructures, ports and cities</w:delText>
        </w:r>
      </w:del>
      <w:ins w:id="273" w:author="Nelson Lagos Suarez" w:date="2021-04-06T16:49:00Z">
        <w:r w:rsidR="00654A39">
          <w:rPr>
            <w:b/>
            <w:bCs/>
          </w:rPr>
          <w:t>(</w:t>
        </w:r>
      </w:ins>
      <w:ins w:id="274" w:author="Nelson Lagos Suarez" w:date="2021-04-06T16:50:00Z">
        <w:r w:rsidR="00654A39" w:rsidRPr="00671E8C">
          <w:rPr>
            <w:b/>
            <w:bCs/>
          </w:rPr>
          <w:t>Guerrero Valdebenito &amp; Alarcon Rodriguez 2018)</w:t>
        </w:r>
      </w:ins>
      <w:del w:id="275" w:author="Juan Luis Celis" w:date="2021-04-07T17:11:00Z">
        <w:r w:rsidDel="002627A9">
          <w:rPr>
            <w:b/>
            <w:bCs/>
            <w:rPrChange w:id="276" w:author="Giorgia Graells" w:date="2021-03-31T15:39:00Z">
              <w:rPr/>
            </w:rPrChange>
          </w:rPr>
          <w:delText>.</w:delText>
        </w:r>
      </w:del>
      <w:del w:id="277" w:author="Nelson Lagos Suarez" w:date="2021-04-06T16:52:00Z">
        <w:r w:rsidDel="0036235E">
          <w:rPr>
            <w:b/>
            <w:bCs/>
            <w:rPrChange w:id="278" w:author="Giorgia Graells" w:date="2021-03-31T15:39:00Z">
              <w:rPr/>
            </w:rPrChange>
          </w:rPr>
          <w:delText xml:space="preserve"> They propose to understand the social-spatial transformation processes of coves, and their adaptation strategies to the effects of the neoliberal development models</w:delText>
        </w:r>
      </w:del>
      <w:r>
        <w:rPr>
          <w:b/>
          <w:bCs/>
          <w:rPrChange w:id="279" w:author="Giorgia Graells" w:date="2021-03-31T15:39:00Z">
            <w:rPr/>
          </w:rPrChange>
        </w:rPr>
        <w:t xml:space="preserve">. Modelling studies which include simulation of urban conditions, have begun to emerge in the past six years (Fig. 3c), these studies focus on a variety of issues such as urban heat </w:t>
      </w:r>
      <w:ins w:id="280" w:author="Nelson Lagos Suarez" w:date="2021-04-06T16:53:00Z">
        <w:r w:rsidR="0036235E">
          <w:rPr>
            <w:b/>
            <w:bCs/>
          </w:rPr>
          <w:t>in urban coasta</w:t>
        </w:r>
      </w:ins>
      <w:ins w:id="281" w:author="Nelson Lagos Suarez" w:date="2021-04-06T16:54:00Z">
        <w:r w:rsidR="0036235E">
          <w:rPr>
            <w:b/>
            <w:bCs/>
          </w:rPr>
          <w:t>l</w:t>
        </w:r>
      </w:ins>
      <w:ins w:id="282" w:author="Nelson Lagos Suarez" w:date="2021-04-06T16:53:00Z">
        <w:r w:rsidR="0036235E">
          <w:rPr>
            <w:b/>
            <w:bCs/>
          </w:rPr>
          <w:t xml:space="preserve"> areas</w:t>
        </w:r>
      </w:ins>
      <w:ins w:id="283" w:author="Juan Luis Celis" w:date="2021-04-07T17:12:00Z">
        <w:r w:rsidR="002627A9">
          <w:rPr>
            <w:b/>
            <w:bCs/>
          </w:rPr>
          <w:t xml:space="preserve"> </w:t>
        </w:r>
      </w:ins>
      <w:del w:id="284" w:author="Nelson Lagos Suarez" w:date="2021-04-06T16:54:00Z">
        <w:r w:rsidDel="0036235E">
          <w:rPr>
            <w:b/>
            <w:bCs/>
            <w:rPrChange w:id="285" w:author="Giorgia Graells" w:date="2021-03-31T15:39:00Z">
              <w:rPr/>
            </w:rPrChange>
          </w:rPr>
          <w:delText>island</w:delText>
        </w:r>
      </w:del>
      <w:del w:id="286" w:author="Nelson Lagos Suarez" w:date="2021-04-06T16:53:00Z">
        <w:r w:rsidDel="0036235E">
          <w:rPr>
            <w:b/>
            <w:bCs/>
            <w:rPrChange w:id="287" w:author="Giorgia Graells" w:date="2021-03-31T15:39:00Z">
              <w:rPr/>
            </w:rPrChange>
          </w:rPr>
          <w:delText xml:space="preserve">. </w:delText>
        </w:r>
      </w:del>
      <w:ins w:id="288" w:author="Nelson Lagos Suarez" w:date="2021-04-06T16:53:00Z">
        <w:r w:rsidR="0036235E">
          <w:rPr>
            <w:b/>
            <w:bCs/>
          </w:rPr>
          <w:t>(</w:t>
        </w:r>
      </w:ins>
      <w:r>
        <w:rPr>
          <w:b/>
          <w:bCs/>
          <w:rPrChange w:id="289" w:author="Giorgia Graells" w:date="2021-03-31T15:39:00Z">
            <w:rPr/>
          </w:rPrChange>
        </w:rPr>
        <w:t xml:space="preserve">Stathopoulou &amp; </w:t>
      </w:r>
      <w:r>
        <w:fldChar w:fldCharType="begin"/>
      </w:r>
      <w:r>
        <w:instrText xml:space="preserve"> HYPERLINK "http://apps.webofknowledge.com.pucdechile.idm.oclc.org/OutboundService.do?SID=6DlyjLg8BySqDjineDW&amp;mode=rrcAuthorRecordService&amp;action=go&amp;product=WOS&amp;lang=en_US&amp;daisIds=28130916" \h </w:instrText>
      </w:r>
      <w:r>
        <w:fldChar w:fldCharType="separate"/>
      </w:r>
      <w:r>
        <w:rPr>
          <w:rStyle w:val="InternetLink"/>
          <w:b/>
          <w:bCs/>
          <w:color w:val="000000"/>
          <w:u w:val="none"/>
          <w:rPrChange w:id="290" w:author="Giorgia Graells" w:date="2021-03-31T15:39:00Z">
            <w:rPr/>
          </w:rPrChange>
        </w:rPr>
        <w:t>Cartalis</w:t>
      </w:r>
      <w:r>
        <w:rPr>
          <w:rStyle w:val="InternetLink"/>
          <w:b/>
          <w:bCs/>
          <w:color w:val="000000"/>
          <w:u w:val="none"/>
        </w:rPr>
        <w:fldChar w:fldCharType="end"/>
      </w:r>
      <w:r>
        <w:rPr>
          <w:b/>
          <w:bCs/>
          <w:rPrChange w:id="291" w:author="Giorgia Graells" w:date="2021-03-31T15:39:00Z">
            <w:rPr/>
          </w:rPrChange>
        </w:rPr>
        <w:t xml:space="preserve"> </w:t>
      </w:r>
      <w:del w:id="292" w:author="Nelson Lagos Suarez" w:date="2021-04-06T16:53:00Z">
        <w:r w:rsidDel="0036235E">
          <w:rPr>
            <w:b/>
            <w:bCs/>
            <w:rPrChange w:id="293" w:author="Giorgia Graells" w:date="2021-03-31T15:39:00Z">
              <w:rPr/>
            </w:rPrChange>
          </w:rPr>
          <w:delText>(</w:delText>
        </w:r>
      </w:del>
      <w:r>
        <w:rPr>
          <w:b/>
          <w:bCs/>
          <w:rPrChange w:id="294" w:author="Giorgia Graells" w:date="2021-03-31T15:39:00Z">
            <w:rPr/>
          </w:rPrChange>
        </w:rPr>
        <w:t>2007)</w:t>
      </w:r>
      <w:ins w:id="295" w:author="Nelson Lagos Suarez" w:date="2021-04-06T16:54:00Z">
        <w:r w:rsidR="0036235E">
          <w:rPr>
            <w:b/>
            <w:bCs/>
          </w:rPr>
          <w:t xml:space="preserve"> and </w:t>
        </w:r>
      </w:ins>
      <w:ins w:id="296" w:author="Nelson Lagos Suarez" w:date="2021-04-06T16:55:00Z">
        <w:r w:rsidR="0036235E">
          <w:rPr>
            <w:b/>
            <w:bCs/>
          </w:rPr>
          <w:t>to</w:t>
        </w:r>
        <w:del w:id="297" w:author="Juan Luis Celis" w:date="2021-04-07T17:12:00Z">
          <w:r w:rsidR="0036235E" w:rsidDel="002627A9">
            <w:rPr>
              <w:b/>
              <w:bCs/>
            </w:rPr>
            <w:delText xml:space="preserve"> </w:delText>
          </w:r>
        </w:del>
      </w:ins>
      <w:ins w:id="298" w:author="Nelson Lagos Suarez" w:date="2021-04-06T16:54:00Z">
        <w:del w:id="299" w:author="Juan Luis Celis" w:date="2021-04-07T17:12:00Z">
          <w:r w:rsidR="0036235E" w:rsidDel="002627A9">
            <w:rPr>
              <w:b/>
              <w:bCs/>
            </w:rPr>
            <w:delText>,</w:delText>
          </w:r>
        </w:del>
        <w:r w:rsidR="0036235E">
          <w:rPr>
            <w:b/>
            <w:bCs/>
          </w:rPr>
          <w:t xml:space="preserve"> </w:t>
        </w:r>
      </w:ins>
      <w:del w:id="300" w:author="Nelson Lagos Suarez" w:date="2021-04-06T16:53:00Z">
        <w:r w:rsidDel="0036235E">
          <w:rPr>
            <w:b/>
            <w:bCs/>
            <w:rPrChange w:id="301" w:author="Giorgia Graells" w:date="2021-03-31T15:39:00Z">
              <w:rPr/>
            </w:rPrChange>
          </w:rPr>
          <w:delText xml:space="preserve"> modeled the thermal urban environment and urban heat island phenomenon in mayor urban areas in Greece</w:delText>
        </w:r>
      </w:del>
      <w:del w:id="302" w:author="Nelson Lagos Suarez" w:date="2021-04-06T16:54:00Z">
        <w:r w:rsidDel="0036235E">
          <w:rPr>
            <w:b/>
            <w:bCs/>
            <w:rPrChange w:id="303" w:author="Giorgia Graells" w:date="2021-03-31T15:39:00Z">
              <w:rPr/>
            </w:rPrChange>
          </w:rPr>
          <w:delText xml:space="preserve">. Su et al (2019) used modelling to </w:delText>
        </w:r>
      </w:del>
      <w:r>
        <w:rPr>
          <w:b/>
          <w:bCs/>
          <w:rPrChange w:id="304" w:author="Giorgia Graells" w:date="2021-03-31T15:39:00Z">
            <w:rPr/>
          </w:rPrChange>
        </w:rPr>
        <w:t>determine realistic flooding scenarios</w:t>
      </w:r>
      <w:ins w:id="305" w:author="Nelson Lagos Suarez" w:date="2021-04-06T16:54:00Z">
        <w:r w:rsidR="0036235E">
          <w:rPr>
            <w:b/>
            <w:bCs/>
          </w:rPr>
          <w:t xml:space="preserve"> (</w:t>
        </w:r>
        <w:r w:rsidR="0036235E" w:rsidRPr="00671E8C">
          <w:rPr>
            <w:b/>
            <w:bCs/>
          </w:rPr>
          <w:t>Su et al 2019)</w:t>
        </w:r>
      </w:ins>
      <w:r>
        <w:rPr>
          <w:b/>
          <w:bCs/>
          <w:rPrChange w:id="306" w:author="Giorgia Graells" w:date="2021-03-31T15:39:00Z">
            <w:rPr/>
          </w:rPrChange>
        </w:rPr>
        <w:t>. Other modelling studies have contributed to assess social-ecological dimensions</w:t>
      </w:r>
      <w:ins w:id="307" w:author="Nelson Lagos Suarez" w:date="2021-04-06T16:55:00Z">
        <w:r w:rsidR="0036235E">
          <w:rPr>
            <w:b/>
            <w:bCs/>
          </w:rPr>
          <w:t xml:space="preserve">, </w:t>
        </w:r>
      </w:ins>
      <w:del w:id="308" w:author="Nelson Lagos Suarez" w:date="2021-04-06T16:55:00Z">
        <w:r w:rsidDel="0036235E">
          <w:rPr>
            <w:b/>
            <w:bCs/>
            <w:rPrChange w:id="309" w:author="Giorgia Graells" w:date="2021-03-31T15:39:00Z">
              <w:rPr/>
            </w:rPrChange>
          </w:rPr>
          <w:delText xml:space="preserve">. For example, Sahal et al. (2013) used  macro-simulators and micro-simulators with multi-agent-based modelling </w:delText>
        </w:r>
      </w:del>
      <w:r>
        <w:rPr>
          <w:b/>
          <w:bCs/>
          <w:rPrChange w:id="310" w:author="Giorgia Graells" w:date="2021-03-31T15:39:00Z">
            <w:rPr/>
          </w:rPrChange>
        </w:rPr>
        <w:t>to select shelter points and choose evacuation routes for pedestrians located on coasts</w:t>
      </w:r>
      <w:ins w:id="311" w:author="Nelson Lagos Suarez" w:date="2021-04-06T16:55:00Z">
        <w:r w:rsidR="0036235E">
          <w:rPr>
            <w:b/>
            <w:bCs/>
          </w:rPr>
          <w:t xml:space="preserve"> </w:t>
        </w:r>
      </w:ins>
      <w:ins w:id="312" w:author="Nelson Lagos Suarez" w:date="2021-04-06T16:56:00Z">
        <w:r w:rsidR="0036235E" w:rsidRPr="00671E8C">
          <w:rPr>
            <w:b/>
            <w:bCs/>
          </w:rPr>
          <w:t>and plans for future tsunamis</w:t>
        </w:r>
        <w:r w:rsidR="0036235E">
          <w:rPr>
            <w:b/>
            <w:bCs/>
          </w:rPr>
          <w:t xml:space="preserve"> </w:t>
        </w:r>
      </w:ins>
      <w:ins w:id="313" w:author="Nelson Lagos Suarez" w:date="2021-04-06T16:55:00Z">
        <w:r w:rsidR="0036235E">
          <w:rPr>
            <w:b/>
            <w:bCs/>
          </w:rPr>
          <w:t>(Sahal et al. 2013)</w:t>
        </w:r>
      </w:ins>
      <w:r>
        <w:rPr>
          <w:b/>
          <w:bCs/>
          <w:rPrChange w:id="314" w:author="Giorgia Graells" w:date="2021-03-31T15:39:00Z">
            <w:rPr/>
          </w:rPrChange>
        </w:rPr>
        <w:t>.</w:t>
      </w:r>
      <w:del w:id="315" w:author="Nelson Lagos Suarez" w:date="2021-04-06T16:56:00Z">
        <w:r w:rsidDel="0036235E">
          <w:rPr>
            <w:b/>
            <w:bCs/>
            <w:rPrChange w:id="316" w:author="Giorgia Graells" w:date="2021-03-31T15:39:00Z">
              <w:rPr/>
            </w:rPrChange>
          </w:rPr>
          <w:delText xml:space="preserve"> They informed on evacuation capacities and plans for future tsunamis</w:delText>
        </w:r>
      </w:del>
      <w:del w:id="317" w:author="Juan Luis Celis" w:date="2021-04-07T17:21:00Z">
        <w:r w:rsidDel="00BF59A2">
          <w:rPr>
            <w:b/>
            <w:bCs/>
            <w:rPrChange w:id="318" w:author="Giorgia Graells" w:date="2021-03-31T15:39:00Z">
              <w:rPr/>
            </w:rPrChange>
          </w:rPr>
          <w:delText>.</w:delText>
        </w:r>
      </w:del>
      <w:r>
        <w:rPr>
          <w:b/>
          <w:bCs/>
          <w:rPrChange w:id="319" w:author="Giorgia Graells" w:date="2021-03-31T15:39:00Z">
            <w:rPr/>
          </w:rPrChange>
        </w:rPr>
        <w:t xml:space="preserve">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w:t>
      </w:r>
      <w:ins w:id="320" w:author="Nelson Lagos Suarez" w:date="2021-04-06T16:56:00Z">
        <w:r w:rsidR="0036235E">
          <w:rPr>
            <w:b/>
            <w:bCs/>
          </w:rPr>
          <w:t xml:space="preserve"> </w:t>
        </w:r>
      </w:ins>
      <w:r>
        <w:rPr>
          <w:b/>
          <w:bCs/>
          <w:rPrChange w:id="321" w:author="Giorgia Graells" w:date="2021-03-31T15:39:00Z">
            <w:rPr/>
          </w:rPrChange>
        </w:rPr>
        <w:t xml:space="preserve">quantified and mapped current and future city-wide flood risks, combining climate change scenarios with urban land use scenarios. </w:t>
      </w:r>
      <w:commentRangeEnd w:id="7"/>
      <w:r w:rsidR="00BF59A2">
        <w:rPr>
          <w:rStyle w:val="Refdecomentario"/>
        </w:rPr>
        <w:commentReference w:id="7"/>
      </w:r>
    </w:p>
    <w:p w14:paraId="24187B8E" w14:textId="78885CB4" w:rsidR="005D7910" w:rsidRDefault="004A08A8">
      <w:pPr>
        <w:rPr>
          <w:b/>
          <w:bCs/>
        </w:rPr>
      </w:pPr>
      <w:r>
        <w:rPr>
          <w:b/>
          <w:bCs/>
          <w:rPrChange w:id="322" w:author="Giorgia Graells" w:date="2021-03-31T15:39:00Z">
            <w:rPr/>
          </w:rPrChange>
        </w:rPr>
        <w:t>When looking at the main research objectives it is interesting to note that the study of pollution and human impacts have dominated the literature (Fig. 3d). These articles mainly focus on the effects of stressors over coastal urban ecosystems and cities</w:t>
      </w:r>
      <w:commentRangeStart w:id="323"/>
      <w:r>
        <w:rPr>
          <w:b/>
          <w:bCs/>
          <w:rPrChange w:id="324" w:author="Giorgia Graells" w:date="2021-03-31T15:39:00Z">
            <w:rPr/>
          </w:rPrChange>
        </w:rPr>
        <w:t>. For instance, Capaldo et al. (2000) simulated the atmospheric aerosol size/composition distribution presenting an approach to the modeling of the mass transfer of semi-volatile species; and Jartun &amp; Pettersen (2010) collected sediments from urban stormwater runoff and analyzed for the content of various contaminants, showing that several active pollution sources are supplying the runoff systems</w:t>
      </w:r>
      <w:commentRangeEnd w:id="323"/>
      <w:r w:rsidR="00BF59A2">
        <w:rPr>
          <w:rStyle w:val="Refdecomentario"/>
        </w:rPr>
        <w:commentReference w:id="323"/>
      </w:r>
      <w:r>
        <w:rPr>
          <w:b/>
          <w:bCs/>
          <w:rPrChange w:id="325" w:author="Giorgia Graells" w:date="2021-03-31T15:39:00Z">
            <w:rPr/>
          </w:rPrChange>
        </w:rPr>
        <w:t>. Studies that focus on habitat use in urban areas are also common</w:t>
      </w:r>
      <w:ins w:id="326" w:author="Nelson Lagos Suarez" w:date="2021-04-06T16:57:00Z">
        <w:r w:rsidR="0036235E">
          <w:rPr>
            <w:b/>
            <w:bCs/>
          </w:rPr>
          <w:t xml:space="preserve">, </w:t>
        </w:r>
      </w:ins>
      <w:del w:id="327" w:author="Nelson Lagos Suarez" w:date="2021-04-06T16:57:00Z">
        <w:r w:rsidDel="0036235E">
          <w:rPr>
            <w:b/>
            <w:bCs/>
            <w:rPrChange w:id="328" w:author="Giorgia Graells" w:date="2021-03-31T15:39:00Z">
              <w:rPr/>
            </w:rPrChange>
          </w:rPr>
          <w:delText xml:space="preserve">. For instance Holloway &amp; Connell (2002) </w:delText>
        </w:r>
      </w:del>
      <w:ins w:id="329" w:author="Nelson Lagos Suarez" w:date="2021-04-06T16:57:00Z">
        <w:r w:rsidR="0036235E">
          <w:rPr>
            <w:b/>
            <w:bCs/>
          </w:rPr>
          <w:t xml:space="preserve">and </w:t>
        </w:r>
      </w:ins>
      <w:r>
        <w:rPr>
          <w:b/>
          <w:bCs/>
          <w:rPrChange w:id="330" w:author="Giorgia Graells" w:date="2021-03-31T15:39:00Z">
            <w:rPr/>
          </w:rPrChange>
        </w:rPr>
        <w:t xml:space="preserve">found differences in communities between fixed and floating structures in the benthos </w:t>
      </w:r>
      <w:ins w:id="331" w:author="Nelson Lagos Suarez" w:date="2021-04-06T16:57:00Z">
        <w:r w:rsidR="0036235E">
          <w:rPr>
            <w:b/>
            <w:bCs/>
          </w:rPr>
          <w:t>(Holloway &amp; Connell 202)</w:t>
        </w:r>
      </w:ins>
      <w:ins w:id="332" w:author="Nelson Lagos Suarez" w:date="2021-04-06T16:58:00Z">
        <w:r w:rsidR="0036235E">
          <w:rPr>
            <w:b/>
            <w:bCs/>
          </w:rPr>
          <w:t xml:space="preserve"> and </w:t>
        </w:r>
      </w:ins>
      <w:del w:id="333" w:author="Nelson Lagos Suarez" w:date="2021-04-06T16:57:00Z">
        <w:r w:rsidDel="0036235E">
          <w:rPr>
            <w:b/>
            <w:bCs/>
            <w:rPrChange w:id="334" w:author="Giorgia Graells" w:date="2021-03-31T15:39:00Z">
              <w:rPr/>
            </w:rPrChange>
          </w:rPr>
          <w:delText xml:space="preserve">and Eguchi et al. (2010) </w:delText>
        </w:r>
      </w:del>
      <w:r>
        <w:rPr>
          <w:b/>
          <w:bCs/>
          <w:rPrChange w:id="335" w:author="Giorgia Graells" w:date="2021-03-31T15:39:00Z">
            <w:rPr/>
          </w:rPrChange>
        </w:rPr>
        <w:t>estimat</w:t>
      </w:r>
      <w:ins w:id="336" w:author="Nelson Lagos Suarez" w:date="2021-04-06T16:58:00Z">
        <w:r w:rsidR="0036235E">
          <w:rPr>
            <w:b/>
            <w:bCs/>
          </w:rPr>
          <w:t xml:space="preserve">ion of </w:t>
        </w:r>
      </w:ins>
      <w:del w:id="337" w:author="Nelson Lagos Suarez" w:date="2021-04-06T16:58:00Z">
        <w:r w:rsidDel="0036235E">
          <w:rPr>
            <w:b/>
            <w:bCs/>
            <w:rPrChange w:id="338" w:author="Giorgia Graells" w:date="2021-03-31T15:39:00Z">
              <w:rPr/>
            </w:rPrChange>
          </w:rPr>
          <w:delText xml:space="preserve">ed </w:delText>
        </w:r>
      </w:del>
      <w:r>
        <w:rPr>
          <w:b/>
          <w:bCs/>
          <w:rPrChange w:id="339" w:author="Giorgia Graells" w:date="2021-03-31T15:39:00Z">
            <w:rPr/>
          </w:rPrChange>
        </w:rPr>
        <w:t>abundance and survival rates for green turtles (</w:t>
      </w:r>
      <w:r>
        <w:rPr>
          <w:b/>
          <w:bCs/>
          <w:i/>
          <w:rPrChange w:id="340" w:author="Giorgia Graells" w:date="2021-03-31T15:39:00Z">
            <w:rPr/>
          </w:rPrChange>
        </w:rPr>
        <w:t>Chelonia mydas</w:t>
      </w:r>
      <w:r>
        <w:rPr>
          <w:b/>
          <w:bCs/>
          <w:rPrChange w:id="341" w:author="Giorgia Graells" w:date="2021-03-31T15:39:00Z">
            <w:rPr/>
          </w:rPrChange>
        </w:rPr>
        <w:t xml:space="preserve">) in a highly </w:t>
      </w:r>
      <w:r>
        <w:rPr>
          <w:b/>
          <w:bCs/>
          <w:rPrChange w:id="342" w:author="Giorgia Graells" w:date="2021-03-31T15:39:00Z">
            <w:rPr/>
          </w:rPrChange>
        </w:rPr>
        <w:lastRenderedPageBreak/>
        <w:t>industrialized bay</w:t>
      </w:r>
      <w:ins w:id="343" w:author="Nelson Lagos Suarez" w:date="2021-04-06T16:58:00Z">
        <w:r w:rsidR="0036235E">
          <w:rPr>
            <w:b/>
            <w:bCs/>
          </w:rPr>
          <w:t xml:space="preserve"> (</w:t>
        </w:r>
        <w:r w:rsidR="0036235E" w:rsidRPr="00671E8C">
          <w:rPr>
            <w:b/>
            <w:bCs/>
          </w:rPr>
          <w:t>Eguchi et al. 2010)</w:t>
        </w:r>
      </w:ins>
      <w:r>
        <w:rPr>
          <w:b/>
          <w:bCs/>
          <w:rPrChange w:id="344" w:author="Giorgia Graells" w:date="2021-03-31T15:39:00Z">
            <w:rPr/>
          </w:rPrChange>
        </w:rPr>
        <w:t xml:space="preserve">. Studies which focus on different aspects of city design are less frequent, but they have been increasing in the last 10 years. Some of these studies have developed climatic guidelines for planning and identifying climatic needs in </w:t>
      </w:r>
      <w:del w:id="345" w:author="Nelson Lagos Suarez" w:date="2021-04-06T16:59:00Z">
        <w:r w:rsidDel="0036235E">
          <w:rPr>
            <w:b/>
            <w:bCs/>
            <w:rPrChange w:id="346" w:author="Giorgia Graells" w:date="2021-03-31T15:39:00Z">
              <w:rPr/>
            </w:rPrChange>
          </w:rPr>
          <w:delText xml:space="preserve">a </w:delText>
        </w:r>
      </w:del>
      <w:r>
        <w:rPr>
          <w:b/>
          <w:bCs/>
          <w:rPrChange w:id="347" w:author="Giorgia Graells" w:date="2021-03-31T15:39:00Z">
            <w:rPr/>
          </w:rPrChange>
        </w:rPr>
        <w:t>coastal cities (e.g Alcoforado et al. 2009), others have applied multi-criteria decision analysis to explore local stakeholders' perceptions in terms of priority actions for waterfront development (</w:t>
      </w:r>
      <w:bookmarkStart w:id="348" w:name="__DdeLink__4404_1170342404"/>
      <w:r>
        <w:rPr>
          <w:b/>
          <w:bCs/>
          <w:rPrChange w:id="349" w:author="Giorgia Graells" w:date="2021-03-31T15:39:00Z">
            <w:rPr/>
          </w:rPrChange>
        </w:rPr>
        <w:t>Papatheochari</w:t>
      </w:r>
      <w:bookmarkEnd w:id="348"/>
      <w:r>
        <w:rPr>
          <w:b/>
          <w:bCs/>
          <w:rPrChange w:id="350" w:author="Giorgia Graells" w:date="2021-03-31T15:39:00Z">
            <w:rPr/>
          </w:rPrChange>
        </w:rPr>
        <w:t xml:space="preserve"> &amp; Coccossis 2019). </w:t>
      </w:r>
    </w:p>
    <w:p w14:paraId="5A48BBBE" w14:textId="3BB4EE69" w:rsidR="005D7910" w:rsidRDefault="004A08A8">
      <w:pPr>
        <w:rPr>
          <w:b/>
          <w:bCs/>
        </w:rPr>
      </w:pPr>
      <w:r>
        <w:rPr>
          <w:b/>
          <w:bCs/>
          <w:rPrChange w:id="351" w:author="Giorgia Graells" w:date="2021-03-31T15:39:00Z">
            <w:rPr/>
          </w:rPrChange>
        </w:rPr>
        <w:t>According to study models (Fig. 4), a significant number of publications focused on physical aspects (48.10%) such as pollutants and risk towards natural hazards</w:t>
      </w:r>
      <w:ins w:id="352" w:author="Nelson Lagos Suarez" w:date="2021-04-06T17:00:00Z">
        <w:r w:rsidR="0036235E">
          <w:rPr>
            <w:b/>
            <w:bCs/>
          </w:rPr>
          <w:t xml:space="preserve"> </w:t>
        </w:r>
      </w:ins>
      <w:ins w:id="353" w:author="Nelson Lagos Suarez" w:date="2021-04-06T16:59:00Z">
        <w:r w:rsidR="0036235E">
          <w:rPr>
            <w:b/>
            <w:bCs/>
          </w:rPr>
          <w:t xml:space="preserve">in relation to </w:t>
        </w:r>
      </w:ins>
      <w:del w:id="354" w:author="Nelson Lagos Suarez" w:date="2021-04-06T17:00:00Z">
        <w:r w:rsidDel="0036235E">
          <w:rPr>
            <w:b/>
            <w:bCs/>
            <w:rPrChange w:id="355" w:author="Giorgia Graells" w:date="2021-03-31T15:39:00Z">
              <w:rPr/>
            </w:rPrChange>
          </w:rPr>
          <w:delText xml:space="preserve"> (e.g. Buggy &amp; Tobin 2008, with a study of </w:delText>
        </w:r>
      </w:del>
      <w:r>
        <w:rPr>
          <w:b/>
          <w:bCs/>
          <w:rPrChange w:id="356" w:author="Giorgia Graells" w:date="2021-03-31T15:39:00Z">
            <w:rPr/>
          </w:rPrChange>
        </w:rPr>
        <w:t xml:space="preserve">metals </w:t>
      </w:r>
      <w:ins w:id="357" w:author="Nelson Lagos Suarez" w:date="2021-04-06T17:00:00Z">
        <w:r w:rsidR="0036235E">
          <w:rPr>
            <w:b/>
            <w:bCs/>
          </w:rPr>
          <w:t xml:space="preserve">concentration </w:t>
        </w:r>
      </w:ins>
      <w:r>
        <w:rPr>
          <w:b/>
          <w:bCs/>
          <w:rPrChange w:id="358" w:author="Giorgia Graells" w:date="2021-03-31T15:39:00Z">
            <w:rPr/>
          </w:rPrChange>
        </w:rPr>
        <w:t>in surface sediment of an urban estuary</w:t>
      </w:r>
      <w:ins w:id="359" w:author="Nelson Lagos Suarez" w:date="2021-04-06T17:00:00Z">
        <w:r w:rsidR="0036235E">
          <w:rPr>
            <w:b/>
            <w:bCs/>
          </w:rPr>
          <w:t xml:space="preserve"> (</w:t>
        </w:r>
        <w:r w:rsidR="0036235E" w:rsidRPr="00671E8C">
          <w:rPr>
            <w:b/>
            <w:bCs/>
          </w:rPr>
          <w:t>e.g. Buggy &amp; Tobin 2008</w:t>
        </w:r>
        <w:r w:rsidR="0036235E">
          <w:rPr>
            <w:b/>
            <w:bCs/>
          </w:rPr>
          <w:t xml:space="preserve">), and the </w:t>
        </w:r>
      </w:ins>
      <w:del w:id="360" w:author="Nelson Lagos Suarez" w:date="2021-04-06T17:00:00Z">
        <w:r w:rsidDel="0036235E">
          <w:rPr>
            <w:b/>
            <w:bCs/>
            <w:rPrChange w:id="361" w:author="Giorgia Graells" w:date="2021-03-31T15:39:00Z">
              <w:rPr/>
            </w:rPrChange>
          </w:rPr>
          <w:delText xml:space="preserve">; Dominick et al. 2018, with a </w:delText>
        </w:r>
      </w:del>
      <w:r>
        <w:rPr>
          <w:b/>
          <w:bCs/>
          <w:rPrChange w:id="362" w:author="Giorgia Graells" w:date="2021-03-31T15:39:00Z">
            <w:rPr/>
          </w:rPrChange>
        </w:rPr>
        <w:t>characterization of airborne particle in a coastal-urban environment</w:t>
      </w:r>
      <w:ins w:id="363" w:author="Nelson Lagos Suarez" w:date="2021-04-06T17:00:00Z">
        <w:r w:rsidR="0036235E">
          <w:rPr>
            <w:b/>
            <w:bCs/>
          </w:rPr>
          <w:t xml:space="preserve"> (</w:t>
        </w:r>
        <w:r w:rsidR="0036235E" w:rsidRPr="00671E8C">
          <w:rPr>
            <w:b/>
            <w:bCs/>
          </w:rPr>
          <w:t>Dominick et al. 2018, with a</w:t>
        </w:r>
      </w:ins>
      <w:r>
        <w:rPr>
          <w:b/>
          <w:bCs/>
          <w:rPrChange w:id="364" w:author="Giorgia Graells" w:date="2021-03-31T15:39:00Z">
            <w:rPr/>
          </w:rPrChange>
        </w:rPr>
        <w:t xml:space="preserve">). The second most frequent study model was biological, centred on specific species (21.94%). In this group birds were the most studied </w:t>
      </w:r>
      <w:ins w:id="365" w:author="Nelson Lagos Suarez" w:date="2021-04-06T17:01:00Z">
        <w:r w:rsidR="0036235E">
          <w:rPr>
            <w:b/>
            <w:bCs/>
          </w:rPr>
          <w:t xml:space="preserve">in suburban and urban areas </w:t>
        </w:r>
      </w:ins>
      <w:r>
        <w:rPr>
          <w:b/>
          <w:bCs/>
          <w:rPrChange w:id="366" w:author="Giorgia Graells" w:date="2021-03-31T15:39:00Z">
            <w:rPr/>
          </w:rPrChange>
        </w:rPr>
        <w:t>(e.g. Kalinowski &amp; Johnson 2010</w:t>
      </w:r>
      <w:ins w:id="367" w:author="Juan Luis Celis" w:date="2021-04-07T17:26:00Z">
        <w:r w:rsidR="00BF59A2">
          <w:rPr>
            <w:b/>
            <w:bCs/>
          </w:rPr>
          <w:t xml:space="preserve">; </w:t>
        </w:r>
      </w:ins>
      <w:del w:id="368" w:author="Nelson Lagos Suarez" w:date="2021-04-06T17:01:00Z">
        <w:r w:rsidDel="0036235E">
          <w:rPr>
            <w:b/>
            <w:bCs/>
            <w:rPrChange w:id="369" w:author="Giorgia Graells" w:date="2021-03-31T15:39:00Z">
              <w:rPr/>
            </w:rPrChange>
          </w:rPr>
          <w:delText xml:space="preserve">, studying a suburban bird community; </w:delText>
        </w:r>
      </w:del>
      <w:r>
        <w:rPr>
          <w:b/>
          <w:bCs/>
          <w:rPrChange w:id="370" w:author="Giorgia Graells" w:date="2021-03-31T15:39:00Z">
            <w:rPr/>
          </w:rPrChange>
        </w:rPr>
        <w:t>Sainz-Borgo et al. 2016</w:t>
      </w:r>
      <w:ins w:id="371" w:author="Nelson Lagos Suarez" w:date="2021-04-06T17:01:00Z">
        <w:r w:rsidR="0036235E">
          <w:rPr>
            <w:b/>
            <w:bCs/>
          </w:rPr>
          <w:t xml:space="preserve">; </w:t>
        </w:r>
      </w:ins>
      <w:del w:id="372" w:author="Nelson Lagos Suarez" w:date="2021-04-06T17:01:00Z">
        <w:r w:rsidDel="0036235E">
          <w:rPr>
            <w:b/>
            <w:bCs/>
            <w:rPrChange w:id="373" w:author="Giorgia Graells" w:date="2021-03-31T15:39:00Z">
              <w:rPr/>
            </w:rPrChange>
          </w:rPr>
          <w:delText xml:space="preserve">, studying the house sparrow; </w:delText>
        </w:r>
      </w:del>
      <w:r>
        <w:rPr>
          <w:b/>
          <w:bCs/>
          <w:rPrChange w:id="374" w:author="Giorgia Graells" w:date="2021-03-31T15:39:00Z">
            <w:rPr/>
          </w:rPrChange>
        </w:rPr>
        <w:t>Blight et al. 2019</w:t>
      </w:r>
      <w:del w:id="375" w:author="Nelson Lagos Suarez" w:date="2021-04-06T17:02:00Z">
        <w:r w:rsidDel="0036235E">
          <w:rPr>
            <w:b/>
            <w:bCs/>
            <w:rPrChange w:id="376" w:author="Giorgia Graells" w:date="2021-03-31T15:39:00Z">
              <w:rPr/>
            </w:rPrChange>
          </w:rPr>
          <w:delText>, studying an urban-nesting gull population</w:delText>
        </w:r>
      </w:del>
      <w:r>
        <w:rPr>
          <w:b/>
          <w:bCs/>
          <w:rPrChange w:id="377" w:author="Giorgia Graells" w:date="2021-03-31T15:39:00Z">
            <w:rPr/>
          </w:rPrChange>
        </w:rPr>
        <w:t xml:space="preserve">), followed by invertebrates (marine: Galimany et al. 2013, ribbed mussels; Eddy &amp; Roman 2016, epibenthic invertebrate species; and terrestrial: Bizzo et al. 2010, a drosophilid; Reyes-López &amp; Carpintero 2014, ant communities) and plants (e.g Schwartz et al. </w:t>
      </w:r>
      <w:del w:id="378" w:author="Nelson Lagos Suarez" w:date="2021-04-06T17:02:00Z">
        <w:r w:rsidDel="00C5041C">
          <w:rPr>
            <w:b/>
            <w:bCs/>
            <w:rPrChange w:id="379" w:author="Giorgia Graells" w:date="2021-03-31T15:39:00Z">
              <w:rPr/>
            </w:rPrChange>
          </w:rPr>
          <w:delText xml:space="preserve">with the study of rare plants </w:delText>
        </w:r>
      </w:del>
      <w:r>
        <w:rPr>
          <w:b/>
          <w:bCs/>
          <w:rPrChange w:id="380" w:author="Giorgia Graells" w:date="2021-03-31T15:39:00Z">
            <w:rPr/>
          </w:rPrChange>
        </w:rPr>
        <w:t>2013; Grisafi et al. 2016</w:t>
      </w:r>
      <w:del w:id="381" w:author="Nelson Lagos Suarez" w:date="2021-04-06T17:02:00Z">
        <w:r w:rsidDel="00C5041C">
          <w:rPr>
            <w:b/>
            <w:bCs/>
            <w:rPrChange w:id="382" w:author="Giorgia Graells" w:date="2021-03-31T15:39:00Z">
              <w:rPr/>
            </w:rPrChange>
          </w:rPr>
          <w:delText xml:space="preserve"> with two species of </w:delText>
        </w:r>
        <w:r w:rsidRPr="00C5041C" w:rsidDel="00C5041C">
          <w:rPr>
            <w:b/>
            <w:bCs/>
            <w:i/>
            <w:iCs/>
            <w:rPrChange w:id="383" w:author="Nelson Lagos Suarez" w:date="2021-04-06T17:02:00Z">
              <w:rPr/>
            </w:rPrChange>
          </w:rPr>
          <w:delText>Tamarix</w:delText>
        </w:r>
      </w:del>
      <w:r>
        <w:rPr>
          <w:b/>
          <w:bCs/>
          <w:rPrChange w:id="384" w:author="Giorgia Graells" w:date="2021-03-31T15:39:00Z">
            <w:rPr/>
          </w:rPrChange>
        </w:rPr>
        <w:t>, Oliveira et al. 2019</w:t>
      </w:r>
      <w:del w:id="385" w:author="Nelson Lagos Suarez" w:date="2021-04-06T17:02:00Z">
        <w:r w:rsidDel="00C5041C">
          <w:rPr>
            <w:b/>
            <w:bCs/>
            <w:rPrChange w:id="386" w:author="Giorgia Graells" w:date="2021-03-31T15:39:00Z">
              <w:rPr/>
            </w:rPrChange>
          </w:rPr>
          <w:delText xml:space="preserve"> with the endangered tree brazilwood</w:delText>
        </w:r>
      </w:del>
      <w:r>
        <w:rPr>
          <w:b/>
          <w:bCs/>
          <w:rPrChange w:id="387" w:author="Giorgia Graells" w:date="2021-03-31T15:39:00Z">
            <w:rPr/>
          </w:rPrChange>
        </w:rPr>
        <w:t>), leaving other marine species such as fishes (e.g. Naidoo et al. 2016</w:t>
      </w:r>
      <w:del w:id="388" w:author="Juan Luis Celis" w:date="2021-04-07T17:27:00Z">
        <w:r w:rsidDel="00BF59A2">
          <w:rPr>
            <w:b/>
            <w:bCs/>
            <w:rPrChange w:id="389" w:author="Giorgia Graells" w:date="2021-03-31T15:39:00Z">
              <w:rPr/>
            </w:rPrChange>
          </w:rPr>
          <w:delText>,</w:delText>
        </w:r>
      </w:del>
      <w:del w:id="390" w:author="Nelson Lagos Suarez" w:date="2021-04-06T17:03:00Z">
        <w:r w:rsidDel="00C5041C">
          <w:rPr>
            <w:b/>
            <w:bCs/>
            <w:rPrChange w:id="391" w:author="Giorgia Graells" w:date="2021-03-31T15:39:00Z">
              <w:rPr/>
            </w:rPrChange>
          </w:rPr>
          <w:delText xml:space="preserve"> Mugil cephalus</w:delText>
        </w:r>
      </w:del>
      <w:r>
        <w:rPr>
          <w:b/>
          <w:bCs/>
          <w:rPrChange w:id="392" w:author="Giorgia Graells" w:date="2021-03-31T15:39:00Z">
            <w:rPr/>
          </w:rPrChange>
        </w:rPr>
        <w:t>; Bolton et al. 2017</w:t>
      </w:r>
      <w:del w:id="393" w:author="Juan Luis Celis" w:date="2021-04-07T17:27:00Z">
        <w:r w:rsidDel="00BF59A2">
          <w:rPr>
            <w:b/>
            <w:bCs/>
            <w:rPrChange w:id="394" w:author="Giorgia Graells" w:date="2021-03-31T15:39:00Z">
              <w:rPr/>
            </w:rPrChange>
          </w:rPr>
          <w:delText>,</w:delText>
        </w:r>
      </w:del>
      <w:del w:id="395" w:author="Nelson Lagos Suarez" w:date="2021-04-06T17:03:00Z">
        <w:r w:rsidDel="00C5041C">
          <w:rPr>
            <w:b/>
            <w:bCs/>
            <w:rPrChange w:id="396" w:author="Giorgia Graells" w:date="2021-03-31T15:39:00Z">
              <w:rPr/>
            </w:rPrChange>
          </w:rPr>
          <w:delText xml:space="preserve"> fish community</w:delText>
        </w:r>
      </w:del>
      <w:r>
        <w:rPr>
          <w:b/>
          <w:bCs/>
          <w:rPrChange w:id="397" w:author="Giorgia Graells" w:date="2021-03-31T15:39:00Z">
            <w:rPr/>
          </w:rPrChange>
        </w:rPr>
        <w:t>)</w:t>
      </w:r>
      <w:del w:id="398" w:author="Juan Luis Celis" w:date="2021-04-07T17:27:00Z">
        <w:r w:rsidDel="00BF59A2">
          <w:rPr>
            <w:b/>
            <w:bCs/>
            <w:rPrChange w:id="399" w:author="Giorgia Graells" w:date="2021-03-31T15:39:00Z">
              <w:rPr/>
            </w:rPrChange>
          </w:rPr>
          <w:delText xml:space="preserve">  behind</w:delText>
        </w:r>
      </w:del>
      <w:r>
        <w:rPr>
          <w:b/>
          <w:bCs/>
          <w:rPrChange w:id="400" w:author="Giorgia Graells" w:date="2021-03-31T15:39:00Z">
            <w:rPr/>
          </w:rPrChange>
        </w:rPr>
        <w:t xml:space="preserve">. Studies </w:t>
      </w:r>
      <w:del w:id="401" w:author="Nelson Lagos Suarez" w:date="2021-04-06T17:03:00Z">
        <w:r w:rsidDel="00C5041C">
          <w:rPr>
            <w:b/>
            <w:bCs/>
            <w:rPrChange w:id="402" w:author="Giorgia Graells" w:date="2021-03-31T15:39:00Z">
              <w:rPr/>
            </w:rPrChange>
          </w:rPr>
          <w:delText xml:space="preserve">centred </w:delText>
        </w:r>
      </w:del>
      <w:ins w:id="403" w:author="Nelson Lagos Suarez" w:date="2021-04-06T17:03:00Z">
        <w:r w:rsidR="00C5041C">
          <w:rPr>
            <w:b/>
            <w:bCs/>
          </w:rPr>
          <w:t>focused</w:t>
        </w:r>
        <w:r w:rsidR="00C5041C">
          <w:rPr>
            <w:b/>
            <w:bCs/>
            <w:rPrChange w:id="404" w:author="Giorgia Graells" w:date="2021-03-31T15:39:00Z">
              <w:rPr/>
            </w:rPrChange>
          </w:rPr>
          <w:t xml:space="preserve"> </w:t>
        </w:r>
      </w:ins>
      <w:r>
        <w:rPr>
          <w:b/>
          <w:bCs/>
          <w:rPrChange w:id="405" w:author="Giorgia Graells" w:date="2021-03-31T15:39:00Z">
            <w:rPr/>
          </w:rPrChange>
        </w:rPr>
        <w:t xml:space="preserve">on ecosystems (Ehrenfeld 2000, wetlands; Branoff 2017, mangroves), social (e.g. White et al. 2013, people who visit natural areas; Burger et al. 2017, perceptions of avian resources and beach restoration) and social-eco-technological systems (e.g.Wong 2011, Eco-cities in China; Conticelli &amp; Tondelli 2018, a proposal for the coastal landscape) showed fewer articles published (less than 10). </w:t>
      </w:r>
    </w:p>
    <w:p w14:paraId="33575AF7" w14:textId="77777777" w:rsidR="005D7910" w:rsidRDefault="004A08A8">
      <w: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406" w:name="__DdeLink__2901_1870276235"/>
      <w:r>
        <w:t>Wolsko</w:t>
      </w:r>
      <w:bookmarkEnd w:id="406"/>
      <w:r>
        <w:t xml:space="preserve"> &amp; Marino 2016).</w:t>
      </w:r>
    </w:p>
    <w:p w14:paraId="394981A2" w14:textId="77777777" w:rsidR="005D7910" w:rsidRDefault="004A08A8">
      <w:pPr>
        <w:rPr>
          <w:b/>
          <w:bCs/>
        </w:rPr>
      </w:pPr>
      <w:commentRangeStart w:id="407"/>
      <w:r>
        <w:rPr>
          <w:b/>
          <w:bCs/>
          <w:rPrChange w:id="408" w:author="Giorgia Graells" w:date="2021-03-31T15:39:00Z">
            <w:rPr/>
          </w:rPrChange>
        </w:rPr>
        <w:t xml:space="preserve">Research in coastal urban ecology has focused mostly in near-shore terrestrial environments, </w:t>
      </w:r>
      <w:commentRangeEnd w:id="407"/>
      <w:r w:rsidR="00BF59A2">
        <w:rPr>
          <w:rStyle w:val="Refdecomentario"/>
        </w:rPr>
        <w:commentReference w:id="407"/>
      </w:r>
      <w:r>
        <w:rPr>
          <w:b/>
          <w:bCs/>
          <w:rPrChange w:id="409" w:author="Giorgia Graells" w:date="2021-03-31T15:39:00Z">
            <w:rPr/>
          </w:rPrChange>
        </w:rPr>
        <w:t xml:space="preserve">presenting more than 68% of articles. These have focused on urban environments (e.g. Parzych et al. 2016) anthropogenic constructions (Günel 2018), green areas (Callaghan et al. 2018) and urban watersheads (Pinheiro &amp; Hokugo 2019). Intertidal areas presented 17.30% of the publications. These focused on coastal defences (e.g. </w:t>
      </w:r>
      <w:r>
        <w:rPr>
          <w:b/>
          <w:bCs/>
          <w:color w:val="000000"/>
          <w:szCs w:val="24"/>
          <w:rPrChange w:id="410" w:author="Giorgia Graells" w:date="2021-03-31T15:39:00Z">
            <w:rPr/>
          </w:rPrChange>
        </w:rPr>
        <w:t xml:space="preserve">Jonkman et al. </w:t>
      </w:r>
      <w:r>
        <w:rPr>
          <w:b/>
          <w:bCs/>
          <w:color w:val="000000"/>
          <w:szCs w:val="24"/>
          <w:lang w:val="en-GB"/>
          <w:rPrChange w:id="411" w:author="Giorgia Graells" w:date="2021-03-31T15:39:00Z">
            <w:rPr/>
          </w:rPrChange>
        </w:rPr>
        <w:t>2013), estuarine and shallow coastal systems (</w:t>
      </w:r>
      <w:r>
        <w:rPr>
          <w:b/>
          <w:bCs/>
          <w:color w:val="000000"/>
          <w:szCs w:val="24"/>
          <w:rPrChange w:id="412" w:author="Giorgia Graells" w:date="2021-03-31T15:39:00Z">
            <w:rPr/>
          </w:rPrChange>
        </w:rPr>
        <w:t xml:space="preserve">Kuwae et al. 2016), </w:t>
      </w:r>
      <w:r>
        <w:rPr>
          <w:b/>
          <w:bCs/>
          <w:rPrChange w:id="413" w:author="Giorgia Graells" w:date="2021-03-31T15:39:00Z">
            <w:rPr/>
          </w:rPrChange>
        </w:rPr>
        <w:t xml:space="preserve"> estuarine mullet in an urban harbour (Naidoo et al. 2016) and p</w:t>
      </w:r>
      <w:r>
        <w:rPr>
          <w:b/>
          <w:bCs/>
          <w:color w:val="000000"/>
          <w:szCs w:val="24"/>
          <w:rPrChange w:id="414" w:author="Giorgia Graells" w:date="2021-03-31T15:39:00Z">
            <w:rPr/>
          </w:rPrChange>
        </w:rPr>
        <w:t>redation on a threatened coastal seabird</w:t>
      </w:r>
      <w:r>
        <w:rPr>
          <w:b/>
          <w:bCs/>
          <w:rPrChange w:id="415" w:author="Giorgia Graells" w:date="2021-03-31T15:39:00Z">
            <w:rPr/>
          </w:rPrChange>
        </w:rPr>
        <w:t xml:space="preserve"> (Greenwell et al. 2019). Near-shore coastal benthic habitats accounted for 3.38% and included studies such as those which assess community structure (e.g. Holloway &amp; Connell 2002; Eddy &amp; Roman 2016), impacts of light on communities </w:t>
      </w:r>
      <w:r>
        <w:rPr>
          <w:b/>
          <w:bCs/>
          <w:szCs w:val="24"/>
          <w:rPrChange w:id="416" w:author="Giorgia Graells" w:date="2021-03-31T15:39:00Z">
            <w:rPr/>
          </w:rPrChange>
        </w:rPr>
        <w:t>(Bolton et al. 2017) and spatial distribution patterns (e.g. Heery et al. 2018 for the giant Pacific octopus (</w:t>
      </w:r>
      <w:r>
        <w:rPr>
          <w:b/>
          <w:bCs/>
          <w:i/>
          <w:szCs w:val="24"/>
          <w:rPrChange w:id="417" w:author="Giorgia Graells" w:date="2021-03-31T15:39:00Z">
            <w:rPr/>
          </w:rPrChange>
        </w:rPr>
        <w:t>Enteroctopus dofleini</w:t>
      </w:r>
      <w:r>
        <w:rPr>
          <w:b/>
          <w:bCs/>
          <w:szCs w:val="24"/>
          <w:rPrChange w:id="418" w:author="Giorgia Graells" w:date="2021-03-31T15:39:00Z">
            <w:rPr/>
          </w:rPrChange>
        </w:rPr>
        <w:t>)</w:t>
      </w:r>
      <w:r>
        <w:rPr>
          <w:b/>
          <w:bCs/>
          <w:rPrChange w:id="419" w:author="Giorgia Graells" w:date="2021-03-31T15:39:00Z">
            <w:rPr/>
          </w:rPrChange>
        </w:rPr>
        <w:t>. Studies which focus on pelagic environments near the coast account for only 1.69%</w:t>
      </w:r>
      <w:del w:id="420" w:author="Juan Luis Celis" w:date="2021-04-07T17:29:00Z">
        <w:r w:rsidDel="00BF59A2">
          <w:rPr>
            <w:b/>
            <w:bCs/>
            <w:rPrChange w:id="421" w:author="Giorgia Graells" w:date="2021-03-31T15:39:00Z">
              <w:rPr/>
            </w:rPrChange>
          </w:rPr>
          <w:delText xml:space="preserve"> </w:delText>
        </w:r>
      </w:del>
      <w:r>
        <w:rPr>
          <w:b/>
          <w:bCs/>
          <w:rPrChange w:id="422" w:author="Giorgia Graells" w:date="2021-03-31T15:39:00Z">
            <w:rPr/>
          </w:rPrChange>
        </w:rPr>
        <w:t xml:space="preserve">. These relate mostly to sea water studies such as Zhen et al. 2007, and ocean thermal energy (Wang 2010). Coastal atmosphere showed 8.86% of total articles published (e.g. aerosol: Castro et al. 1999; PM10 pollution episodes: Vicente et al. 2012; </w:t>
      </w:r>
      <w:r>
        <w:rPr>
          <w:b/>
          <w:bCs/>
          <w:rPrChange w:id="423" w:author="Giorgia Graells" w:date="2021-03-31T15:39:00Z">
            <w:rPr/>
          </w:rPrChange>
        </w:rPr>
        <w:lastRenderedPageBreak/>
        <w:t>atmospheric deposition: Shanquan et al. 2016; and chemical composition of fine-aerosol fraction: Theodosi et al. 2018).</w:t>
      </w:r>
    </w:p>
    <w:p w14:paraId="53FEFDC4" w14:textId="77777777" w:rsidR="005D7910" w:rsidRDefault="004A08A8">
      <w:pPr>
        <w:pStyle w:val="Ttulo2"/>
        <w:numPr>
          <w:ilvl w:val="1"/>
          <w:numId w:val="3"/>
        </w:numPr>
      </w:pPr>
      <w:bookmarkStart w:id="424"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424"/>
      <w:r>
        <w:rPr>
          <w:rFonts w:ascii="Times New Roman" w:hAnsi="Times New Roman"/>
          <w:color w:val="000000"/>
          <w:szCs w:val="24"/>
          <w:lang w:val="en-GB"/>
        </w:rPr>
        <w:t>.</w:t>
      </w:r>
    </w:p>
    <w:p w14:paraId="785A20D7" w14:textId="77777777" w:rsidR="005D7910" w:rsidRDefault="004A08A8">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14:paraId="34AAD3BD" w14:textId="77777777" w:rsidR="005D7910" w:rsidRDefault="004A08A8">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14:paraId="1889C86A" w14:textId="4A5418FC" w:rsidR="005D7910" w:rsidRDefault="004A08A8">
      <w:pPr>
        <w:rPr>
          <w:b/>
          <w:bCs/>
        </w:rPr>
      </w:pPr>
      <w:r>
        <w:rPr>
          <w:b/>
          <w:bCs/>
          <w:color w:val="000000"/>
          <w:szCs w:val="24"/>
          <w:lang w:val="en-GB"/>
          <w:rPrChange w:id="425" w:author="Giorgia Graells" w:date="2021-03-31T15:40:00Z">
            <w:rPr/>
          </w:rPrChange>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b/>
          <w:bCs/>
          <w:i/>
          <w:iCs/>
          <w:color w:val="000000"/>
          <w:szCs w:val="24"/>
          <w:lang w:val="en-GB"/>
          <w:rPrChange w:id="426" w:author="Giorgia Graells" w:date="2021-03-31T15:40:00Z">
            <w:rPr/>
          </w:rPrChange>
        </w:rPr>
        <w:t>in the city</w:t>
      </w:r>
      <w:r>
        <w:rPr>
          <w:b/>
          <w:bCs/>
          <w:color w:val="000000"/>
          <w:szCs w:val="24"/>
          <w:lang w:val="en-GB"/>
          <w:rPrChange w:id="427" w:author="Giorgia Graells" w:date="2021-03-31T15:40:00Z">
            <w:rPr/>
          </w:rPrChange>
        </w:rPr>
        <w:t xml:space="preserve"> is mostly focused in ecological research, the paradigm </w:t>
      </w:r>
      <w:r>
        <w:rPr>
          <w:b/>
          <w:bCs/>
          <w:i/>
          <w:iCs/>
          <w:color w:val="000000"/>
          <w:szCs w:val="24"/>
          <w:lang w:val="en-GB"/>
          <w:rPrChange w:id="428" w:author="Giorgia Graells" w:date="2021-03-31T15:40:00Z">
            <w:rPr/>
          </w:rPrChange>
        </w:rPr>
        <w:t>of the city</w:t>
      </w:r>
      <w:r>
        <w:rPr>
          <w:b/>
          <w:bCs/>
          <w:color w:val="000000"/>
          <w:szCs w:val="24"/>
          <w:lang w:val="en-GB"/>
          <w:rPrChange w:id="429" w:author="Giorgia Graells" w:date="2021-03-31T15:40:00Z">
            <w:rPr/>
          </w:rPrChange>
        </w:rPr>
        <w:t xml:space="preserve"> in social-ecological research, and paradigm </w:t>
      </w:r>
      <w:r>
        <w:rPr>
          <w:b/>
          <w:bCs/>
          <w:i/>
          <w:iCs/>
          <w:color w:val="000000"/>
          <w:szCs w:val="24"/>
          <w:lang w:val="en-GB"/>
          <w:rPrChange w:id="430" w:author="Giorgia Graells" w:date="2021-03-31T15:40:00Z">
            <w:rPr/>
          </w:rPrChange>
        </w:rPr>
        <w:t>for the city</w:t>
      </w:r>
      <w:r>
        <w:rPr>
          <w:b/>
          <w:bCs/>
          <w:color w:val="000000"/>
          <w:szCs w:val="24"/>
          <w:lang w:val="en-GB"/>
          <w:rPrChange w:id="431" w:author="Giorgia Graells" w:date="2021-03-31T15:40:00Z">
            <w:rPr/>
          </w:rPrChange>
        </w:rPr>
        <w:t xml:space="preserve"> in environmental policies, and also some social-ecological and social policies</w:t>
      </w:r>
      <w:ins w:id="432" w:author="Juan Luis Celis" w:date="2021-04-07T17:32:00Z">
        <w:r w:rsidR="00A840DE">
          <w:rPr>
            <w:b/>
            <w:bCs/>
            <w:color w:val="000000"/>
            <w:szCs w:val="24"/>
            <w:lang w:val="en-GB"/>
          </w:rPr>
          <w:t xml:space="preserve"> studies</w:t>
        </w:r>
      </w:ins>
      <w:r>
        <w:rPr>
          <w:b/>
          <w:bCs/>
          <w:color w:val="000000"/>
          <w:szCs w:val="24"/>
          <w:lang w:val="en-GB"/>
          <w:rPrChange w:id="433" w:author="Giorgia Graells" w:date="2021-03-31T15:40:00Z">
            <w:rPr/>
          </w:rPrChange>
        </w:rPr>
        <w:t xml:space="preserve">. Research approaches are similar among paradigms, the spatial approach of studies is the most common (for example </w:t>
      </w:r>
      <w:r>
        <w:rPr>
          <w:b/>
          <w:bCs/>
          <w:i/>
          <w:iCs/>
          <w:color w:val="000000"/>
          <w:szCs w:val="24"/>
          <w:lang w:val="en-GB"/>
          <w:rPrChange w:id="434" w:author="Giorgia Graells" w:date="2021-03-31T15:40:00Z">
            <w:rPr/>
          </w:rPrChange>
        </w:rPr>
        <w:t>ecology in the city</w:t>
      </w:r>
      <w:r>
        <w:rPr>
          <w:b/>
          <w:bCs/>
          <w:color w:val="000000"/>
          <w:szCs w:val="24"/>
          <w:lang w:val="en-GB"/>
          <w:rPrChange w:id="435" w:author="Giorgia Graells" w:date="2021-03-31T15:40:00Z">
            <w:rPr/>
          </w:rPrChange>
        </w:rPr>
        <w:t xml:space="preserve">: Hosannah et al. 2014; </w:t>
      </w:r>
      <w:r>
        <w:rPr>
          <w:b/>
          <w:bCs/>
          <w:i/>
          <w:iCs/>
          <w:color w:val="000000"/>
          <w:szCs w:val="24"/>
          <w:lang w:val="en-GB"/>
          <w:rPrChange w:id="436" w:author="Giorgia Graells" w:date="2021-03-31T15:40:00Z">
            <w:rPr/>
          </w:rPrChange>
        </w:rPr>
        <w:t>ecology of the city</w:t>
      </w:r>
      <w:r>
        <w:rPr>
          <w:b/>
          <w:bCs/>
          <w:color w:val="000000"/>
          <w:szCs w:val="24"/>
          <w:lang w:val="en-GB"/>
          <w:rPrChange w:id="437" w:author="Giorgia Graells" w:date="2021-03-31T15:40:00Z">
            <w:rPr/>
          </w:rPrChange>
        </w:rPr>
        <w:t xml:space="preserve">: Bulleri 2006; </w:t>
      </w:r>
      <w:r>
        <w:rPr>
          <w:b/>
          <w:bCs/>
          <w:i/>
          <w:iCs/>
          <w:color w:val="000000"/>
          <w:szCs w:val="24"/>
          <w:lang w:val="en-GB"/>
          <w:rPrChange w:id="438" w:author="Giorgia Graells" w:date="2021-03-31T15:40:00Z">
            <w:rPr/>
          </w:rPrChange>
        </w:rPr>
        <w:t>ecology for the city</w:t>
      </w:r>
      <w:r>
        <w:rPr>
          <w:b/>
          <w:bCs/>
          <w:color w:val="000000"/>
          <w:szCs w:val="24"/>
          <w:lang w:val="en-GB"/>
          <w:rPrChange w:id="439" w:author="Giorgia Graells" w:date="2021-03-31T15:40:00Z">
            <w:rPr/>
          </w:rPrChange>
        </w:rPr>
        <w:t xml:space="preserve">: Santos &amp; Freire 2015), followed by spatio-temporal approach (for example </w:t>
      </w:r>
      <w:r>
        <w:rPr>
          <w:b/>
          <w:bCs/>
          <w:i/>
          <w:iCs/>
          <w:color w:val="000000"/>
          <w:szCs w:val="24"/>
          <w:lang w:val="en-GB"/>
          <w:rPrChange w:id="440" w:author="Giorgia Graells" w:date="2021-03-31T15:40:00Z">
            <w:rPr/>
          </w:rPrChange>
        </w:rPr>
        <w:t>ecology in the city</w:t>
      </w:r>
      <w:r>
        <w:rPr>
          <w:b/>
          <w:bCs/>
          <w:color w:val="000000"/>
          <w:szCs w:val="24"/>
          <w:lang w:val="en-GB"/>
          <w:rPrChange w:id="441" w:author="Giorgia Graells" w:date="2021-03-31T15:40:00Z">
            <w:rPr/>
          </w:rPrChange>
        </w:rPr>
        <w:t xml:space="preserve">: Castro et al. 1999; </w:t>
      </w:r>
      <w:r>
        <w:rPr>
          <w:b/>
          <w:bCs/>
          <w:i/>
          <w:iCs/>
          <w:color w:val="000000"/>
          <w:szCs w:val="24"/>
          <w:lang w:val="en-GB"/>
          <w:rPrChange w:id="442" w:author="Giorgia Graells" w:date="2021-03-31T15:40:00Z">
            <w:rPr/>
          </w:rPrChange>
        </w:rPr>
        <w:t>ecology of the city</w:t>
      </w:r>
      <w:r>
        <w:rPr>
          <w:b/>
          <w:bCs/>
          <w:color w:val="000000"/>
          <w:szCs w:val="24"/>
          <w:lang w:val="en-GB"/>
          <w:rPrChange w:id="443" w:author="Giorgia Graells" w:date="2021-03-31T15:40:00Z">
            <w:rPr/>
          </w:rPrChange>
        </w:rPr>
        <w:t xml:space="preserve">: Serre et al. 2010; </w:t>
      </w:r>
      <w:r>
        <w:rPr>
          <w:b/>
          <w:bCs/>
          <w:i/>
          <w:iCs/>
          <w:color w:val="000000"/>
          <w:szCs w:val="24"/>
          <w:lang w:val="en-GB"/>
          <w:rPrChange w:id="444" w:author="Giorgia Graells" w:date="2021-03-31T15:40:00Z">
            <w:rPr/>
          </w:rPrChange>
        </w:rPr>
        <w:t>ecology for the city</w:t>
      </w:r>
      <w:r>
        <w:rPr>
          <w:b/>
          <w:bCs/>
          <w:color w:val="000000"/>
          <w:szCs w:val="24"/>
          <w:lang w:val="en-GB"/>
          <w:rPrChange w:id="445" w:author="Giorgia Graells" w:date="2021-03-31T15:40:00Z">
            <w:rPr/>
          </w:rPrChange>
        </w:rPr>
        <w:t>: Storch &amp; Downes 2011</w:t>
      </w:r>
      <w:del w:id="446" w:author="Juan Luis Celis" w:date="2021-04-07T17:32:00Z">
        <w:r w:rsidDel="00A840DE">
          <w:rPr>
            <w:b/>
            <w:bCs/>
            <w:color w:val="000000"/>
            <w:szCs w:val="24"/>
            <w:lang w:val="en-GB"/>
            <w:rPrChange w:id="447" w:author="Giorgia Graells" w:date="2021-03-31T15:40:00Z">
              <w:rPr/>
            </w:rPrChange>
          </w:rPr>
          <w:delText xml:space="preserve"> </w:delText>
        </w:r>
      </w:del>
      <w:r>
        <w:rPr>
          <w:b/>
          <w:bCs/>
          <w:color w:val="000000"/>
          <w:szCs w:val="24"/>
          <w:lang w:val="en-GB"/>
          <w:rPrChange w:id="448" w:author="Giorgia Graells" w:date="2021-03-31T15:40:00Z">
            <w:rPr/>
          </w:rPrChange>
        </w:rPr>
        <w:t xml:space="preserve">). Experiments and the interplay with temporal approaches are poorly represented in coastal urban ecology studies. Studies </w:t>
      </w:r>
      <w:r>
        <w:rPr>
          <w:b/>
          <w:bCs/>
          <w:i/>
          <w:iCs/>
          <w:color w:val="000000"/>
          <w:szCs w:val="24"/>
          <w:lang w:val="en-GB"/>
          <w:rPrChange w:id="449" w:author="Giorgia Graells" w:date="2021-03-31T15:40:00Z">
            <w:rPr/>
          </w:rPrChange>
        </w:rPr>
        <w:t>in the city</w:t>
      </w:r>
      <w:r>
        <w:rPr>
          <w:b/>
          <w:bCs/>
          <w:color w:val="000000"/>
          <w:szCs w:val="24"/>
          <w:lang w:val="en-GB"/>
          <w:rPrChange w:id="450" w:author="Giorgia Graells" w:date="2021-03-31T15:40:00Z">
            <w:rPr/>
          </w:rPrChange>
        </w:rPr>
        <w:t xml:space="preserve"> presented mostly quantitative assessments, however, studies presented under paradigms </w:t>
      </w:r>
      <w:r>
        <w:rPr>
          <w:b/>
          <w:bCs/>
          <w:i/>
          <w:iCs/>
          <w:color w:val="000000"/>
          <w:szCs w:val="24"/>
          <w:lang w:val="en-GB"/>
          <w:rPrChange w:id="451" w:author="Giorgia Graells" w:date="2021-03-31T15:40:00Z">
            <w:rPr/>
          </w:rPrChange>
        </w:rPr>
        <w:t>of</w:t>
      </w:r>
      <w:r>
        <w:rPr>
          <w:b/>
          <w:bCs/>
          <w:color w:val="000000"/>
          <w:szCs w:val="24"/>
          <w:lang w:val="en-GB"/>
          <w:rPrChange w:id="452" w:author="Giorgia Graells" w:date="2021-03-31T15:40:00Z">
            <w:rPr/>
          </w:rPrChange>
        </w:rPr>
        <w:t xml:space="preserve"> and </w:t>
      </w:r>
      <w:r>
        <w:rPr>
          <w:b/>
          <w:bCs/>
          <w:i/>
          <w:iCs/>
          <w:color w:val="000000"/>
          <w:szCs w:val="24"/>
          <w:lang w:val="en-GB"/>
          <w:rPrChange w:id="453" w:author="Giorgia Graells" w:date="2021-03-31T15:40:00Z">
            <w:rPr/>
          </w:rPrChange>
        </w:rPr>
        <w:t>for the city</w:t>
      </w:r>
      <w:r>
        <w:rPr>
          <w:b/>
          <w:bCs/>
          <w:color w:val="000000"/>
          <w:szCs w:val="24"/>
          <w:lang w:val="en-GB"/>
          <w:rPrChange w:id="454" w:author="Giorgia Graells" w:date="2021-03-31T15:40:00Z">
            <w:rPr/>
          </w:rPrChange>
        </w:rPr>
        <w:t xml:space="preserve"> showed similar proportions between quantitative and qualitative analysis. The paradigm </w:t>
      </w:r>
      <w:r>
        <w:rPr>
          <w:b/>
          <w:bCs/>
          <w:i/>
          <w:iCs/>
          <w:color w:val="000000"/>
          <w:szCs w:val="24"/>
          <w:lang w:val="en-GB"/>
          <w:rPrChange w:id="455" w:author="Giorgia Graells" w:date="2021-03-31T15:40:00Z">
            <w:rPr/>
          </w:rPrChange>
        </w:rPr>
        <w:t>of the city</w:t>
      </w:r>
      <w:r>
        <w:rPr>
          <w:b/>
          <w:bCs/>
          <w:color w:val="000000"/>
          <w:szCs w:val="24"/>
          <w:lang w:val="en-GB"/>
          <w:rPrChange w:id="456" w:author="Giorgia Graells" w:date="2021-03-31T15:40:00Z">
            <w:rPr/>
          </w:rPrChange>
        </w:rPr>
        <w:t xml:space="preserve"> has centred research on themes related to human adaptation (e.g. </w:t>
      </w:r>
      <w:bookmarkStart w:id="457" w:name="__DdeLink__2901_18702762351"/>
      <w:r>
        <w:rPr>
          <w:b/>
          <w:bCs/>
          <w:color w:val="000000"/>
          <w:szCs w:val="24"/>
          <w:lang w:val="en-GB"/>
          <w:rPrChange w:id="458" w:author="Giorgia Graells" w:date="2021-03-31T15:40:00Z">
            <w:rPr/>
          </w:rPrChange>
        </w:rPr>
        <w:t>Wolsko</w:t>
      </w:r>
      <w:bookmarkEnd w:id="457"/>
      <w:r>
        <w:rPr>
          <w:b/>
          <w:bCs/>
          <w:color w:val="000000"/>
          <w:szCs w:val="24"/>
          <w:lang w:val="en-GB"/>
          <w:rPrChange w:id="459" w:author="Giorgia Graells" w:date="2021-03-31T15:40:00Z">
            <w:rPr/>
          </w:rPrChange>
        </w:rPr>
        <w:t xml:space="preserve"> &amp; Marino 2016, integrated research on disasters and climate change-induced migration with environmental psychology and the psychology of natural disasters), this topic also appears in the paradigm </w:t>
      </w:r>
      <w:r>
        <w:rPr>
          <w:b/>
          <w:bCs/>
          <w:i/>
          <w:iCs/>
          <w:color w:val="000000"/>
          <w:szCs w:val="24"/>
          <w:lang w:val="en-GB"/>
          <w:rPrChange w:id="460" w:author="Giorgia Graells" w:date="2021-03-31T15:40:00Z">
            <w:rPr/>
          </w:rPrChange>
        </w:rPr>
        <w:t>for the city</w:t>
      </w:r>
      <w:r>
        <w:rPr>
          <w:b/>
          <w:bCs/>
          <w:color w:val="000000"/>
          <w:szCs w:val="24"/>
          <w:lang w:val="en-GB"/>
          <w:rPrChange w:id="461" w:author="Giorgia Graells" w:date="2021-03-31T15:40:00Z">
            <w:rPr/>
          </w:rPrChange>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14:paraId="78DA3A4F" w14:textId="77777777" w:rsidR="005D7910" w:rsidRDefault="004A08A8">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w:t>
      </w:r>
      <w:r>
        <w:rPr>
          <w:color w:val="000000"/>
          <w:szCs w:val="24"/>
          <w:lang w:val="en-GB"/>
        </w:rPr>
        <w:lastRenderedPageBreak/>
        <w:t xml:space="preserve">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14:paraId="66FBE48E" w14:textId="77777777" w:rsidR="005D7910" w:rsidRDefault="004A08A8">
      <w:pPr>
        <w:pStyle w:val="Ttulo1"/>
        <w:numPr>
          <w:ilvl w:val="0"/>
          <w:numId w:val="3"/>
        </w:numPr>
      </w:pPr>
      <w:r>
        <w:t>Discussion</w:t>
      </w:r>
    </w:p>
    <w:p w14:paraId="687BFF2A" w14:textId="77777777" w:rsidR="005D7910" w:rsidRDefault="004A08A8">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14:paraId="77F8D774" w14:textId="77777777" w:rsidR="005D7910" w:rsidRDefault="004A08A8">
      <w: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14:paraId="206E7E3F" w14:textId="77777777" w:rsidR="005D7910" w:rsidRDefault="004A08A8">
      <w: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14:paraId="49EDE92A" w14:textId="77777777" w:rsidR="005D7910" w:rsidRDefault="004A08A8">
      <w:r>
        <w:t xml:space="preserve">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w:t>
      </w:r>
      <w:r>
        <w:lastRenderedPageBreak/>
        <w:t>mentioned pollution), considering marine (23 articles: e.g. Wang 2010, Noble et al. 2006) and river basin pollution (4 articles: e.g. Mgelwa et al. 2019, Abdul-Aziz &amp; Ahmed 2019), both important elements in coastal environments.</w:t>
      </w:r>
    </w:p>
    <w:p w14:paraId="4716C587" w14:textId="77777777" w:rsidR="005D7910" w:rsidRDefault="004A08A8">
      <w: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14:paraId="4FA49AA4" w14:textId="77777777" w:rsidR="005D7910" w:rsidRDefault="004A08A8">
      <w: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14:paraId="78CD742B" w14:textId="77777777" w:rsidR="005D7910" w:rsidRDefault="004A08A8">
      <w: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14:paraId="7CEE99B7" w14:textId="77777777" w:rsidR="005D7910" w:rsidRDefault="004A08A8">
      <w:r>
        <w:t xml:space="preserve">Results show that more than half of the reviewed articles can be classified as belonging to the paradigm </w:t>
      </w:r>
      <w:r>
        <w:rPr>
          <w:i/>
          <w:iCs/>
        </w:rPr>
        <w:t>in the cities</w:t>
      </w:r>
      <w: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w:t>
      </w:r>
      <w:r>
        <w:lastRenderedPageBreak/>
        <w:t xml:space="preserve">20% of the articles in coastal urban ecology focused on interdisciplinary research such as social-ecological studies (included in the paradigm </w:t>
      </w:r>
      <w:r>
        <w:rPr>
          <w:i/>
          <w:iCs/>
        </w:rPr>
        <w:t>of the city</w:t>
      </w:r>
      <w: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t xml:space="preserve"> should include the knowledge generated by both </w:t>
      </w:r>
      <w:r>
        <w:rPr>
          <w:i/>
          <w:iCs/>
        </w:rPr>
        <w:t>ecology</w:t>
      </w:r>
      <w:r>
        <w:t xml:space="preserve"> </w:t>
      </w:r>
      <w:r>
        <w:rPr>
          <w:i/>
          <w:iCs/>
        </w:rPr>
        <w:t>in</w:t>
      </w:r>
      <w:r>
        <w:t xml:space="preserve">  and </w:t>
      </w:r>
      <w:r>
        <w:rPr>
          <w:i/>
          <w:iCs/>
        </w:rPr>
        <w:t xml:space="preserve">ecology of the city. </w:t>
      </w:r>
      <w:r>
        <w:t xml:space="preserve">In order to understand coastal urban ecological systems, coastal urban ecological paradigms need to build upon literature from each other. </w:t>
      </w:r>
    </w:p>
    <w:p w14:paraId="688C0AAC" w14:textId="77777777" w:rsidR="005D7910" w:rsidRDefault="004A08A8">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14:paraId="5F8258CD" w14:textId="77777777" w:rsidR="005D7910" w:rsidRDefault="004A08A8">
      <w:pPr>
        <w:pStyle w:val="Ttulo1"/>
        <w:numPr>
          <w:ilvl w:val="0"/>
          <w:numId w:val="2"/>
        </w:numPr>
      </w:pPr>
      <w:r>
        <w:t>Conflict of Interest</w:t>
      </w:r>
    </w:p>
    <w:p w14:paraId="26959507" w14:textId="77777777" w:rsidR="005D7910" w:rsidRDefault="004A08A8">
      <w:pPr>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382FE3D" w14:textId="77777777" w:rsidR="005D7910" w:rsidRDefault="004A08A8">
      <w:pPr>
        <w:pStyle w:val="Ttulo1"/>
        <w:numPr>
          <w:ilvl w:val="0"/>
          <w:numId w:val="2"/>
        </w:numPr>
      </w:pPr>
      <w:r>
        <w:t>Author Contributions</w:t>
      </w:r>
    </w:p>
    <w:p w14:paraId="63605C0D" w14:textId="77777777" w:rsidR="005D7910" w:rsidRDefault="004A08A8">
      <w:r>
        <w:rPr>
          <w:lang w:val="en-GB"/>
        </w:rPr>
        <w:t>GGand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14:paraId="02B83C2A" w14:textId="77777777" w:rsidR="005D7910" w:rsidRDefault="004A08A8">
      <w:pPr>
        <w:pStyle w:val="Ttulo1"/>
        <w:numPr>
          <w:ilvl w:val="0"/>
          <w:numId w:val="2"/>
        </w:numPr>
        <w:rPr>
          <w:color w:val="000000"/>
          <w:lang w:val="en-GB"/>
        </w:rPr>
      </w:pPr>
      <w:r>
        <w:rPr>
          <w:color w:val="000000"/>
          <w:lang w:val="en-GB"/>
        </w:rPr>
        <w:t>Funding</w:t>
      </w:r>
    </w:p>
    <w:p w14:paraId="70E8B7C6" w14:textId="77777777" w:rsidR="005D7910" w:rsidRDefault="004A08A8">
      <w:r>
        <w:rPr>
          <w:szCs w:val="24"/>
        </w:rPr>
        <w:t>This work was supported by the National Agency for Research and Development (ANID) Scholarship Program, National graduate scholarship [21171829, 2017]</w:t>
      </w:r>
      <w:del w:id="462" w:author="Juan Luis Celis" w:date="2021-04-07T17:48:00Z">
        <w:r w:rsidDel="004817A5">
          <w:rPr>
            <w:szCs w:val="24"/>
          </w:rPr>
          <w:delText xml:space="preserve"> </w:delText>
        </w:r>
      </w:del>
      <w:r>
        <w:rPr>
          <w:szCs w:val="24"/>
        </w:rPr>
        <w:t>, ANID – Millennium Science Initiative Program [Code ICN2019_015] and Center of Applied Ecology and Sustainability (CAPES) [ANID PIA/BASAL FB0002]</w:t>
      </w:r>
    </w:p>
    <w:p w14:paraId="2ADF20B1" w14:textId="77777777" w:rsidR="005D7910" w:rsidRDefault="004A08A8">
      <w:pPr>
        <w:pStyle w:val="Ttulo1"/>
        <w:numPr>
          <w:ilvl w:val="0"/>
          <w:numId w:val="2"/>
        </w:numPr>
        <w:rPr>
          <w:color w:val="000000"/>
          <w:szCs w:val="24"/>
          <w:lang w:val="en-GB"/>
        </w:rPr>
      </w:pPr>
      <w:r>
        <w:rPr>
          <w:color w:val="000000"/>
          <w:szCs w:val="24"/>
          <w:lang w:val="en-GB"/>
        </w:rPr>
        <w:t>Data Availability Statement</w:t>
      </w:r>
    </w:p>
    <w:p w14:paraId="4CF5F726" w14:textId="77777777" w:rsidR="005D7910" w:rsidRDefault="004A08A8">
      <w:pPr>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14:paraId="13174646" w14:textId="77777777" w:rsidR="005D7910" w:rsidRDefault="004A08A8">
      <w:pPr>
        <w:pStyle w:val="Ttulo1"/>
        <w:numPr>
          <w:ilvl w:val="0"/>
          <w:numId w:val="2"/>
        </w:numPr>
        <w:rPr>
          <w:color w:val="000000"/>
        </w:rPr>
      </w:pPr>
      <w:r>
        <w:rPr>
          <w:color w:val="000000"/>
        </w:rPr>
        <w:lastRenderedPageBreak/>
        <w:t>Figures</w:t>
      </w:r>
    </w:p>
    <w:p w14:paraId="7EEF9A42" w14:textId="77777777" w:rsidR="005D7910" w:rsidRDefault="004A08A8">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14:paraId="48FDC3F9"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14:paraId="4A53F3CF"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14:paraId="11BD2990"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14:paraId="20F0393B" w14:textId="77777777" w:rsidR="005D7910" w:rsidRDefault="004A08A8">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14:paraId="3AD03D96" w14:textId="77777777" w:rsidR="005D7910" w:rsidRDefault="004A08A8">
      <w:pPr>
        <w:spacing w:before="0" w:after="0"/>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14:paraId="61D78353" w14:textId="77777777" w:rsidR="005D7910" w:rsidRDefault="004A08A8">
      <w:pPr>
        <w:spacing w:before="0" w:after="0"/>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14:paraId="23D5ED35" w14:textId="77777777" w:rsidR="005D7910" w:rsidRDefault="004A08A8">
      <w:pPr>
        <w:spacing w:before="0" w:after="0"/>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14:paraId="60F9CCDD" w14:textId="77777777" w:rsidR="005D7910" w:rsidRDefault="004A08A8">
      <w:pPr>
        <w:pStyle w:val="Ttulo1"/>
        <w:numPr>
          <w:ilvl w:val="0"/>
          <w:numId w:val="2"/>
        </w:numPr>
      </w:pPr>
      <w:r>
        <w:t>References</w:t>
      </w:r>
    </w:p>
    <w:p w14:paraId="6A35267B" w14:textId="77777777" w:rsidR="005D7910" w:rsidRDefault="004A08A8">
      <w:r>
        <w:rPr>
          <w:lang w:val="es-ES"/>
        </w:rPr>
        <w:t xml:space="preserve">Abarca-Álvarez, F. J., Campos-Sánchez, F. S., &amp; Reinoso-Bellido, R. (2018). </w:t>
      </w:r>
      <w:r>
        <w:t>Signs of gentrification usin g Artificial Intelligence: identification through the Dwelling Census. Bitácora Urbano Territorial, 28(2), 103-114.</w:t>
      </w:r>
    </w:p>
    <w:p w14:paraId="1412219D" w14:textId="77777777" w:rsidR="005D7910" w:rsidRDefault="004A08A8">
      <w:r>
        <w:t>Abdul-Aziz, O. I., &amp; Ahmed, S. (2019). Evaluating the emergent controls of stream water quality with similitude and dimensionless numbers. Journal of Hydrologic Engineering, 24(5), 04019010.</w:t>
      </w:r>
    </w:p>
    <w:p w14:paraId="16A05137" w14:textId="77777777" w:rsidR="005D7910" w:rsidRDefault="004A08A8">
      <w:r>
        <w:t>Aerts, J. C., Botzen, W. W., Emanuel, K., Lin, N. De Moel H., &amp; Michel-Kerjan, E. O. (2014). Evaluating flood resilience strategies for coastal megacities. Science, 344(6183), 473-475.</w:t>
      </w:r>
    </w:p>
    <w:p w14:paraId="1F5861E8" w14:textId="77777777" w:rsidR="005D7910" w:rsidRDefault="004A08A8">
      <w: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14:paraId="1CB0BA3B" w14:textId="77777777" w:rsidR="005D7910" w:rsidRDefault="004A08A8">
      <w:r>
        <w:t xml:space="preserve">Alberti, M. (2005). The effects of urban patterns on ecosystem function. International regional science review, 28(2), 168-192. </w:t>
      </w:r>
    </w:p>
    <w:p w14:paraId="42E51EB5" w14:textId="77777777" w:rsidR="005D7910" w:rsidRDefault="004A08A8">
      <w:r>
        <w:lastRenderedPageBreak/>
        <w:t>Alberti, M. (2008). Advances in urban ecology: integrating humans and ecological processes in urban ecosystems (No. 574.5268 A4). New York: Springer.</w:t>
      </w:r>
    </w:p>
    <w:p w14:paraId="6AD7E536" w14:textId="77777777" w:rsidR="005D7910" w:rsidRDefault="004A08A8">
      <w:r>
        <w:t>Alcoforado, M. J., Andrade, H., Lopes, A., &amp; Vasconcelos, J. (2009). Application of climatic guidelines to urban planning: the example of Lisbon (Portugal). Landscape and urban planning, 90(1-2), 56-65.</w:t>
      </w:r>
    </w:p>
    <w:p w14:paraId="77813230" w14:textId="77777777" w:rsidR="005D7910" w:rsidRDefault="004A08A8">
      <w:r>
        <w:t>Allan, D., Erickson, D., &amp; Fay, J. (1997). The influence of catchment land use on stream integrity across multiple spatial scales. Freshwater biology. 37(1),149-61.</w:t>
      </w:r>
    </w:p>
    <w:p w14:paraId="326F5918" w14:textId="77777777" w:rsidR="005D7910" w:rsidRDefault="004A08A8">
      <w:r>
        <w:t>Antrop, M. (2004). Landscape change and the urbanization process in Europe. Landscape and urban planning, 67(1-4), 9-26.</w:t>
      </w:r>
    </w:p>
    <w:p w14:paraId="74B9B8B8" w14:textId="77777777" w:rsidR="005D7910" w:rsidRDefault="004A08A8">
      <w:r>
        <w:t>Aria, M., &amp; Cuccurullo, C. (2017). Bibliometrix: An r-tool for comprehensive science mapping analysis. Journal of Informetrics, 11, 959–75.</w:t>
      </w:r>
    </w:p>
    <w:p w14:paraId="13F0643B" w14:textId="77777777" w:rsidR="005D7910" w:rsidRDefault="004A08A8">
      <w:r>
        <w:t>Arif, A. A. (2017). "Green city Banda Aceh: city planning approach and environmental aspects," in IOP Conference Series: Earth and Environmental Science (Vol. 56, No. 1, p. 012004). IOP Publishing.</w:t>
      </w:r>
    </w:p>
    <w:p w14:paraId="0841E8CE" w14:textId="77777777" w:rsidR="005D7910" w:rsidRDefault="004A08A8">
      <w:r>
        <w:t xml:space="preserve">Arns, A., Dangendorf, S., Jensen, J., Talke, S., Bender, J., &amp; Pattiaratchi, C. (2017). Sea-level rise induced amplification of coastal protection design heights. Scientific reports, </w:t>
      </w:r>
      <w:r>
        <w:rPr>
          <w:i/>
        </w:rPr>
        <w:t>7</w:t>
      </w:r>
      <w:r>
        <w:t>(1), 1-9.</w:t>
      </w:r>
    </w:p>
    <w:p w14:paraId="638CD13E" w14:textId="77777777" w:rsidR="005D7910" w:rsidRDefault="004A08A8">
      <w:r>
        <w:t>Arruti, A., Fernández-Olmo, I., &amp; Irabien, A. (2011). Regional evaluation of particulate matter composition in an Atlantic coastal area (Cantabria region, northern Spain): Spatial variations in different urban and rural environments. Atmospheric research, 101(1-2), 280-293.</w:t>
      </w:r>
    </w:p>
    <w:p w14:paraId="2C443062" w14:textId="77777777" w:rsidR="005D7910" w:rsidRDefault="004A08A8">
      <w:r>
        <w:t>Auguie, B. (2016). GridExtra: Miscellaneous functions for "grid" graphics.</w:t>
      </w:r>
    </w:p>
    <w:p w14:paraId="4F00F8EA" w14:textId="77777777" w:rsidR="005D7910" w:rsidRDefault="004A08A8">
      <w:r>
        <w:t>Barcelona, M. J. (1979). Human exposure to chloroform in a coastal urban environment. Journal of Environmental Science &amp; Health Part A, 14(4), 267-283.</w:t>
      </w:r>
    </w:p>
    <w:p w14:paraId="735A16A0" w14:textId="77777777" w:rsidR="005D7910" w:rsidRDefault="004A08A8">
      <w:r>
        <w:rPr>
          <w:lang w:val="es-ES"/>
        </w:rPr>
        <w:t xml:space="preserve">Barragán, J. M., &amp; Andrés, M. de. </w:t>
      </w:r>
      <w:r>
        <w:t>(2015). Analysis and trends of the world’s coastal cities and agglomerations. Ocean &amp; Coastal Management, 114, 11–20.</w:t>
      </w:r>
    </w:p>
    <w:p w14:paraId="6222EE5C" w14:textId="77777777" w:rsidR="005D7910" w:rsidRDefault="004A08A8">
      <w:r>
        <w:t>Barthel, S., Folke, C., &amp; Colding, J. (2010). Social–ecological memory in urban gardens—Retaining the capacity for management of ecosystem services. Global Environmental Change, 20(2), 255-265.</w:t>
      </w:r>
    </w:p>
    <w:p w14:paraId="711F3189" w14:textId="77777777" w:rsidR="005D7910" w:rsidRDefault="004A08A8">
      <w:r>
        <w:t>Belant, J. L. (1997). Gulls in urban environments: landscape-level management to reduce conflict. Landscape and urban planning, 38(3-4), 245-258.</w:t>
      </w:r>
    </w:p>
    <w:p w14:paraId="54BC471C" w14:textId="77777777" w:rsidR="005D7910" w:rsidRDefault="004A08A8">
      <w: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14:paraId="5600DE34" w14:textId="77777777" w:rsidR="005D7910" w:rsidRDefault="004A08A8">
      <w:pPr>
        <w:rPr>
          <w:lang w:val="es-ES"/>
        </w:rPr>
      </w:pPr>
      <w:r>
        <w:lastRenderedPageBreak/>
        <w:t xml:space="preserve">Bergen, S. D., Bolton, S. M., &amp; Fridley, J. L. (2001). Design principles for ecological engineering. </w:t>
      </w:r>
      <w:r>
        <w:rPr>
          <w:lang w:val="es-ES"/>
        </w:rPr>
        <w:t>Ecological Engineering, 18(2), 201-210.</w:t>
      </w:r>
    </w:p>
    <w:p w14:paraId="7A595358" w14:textId="77777777" w:rsidR="005D7910" w:rsidRDefault="004A08A8">
      <w:r>
        <w:rPr>
          <w:lang w:val="es-ES"/>
        </w:rPr>
        <w:t xml:space="preserve">Bertocci, I., Arenas, F., Cacabelos, E., Martins, G. M., Seabra, M. I., Álvaro, N. V., Fernandes, J. N., Gaião, R., Mamede, N., Mulas, M.,&amp; Neto, A. I. (2017). </w:t>
      </w:r>
      <w:r>
        <w:t>Nowhere safe? Exploring the influence of urbanization across mainland and insular seashores in continental Portugal and the Azorean Archipelago. Marine pollution bulletin, 114(2), 644-655.</w:t>
      </w:r>
    </w:p>
    <w:p w14:paraId="4FDF4ABB" w14:textId="77777777" w:rsidR="005D7910" w:rsidRDefault="004A08A8">
      <w:r>
        <w:t>Bizzo, L., Gottschalk, M. S., Toni, D. C. D., &amp; Hofmann, P. R. (2010). Seasonal dynamics of a drosophilid (Diptera) assemblage and its potencial as bioindicator in open environments. Iheringia. Série Zoologia, 100(3), 185-191.</w:t>
      </w:r>
    </w:p>
    <w:p w14:paraId="4442DA33" w14:textId="77777777" w:rsidR="005D7910" w:rsidRDefault="004A08A8">
      <w:r>
        <w:t>Blair, R. B. (1996). Land use and avian species diversity along an urban gradient. Ecological applications, 6, 506–19.</w:t>
      </w:r>
    </w:p>
    <w:p w14:paraId="53B9B071" w14:textId="77777777" w:rsidR="005D7910" w:rsidRDefault="004A08A8">
      <w:r>
        <w:t>Blight, L. K., Bertram, D. F., &amp; Kroc, E. (2019). Evaluating UAV-based techniques to census an urban-nesting gull population on Canada’s Pacific coast. Journal of Unmanned Vehicle Systems, 7(4), 312-324.</w:t>
      </w:r>
    </w:p>
    <w:p w14:paraId="15B2B7B2" w14:textId="77777777" w:rsidR="005D7910" w:rsidRDefault="004A08A8">
      <w:r>
        <w:t>Bolton, D., Mayer-Pinto, M., Clark, G. F., Dafforn, K. A., Brassil, W. A., Becker, A., &amp; Johnston, E. L. (2017). Coastal urban lighting has ecological consequences for multiple trophic levels under the sea. Science of the Total Environment, 576, 1-9.</w:t>
      </w:r>
    </w:p>
    <w:p w14:paraId="043DD693" w14:textId="77777777" w:rsidR="005D7910" w:rsidRDefault="004A08A8">
      <w:r>
        <w:t>Bolund, P., &amp; Hunhammar, S. (1999). Ecosystem services in urban areas. Ecological economics, 29(2), 293-301.</w:t>
      </w:r>
    </w:p>
    <w:p w14:paraId="535D6DA3" w14:textId="77777777" w:rsidR="005D7910" w:rsidRDefault="004A08A8">
      <w:r>
        <w:t>Branoff, B. L. (2017). Quantifying the influence of urban land use on mangrove biology and ecology: A meta-analysis. Global ecology and biogeography, 26(11), 1339-1356.</w:t>
      </w:r>
    </w:p>
    <w:p w14:paraId="4243F4CF" w14:textId="77777777" w:rsidR="005D7910" w:rsidRDefault="004A08A8">
      <w:r>
        <w:t>Buggy, C. J., &amp; Tobin, J. M. (2008). Seasonal and spatial distribution of metals in surface sediment of an urban estuary. Environmental Pollution, 155(2), 308-319.</w:t>
      </w:r>
    </w:p>
    <w:p w14:paraId="441386EF" w14:textId="77777777" w:rsidR="005D7910" w:rsidRDefault="004A08A8">
      <w:r>
        <w:t>Bugnot, A. B., Hose, G. C., Walsh, C. J., Floerl, O., French, K., Dafforn, K. A.,  Hanford, ., Lowe, E. C., &amp; Hahs, A. K. (2019). Urban impacts across realms: making the case for inter-realm monitoring and management. Science of the Total Environment, 648, 711-719.</w:t>
      </w:r>
    </w:p>
    <w:p w14:paraId="3C2C6195" w14:textId="77777777" w:rsidR="005D7910" w:rsidRDefault="004A08A8">
      <w:r>
        <w:t>Bulleri, F. (2006). Is it time for urban ecology to include the marine realm? Trends in ecology &amp; evolution, 21, 658–9.</w:t>
      </w:r>
    </w:p>
    <w:p w14:paraId="0DA8540B" w14:textId="77777777" w:rsidR="005D7910" w:rsidRDefault="004A08A8">
      <w:r>
        <w:t>Burger, J., Tsipoura, N., Simnor, A., Pittfield, T., Jeitner, C., Mizrahi, D., ... &amp; Ferguson, L. (2017). Perceptions of Caucasian users about avian resources and beach restoration following hurricane Sandy. Urban ecosystems, 20(2), 363-373.</w:t>
      </w:r>
    </w:p>
    <w:p w14:paraId="0DACE558" w14:textId="77777777" w:rsidR="005D7910" w:rsidRDefault="004A08A8">
      <w:r>
        <w:t>Burke, L., Kura, Y., Revenga, C., Spalding, M., &amp; Mcallister, D. (2001). Pilot analysis of global ecosystems: coastal ecosystems, World Recourses Institute. Washington, DC, pág, 13.</w:t>
      </w:r>
    </w:p>
    <w:p w14:paraId="3CE70F0D" w14:textId="77777777" w:rsidR="005D7910" w:rsidRDefault="004A08A8">
      <w:r>
        <w:t xml:space="preserve">Burnett, W. C., Wattayakorn, G., Taniguchi, M., Dulaiova, H., Sojisuporn, P., Rungsupa, S., &amp; Ishitobi, T. (2007). Groundwater-derived nutrient inputs to the Upper Gulf of Thailand. </w:t>
      </w:r>
      <w:r>
        <w:rPr>
          <w:i/>
        </w:rPr>
        <w:t>Continental Shelf Research</w:t>
      </w:r>
      <w:r>
        <w:t xml:space="preserve">, </w:t>
      </w:r>
      <w:r>
        <w:rPr>
          <w:i/>
        </w:rPr>
        <w:t>27</w:t>
      </w:r>
      <w:r>
        <w:t>(2), 176-190.</w:t>
      </w:r>
    </w:p>
    <w:p w14:paraId="07393467" w14:textId="77777777" w:rsidR="005D7910" w:rsidRDefault="004A08A8">
      <w:r>
        <w:lastRenderedPageBreak/>
        <w:t>Burt, J. A., &amp; Bartholomew, A. (2019). Towards more sustainable coastal development in the Arabian Gulf: Opportunities for ecological engineering in an urbanized seascape. Marine pollution bulletin, 142, 93-102.</w:t>
      </w:r>
    </w:p>
    <w:p w14:paraId="389BFC41" w14:textId="77777777" w:rsidR="005D7910" w:rsidRDefault="004A08A8">
      <w:r>
        <w:t>Cadenasso, M. L., Pickett, S. T., &amp; Grove, M. J. (2006). Integrative approaches to investigating human-natural systems: the Baltimore ecosystem study. Natures Sciences Sociétés, 14(1), 4-14.</w:t>
      </w:r>
    </w:p>
    <w:p w14:paraId="5329233A" w14:textId="77777777" w:rsidR="005D7910" w:rsidRDefault="004A08A8">
      <w:r>
        <w:t>Callaghan, C. T., Major, R. E., Lyons, M. B., Martin, J. M., &amp; Kingsford, R. T. (2018). The effects of local and landscape habitat attributes on bird diversity in urban greenspaces. Ecosphere, 9(7), e02347.</w:t>
      </w:r>
    </w:p>
    <w:p w14:paraId="6C394B33" w14:textId="77777777" w:rsidR="005D7910" w:rsidRDefault="004A08A8">
      <w:r>
        <w:t>Campbell, M. (2010). An animal geography of avian foraging competition on the Sussex coast of England. Journal of Coastal Research, 26(1 (261)), 44-52.</w:t>
      </w:r>
    </w:p>
    <w:p w14:paraId="6D06C947" w14:textId="77777777" w:rsidR="005D7910" w:rsidRDefault="004A08A8">
      <w:r>
        <w:t>Capaldo, K. P., Pilinis, C., &amp; Pandis, S. N. (2000). A computationally efficient hybrid approach for dynamic gas/aerosol transfer in air quality models. Atmospheric Environment, 34(21), 3617-3627.</w:t>
      </w:r>
    </w:p>
    <w:p w14:paraId="38649C68" w14:textId="77777777" w:rsidR="005D7910" w:rsidRDefault="004A08A8">
      <w:r>
        <w:t xml:space="preserve">Cardo, M. V., Vezzani, D., Rubio, A., &amp; Carbajo, A. E. (2014). Integrating demographic and meteorological data in urban ecology: a case study of container‐breeding mosquitoes in temperate Argentina. </w:t>
      </w:r>
      <w:r>
        <w:rPr>
          <w:i/>
        </w:rPr>
        <w:t>Area</w:t>
      </w:r>
      <w:r>
        <w:t xml:space="preserve">, </w:t>
      </w:r>
      <w:r>
        <w:rPr>
          <w:i/>
        </w:rPr>
        <w:t>46</w:t>
      </w:r>
      <w:r>
        <w:t>(1), 18-26.</w:t>
      </w:r>
    </w:p>
    <w:p w14:paraId="06D1261D" w14:textId="77777777" w:rsidR="005D7910" w:rsidRDefault="004A08A8">
      <w:r>
        <w:t>Castro, L. M., Pio, C. A., Harrison, R. M., &amp; Smith, D. J. T. (1999). Carbonaceous aerosol in urban and rural European atmospheres: estimation of secondary organic carbon concentrations. Atmospheric Environment, 33(17), 2771-2781.</w:t>
      </w:r>
    </w:p>
    <w:p w14:paraId="20AFE255" w14:textId="77777777" w:rsidR="005D7910" w:rsidRDefault="004A08A8">
      <w: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14:paraId="168A8869" w14:textId="77777777" w:rsidR="005D7910" w:rsidRDefault="004A08A8">
      <w:r>
        <w:t>Chace, J. F., &amp; Walsh, J. J. (2006). Urban effects on native avifauna: a review. Landscape and urban planning, 74(1), 46-69.</w:t>
      </w:r>
    </w:p>
    <w:p w14:paraId="5B9FDA17" w14:textId="77777777" w:rsidR="005D7910" w:rsidRDefault="004A08A8">
      <w:r>
        <w:t>Chang, L. F., &amp; Huang, S. L. (2015). Assessing urban flooding vulnerability with an emergy approach. Landscape and Urban Planning, 143, 11-24.</w:t>
      </w:r>
    </w:p>
    <w:p w14:paraId="1E7E9C2B" w14:textId="77777777" w:rsidR="005D7910" w:rsidRDefault="004A08A8">
      <w:r>
        <w:t>Charalambous, K., Bruggeman, A., &amp; Lange, M. A. (2012). Assessing the urban water balance: the Urban Water Flow Model and its application in Cyprus. Water Science and Technology, 66(3), 635-643.</w:t>
      </w:r>
    </w:p>
    <w:p w14:paraId="7A39E21A" w14:textId="77777777" w:rsidR="005D7910" w:rsidRDefault="004A08A8">
      <w:r w:rsidRPr="009F5017">
        <w:rPr>
          <w:lang w:val="es-CL"/>
          <w:rPrChange w:id="463" w:author="Nelson Lagos Suarez" w:date="2021-04-06T16:21:00Z">
            <w:rPr/>
          </w:rPrChange>
        </w:rPr>
        <w:t xml:space="preserve">Chauvin, J. P., Glaeser, E., Ma, Y., &amp; Tobio, K. (2017). </w:t>
      </w:r>
      <w:r>
        <w:t>What is different about urbanization in rich and poor countries? Cities in Brazil, China, India and the United States. Journal of Urban Economics, 98, 17-49.</w:t>
      </w:r>
    </w:p>
    <w:p w14:paraId="19A40066" w14:textId="77777777" w:rsidR="005D7910" w:rsidRDefault="004A08A8">
      <w:r>
        <w:t>Chen, Y-C., Pei, L., &amp; Shiau, Y. C. (2015). Application of coastal vegetation to green roofs of residential buildings in Taiwan. Artificial Life and Robotics, 20(1), 86-91.</w:t>
      </w:r>
    </w:p>
    <w:p w14:paraId="43B013C2" w14:textId="77777777" w:rsidR="005D7910" w:rsidRDefault="004A08A8">
      <w:r>
        <w:lastRenderedPageBreak/>
        <w:t>Chen, Y-C., Yao, C-K., Honjo, T., &amp; Lin, T-P. (2018). The application of a high-density street-level air temperature observation network (hisan): Dynamic variation characteristics of urban heat island in tainan, taiwan. Science of the Total Environment, 626, 555–66.</w:t>
      </w:r>
    </w:p>
    <w:p w14:paraId="54F2D6FC" w14:textId="77777777" w:rsidR="005D7910" w:rsidRDefault="004A08A8">
      <w:r>
        <w:t>Chiesura ,A. (2004). The role of urban parks for the sustainable city. Landscape and urban planning, 68(1),129-38.</w:t>
      </w:r>
    </w:p>
    <w:p w14:paraId="032E75C4" w14:textId="77777777" w:rsidR="005D7910" w:rsidRDefault="004A08A8">
      <w:r>
        <w:t>Childers, D. L., Cadenasso, M. L., Grove, J. M., Marshall, V., McGrath, B., &amp; Pickett, S. T. (2015). An ecology for cities: A transformational nexus of design and ecology to advance climate change resilience and urban sustainability. Sustainability, 7(4), 3774-3791.</w:t>
      </w:r>
    </w:p>
    <w:p w14:paraId="2868891E" w14:textId="77777777" w:rsidR="005D7910" w:rsidRDefault="004A08A8">
      <w:r>
        <w:t>Clarkson, T. S., Martin, R. J., Rudolph, J., &amp; Graham, B. W. L. (1996). Benzene and toluene in New Zealand air. Atmospheric Environment, 30(4), 569-577.</w:t>
      </w:r>
    </w:p>
    <w:p w14:paraId="4D60FE1F" w14:textId="77777777" w:rsidR="005D7910" w:rsidRDefault="004A08A8">
      <w:r>
        <w:t>Cleland, V., Hughes, C., Thornton, L., Venn, A., Squibb, K., &amp; Ball, K. (2015). A qualitative study of environmental factors important for physical activity in rural adults. PLoS One, 10(11).</w:t>
      </w:r>
    </w:p>
    <w:p w14:paraId="1D01BAEA" w14:textId="77777777" w:rsidR="005D7910" w:rsidRDefault="004A08A8">
      <w:r>
        <w:t>Cohen, P., Potchter, O., &amp; Matzarakis, A. (2013). Human thermal perception of Coastal Mediterranean outdoor urban environments. Applied Geography, 37, 1-10.</w:t>
      </w:r>
    </w:p>
    <w:p w14:paraId="666C59B4" w14:textId="77777777" w:rsidR="005D7910" w:rsidRDefault="004A08A8">
      <w:r>
        <w:t>Cole, M. A., &amp; Neumayer, E. (2004). Examining the impact of demographic factors on air pollution. Population and Environment, 26(1), 5-21.</w:t>
      </w:r>
    </w:p>
    <w:p w14:paraId="65BA3F28" w14:textId="77777777" w:rsidR="005D7910" w:rsidRDefault="004A08A8">
      <w:r>
        <w:t>Collins, J. P., Kinzig, A., Grimm, N. B., Fagan, W. F., Hope, D., Wu, J., &amp; Borer, E. T. (2000). A new urban ecology: modeling human communities as integral parts of ecosystems poses special problems for the development and testing of ecological theory. American scientist, 88(5), 416-425.</w:t>
      </w:r>
    </w:p>
    <w:p w14:paraId="3515C988" w14:textId="77777777" w:rsidR="005D7910" w:rsidRDefault="004A08A8">
      <w:r>
        <w:t>Costanza, R., Sklar, F. H., &amp; White, M. L. (1990). Modeling coastal landscape dynamics. BioScience, 40(2), 91-107.</w:t>
      </w:r>
    </w:p>
    <w:p w14:paraId="1FE144BE" w14:textId="77777777" w:rsidR="005D7910" w:rsidRDefault="004A08A8">
      <w:r>
        <w:t>Conticelli, E., &amp; Tondelli, S. (2018). Regenerating with the green: a proposal for the coastal land-scape of Senigallia. Direttore scientifico/Editor-in-Chief, 91.</w:t>
      </w:r>
    </w:p>
    <w:p w14:paraId="2016FACD" w14:textId="77777777" w:rsidR="005D7910" w:rsidRDefault="004A08A8">
      <w:r>
        <w:t>Creswell, J. W., Hanson, W. E., Clark Plano, V. L., &amp; Morales, A. (2007). Qualitative research designs: Selection and implementation. The counseling psychologist, 35(2), 236-264.</w:t>
      </w:r>
    </w:p>
    <w:p w14:paraId="2CA052C8" w14:textId="77777777" w:rsidR="005D7910" w:rsidRDefault="004A08A8">
      <w:r>
        <w:t>Cui, H., &amp; Yuan, L. (2009). "Study on thermal environmental distribution in coastal city using ASTER data," in 2009 Joint Urban Remote Sensing Event (pp. 1-6). IEEE.</w:t>
      </w:r>
    </w:p>
    <w:p w14:paraId="1D948100" w14:textId="77777777" w:rsidR="005D7910" w:rsidRDefault="004A08A8">
      <w:r>
        <w:t>Daily, G. (2003). What are ecosystem services. Global environmental challenges for the twenty-first century: Resources, consumption and sustainable solutions, 227-231.</w:t>
      </w:r>
    </w:p>
    <w:p w14:paraId="65259545" w14:textId="77777777" w:rsidR="005D7910" w:rsidRDefault="004A08A8">
      <w:r>
        <w:t>Dallimer, M., Irvine, K. N., Skinner, A. M., Davies, Z. G., Rouquette, J. R., Maltby, L. L., Warren, P. H., Armsworth, P. R., &amp; Gaston, K. J. (2012). Biodiversity and the feel-good factor: understanding associations between self-reported human well-being and species richness. BioScience, 62(1), 47-55.</w:t>
      </w:r>
    </w:p>
    <w:p w14:paraId="6DDC61B6" w14:textId="77777777" w:rsidR="005D7910" w:rsidRDefault="004A08A8">
      <w:r>
        <w:t>Davis, J. C., &amp; Henderson, J. V. (2003). Evidence on the political economy of the urbanization process. Journal of urban economics, 53(1), 98-125.</w:t>
      </w:r>
    </w:p>
    <w:p w14:paraId="3A9D87AA" w14:textId="77777777" w:rsidR="005D7910" w:rsidRDefault="004A08A8">
      <w:r>
        <w:t>Decelis, R., &amp; Vella, A. J. (2007). Contamination of outdoor settled dust by butyltins in Malta. Applied Organometallic Chemistry, 21(4), 239-245.</w:t>
      </w:r>
    </w:p>
    <w:p w14:paraId="486A6B09" w14:textId="77777777" w:rsidR="005D7910" w:rsidRDefault="004A08A8">
      <w:r>
        <w:lastRenderedPageBreak/>
        <w:t>Dodman, D. (2009). Globalization, tourism and local living conditions on Jamaica's north coast. Singapore Journal of Tropical Geography, 30(2), 204-219.</w:t>
      </w:r>
    </w:p>
    <w:p w14:paraId="35990FC9" w14:textId="77777777" w:rsidR="005D7910" w:rsidRDefault="004A08A8">
      <w:r>
        <w:t>Dominick, D., Wilson, S. R., Paton-Walsh, C., Humphries, R., Guérette, E. A., Keywood, M., Kubistin, D., &amp; Marwick, B. (2018). Characteristics of airborne particle number size distributions in a coastal-urban environment. Atmospheric Environment, 186, 256-265.</w:t>
      </w:r>
    </w:p>
    <w:p w14:paraId="4BFF71DA" w14:textId="77777777" w:rsidR="005D7910" w:rsidRDefault="004A08A8">
      <w:r>
        <w:t>Donovan, G. H., &amp; Prestemon, J. P. (2012). The effect of trees on crime in Portland, Oregon. Environment and behavior, 44(1), 3-30.</w:t>
      </w:r>
    </w:p>
    <w:p w14:paraId="21BF9E40" w14:textId="77777777" w:rsidR="005D7910" w:rsidRDefault="004A08A8">
      <w:r>
        <w:t>Donovan, G. H., Butry, D. T., Michael, Y. L., Prestemon, J. P., Liebhold, A. M., Gatziolis, D., &amp; Mao, M. Y. (2013). The relationship between trees and human health: evidence from the spread of the emerald ash borer. American journal of preventive medicine, 44(2), 139-145.</w:t>
      </w:r>
    </w:p>
    <w:p w14:paraId="4F26BFDC" w14:textId="77777777" w:rsidR="005D7910" w:rsidRDefault="004A08A8">
      <w:r>
        <w:t>Dorney, J. R., Guntenspergen, G. R., Keough, J. R., &amp; Stearns, F. (1984). Composition and structure of an urban woody plant community. Urban Ecology, 8(1-2), 69-90.</w:t>
      </w:r>
    </w:p>
    <w:p w14:paraId="1C9B471F" w14:textId="77777777" w:rsidR="005D7910" w:rsidRDefault="004A08A8">
      <w: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14:paraId="0C042ED5" w14:textId="77777777" w:rsidR="005D7910" w:rsidRDefault="004A08A8">
      <w:r>
        <w:t>Eddy, E. N., &amp; Roman, C. T. (2016). Relationship between epibenthic invertebrate species assemblages and environmental variables in Boston Harbor's intertidal habitat. Northeastern Naturalist, 23(1), 45-66.</w:t>
      </w:r>
    </w:p>
    <w:p w14:paraId="17854832" w14:textId="77777777" w:rsidR="005D7910" w:rsidRDefault="004A08A8">
      <w:r>
        <w:t>Eguchi, T., Seminoff, J. A., LeRoux, R. A., Dutton, P. H., &amp; Dutton, D. L. (2010). Abundance and survival rates of green turtles in an urban environment: coexistence of humans and an endangered species. Marine Biology, 157(8), 1869-1877.</w:t>
      </w:r>
    </w:p>
    <w:p w14:paraId="6F2F5D15" w14:textId="77777777" w:rsidR="005D7910" w:rsidRDefault="004A08A8">
      <w:r>
        <w:t>Ehrenfeld, J. G. (2000). Evaluating wetlands within an urban context. Urban Ecosystems, 4(1), 69-85.</w:t>
      </w:r>
    </w:p>
    <w:p w14:paraId="0712F44E" w14:textId="77777777" w:rsidR="005D7910" w:rsidRDefault="004A08A8">
      <w:r>
        <w:t>Faeth, S. H., Bang, C., &amp; Saari, S. (2011). Urban biodiversity: patterns and mechanisms. Annals of the New York Academy of Sciences, 1223(1), 69-81.</w:t>
      </w:r>
    </w:p>
    <w:p w14:paraId="7D33099B" w14:textId="77777777" w:rsidR="005D7910" w:rsidRDefault="005D7910"/>
    <w:p w14:paraId="2A048522" w14:textId="77777777" w:rsidR="005D7910" w:rsidRDefault="004A08A8">
      <w:r>
        <w:t xml:space="preserve">Galimany, E., Rose, J. M., Dixon, M. S., &amp; Wikfors, G. H. (2013). Quantifying feeding behavior of ribbed mussels (Geukensia demissa) in two urban sites (Long Island Sound, USA) with different seston characteristics. </w:t>
      </w:r>
      <w:r>
        <w:rPr>
          <w:i/>
        </w:rPr>
        <w:t>Estuaries and Coasts</w:t>
      </w:r>
      <w:r>
        <w:t xml:space="preserve">, </w:t>
      </w:r>
      <w:r>
        <w:rPr>
          <w:i/>
        </w:rPr>
        <w:t>36</w:t>
      </w:r>
      <w:r>
        <w:t>(6), 1265-1273.</w:t>
      </w:r>
    </w:p>
    <w:p w14:paraId="0A742CB7" w14:textId="77777777" w:rsidR="005D7910" w:rsidRDefault="005D7910"/>
    <w:p w14:paraId="25E42746" w14:textId="77777777" w:rsidR="005D7910" w:rsidRDefault="004A08A8">
      <w:r>
        <w:t>Garden, J., McAlpine, C., Peterson, A. N. N., Jones, D., &amp; Possingham, H. (2006). Review of the ecology of Australian urban fauna: a focus on spatially explicit processes. Austral Ecology, 31(2), 126-148.</w:t>
      </w:r>
    </w:p>
    <w:p w14:paraId="3CC36426" w14:textId="77777777" w:rsidR="005D7910" w:rsidRDefault="004A08A8">
      <w:r>
        <w:t>Gardner, E. A. (2003). Some examples of water recycling in Australian urban environments: a step towards environmental sustainability. Water Science and Technology: Water Supply, 3(4), 21-31.</w:t>
      </w:r>
    </w:p>
    <w:p w14:paraId="2EE5D6BB" w14:textId="77777777" w:rsidR="005D7910" w:rsidRDefault="005D7910"/>
    <w:p w14:paraId="426B7E01" w14:textId="77777777" w:rsidR="005D7910" w:rsidRDefault="004A08A8">
      <w:r>
        <w:t>Giovene di Girasole, E. (2014). "The hinge areas for urban regeneration in seaside cities: the High Line in Manhattan, NYC," in Advanced Engineering Forum (Vol. 11, pp. 102-108). Trans Tech Publications Ltd.</w:t>
      </w:r>
    </w:p>
    <w:p w14:paraId="30CDBD70" w14:textId="77777777" w:rsidR="005D7910" w:rsidRDefault="004A08A8">
      <w:r>
        <w:t>Goh, K. (2019). Urban Waterscapes: The HydroPolitics of Flooding in a Sinking City. International Journal of Urban and Regional Research, 43(2), 250-272.</w:t>
      </w:r>
    </w:p>
    <w:p w14:paraId="5FE939B1" w14:textId="77777777" w:rsidR="005D7910" w:rsidRDefault="004A08A8">
      <w:r>
        <w:t>Greenwell, C. N., Calver, M. C., &amp; Loneragan, N. R. (2019). Cat gets its tern: A case study of predation on a threatened coastal seabird. Animals, 9(7), 445.</w:t>
      </w:r>
    </w:p>
    <w:p w14:paraId="11572A7F" w14:textId="77777777" w:rsidR="005D7910" w:rsidRDefault="004A08A8">
      <w:r>
        <w:t>Griggs, D., Stafford-Smith, M., Gaffney, O., Rockström, J., Öhman, M. C., Shyamsundar, P., Steffen, W., Glaser, G., Kanie, N., &amp; Noble, I. (2013). Policy: Sustainable development goals for people and planet. Nature, 495(7441), 305.</w:t>
      </w:r>
    </w:p>
    <w:p w14:paraId="580612E4" w14:textId="77777777" w:rsidR="005D7910" w:rsidRDefault="004A08A8">
      <w: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14:paraId="7C0F9CFA" w14:textId="77777777" w:rsidR="005D7910" w:rsidRDefault="004A08A8">
      <w:r>
        <w:t>Grimm, N. B., Faeth, S. H., Golubiewski, N. E., Redman, C. L., Wu, J., Bai, X., &amp; Briggs, J. M. (2008). Global change and the ecology of cities. science, 319(5864), 756-760.</w:t>
      </w:r>
    </w:p>
    <w:p w14:paraId="7E060F17" w14:textId="77777777" w:rsidR="005D7910" w:rsidRDefault="004A08A8">
      <w: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14:paraId="497DD154" w14:textId="77777777" w:rsidR="005D7910" w:rsidRDefault="004A08A8">
      <w:r>
        <w:t>Grisafi, F., Oddo, E., Gargano, M. L., Inzerillo, S., Russo, G., &amp; Venturella, G. (2016). Tamarix arborea var. arborea and Tamarix parviflora: two species valued for their adaptability to stress conditions. Acta Biologica Hungarica, 67(1), 42-52.</w:t>
      </w:r>
    </w:p>
    <w:p w14:paraId="7AD4539C" w14:textId="77777777" w:rsidR="005D7910" w:rsidRDefault="004A08A8">
      <w:r>
        <w:t>Groffman, P. M., Law, N. L., Belt, K. T., Band, L. E., &amp; Fisher, G. T. (2004). Nitrogen fluxes and retention in urban watershed ecosystems. Ecosystems, 7(4), 393-403.</w:t>
      </w:r>
    </w:p>
    <w:p w14:paraId="3E988E8B" w14:textId="77777777" w:rsidR="005D7910" w:rsidRDefault="004A08A8">
      <w:r>
        <w:t>Grossmann, I. (2008). Perspectives for Hamburg as a port city in the context of a changing global environment. Geoforum, 39(6), 2062-2072.</w:t>
      </w:r>
    </w:p>
    <w:p w14:paraId="7DA14289" w14:textId="77777777" w:rsidR="005D7910" w:rsidRDefault="004A08A8">
      <w:pPr>
        <w:rPr>
          <w:lang w:val="es-ES"/>
        </w:rPr>
      </w:pPr>
      <w: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14:paraId="2E826C05" w14:textId="77777777" w:rsidR="005D7910" w:rsidRDefault="004A08A8">
      <w:r>
        <w:rPr>
          <w:lang w:val="es-ES"/>
        </w:rPr>
        <w:t xml:space="preserve">Gumusay, M. U., Koseoglu, G., &amp; Bakirman, T. (2016). </w:t>
      </w:r>
      <w:r>
        <w:t>An assessment of site suitability for marina construction in Istanbul, Turkey, using GIS and AHP multicriteria decision analysis. Environmental monitoring and assessment, 188(12), 677.</w:t>
      </w:r>
    </w:p>
    <w:p w14:paraId="5C76C52B" w14:textId="77777777" w:rsidR="005D7910" w:rsidRDefault="004A08A8">
      <w:r>
        <w:t>Günel, G. (2018). Air Conditioning the Arabian Peninsula. International Journal of Middle East Studies, 50(3), 573-579.</w:t>
      </w:r>
    </w:p>
    <w:p w14:paraId="5376FC27" w14:textId="77777777" w:rsidR="005D7910" w:rsidRDefault="004A08A8">
      <w:r>
        <w:lastRenderedPageBreak/>
        <w:t>Heery, E. C., Olsen, A. Y., Feist, B. E., &amp; Sebens, K. P. (2018). Urbanization-related distribution patterns and habitat-use by the marine mesopredator, giant pacific octopus (enteroctopus dofleini). Urban Ecosystems, 21, 707–19.</w:t>
      </w:r>
    </w:p>
    <w:p w14:paraId="16B455D6" w14:textId="77777777" w:rsidR="005D7910" w:rsidRDefault="004A08A8">
      <w:r>
        <w:t>Henry, L. &amp; Wickham, H. (2017). Purrr: Functional programming tools.</w:t>
      </w:r>
    </w:p>
    <w:p w14:paraId="1F4DBB46" w14:textId="77777777" w:rsidR="005D7910" w:rsidRDefault="004A08A8">
      <w:r>
        <w:t>Holloway, M. G., &amp; Connell, S. D. (2002). Why do floating structures create novel habitats for subtidal epibiota?. Marine Ecology Progress Series, 235, 43-52.</w:t>
      </w:r>
    </w:p>
    <w:p w14:paraId="04163FAE" w14:textId="77777777" w:rsidR="005D7910" w:rsidRDefault="004A08A8">
      <w:r>
        <w:t>Holt, A. R., Mears, M., Maltby, L., &amp; Warren, P. (2015). Understanding spatial patterns in the production of multiple urban ecosystem services. Ecosystem services, 16, 33-46.</w:t>
      </w:r>
    </w:p>
    <w:p w14:paraId="6495A21E" w14:textId="77777777" w:rsidR="005D7910" w:rsidRDefault="004A08A8">
      <w:r>
        <w:t>Hosannah, N., &amp; Gonzalez, J. E. (2014). Impacts of aerosol particle size distribution and land cover land use on precipitation in a coastal urban environment using a cloud-resolving mesoscale model. Advances in Meteorology, 2014.</w:t>
      </w:r>
    </w:p>
    <w:p w14:paraId="5B7943AB" w14:textId="77777777" w:rsidR="005D7910" w:rsidRDefault="004A08A8">
      <w:r>
        <w:t>Ip, C. C., Li, X. D., Zhang, G., Wai, O. W., &amp; Li, Y. S. (2007). Trace metal distribution in sediments of the Pearl River Estuary and the surrounding coastal area, South China. Environmental Pollution, 147(2), 311-323.</w:t>
      </w:r>
    </w:p>
    <w:p w14:paraId="5625F11A" w14:textId="77777777" w:rsidR="005D7910" w:rsidRDefault="004A08A8">
      <w:r>
        <w:t xml:space="preserve">Jacobs, J. C. J. (2011). </w:t>
      </w:r>
      <w:bookmarkStart w:id="464" w:name="__DdeLink__1486_3192329694"/>
      <w:r>
        <w:t>The Rotterdam approach: connecting water with opportunities</w:t>
      </w:r>
      <w:bookmarkEnd w:id="464"/>
      <w:r>
        <w:t>. Water Sensitive Cities, 251.</w:t>
      </w:r>
    </w:p>
    <w:p w14:paraId="089F6790" w14:textId="77777777" w:rsidR="005D7910" w:rsidRDefault="004A08A8">
      <w:r>
        <w:t>Jartun, M., &amp; Pettersen, A. (2010). Contaminants in urban runoff to Norwegian fjords. Journal of soils and sediments, 10(2), 155-161.</w:t>
      </w:r>
    </w:p>
    <w:p w14:paraId="6654AF1D" w14:textId="77777777" w:rsidR="005D7910" w:rsidRDefault="004A08A8">
      <w:r>
        <w:t>Johansson, E., &amp; Emmanuel, R. (2006). The influence of urban design on outdoor thermal comfort in the hot, humid city of Colombo, Sri Lanka. International journal of biometeorology, 51(2), 119-133.</w:t>
      </w:r>
    </w:p>
    <w:p w14:paraId="59CEE764" w14:textId="77777777" w:rsidR="005D7910" w:rsidRDefault="004A08A8">
      <w:r>
        <w:t>Jonkman, S. N., Hillen, M. M., Nicholls, R. J., Kanning, W., &amp; van Ledden, M. (2013). Costs of adapting coastal defences to sea-level rise—new estimates and their implications. Journal of Coastal Research, 29(5), 1212-1226.</w:t>
      </w:r>
    </w:p>
    <w:p w14:paraId="718FCAD5" w14:textId="77777777" w:rsidR="005D7910" w:rsidRDefault="004A08A8">
      <w:r>
        <w:t>Juchimiuk, J., &amp; Januszkiewicz, K. (2019). Envisioning infrastructure to reduce disaster’s impact to cities during the climate change area being elements of smart cities. In IOP Conference Series: Earth and Environmental Science (Vol. 214, No. 1, p. 012141). IOP Publishing.</w:t>
      </w:r>
    </w:p>
    <w:p w14:paraId="34652F9C" w14:textId="77777777" w:rsidR="005D7910" w:rsidRDefault="004A08A8">
      <w:r>
        <w:t xml:space="preserve">Kalinowski, R. S., &amp; Johnson, M. D. (2010). Influence of suburban habitat on a wintering bird community in coastal northern California. </w:t>
      </w:r>
      <w:r>
        <w:rPr>
          <w:i/>
        </w:rPr>
        <w:t>The Condor</w:t>
      </w:r>
      <w:r>
        <w:t xml:space="preserve">, </w:t>
      </w:r>
      <w:r>
        <w:rPr>
          <w:i/>
        </w:rPr>
        <w:t>112</w:t>
      </w:r>
      <w:r>
        <w:t>(2), 274-282.</w:t>
      </w:r>
    </w:p>
    <w:p w14:paraId="28E0529C" w14:textId="77777777" w:rsidR="005D7910" w:rsidRDefault="004A08A8">
      <w:r>
        <w:t>Kaniewski, D., Van Campo, E., Morhange, C., Guiot, J., Zviely, D., Shaked, I., ... &amp; Artzy, M. (2013). Early urban impact on Mediterranean coastal environments. Scientific Reports, 3(1), 1-5.</w:t>
      </w:r>
    </w:p>
    <w:p w14:paraId="40CDE378" w14:textId="77777777" w:rsidR="005D7910" w:rsidRDefault="004A08A8">
      <w:r w:rsidRPr="009F5017">
        <w:rPr>
          <w:lang w:val="es-CL"/>
          <w:rPrChange w:id="465" w:author="Nelson Lagos Suarez" w:date="2021-04-06T16:21:00Z">
            <w:rPr/>
          </w:rPrChange>
        </w:rPr>
        <w:t xml:space="preserve">Kantamaneni, K., Gallagher, A., &amp; Du, X. (2019). </w:t>
      </w:r>
      <w:r>
        <w:t>Assessing and mapping regional coastal vulnerability for port environments and coastal cities. Journal of coastal conservation, 23(1), 59-70.</w:t>
      </w:r>
    </w:p>
    <w:p w14:paraId="359C404C" w14:textId="77777777" w:rsidR="005D7910" w:rsidRDefault="004A08A8">
      <w: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14:paraId="465B64F2" w14:textId="77777777" w:rsidR="005D7910" w:rsidRDefault="005D7910"/>
    <w:p w14:paraId="3B3C80BD" w14:textId="77777777" w:rsidR="005D7910" w:rsidRDefault="004A08A8">
      <w:r>
        <w:t>Krishnan, S., Lin, J., Simanjuntak, J., Hooimeijer, F., Bricker, J., Daniel, M., &amp; Yoshida, Y. (2019). Interdisciplinary Design of Vital Infrastructure to Reduce Flood Risk in Tokyo’s Edogawa Ward. Geosciences, 9(8), 357.</w:t>
      </w:r>
    </w:p>
    <w:p w14:paraId="1B23B0EC" w14:textId="77777777" w:rsidR="005D7910" w:rsidRDefault="005D7910"/>
    <w:p w14:paraId="4347148B" w14:textId="77777777" w:rsidR="005D7910" w:rsidRDefault="004A08A8">
      <w:pPr>
        <w:rPr>
          <w:lang w:val="es-ES"/>
        </w:rPr>
      </w:pPr>
      <w:r>
        <w:t xml:space="preserve">Kulkova, M., Chadov, F., &amp; Davidochkina, A. (2011). Radiocarbon in vegetation of coastal zone of Finnish Bay (Russia). </w:t>
      </w:r>
      <w:r>
        <w:rPr>
          <w:lang w:val="es-ES"/>
        </w:rPr>
        <w:t>Procedia Environmental Sciences, 8, 375-381.</w:t>
      </w:r>
    </w:p>
    <w:p w14:paraId="18EBE4ED" w14:textId="77777777" w:rsidR="005D7910" w:rsidRDefault="004A08A8">
      <w:r>
        <w:rPr>
          <w:lang w:val="es-ES"/>
        </w:rPr>
        <w:t xml:space="preserve">Kumar, T. S., Mahendra, R. S., Nayak, S., Radhakrishnan, K., &amp; Sahu, K. C. (2010). </w:t>
      </w:r>
      <w:r>
        <w:t>Coastal vulnerability assessment for Orissa State, east coast of India. Journal of Coastal Research, 26(3 (263)), 523-534.</w:t>
      </w:r>
    </w:p>
    <w:p w14:paraId="2CBA1611" w14:textId="77777777" w:rsidR="005D7910" w:rsidRDefault="004A08A8">
      <w:r>
        <w:t>Kuwae, T., Kanda, J., Kubo, A., Nakajima, F., Ogawa, H., Sohma, A., &amp; Suzumura, M. (2016). Blue carbon in human-dominated estuarine and shallow coastal systems. Ambio, 45(3), 290-301.</w:t>
      </w:r>
    </w:p>
    <w:p w14:paraId="79ED45F7" w14:textId="77777777" w:rsidR="005D7910" w:rsidRDefault="004A08A8">
      <w:r>
        <w:t>Leclerc, J. C., &amp; Viard, F. (2018). Habitat formation prevails over predation in influencing fouling communities. Ecology and Evolution, 8, 477–92.</w:t>
      </w:r>
    </w:p>
    <w:p w14:paraId="1EA212FD" w14:textId="77777777" w:rsidR="005D7910" w:rsidRDefault="004A08A8">
      <w: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14:paraId="4ABF29EF" w14:textId="77777777" w:rsidR="005D7910" w:rsidRDefault="004A08A8">
      <w:r>
        <w:t>Li, Y., Yang, X., Zhu, X., Mulvihill, P. R., Matthews, H. D., &amp; Sun, X. (2011). Integrating climate change factors into China's development policy: Adaptation strategies and mitigation to environmental change. Ecological Complexity, 8(4), 294-298.</w:t>
      </w:r>
    </w:p>
    <w:p w14:paraId="22B88E3E" w14:textId="77777777" w:rsidR="005D7910" w:rsidRDefault="004A08A8">
      <w: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14:paraId="1D35A0E4" w14:textId="77777777" w:rsidR="005D7910" w:rsidRDefault="004A08A8">
      <w:r>
        <w:t>Lim, H. C., &amp; Sodhi, N. S. (2004). Responses of avian guilds to urbanisation in a tropical city. Landscape and Urban Planning, 66(4), 199-215.</w:t>
      </w:r>
    </w:p>
    <w:p w14:paraId="2D69FF6E" w14:textId="77777777" w:rsidR="005D7910" w:rsidRDefault="005D7910"/>
    <w:p w14:paraId="5678E611" w14:textId="77777777" w:rsidR="005D7910" w:rsidRDefault="004A08A8">
      <w:r>
        <w:t>Liu, J., Dietz, T., Carpenter, S. R., Alberti, M., Folke, C., Moran, E., Pell, A. N., Deadman, P., Kratz, T., Lubchenco, J., Ostrom, E., Ouyang, Z., Provencher, W., Redman, C. L., Schneider, S. F., &amp; Taylor W. W. (2007a). Complexity of coupled human and natural systems. Science, 317(5844), 1513-1516.</w:t>
      </w:r>
    </w:p>
    <w:p w14:paraId="771F0279" w14:textId="77777777" w:rsidR="005D7910" w:rsidRDefault="004A08A8">
      <w:r>
        <w:t>Liu, J., Dietz, T., Carpenter, S. R., Folke, C., Alberti, M., Redman, C. L.,   Schneider, S. H., Ostrom, E., Pell, A. N., Lubchenco, J., Taylor, W. W., Ouyang, Z., Deadman, P., Kratz, T.,&amp;  Provencher, W. (2007b). Coupled human and natural systems. AMBIO: a journal of the human environment, 36(8), 639-649.</w:t>
      </w:r>
    </w:p>
    <w:p w14:paraId="7BAED629" w14:textId="77777777" w:rsidR="005D7910" w:rsidRDefault="004A08A8">
      <w:r>
        <w:lastRenderedPageBreak/>
        <w:t>Lopes, A., Lopes, S., Matzarakis, A., &amp; Alcoforado, M. J. (2011). The influence of the summer sea breeze on thermal comfort in funchal (madeira). A contribution to tourism and urban planning. Meteorologische Zeitschrift 20: 553–64.</w:t>
      </w:r>
    </w:p>
    <w:p w14:paraId="7D5AECFC" w14:textId="77777777" w:rsidR="005D7910" w:rsidRDefault="004A08A8">
      <w:r>
        <w:t xml:space="preserve">Luijendijk, A., Hagenaars, G., Ranasinghe, R., Baart, F., Donchyts, G., &amp; Aarninkhof, S. (2018). The state of the world’s beaches. </w:t>
      </w:r>
      <w:r>
        <w:rPr>
          <w:i/>
        </w:rPr>
        <w:t>Scientific reports</w:t>
      </w:r>
      <w:r>
        <w:t xml:space="preserve">, </w:t>
      </w:r>
      <w:r>
        <w:rPr>
          <w:i/>
        </w:rPr>
        <w:t>8</w:t>
      </w:r>
      <w:r>
        <w:t>(1), 1-11.</w:t>
      </w:r>
    </w:p>
    <w:p w14:paraId="244276C3" w14:textId="77777777" w:rsidR="005D7910" w:rsidRDefault="004A08A8">
      <w:r>
        <w:t xml:space="preserve">Maguire, T. J., &amp; Fulweiler, R. W. (2019). Urban groundwater dissolved silica concentrations are elevated due to vertical composition of historic land-filling. </w:t>
      </w:r>
      <w:r>
        <w:rPr>
          <w:i/>
        </w:rPr>
        <w:t>Science of the Total Environment</w:t>
      </w:r>
      <w:r>
        <w:t xml:space="preserve">, </w:t>
      </w:r>
      <w:r>
        <w:rPr>
          <w:i/>
        </w:rPr>
        <w:t>684</w:t>
      </w:r>
      <w:r>
        <w:t>, 89-95.</w:t>
      </w:r>
    </w:p>
    <w:p w14:paraId="24D2CA05" w14:textId="77777777" w:rsidR="005D7910" w:rsidRDefault="004A08A8">
      <w:r>
        <w:t>Marzluff, J. M. (2001). "Worldwide urbanization and its effects on birds," in Avian ecology and conservation in an urbanizing world (pp. 19-47). Boston: Springer.</w:t>
      </w:r>
    </w:p>
    <w:p w14:paraId="459CD79D" w14:textId="77777777" w:rsidR="005D7910" w:rsidRDefault="004A08A8">
      <w:r>
        <w:t>Marshall, F. E., Banks, K., &amp; Cook, G. S. (2014). Ecosystem indicators for Southeast Florida beaches. Ecological Indicators, 44, 81-91.</w:t>
      </w:r>
    </w:p>
    <w:p w14:paraId="2D088BE9" w14:textId="77777777" w:rsidR="005D7910" w:rsidRDefault="004A08A8">
      <w:r>
        <w:t>Martin, J. M., French, K., &amp; Major, R. E. (2007). The pest status of Australian white ibis (Threskiornis molucca) in urban situations and the effectiveness of egg-oil in reproductive control. Wildlife Research, 34(4), 319-324.</w:t>
      </w:r>
    </w:p>
    <w:p w14:paraId="3BEC365F" w14:textId="77777777" w:rsidR="005D7910" w:rsidRDefault="004A08A8">
      <w:r>
        <w:t>McDonald, R. I., Mansur, A. V., Ascensão, F., Crossman, K., Elmqvist, T., Gonzalez, A., ... &amp; Huang, K. (2019). Research gaps in knowledge of the impact of urban growth on biodiversity. Nature Sustainability, 1-9.</w:t>
      </w:r>
    </w:p>
    <w:p w14:paraId="6FEEB459" w14:textId="77777777" w:rsidR="005D7910" w:rsidRDefault="004A08A8">
      <w:r>
        <w:t>McDonnell, M. J., Pickett, S. T., &amp; Pouyat, R. V. (1993). "The application of the ecological gradient paradigm to the study of urban effects," in Humans as components of ecosystems (pp. 175-189). New York: Springer.</w:t>
      </w:r>
    </w:p>
    <w:p w14:paraId="3389B25E" w14:textId="77777777" w:rsidR="005D7910" w:rsidRDefault="004A08A8">
      <w:r>
        <w:t>McKinney, M. L. (2006). Urbanization as a major cause of biotic homogenization. Biological conservation, 127, 247–60.</w:t>
      </w:r>
    </w:p>
    <w:p w14:paraId="448C99B0" w14:textId="77777777" w:rsidR="005D7910" w:rsidRDefault="004A08A8">
      <w:r>
        <w:t>Mejia, J. F., &amp; Morawska, L. (2009). An investigation of nucleation events in a coastal urban environment in the Southern Hemisphere. Atmospheric Chemistry and Physics, 9 (1), 2195-2222.</w:t>
      </w:r>
    </w:p>
    <w:p w14:paraId="60F0D119" w14:textId="77777777" w:rsidR="005D7910" w:rsidRDefault="005D7910"/>
    <w:p w14:paraId="119295F5" w14:textId="77777777" w:rsidR="005D7910" w:rsidRDefault="004A08A8">
      <w:r>
        <w:t>Mgelwa, A. S., Hu, Y. L., Liu, J. F., Qiu, Q., Liu, Z., &amp; Ngaba, M. J. Y. (2019). Differential patterns of nitrogen and δ15N in soil and foliar along two urbanized rivers in a subtropical coastal city of southern China. Environmental pollution, 244, 907-914.</w:t>
      </w:r>
    </w:p>
    <w:p w14:paraId="3F8FA4BB" w14:textId="77777777" w:rsidR="005D7910" w:rsidRDefault="004A08A8">
      <w:r>
        <w:t>Mitsch, W. J. (2012). What is ecological engineering?. Ecological Engineering, 45, 5-12.</w:t>
      </w:r>
    </w:p>
    <w:p w14:paraId="04AF73C7" w14:textId="77777777" w:rsidR="005D7910" w:rsidRDefault="004A08A8">
      <w:r>
        <w:t>Morris, R. L., Heery, E. C., Loke, L. H., Lau, E., Strain, E., Airoldi, L., ... &amp; Dong, Y. W. (2019). "H4 Design Options, Implementation Issues and Evaluating Success of Ecologically Engineered Shorelines," in Oceanography and Marine Biology. Taylor &amp; Francis.</w:t>
      </w:r>
    </w:p>
    <w:p w14:paraId="59F9449A" w14:textId="77777777" w:rsidR="005D7910" w:rsidRDefault="004A08A8">
      <w:r>
        <w:t>Morris, R. L., Boxshall, A., &amp; Swearer, S. E. (2020). Climate-resilient coasts require diverse defence solutions. Nature Climate Change, 1-3.</w:t>
      </w:r>
    </w:p>
    <w:p w14:paraId="4AC9A156" w14:textId="77777777" w:rsidR="005D7910" w:rsidRDefault="004A08A8">
      <w:r>
        <w:lastRenderedPageBreak/>
        <w:t>Musacchio, L. R. (2009). The scientific basis for the design of landscape sustainability: a conceptual framework for translational landscape research and practice of designed landscapes and the six Es of landscape sustainability. Landscape Ecology, 24(8), 993.</w:t>
      </w:r>
    </w:p>
    <w:p w14:paraId="343F2E78" w14:textId="77777777" w:rsidR="005D7910" w:rsidRDefault="004A08A8">
      <w:r>
        <w:t>Nagendra, H., Bai, X., Brondizio, E. S., &amp; Lwasa, S. (2018). The urban south and the predicament of global sustainability. Nature Sustainability, 1(7), 341-349.</w:t>
      </w:r>
    </w:p>
    <w:p w14:paraId="76E67D58" w14:textId="77777777" w:rsidR="005D7910" w:rsidRDefault="004A08A8">
      <w:r>
        <w:t>Naidoo, T., Smit, A. J., &amp; Glassom, D. (2016). Plastic ingestion by estuarine mullet Mugil cephalus (Mugilidae) in an urban harbour, KwaZulu-Natal, South Africa. African Journal of Marine Science, 38(1), 145-149.</w:t>
      </w:r>
    </w:p>
    <w:p w14:paraId="03638B50" w14:textId="77777777" w:rsidR="005D7910" w:rsidRDefault="004A08A8">
      <w:r>
        <w:t>Noble, R. T., Griffith, J. F., Blackwood, A. D., Fuhrman, J. A., Gregory, J. B., Hernandez, X., ... &amp; Schiff, K. (2006). Multitiered approach using quantitative PCR to track sources of fecal pollution affecting Santa Monica Bay, California. Appl. Environ. Microbiol., 72(2), 1604-1612.</w:t>
      </w:r>
    </w:p>
    <w:p w14:paraId="1CE436BC" w14:textId="77777777" w:rsidR="005D7910" w:rsidRDefault="004A08A8">
      <w:r>
        <w:t>Noyes, J. H., &amp; Progulske, D. R. (Eds.). (1974). A Symposium on Wildlife in an Urbanizing Environment, November 27-29, 1973, Springfield, Massachusetts (No. 28). Cooperative Extension Service, University of Massachusetts.</w:t>
      </w:r>
    </w:p>
    <w:p w14:paraId="7A148663" w14:textId="77777777" w:rsidR="005D7910" w:rsidRDefault="004A08A8">
      <w:r>
        <w:t>Nunkoo, R., &amp; Ramkissoon, H. (2010). Small island urban tourism: a residents' perspective. Current Issues in Tourism, 13(1), 37-60.</w:t>
      </w:r>
    </w:p>
    <w:p w14:paraId="007477BC" w14:textId="77777777" w:rsidR="005D7910" w:rsidRDefault="004A08A8">
      <w:r>
        <w:t>Ogie, R. I., Adam, C., &amp; Perez, P. (2020). A review of structural approach to flood management in coastal megacities of developing nations: current research and future directions. Journal of Environmental Planning and Management, 63(2), 127-147.</w:t>
      </w:r>
    </w:p>
    <w:p w14:paraId="0F220CD7" w14:textId="77777777" w:rsidR="005D7910" w:rsidRDefault="004A08A8">
      <w: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t xml:space="preserve">, </w:t>
      </w:r>
      <w:r>
        <w:rPr>
          <w:i/>
        </w:rPr>
        <w:t>41</w:t>
      </w:r>
      <w:r>
        <w:t>, 303-312.</w:t>
      </w:r>
    </w:p>
    <w:p w14:paraId="285347A9" w14:textId="77777777" w:rsidR="005D7910" w:rsidRDefault="004A08A8">
      <w:r>
        <w:t>O’Shaughnessy, K. A., Hawkins, S. J., Evans, A. J., Hanley, M. E., Lunt, P., Thompson, R. C., ... &amp; Simmonds, D. (2020). Design catalogue for eco-engineering of coastal artificial structures: a multifunctional approach for stakeholders and end-users. Urban Ecosystems, 23(2), 431-443.</w:t>
      </w:r>
    </w:p>
    <w:p w14:paraId="1DF0DC2D" w14:textId="77777777" w:rsidR="005D7910" w:rsidRDefault="004A08A8">
      <w:r>
        <w:t>Pacione, M. (2003). Urban environmental quality and human wellbeing—a social geographical perspective. Landscape and urban planning, 65(1-2), 19-30.</w:t>
      </w:r>
    </w:p>
    <w:p w14:paraId="3C3B67E7" w14:textId="77777777" w:rsidR="005D7910" w:rsidRDefault="004A08A8">
      <w:r>
        <w:t>Pallarés, S., Gómez, E., Martínez, A., &amp; Jordán, M. M. (2019). The relationship between indoor and outdoor levels of PM10 and its chemical composition at schools in a coastal region in Spain. Heliyon, 5(8), e02270.</w:t>
      </w:r>
    </w:p>
    <w:p w14:paraId="4E0DD7EE" w14:textId="77777777" w:rsidR="005D7910" w:rsidRDefault="004A08A8">
      <w:r>
        <w:t>Papatheochari, T., &amp; Coccossis, H. (2019). Development of a waterfront regeneration tool to support local decision making in the context of integrated coastal zone management. Ocean &amp; Coastal Management, 169, 284-295.</w:t>
      </w:r>
    </w:p>
    <w:p w14:paraId="0421A0E1" w14:textId="77777777" w:rsidR="005D7910" w:rsidRDefault="004A08A8">
      <w:r>
        <w:t xml:space="preserve">Parzych, A., Astel, A., Zduńczyk, A., &amp; Surowiec,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14:paraId="19257BEE" w14:textId="77777777" w:rsidR="005D7910" w:rsidRDefault="004A08A8">
      <w:r>
        <w:lastRenderedPageBreak/>
        <w:t>Patel, P., Ghosh, S., Kaginalkar, A., Islam, S., &amp; Karmakar, S. (2019). Performance evaluation of WRF for extreme flood forecasts in a coastal urban environment. Atmospheric research, 223, 39-48.</w:t>
      </w:r>
    </w:p>
    <w:p w14:paraId="4E102909" w14:textId="77777777" w:rsidR="005D7910" w:rsidRDefault="004A08A8">
      <w:r>
        <w:t>Paul, M. J., &amp; Meyer, J. L. (2001). Streams in the urban landscape. Annual review of Ecology and Systematics, 32(1), 333-365.</w:t>
      </w:r>
    </w:p>
    <w:p w14:paraId="5D03145C" w14:textId="77777777" w:rsidR="005D7910" w:rsidRDefault="004A08A8">
      <w: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14:paraId="5A31024F" w14:textId="77777777" w:rsidR="005D7910" w:rsidRDefault="004A08A8">
      <w:r>
        <w:t>Peng, C., Wang, S., Zhang, J., Lim, C. C., &amp; Ooi, L. K. (2011, March). Sustainable In-Situ Water Resource Management Strategies in Water Scarce Urban Environment: A Case Study of Sino-Singapore Tianjin Eco City. In 2011 Asia-Pacific Power and Energy Engineering Conference (pp. 1-4). IEEE.</w:t>
      </w:r>
    </w:p>
    <w:p w14:paraId="25327854" w14:textId="77777777" w:rsidR="005D7910" w:rsidRDefault="004A08A8">
      <w:r>
        <w:t>Peng, F., Wong, M. S., Wan, Y., &amp; Nichol, J. E. (2017). Modeling of urban wind ventilation using high resolution airborne LiDAR data. Computers, Environment and Urban Systems, 64, 81-90.</w:t>
      </w:r>
    </w:p>
    <w:p w14:paraId="1C3EEA03" w14:textId="77777777" w:rsidR="005D7910" w:rsidRDefault="004A08A8">
      <w:r>
        <w:t>Perkol-Finkel, S., Hadary, T., Rella, A., Shirazi, R., &amp; Sella, I. (2018). Seascape architecture–incorporating ecological considerations in design of coastal and marine infrastructure. Ecological Engineering, 120, 645-654.</w:t>
      </w:r>
    </w:p>
    <w:p w14:paraId="34A4311C" w14:textId="77777777" w:rsidR="005D7910" w:rsidRDefault="004A08A8">
      <w:r>
        <w:t>Pickett, S. T., Cadenasso, M. L., Grove, J. M., Groffman, P. M., Band, L. E., Boone, C. G., ... &amp; Law, N. L. (2008). Beyond urban legends: an emerging framework of urban ecology, as illustrated by the Baltimore Ecosystem Study. BioScience, 58(2), 139-150.</w:t>
      </w:r>
    </w:p>
    <w:p w14:paraId="19FCC59B" w14:textId="77777777" w:rsidR="005D7910" w:rsidRDefault="004A08A8">
      <w:r>
        <w:t>Pickett, S. T., Cadenasso, M. L., Childers, D. L., McDonnell, M. J., &amp; Zhou, W. (2016). Evolution and future of urban ecological science: ecology in, of, and for the city. Ecosystem health and Sustainability, 2(7), e01229.</w:t>
      </w:r>
    </w:p>
    <w:p w14:paraId="11359B43" w14:textId="77777777" w:rsidR="005D7910" w:rsidRDefault="004A08A8">
      <w:r>
        <w:t>Pinheiro, A. T. K., &amp; Hokugo, A. (2019). Effectiveness of early warning and community cooperation for evacuation preparedness from mega-risk type coastal hazard in childcare centers. International journal of disaster resilience in the built environment.</w:t>
      </w:r>
    </w:p>
    <w:p w14:paraId="5092058C" w14:textId="77777777" w:rsidR="005D7910" w:rsidRDefault="004A08A8">
      <w:r>
        <w:t>Pinho, O. S., &amp; Orgaz, M. M. (2000). The urban heat island in a small city in coastal Portugal. International journal of biometeorology, 44(4), 198-203.</w:t>
      </w:r>
    </w:p>
    <w:p w14:paraId="0CEBAC25" w14:textId="77777777" w:rsidR="005D7910" w:rsidRDefault="004A08A8">
      <w:r>
        <w:t>Pizarro, R. E. (2008). Sustainable planning for poor communities: urban design studios as a catalyst for development in Colombia. Dialogues in Urban Planning: Towards Sustainable Regions, 175.</w:t>
      </w:r>
    </w:p>
    <w:p w14:paraId="4837CA94" w14:textId="77777777" w:rsidR="005D7910" w:rsidRDefault="004A08A8">
      <w: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14:paraId="1F636004" w14:textId="77777777" w:rsidR="005D7910" w:rsidRDefault="004A08A8">
      <w:r>
        <w:t>Punda-Polić, V., Bradarić, N., Klišmanić-Nuber, Z., Mrljak, V., &amp; Giljanović, M. (1995). Antibodies to spotted fever group rickettsiae in dogs in Croatia. European journal of epidemiology, 11(4), 389-392.</w:t>
      </w:r>
    </w:p>
    <w:p w14:paraId="42674189" w14:textId="77777777" w:rsidR="005D7910" w:rsidRDefault="004A08A8">
      <w:r>
        <w:lastRenderedPageBreak/>
        <w:t>Purvis, K. G., Gramling, J. M., &amp; Murren, C. J. (2015). Assessment of beach access paths on dune vegetation: diversity, abundance, and cover. Journal of Coastal Research, 31(5), 1222-1228.</w:t>
      </w:r>
    </w:p>
    <w:p w14:paraId="0E49F492" w14:textId="77777777" w:rsidR="005D7910" w:rsidRDefault="004A08A8">
      <w:r>
        <w:t>Pushpawela, B., Jayaratne, R. &amp; Morawska, L. (2018). Differentiating between particle formation and growth events in an urban environment. Atmospheric Chemistry and Physics, 18(15), 11171-11183.</w:t>
      </w:r>
    </w:p>
    <w:p w14:paraId="463849AC" w14:textId="77777777" w:rsidR="005D7910" w:rsidRDefault="004A08A8">
      <w:r>
        <w:t>Race, D., Luck, G. W., &amp; Black, R. (2010). "Patterns, drivers and implications of demographic change in rural landscapes." in Demographic change in Australia's rural landscapes (pp. 1-22). Dordrecht: Springer.</w:t>
      </w:r>
    </w:p>
    <w:p w14:paraId="786F3402" w14:textId="77777777" w:rsidR="005D7910" w:rsidRDefault="004A08A8">
      <w:r>
        <w:t>Ramalho, C. E., &amp; Hobbs, R. J. (2012). Time for a change: dynamic urban ecology. Trends in ecology &amp; evolution, 27(3), 179-188.</w:t>
      </w:r>
    </w:p>
    <w:p w14:paraId="5D2B197A" w14:textId="77777777" w:rsidR="005D7910" w:rsidRDefault="004A08A8">
      <w:r>
        <w:t>R Core Team (2020). R: A language and environment for statistical computing. R Foundation for Statistical Computing, Vienna, Austria. URL https://www.R-project.org/.</w:t>
      </w:r>
    </w:p>
    <w:p w14:paraId="597D34C3" w14:textId="77777777" w:rsidR="005D7910" w:rsidRDefault="004A08A8">
      <w:r>
        <w:t>Redman, C. L., Grove, J. M., &amp; Kuby, L. H. (2004). Integrating social science into the long-term ecological research (LTER) network: social dimensions of ecological change and ecological dimensions of social change. Ecosystems, 7(2), 161-171.</w:t>
      </w:r>
    </w:p>
    <w:p w14:paraId="335DF5B5" w14:textId="77777777" w:rsidR="005D7910" w:rsidRDefault="004A08A8">
      <w:r>
        <w:t>Rees, W. E. (1997). Urban ecosystems: The human dimension. Urban ecosystems, 1, 63–75.</w:t>
      </w:r>
    </w:p>
    <w:p w14:paraId="36A7E491" w14:textId="77777777" w:rsidR="005D7910" w:rsidRDefault="004A08A8">
      <w:r>
        <w:rPr>
          <w:lang w:val="es-ES"/>
        </w:rPr>
        <w:t xml:space="preserve">Reyes-López, J., &amp; Carpintero, S. (2014). </w:t>
      </w:r>
      <w:r>
        <w:t>Comparison of the exotic and native ant communities (Hymenoptera: Formicidae) in urban green areas at inland, coastal and insular sites in Spain. European Journal of Entomology, 111(3), 421.</w:t>
      </w:r>
    </w:p>
    <w:p w14:paraId="61F850E9" w14:textId="77777777" w:rsidR="005D7910" w:rsidRDefault="004A08A8">
      <w:r>
        <w:t>Robinson, D. (2017). Broom: Convert statistical analysis objects into tidy data frames.</w:t>
      </w:r>
    </w:p>
    <w:p w14:paraId="0E44EA5E" w14:textId="77777777" w:rsidR="005D7910" w:rsidRDefault="004A08A8">
      <w:r>
        <w:t>Rosenzweig, B. R., Groffman, P. M., Zarnoch, C. B., Branco, B. F., Hartig, E. K., Fitzpatrick, J., ... &amp; Parris, A. (2018). Nitrogen regulation by natural systems in “unnatural” landscapes: denitrification in ultra-urban coastal ecosystems. Ecosystem Health and Sustainability, 4(9), 205-224.</w:t>
      </w:r>
    </w:p>
    <w:p w14:paraId="04DFC4F6" w14:textId="77777777" w:rsidR="005D7910" w:rsidRDefault="004A08A8">
      <w:r>
        <w:t>RStudio Team (2019). RStudio: Integrated Development for R. RStudio, Inc., Boston, MA URL http://www.rstudio.com/.</w:t>
      </w:r>
    </w:p>
    <w:p w14:paraId="1793B64F" w14:textId="77777777" w:rsidR="005D7910" w:rsidRDefault="004A08A8">
      <w:r>
        <w:rPr>
          <w:lang w:val="es-ES"/>
        </w:rPr>
        <w:t xml:space="preserve">Sahal, A., Leone, F., &amp; Péroche, M. (2013). </w:t>
      </w:r>
      <w:r>
        <w:t>Complementary methods to plan pedestrian evacuation of the French Riviera's beaches in case of tsunami threat: graph-and multi-agent-based modelling. Natural Hazards and Earth System Sciences, 13(7), 1735-1743.</w:t>
      </w:r>
    </w:p>
    <w:p w14:paraId="18C5BD3C" w14:textId="77777777" w:rsidR="005D7910" w:rsidRDefault="004A08A8">
      <w:r>
        <w:t>Sainz-Borgo, C., Giner, S., González-Carcacía, J. A., Caula, S., Fernández-Ordóñez, J. C., Hernández, C., ... &amp; Rodríguez-Ferraro, A. (2016). Current distribution, habitat use, and breeding records of the house sparrow (Passer domesticus) in Venezuela. Ornitología Neotropical, 27, 267-273.</w:t>
      </w:r>
    </w:p>
    <w:p w14:paraId="74F953AD" w14:textId="77777777" w:rsidR="005D7910" w:rsidRDefault="004A08A8">
      <w:r>
        <w:t>Sairinen, R., &amp; Kumpulainen, S. (2006). Assessing social impacts in urban waterfront regeneration. Environmental impact assessment review, 26(1), 120-135.</w:t>
      </w:r>
    </w:p>
    <w:p w14:paraId="1C0C0C7C" w14:textId="77777777" w:rsidR="005D7910" w:rsidRDefault="004A08A8">
      <w:r>
        <w:lastRenderedPageBreak/>
        <w:t>Santos, T., &amp; Freire, S. (2015). Testing the contribution of Worldview-2 improved spectral resolution for extracting vegetation cover in urban environments. Canadian Journal of Remote Sensing, 41(6), 505-514.</w:t>
      </w:r>
    </w:p>
    <w:p w14:paraId="1547B59C" w14:textId="77777777" w:rsidR="005D7910" w:rsidRDefault="004A08A8">
      <w:r>
        <w:t>Schwartz, M. W., Smith, L. M., &amp; Steel, Z. L. (2013). Conservation investment for rare plants in urban environments. PloS one, 8(12).</w:t>
      </w:r>
    </w:p>
    <w:p w14:paraId="7B0EDCDD" w14:textId="77777777" w:rsidR="005D7910" w:rsidRDefault="004A08A8">
      <w:r>
        <w:t>Semadeni-Davies, A., Hernebring, C., Svensson, G., &amp; Gustafsson, L. G. (2008). The impacts of climate change and urbanisation on drainage in Helsingborg, Sweden: Combined sewer system. Journal of Hydrology, 350(1-2), 100-113.</w:t>
      </w:r>
    </w:p>
    <w:p w14:paraId="043BF729" w14:textId="77777777" w:rsidR="005D7910" w:rsidRDefault="004A08A8">
      <w:r>
        <w:t>Serre, D., Barroca, B., &amp; Diab, Y. (2010).</w:t>
      </w:r>
      <w:bookmarkStart w:id="466" w:name="__DdeLink__1299_1055389194"/>
      <w:r>
        <w:t xml:space="preserve"> "Urban flood mitigation: Sustainable options," in The Sustainable City VI, Urban Regenerations and Sustainability</w:t>
      </w:r>
      <w:bookmarkEnd w:id="466"/>
      <w:r>
        <w:t>, 129, 299-309. Southampton: WIT press.</w:t>
      </w:r>
    </w:p>
    <w:p w14:paraId="0B859087" w14:textId="77777777" w:rsidR="005D7910" w:rsidRDefault="004A08A8">
      <w:r>
        <w:t>Shanquan, L., Zhang, G., Yang, J., &amp; Nan, J. (2016). Multi-source characteristics of atmospheric deposition in Nanjing, China, as controlled by East Asia monsoons and urban activities. Pedosphere, 26(3), 374-385.</w:t>
      </w:r>
    </w:p>
    <w:p w14:paraId="1E063A1A" w14:textId="77777777" w:rsidR="005D7910" w:rsidRDefault="004A08A8">
      <w:r>
        <w:t>Shepard, E. L., Williamson, C., &amp; Windsor, S. P. (2016). Fine-scale flight strategies of gulls in urban airflows indicate risk and reward in city living. Philosophical Transactions of the Royal Society B: Biological Sciences, 371, 20150394.</w:t>
      </w:r>
    </w:p>
    <w:p w14:paraId="6FEFAD9E" w14:textId="77777777" w:rsidR="005D7910" w:rsidRDefault="004A08A8">
      <w:r>
        <w:t>Sherbinin, A. D., Carr, D., Cassels, S., &amp; Jiang, L. (2007). Population and environment. Annual Review of Environment and Resources,  32, 345-373.</w:t>
      </w:r>
    </w:p>
    <w:p w14:paraId="58E46CC0" w14:textId="77777777" w:rsidR="005D7910" w:rsidRDefault="004A08A8">
      <w:r>
        <w:t>Shochat, E., Warren, P. S., &amp; Faeth, S. H. (2006). Future directions in urban ecology. Trends in Ecology &amp; Evolution, 21, 661–2.</w:t>
      </w:r>
    </w:p>
    <w:p w14:paraId="4E2CE062" w14:textId="77777777" w:rsidR="005D7910" w:rsidRDefault="004A08A8">
      <w:r>
        <w:t>Smith, A. C., &amp; Munro, U. (2010). Seasonal population dynamics of the Australian White Ibis (</w:t>
      </w:r>
      <w:r>
        <w:rPr>
          <w:i/>
          <w:iCs/>
        </w:rPr>
        <w:t>Threskiornis molucca</w:t>
      </w:r>
      <w:r>
        <w:t>) in urban environments. Emu, 110(2), 132-136.</w:t>
      </w:r>
    </w:p>
    <w:p w14:paraId="2AA8F941" w14:textId="77777777" w:rsidR="005D7910" w:rsidRDefault="004A08A8">
      <w:r>
        <w:t>Song, X., Chang, K. T., Yang, L., &amp; Scheffran, J. (2016). Change in environmental benefits of urban land use and its drivers in Chinese cities, 2000–2010. International journal of environmental research and public health, 13(6), 535.</w:t>
      </w:r>
    </w:p>
    <w:p w14:paraId="2F6EEA70" w14:textId="77777777" w:rsidR="005D7910" w:rsidRDefault="004A08A8">
      <w:r>
        <w:t xml:space="preserve">Stathopoulou, M., &amp; Cartalis, C. (2007). Daytime urban heat islands from Landsat ETM+ and Corine land cover data: An application to major cities in Greece. </w:t>
      </w:r>
      <w:r>
        <w:rPr>
          <w:i/>
        </w:rPr>
        <w:t>Solar Energy</w:t>
      </w:r>
      <w:r>
        <w:t xml:space="preserve">, </w:t>
      </w:r>
      <w:r>
        <w:rPr>
          <w:i/>
        </w:rPr>
        <w:t>81</w:t>
      </w:r>
      <w:r>
        <w:t>(3), 358-368.</w:t>
      </w:r>
    </w:p>
    <w:p w14:paraId="4D248A87" w14:textId="77777777" w:rsidR="005D7910" w:rsidRDefault="004A08A8">
      <w:r>
        <w:t>Storch, H., &amp; Downes, N. K. (2011). A scenario-based approach to assess Ho Chi Minh City’s urban development strategies against the impact of climate change. Cities, 28(6), 517-526.</w:t>
      </w:r>
    </w:p>
    <w:p w14:paraId="0DE32D98" w14:textId="77777777" w:rsidR="005D7910" w:rsidRDefault="004A08A8">
      <w:r>
        <w:t>Su, X., Liu, T., Beheshti, M., &amp; Prigiobbe, V. (2019). Relationship between infiltration, sewer rehabilitation, and groundwater flooding in coastal urban areas. Environmental Science and Pollution Research, 1-11.</w:t>
      </w:r>
    </w:p>
    <w:p w14:paraId="5F58DDCF" w14:textId="77777777" w:rsidR="005D7910" w:rsidRDefault="004A08A8">
      <w:r>
        <w:t>Sukopp, H. (1998). "Urban ecology—scientific and practical aspects," in Urban ecology (pp. 3-16). Berlin:  Springer.</w:t>
      </w:r>
    </w:p>
    <w:p w14:paraId="6F4233E0" w14:textId="77777777" w:rsidR="005D7910" w:rsidRDefault="004A08A8">
      <w:r>
        <w:lastRenderedPageBreak/>
        <w:t>Surjan, A. K., &amp; Shaw, R. (2008). ‘Eco-city’to ‘disaster-resilient eco-community’: a concerted approach in the coastal city of Puri, India. Sustainability Science, 3(2), 249-265.</w:t>
      </w:r>
    </w:p>
    <w:p w14:paraId="59CD04DF" w14:textId="77777777" w:rsidR="005D7910" w:rsidRDefault="004A08A8">
      <w:r>
        <w:t>Sutton-Grier AE, Wowk K, &amp; Bamford H. 2015. Future of our coasts: The potential for natural and hybrid infrastructure to enhance the resilience of our coastal communities, economies and ecosystems. Environmental Science &amp; Policy, 51, 137-148.</w:t>
      </w:r>
    </w:p>
    <w:p w14:paraId="2940B974" w14:textId="77777777" w:rsidR="005D7910" w:rsidRDefault="005D7910"/>
    <w:p w14:paraId="331753D5" w14:textId="77777777" w:rsidR="005D7910" w:rsidRDefault="004A08A8">
      <w:r>
        <w:t>Tait, C. J., Daniels, C. B., &amp; Hill, R. S. (2005). Changes in species assemblages within the Adelaide metropolitan area, Australia, 1836–2002. Ecological Applications, 15(1), 346-359.</w:t>
      </w:r>
    </w:p>
    <w:p w14:paraId="20F7F12A" w14:textId="77777777" w:rsidR="005D7910" w:rsidRDefault="004A08A8">
      <w: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p>
    <w:p w14:paraId="62EBA97A" w14:textId="77777777" w:rsidR="005D7910" w:rsidRDefault="004A08A8">
      <w:r>
        <w:t>Torresan, S., Critto, A., Dalla Valle, M., Harvey, N., &amp; Marcomini, A. (2008). Assessing coastal vulnerability to climate change: comparing segmentation at global and regional scales. Sustainability Science, 3(1), 45-65.</w:t>
      </w:r>
    </w:p>
    <w:p w14:paraId="05D1A9A1" w14:textId="77777777" w:rsidR="005D7910" w:rsidRDefault="004A08A8">
      <w:r>
        <w:t>Tu, W., &amp; Shi, C. (2006). Urban environmental management in Shanghai: achievements, problems, and prospects. Environmental Management, 37(3), 307-321.</w:t>
      </w:r>
    </w:p>
    <w:p w14:paraId="57654613" w14:textId="77777777" w:rsidR="005D7910" w:rsidRDefault="004A08A8">
      <w:r>
        <w:t>Tzortzakaki, O., Kati, V., Kassara, C., Tietze, D. T., &amp; Giokas, S. (2018). Seasonal patterns of urban bird diversity in a Mediterranean coastal city: the positive role of open green spaces. Urban ecosystems, 21(1), 27-39.</w:t>
      </w:r>
    </w:p>
    <w:p w14:paraId="633E36C5" w14:textId="77777777" w:rsidR="005D7910" w:rsidRDefault="004A08A8">
      <w:r>
        <w:t>Tzoulas, K., Korpela, K., Venn, S., Yli-Pelkonen, V., Kaźmierczak, A., Niemela, J., &amp; James, P. (2007). Promoting ecosystem and human health in urban areas using Green Infrastructure: A literature review. Landscape and urban planning, 81(3), 167-178.</w:t>
      </w:r>
    </w:p>
    <w:p w14:paraId="64C804AC" w14:textId="77777777" w:rsidR="005D7910" w:rsidRDefault="004A08A8">
      <w:r>
        <w:t>Ulrich, R. S. (1984). View through a window may influence recovery from surgery. Science 224, 420–1.</w:t>
      </w:r>
    </w:p>
    <w:p w14:paraId="686823E8" w14:textId="77777777" w:rsidR="005D7910" w:rsidRDefault="004A08A8">
      <w:r>
        <w:t>United Nations. (2017). Concept paper. Partnership dialogue 2: Managing, protecting, conserving and restoring marine and coastal ecosystems.</w:t>
      </w:r>
    </w:p>
    <w:p w14:paraId="7E366AEC" w14:textId="77777777" w:rsidR="005D7910" w:rsidRDefault="004A08A8">
      <w:r>
        <w:t>United Nations. Department of Economics and Social Affairs Population Dynamics.  (2014). World urbanization prospects: The 2014 revision. Highlights.</w:t>
      </w:r>
    </w:p>
    <w:p w14:paraId="08B0D24E" w14:textId="77777777" w:rsidR="005D7910" w:rsidRDefault="004A08A8">
      <w:r>
        <w:t>United Nations. Department of Economics and Social Affairs Population Dynamics. (2018). World urbanization prospects: The 2018 revision. Key facts.</w:t>
      </w:r>
    </w:p>
    <w:p w14:paraId="0280A37A" w14:textId="77777777" w:rsidR="005D7910" w:rsidRDefault="004A08A8">
      <w:r>
        <w:t>United Nations. Department of Economics and Social Affairs Population Dynamics. 2019. World population prospects: Download Files. https://population.un.org/wpp/Download/Standard/CSV/</w:t>
      </w:r>
    </w:p>
    <w:p w14:paraId="1C0C2815" w14:textId="77777777" w:rsidR="005D7910" w:rsidRDefault="004A08A8">
      <w:r>
        <w:rPr>
          <w:lang w:val="es-ES"/>
        </w:rPr>
        <w:t xml:space="preserve">Van Kamp, I., Leidelmeijer, K., Marsman, G., &amp; De Hollander, A. (2003). </w:t>
      </w:r>
      <w:r>
        <w:t>Urban environmental quality and human well-being: Towards a conceptual framework and demarcation of concepts; a literature study. Landscape and urban planning, 65(1-2), 5-18.</w:t>
      </w:r>
    </w:p>
    <w:p w14:paraId="196A8048" w14:textId="77777777" w:rsidR="005D7910" w:rsidRDefault="004A08A8">
      <w:r>
        <w:lastRenderedPageBreak/>
        <w:t>Vicente, A. B., Sanfeliu, T., &amp; Jordan, M. M. (2012). Assesment of PM10 pollution episodes in a ceramic cluster (NE Spain): Proposal of a new quality index for PM10, As, Cd, Ni and Pb. Journal of Environmental Management, 108, 92-101.</w:t>
      </w:r>
    </w:p>
    <w:p w14:paraId="25C7FBB0" w14:textId="77777777" w:rsidR="005D7910" w:rsidRDefault="004A08A8">
      <w:r w:rsidRPr="004A08A8">
        <w:rPr>
          <w:lang w:val="en-GB"/>
          <w:rPrChange w:id="467" w:author="Nelson Lagos Suarez" w:date="2021-03-31T16:32:00Z">
            <w:rPr>
              <w:lang w:val="es-ES"/>
            </w:rPr>
          </w:rPrChange>
        </w:rPr>
        <w:t xml:space="preserve">Videla, H. A., &amp; Herrera, L. K. (2017). </w:t>
      </w:r>
      <w:r>
        <w:t>"A comparative study on biodeterioration and weathering effects in three sites of the Latin American cultural heritage," in Molecular Biology and Cultural Heritage (pp. 253-258). Routledge.</w:t>
      </w:r>
    </w:p>
    <w:p w14:paraId="040F44E4" w14:textId="77777777" w:rsidR="005D7910" w:rsidRDefault="004A08A8">
      <w:pPr>
        <w:rPr>
          <w:lang w:val="es-ES"/>
        </w:rPr>
      </w:pPr>
      <w: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14:paraId="58D289E9" w14:textId="77777777" w:rsidR="005D7910" w:rsidRDefault="004A08A8">
      <w:r>
        <w:rPr>
          <w:lang w:val="es-ES"/>
        </w:rPr>
        <w:t xml:space="preserve">Vitousek, S., Barnard, P. L., Fletcher, C. H., Frazer, N., Erikson, L., &amp; Storlazzi, C. D. (2017). </w:t>
      </w:r>
      <w:r>
        <w:t xml:space="preserve">Doubling of coastal flooding frequency within decades due to sea-level rise. </w:t>
      </w:r>
      <w:r>
        <w:rPr>
          <w:i/>
        </w:rPr>
        <w:t>Scientific reports</w:t>
      </w:r>
      <w:r>
        <w:t xml:space="preserve">, </w:t>
      </w:r>
      <w:r>
        <w:rPr>
          <w:i/>
        </w:rPr>
        <w:t>7</w:t>
      </w:r>
      <w:r>
        <w:t>(1), 1-9.</w:t>
      </w:r>
    </w:p>
    <w:p w14:paraId="20019A7F" w14:textId="77777777" w:rsidR="005D7910" w:rsidRDefault="004A08A8">
      <w:r>
        <w:t>Vye, D., &amp; Rousseaux, F. (2010). Evaluation of urban planning strategies with a versatile urban growth model. The Sustainable City VI: Urban Regeneration and Sustainability, 6, 227.</w:t>
      </w:r>
    </w:p>
    <w:p w14:paraId="7890AE5C" w14:textId="77777777" w:rsidR="005D7910" w:rsidRDefault="004A08A8">
      <w:r>
        <w:t>Walsh, C. J., Roy, A. H., Feminella, J. W., Cottingham, P. D., Groffman, P. M., &amp; Morgan, R. P. (2005). The urban stream syndrome: current knowledge and the search for a cure. Journal of the North American Benthological Society, 24(3), 706-723.</w:t>
      </w:r>
    </w:p>
    <w:p w14:paraId="617DF069" w14:textId="77777777" w:rsidR="005D7910" w:rsidRDefault="004A08A8">
      <w:r>
        <w:t>Wang, Z. (2010). Mechanisms of cadmium toxicity to various trophic saltwater organisms. Nova Science Publishers.</w:t>
      </w:r>
    </w:p>
    <w:p w14:paraId="377CE90D" w14:textId="77777777" w:rsidR="005D7910" w:rsidRDefault="004A08A8">
      <w: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t>The Condor, 115(1), 67-76.</w:t>
      </w:r>
    </w:p>
    <w:p w14:paraId="4E0569B2" w14:textId="77777777" w:rsidR="005D7910" w:rsidRDefault="004A08A8">
      <w:r>
        <w:t>Watson, J. (2015). Practical precautions, reasonable responses: How South Australia's planning regime adapts to the coastal impacts of climate change. Environmental and Planning Law Journal, 32, 256-277.</w:t>
      </w:r>
    </w:p>
    <w:p w14:paraId="40B4A090" w14:textId="77777777" w:rsidR="005D7910" w:rsidRDefault="004A08A8">
      <w:r>
        <w:t>Watson, D., &amp; Adams, M. (2010). Design for flooding: Architecture, landscape, and urban design for resilience to climate change. John wiley &amp; sons.</w:t>
      </w:r>
    </w:p>
    <w:p w14:paraId="6C80986A" w14:textId="77777777" w:rsidR="005D7910" w:rsidRDefault="004A08A8">
      <w:r>
        <w:t xml:space="preserve">Way, J. G., Ortega, I. M., &amp; Strauss, E. G. (2004). Movement and activity patterns of eastern coyotes in a coastal, suburban environment. </w:t>
      </w:r>
      <w:r>
        <w:rPr>
          <w:i/>
        </w:rPr>
        <w:t>Northeastern Naturalist</w:t>
      </w:r>
      <w:r>
        <w:t xml:space="preserve">, </w:t>
      </w:r>
      <w:r>
        <w:rPr>
          <w:i/>
        </w:rPr>
        <w:t>11</w:t>
      </w:r>
      <w:r>
        <w:t>(3), 237-254.</w:t>
      </w:r>
    </w:p>
    <w:p w14:paraId="1C640E20" w14:textId="77777777" w:rsidR="005D7910" w:rsidRDefault="004A08A8">
      <w:r>
        <w:t>Weinstein, M. P. (2009). The road ahead: The sustainability transition and coastal research. Estuaries and Coasts, 32, 1044–53.</w:t>
      </w:r>
    </w:p>
    <w:p w14:paraId="457E9F97" w14:textId="77777777" w:rsidR="005D7910" w:rsidRDefault="004A08A8">
      <w:r>
        <w:t>Whisson, D. A., Weston, M. A., &amp; Shannon, K. (2015). Home range, habitat use and movements by the little raven (Corvus mellori) in a coastal peri-urban landscape. Wildlife research, 42(6), 500-508.</w:t>
      </w:r>
    </w:p>
    <w:p w14:paraId="25BD4603" w14:textId="77777777" w:rsidR="005D7910" w:rsidRDefault="004A08A8">
      <w:r>
        <w:t>White, M. P., Pahl, S., Ashbullby, K., Herbert, S., &amp; Depledge, M. H. (2013). Feelings of restoration from recent nature visits. Journal of Environmental Psychology, 35, 40-51.</w:t>
      </w:r>
    </w:p>
    <w:p w14:paraId="6933B8FB" w14:textId="77777777" w:rsidR="005D7910" w:rsidRDefault="004A08A8">
      <w:r>
        <w:t>Wickham, H. (2009). Ggplot2: Elegant graphics for data analysis. Springer-Verlag New York.</w:t>
      </w:r>
    </w:p>
    <w:p w14:paraId="004C5180" w14:textId="77777777" w:rsidR="005D7910" w:rsidRDefault="004A08A8">
      <w:r>
        <w:lastRenderedPageBreak/>
        <w:t>Wickham, H., &amp; Wickham, M. H. (2017a). Package tidyverse. Easily Install and Load the ‘Tidyverse.</w:t>
      </w:r>
    </w:p>
    <w:p w14:paraId="0ADF4696" w14:textId="77777777" w:rsidR="005D7910" w:rsidRDefault="004A08A8">
      <w:r>
        <w:t>Wickham, H. (2017b). stringr: Simple, consistent wrappers for common string operations. R package version, 1(0).</w:t>
      </w:r>
    </w:p>
    <w:p w14:paraId="32A3ACFB" w14:textId="77777777" w:rsidR="005D7910" w:rsidRDefault="004A08A8">
      <w:r>
        <w:t>Wickham, H., Francois, R., Henry, L., &amp; Müller, K. (2015). dplyr: A grammar of data manipulation. R package version 0.4, 3.</w:t>
      </w:r>
    </w:p>
    <w:p w14:paraId="4C2FDBC9" w14:textId="77777777" w:rsidR="005D7910" w:rsidRDefault="004A08A8">
      <w:r>
        <w:t>Williams, C. F., Lloyd, D., Lees, J., Pirog, A., Geroni, G. M., Pastre, J., ... &amp; Porch, A. (2016, May). What the deep sea can tell us about microwaves. In 2016 IEEE MTT-S International Microwave Symposium (IMS) (pp. 1-4). IEEE.</w:t>
      </w:r>
    </w:p>
    <w:p w14:paraId="630F8AF7" w14:textId="77777777" w:rsidR="005D7910" w:rsidRDefault="004A08A8">
      <w:r>
        <w:t>Winzer, L. F., Berthon, K. A., Carnegie, A. J., Pegg, G. S., &amp; Leishman, M. R. (2019). Austropuccinia psidii on the move: survey based insights to its geographical distribution, host species, impacts and management in Australia. Biological Invasions, 21(4), 1215-1225.</w:t>
      </w:r>
    </w:p>
    <w:p w14:paraId="66531F43" w14:textId="77777777" w:rsidR="005D7910" w:rsidRDefault="004A08A8">
      <w:r>
        <w:t>Wolch, J. R., Byrne, J., &amp; Newell, J. P. (2014). Urban green space, public health, and environmental justice: The challenge of making cities ‘just green enough’. Landscape and urban planning, 125, 234-244.</w:t>
      </w:r>
    </w:p>
    <w:p w14:paraId="1DE33F02" w14:textId="77777777" w:rsidR="005D7910" w:rsidRDefault="004A08A8">
      <w:r>
        <w:t>Wolsko, C., &amp; Marino, E. (2016). Disasters, migrations, and the unintended consequences of urbanization: What’s the harm in getting out of harm’s way?. Population and Environment, 37(4), 411-428.</w:t>
      </w:r>
    </w:p>
    <w:p w14:paraId="31F4F842" w14:textId="77777777" w:rsidR="005D7910" w:rsidRDefault="004A08A8">
      <w:r>
        <w:t>Wong, T. C. (2011). "Eco-cities in China: Pearls in the sea of degrading urban environments?," in Eco-city Planning (pp. 131-150). Dordrecht: Springer.</w:t>
      </w:r>
    </w:p>
    <w:p w14:paraId="1DE4CF39" w14:textId="77777777" w:rsidR="005D7910" w:rsidRDefault="004A08A8">
      <w:r>
        <w:t>Wu, J. J. (2008). Making the case for landscape ecology an effective approach to urban sustainability. Landscape journal, 27(1), 41-50.</w:t>
      </w:r>
    </w:p>
    <w:p w14:paraId="6DEE8FFA" w14:textId="77777777" w:rsidR="005D7910" w:rsidRDefault="004A08A8">
      <w:r>
        <w:t>Wu, J. 2014. Urban ecology and sustainability: The state-of-the-science and future directions. Landscape and urban planning, 125, 209-221.</w:t>
      </w:r>
    </w:p>
    <w:p w14:paraId="74165497" w14:textId="77777777" w:rsidR="005D7910" w:rsidRDefault="004A08A8">
      <w:r>
        <w:t>Wu, W. (2007). Coastline evolution monitoring and estimation—a case study in the region of Nouakchott, Mauritania. International Journal of Remote Sensing, 28(24), 5461-5484.</w:t>
      </w:r>
    </w:p>
    <w:p w14:paraId="17B81EEB" w14:textId="77777777" w:rsidR="005D7910" w:rsidRDefault="004A08A8">
      <w:bookmarkStart w:id="468" w:name="__DdeLink__1253_2576022028"/>
      <w:r w:rsidRPr="009F5017">
        <w:rPr>
          <w:lang w:val="es-CL"/>
          <w:rPrChange w:id="469" w:author="Nelson Lagos Suarez" w:date="2021-04-06T16:21:00Z">
            <w:rPr/>
          </w:rPrChange>
        </w:rPr>
        <w:t>Yamazaki</w:t>
      </w:r>
      <w:bookmarkEnd w:id="468"/>
      <w:r w:rsidRPr="009F5017">
        <w:rPr>
          <w:lang w:val="es-CL"/>
          <w:rPrChange w:id="470" w:author="Nelson Lagos Suarez" w:date="2021-04-06T16:21:00Z">
            <w:rPr/>
          </w:rPrChange>
        </w:rPr>
        <w:t xml:space="preserve">, K., Kitamoto, T., Yariyama, Y., &amp; Sugiura, S. (2007). </w:t>
      </w:r>
      <w:r>
        <w:t xml:space="preserve">An analysis of spatial distribution in the exotic slug caterpillar </w:t>
      </w:r>
      <w:r>
        <w:rPr>
          <w:i/>
          <w:iCs/>
        </w:rPr>
        <w:t>Parasa lepida</w:t>
      </w:r>
      <w:r>
        <w:t xml:space="preserve"> (Cramer)(Lepidoptera: Limacodidae) at an urban coastal site in central Japan. The Pan-Pacific Entomologist, 83(3), 193-199.</w:t>
      </w:r>
    </w:p>
    <w:p w14:paraId="0D86CCCE" w14:textId="77777777" w:rsidR="005D7910" w:rsidRDefault="004A08A8">
      <w:r>
        <w:t>Yin, J., Lin, N., &amp; Yu, D. (2016). Coupled modeling of storm surge and coastal inundation: A case study in New York City during Hurricane Sandy. Water Resources Research, 52(11), 8685-8699.</w:t>
      </w:r>
    </w:p>
    <w:p w14:paraId="076BAD7E" w14:textId="77777777" w:rsidR="005D7910" w:rsidRDefault="004A08A8">
      <w:r>
        <w:t>Yu, W., Zhang, Y., Zhou, W., Wang, W., &amp; Tang, R. (2019). Urban expansion in Shenzhen since 1970s: A retrospect of change from a village to a megacity from the space. Physics and Chemistry of the Earth, Parts A/B/C, 110, 21-30.</w:t>
      </w:r>
    </w:p>
    <w:p w14:paraId="48EB6628" w14:textId="77777777" w:rsidR="005D7910" w:rsidRDefault="004A08A8">
      <w:r>
        <w:t xml:space="preserve">Zhang, L., Xia, Y. P., Wu, Q., She, L. F., Li, H., &amp; Ruan, T. L. (2014). "Original design and ecological recreation: a comparative analysis of wetland parks in the Yangtse River Delta area," in </w:t>
      </w:r>
      <w:r>
        <w:lastRenderedPageBreak/>
        <w:t>XXIX International Horticultural Congress on Horticulture: Sustaining Lives, Livelihoods and Landscapes (IHC2014): V 1108 (pp. 241-248).</w:t>
      </w:r>
    </w:p>
    <w:p w14:paraId="09BAECE5" w14:textId="77777777" w:rsidR="005D7910" w:rsidRDefault="004A08A8">
      <w:r>
        <w:t>Zhen, L., Lin, D. M., Shu, H. W., Jiang, S., &amp; Zhu, Y. X. (2007). District cooling and heating with seawater as heat source and sink in Dalian, China. Renewable energy, 32(15), 2603-2616.</w:t>
      </w:r>
    </w:p>
    <w:p w14:paraId="631EB0EE" w14:textId="77777777" w:rsidR="005D7910" w:rsidRDefault="005D7910">
      <w:pPr>
        <w:rPr>
          <w:rFonts w:cs="Times New Roman"/>
          <w:szCs w:val="24"/>
        </w:rPr>
      </w:pPr>
    </w:p>
    <w:p w14:paraId="2B768CF4" w14:textId="77777777" w:rsidR="005D7910" w:rsidRDefault="004A08A8">
      <w:pPr>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14:paraId="7E0A3518" w14:textId="77777777" w:rsidR="005D7910" w:rsidRDefault="004A08A8">
      <w:pPr>
        <w:pStyle w:val="Ttulo1"/>
        <w:numPr>
          <w:ilvl w:val="0"/>
          <w:numId w:val="2"/>
        </w:numPr>
      </w:pPr>
      <w:r>
        <w:t>Table</w:t>
      </w:r>
    </w:p>
    <w:p w14:paraId="68A3CC5B" w14:textId="77777777" w:rsidR="005D7910" w:rsidRDefault="004A08A8">
      <w:pPr>
        <w:pStyle w:val="Bibliografa"/>
        <w:spacing w:line="480" w:lineRule="auto"/>
        <w:jc w:val="both"/>
      </w:pPr>
      <w:r>
        <w:rPr>
          <w:lang w:val="en-GB"/>
        </w:rPr>
        <w:t xml:space="preserve">Table 1. </w:t>
      </w:r>
      <w:bookmarkStart w:id="471" w:name="__DdeLink__2102_1049326778"/>
      <w:r>
        <w:rPr>
          <w:lang w:val="en-GB"/>
        </w:rPr>
        <w:t>Classification of articles in coastal urban ecology.</w:t>
      </w:r>
      <w:bookmarkEnd w:id="471"/>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5D7910" w14:paraId="54FF38F1" w14:textId="77777777">
        <w:tc>
          <w:tcPr>
            <w:tcW w:w="1442" w:type="dxa"/>
            <w:tcBorders>
              <w:top w:val="single" w:sz="2" w:space="0" w:color="000000"/>
              <w:left w:val="single" w:sz="2" w:space="0" w:color="000000"/>
              <w:bottom w:val="single" w:sz="2" w:space="0" w:color="000000"/>
            </w:tcBorders>
            <w:shd w:val="clear" w:color="auto" w:fill="auto"/>
          </w:tcPr>
          <w:p w14:paraId="6EE3BBF6" w14:textId="77777777" w:rsidR="005D7910" w:rsidRDefault="004A08A8">
            <w:pPr>
              <w:pStyle w:val="TableHeading"/>
              <w:spacing w:before="0" w:after="200"/>
              <w:jc w:val="left"/>
              <w:rPr>
                <w:b w:val="0"/>
                <w:bCs w:val="0"/>
                <w:szCs w:val="24"/>
              </w:rPr>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14:paraId="31AEC4B4" w14:textId="77777777" w:rsidR="005D7910" w:rsidRDefault="004A08A8">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14:paraId="18BCFC71" w14:textId="77777777" w:rsidR="005D7910" w:rsidRDefault="004A08A8">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52D46BB" w14:textId="77777777" w:rsidR="005D7910" w:rsidRDefault="004A08A8">
            <w:pPr>
              <w:pStyle w:val="TableHeading"/>
              <w:spacing w:before="0" w:after="200"/>
              <w:jc w:val="left"/>
              <w:rPr>
                <w:b w:val="0"/>
                <w:bCs w:val="0"/>
                <w:szCs w:val="24"/>
              </w:rPr>
            </w:pPr>
            <w:r>
              <w:rPr>
                <w:b w:val="0"/>
                <w:bCs w:val="0"/>
                <w:szCs w:val="24"/>
              </w:rPr>
              <w:t>Examples</w:t>
            </w:r>
          </w:p>
        </w:tc>
      </w:tr>
      <w:tr w:rsidR="005D7910" w14:paraId="0E5BB552" w14:textId="77777777">
        <w:tc>
          <w:tcPr>
            <w:tcW w:w="1442" w:type="dxa"/>
            <w:vMerge w:val="restart"/>
            <w:tcBorders>
              <w:top w:val="single" w:sz="2" w:space="0" w:color="000000"/>
              <w:left w:val="single" w:sz="2" w:space="0" w:color="000000"/>
              <w:bottom w:val="single" w:sz="2" w:space="0" w:color="000000"/>
            </w:tcBorders>
            <w:shd w:val="clear" w:color="auto" w:fill="auto"/>
            <w:vAlign w:val="center"/>
          </w:tcPr>
          <w:p w14:paraId="5E385A8D" w14:textId="77777777" w:rsidR="005D7910" w:rsidRDefault="004A08A8">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14:paraId="32F6CDBB" w14:textId="77777777" w:rsidR="005D7910" w:rsidRDefault="004A08A8">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14:paraId="413F5819" w14:textId="77777777" w:rsidR="005D7910" w:rsidRDefault="004A08A8">
            <w:pPr>
              <w:pStyle w:val="Textoindependiente"/>
              <w:spacing w:line="240" w:lineRule="auto"/>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62396C4" w14:textId="77777777" w:rsidR="005D7910" w:rsidRDefault="004A08A8">
            <w:pPr>
              <w:pStyle w:val="TableContents"/>
              <w:spacing w:before="0" w:after="200"/>
            </w:pPr>
            <w:r>
              <w:rPr>
                <w:szCs w:val="24"/>
              </w:rPr>
              <w:t xml:space="preserve">Tait </w:t>
            </w:r>
            <w:r>
              <w:rPr>
                <w:i/>
                <w:iCs/>
                <w:szCs w:val="24"/>
              </w:rPr>
              <w:t>et al. (</w:t>
            </w:r>
            <w:r>
              <w:rPr>
                <w:szCs w:val="24"/>
              </w:rPr>
              <w:t>2005), Smith &amp; Munro (2010).</w:t>
            </w:r>
          </w:p>
        </w:tc>
      </w:tr>
      <w:tr w:rsidR="005D7910" w14:paraId="12874F20"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6F47D5A4"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1DBE007" w14:textId="77777777" w:rsidR="005D7910" w:rsidRDefault="004A08A8">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5B2E324D" w14:textId="77777777" w:rsidR="005D7910" w:rsidRDefault="004A08A8">
            <w:pPr>
              <w:pStyle w:val="Textoindependiente"/>
              <w:spacing w:line="240" w:lineRule="auto"/>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64C91F0" w14:textId="77777777" w:rsidR="005D7910" w:rsidRDefault="004A08A8">
            <w:pPr>
              <w:spacing w:before="0" w:after="140"/>
              <w:jc w:val="both"/>
            </w:pPr>
            <w:r>
              <w:rPr>
                <w:color w:val="000000"/>
                <w:szCs w:val="24"/>
              </w:rPr>
              <w:t xml:space="preserve">Abarca-Álvarez </w:t>
            </w:r>
            <w:r>
              <w:rPr>
                <w:i/>
                <w:iCs/>
                <w:color w:val="000000"/>
                <w:szCs w:val="24"/>
              </w:rPr>
              <w:t>et al. (</w:t>
            </w:r>
            <w:r>
              <w:rPr>
                <w:color w:val="000000"/>
                <w:szCs w:val="24"/>
              </w:rPr>
              <w:t>2018).</w:t>
            </w:r>
          </w:p>
        </w:tc>
      </w:tr>
      <w:tr w:rsidR="005D7910" w14:paraId="17EBE07C"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6BF3352C"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C4BBBD0" w14:textId="77777777" w:rsidR="005D7910" w:rsidRDefault="004A08A8">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14:paraId="30710AE2" w14:textId="77777777" w:rsidR="005D7910" w:rsidRDefault="004A08A8">
            <w:pPr>
              <w:pStyle w:val="Textoindependiente"/>
              <w:spacing w:line="240" w:lineRule="auto"/>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BBB3E5D" w14:textId="77777777" w:rsidR="005D7910" w:rsidRDefault="005D7910">
            <w:pPr>
              <w:pStyle w:val="Textoindependiente"/>
              <w:spacing w:line="240" w:lineRule="auto"/>
              <w:rPr>
                <w:color w:val="000000"/>
                <w:szCs w:val="24"/>
                <w:lang w:val="en-GB"/>
              </w:rPr>
            </w:pPr>
          </w:p>
          <w:p w14:paraId="595473D0" w14:textId="77777777" w:rsidR="005D7910" w:rsidRDefault="004A08A8">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rsidR="005D7910" w:rsidRPr="009F5017" w14:paraId="0CD3DF4A"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F0FBA6E"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96FEF72" w14:textId="77777777" w:rsidR="005D7910" w:rsidRDefault="004A08A8">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14:paraId="4641A7F4" w14:textId="77777777" w:rsidR="005D7910" w:rsidRDefault="004A08A8">
            <w:pPr>
              <w:pStyle w:val="Textoindependiente"/>
              <w:spacing w:line="240" w:lineRule="auto"/>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FD516AD" w14:textId="77777777" w:rsidR="005D7910" w:rsidRDefault="004A08A8">
            <w:pPr>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rsidR="005D7910" w14:paraId="074913E2"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3729D7B3"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5B44C23F" w14:textId="77777777" w:rsidR="005D7910" w:rsidRDefault="004A08A8">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14:paraId="77DCCB04" w14:textId="77777777" w:rsidR="005D7910" w:rsidRDefault="004A08A8">
            <w:pPr>
              <w:pStyle w:val="Textoindependiente"/>
              <w:spacing w:line="240" w:lineRule="auto"/>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C655A60" w14:textId="77777777" w:rsidR="005D7910" w:rsidRDefault="004A08A8">
            <w:pPr>
              <w:spacing w:before="0" w:after="140"/>
              <w:jc w:val="both"/>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rsidR="005D7910" w14:paraId="2F53D163" w14:textId="77777777">
        <w:tc>
          <w:tcPr>
            <w:tcW w:w="1442" w:type="dxa"/>
            <w:vMerge w:val="restart"/>
            <w:tcBorders>
              <w:top w:val="single" w:sz="2" w:space="0" w:color="000000"/>
              <w:left w:val="single" w:sz="2" w:space="0" w:color="000000"/>
              <w:bottom w:val="single" w:sz="2" w:space="0" w:color="000000"/>
            </w:tcBorders>
            <w:shd w:val="clear" w:color="auto" w:fill="auto"/>
          </w:tcPr>
          <w:p w14:paraId="198C7416" w14:textId="77777777" w:rsidR="005D7910" w:rsidRDefault="004A08A8">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14:paraId="3C4E1F33" w14:textId="77777777" w:rsidR="005D7910" w:rsidRDefault="004A08A8">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14:paraId="1C0FABA4" w14:textId="77777777" w:rsidR="005D7910" w:rsidRDefault="004A08A8">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0386A54" w14:textId="77777777" w:rsidR="005D7910" w:rsidRDefault="004A08A8">
            <w:pPr>
              <w:pStyle w:val="Textoindependiente"/>
              <w:spacing w:line="240" w:lineRule="auto"/>
            </w:pPr>
            <w:r w:rsidRPr="004A08A8">
              <w:rPr>
                <w:szCs w:val="24"/>
                <w:lang w:val="es-CL"/>
                <w:rPrChange w:id="472" w:author="Nelson Lagos Suarez" w:date="2021-03-31T16:32:00Z">
                  <w:rPr>
                    <w:szCs w:val="24"/>
                  </w:rPr>
                </w:rPrChange>
              </w:rPr>
              <w:t xml:space="preserve">Garden </w:t>
            </w:r>
            <w:r w:rsidRPr="004A08A8">
              <w:rPr>
                <w:i/>
                <w:iCs/>
                <w:szCs w:val="24"/>
                <w:lang w:val="es-CL"/>
                <w:rPrChange w:id="473" w:author="Nelson Lagos Suarez" w:date="2021-03-31T16:32:00Z">
                  <w:rPr>
                    <w:i/>
                    <w:iCs/>
                    <w:szCs w:val="24"/>
                  </w:rPr>
                </w:rPrChange>
              </w:rPr>
              <w:t>et al.</w:t>
            </w:r>
            <w:r w:rsidRPr="004A08A8">
              <w:rPr>
                <w:szCs w:val="24"/>
                <w:lang w:val="es-CL"/>
                <w:rPrChange w:id="474" w:author="Nelson Lagos Suarez" w:date="2021-03-31T16:32:00Z">
                  <w:rPr>
                    <w:szCs w:val="24"/>
                  </w:rPr>
                </w:rPrChange>
              </w:rPr>
              <w:t xml:space="preserve">  (2006), </w:t>
            </w:r>
            <w:r w:rsidRPr="004A08A8">
              <w:rPr>
                <w:color w:val="000000"/>
                <w:szCs w:val="24"/>
                <w:lang w:val="es-CL"/>
                <w:rPrChange w:id="475" w:author="Nelson Lagos Suarez" w:date="2021-03-31T16:32:00Z">
                  <w:rPr>
                    <w:color w:val="000000"/>
                    <w:szCs w:val="24"/>
                    <w:lang w:val="en-GB"/>
                  </w:rPr>
                </w:rPrChange>
              </w:rPr>
              <w:t xml:space="preserve">Yamazaki </w:t>
            </w:r>
            <w:r w:rsidRPr="004A08A8">
              <w:rPr>
                <w:i/>
                <w:iCs/>
                <w:color w:val="000000"/>
                <w:szCs w:val="24"/>
                <w:lang w:val="es-CL"/>
                <w:rPrChange w:id="476" w:author="Nelson Lagos Suarez" w:date="2021-03-31T16:32:00Z">
                  <w:rPr>
                    <w:i/>
                    <w:iCs/>
                    <w:color w:val="000000"/>
                    <w:szCs w:val="24"/>
                    <w:lang w:val="en-GB"/>
                  </w:rPr>
                </w:rPrChange>
              </w:rPr>
              <w:t>et al.</w:t>
            </w:r>
            <w:r w:rsidRPr="004A08A8">
              <w:rPr>
                <w:color w:val="000000"/>
                <w:szCs w:val="24"/>
                <w:lang w:val="es-CL"/>
                <w:rPrChange w:id="477" w:author="Nelson Lagos Suarez" w:date="2021-03-31T16:32:00Z">
                  <w:rPr>
                    <w:color w:val="000000"/>
                    <w:szCs w:val="24"/>
                    <w:lang w:val="en-GB"/>
                  </w:rPr>
                </w:rPrChange>
              </w:rPr>
              <w:t xml:space="preserve"> </w:t>
            </w:r>
            <w:r>
              <w:rPr>
                <w:color w:val="000000"/>
                <w:szCs w:val="24"/>
                <w:lang w:val="en-GB"/>
              </w:rPr>
              <w:t>(2007).</w:t>
            </w:r>
          </w:p>
        </w:tc>
      </w:tr>
      <w:tr w:rsidR="005D7910" w14:paraId="3925286B" w14:textId="77777777">
        <w:tc>
          <w:tcPr>
            <w:tcW w:w="1442" w:type="dxa"/>
            <w:vMerge/>
            <w:tcBorders>
              <w:top w:val="single" w:sz="2" w:space="0" w:color="000000"/>
              <w:left w:val="single" w:sz="2" w:space="0" w:color="000000"/>
              <w:bottom w:val="single" w:sz="2" w:space="0" w:color="000000"/>
            </w:tcBorders>
            <w:shd w:val="clear" w:color="auto" w:fill="auto"/>
          </w:tcPr>
          <w:p w14:paraId="3D9497A2"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088A056F" w14:textId="77777777" w:rsidR="005D7910" w:rsidRDefault="004A08A8">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14:paraId="31FF3629" w14:textId="77777777" w:rsidR="005D7910" w:rsidRDefault="004A08A8">
            <w:pPr>
              <w:pStyle w:val="Textoindependiente"/>
              <w:spacing w:line="240" w:lineRule="auto"/>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6CD9DA2" w14:textId="77777777" w:rsidR="005D7910" w:rsidRDefault="004A08A8">
            <w:pPr>
              <w:pStyle w:val="Textoindependiente"/>
              <w:spacing w:line="240" w:lineRule="auto"/>
            </w:pPr>
            <w:r>
              <w:rPr>
                <w:szCs w:val="24"/>
              </w:rPr>
              <w:t xml:space="preserve">Li </w:t>
            </w:r>
            <w:r>
              <w:rPr>
                <w:i/>
                <w:iCs/>
                <w:szCs w:val="24"/>
              </w:rPr>
              <w:t>et al.</w:t>
            </w:r>
            <w:r>
              <w:rPr>
                <w:szCs w:val="24"/>
              </w:rPr>
              <w:t xml:space="preserve"> (2011), </w:t>
            </w:r>
            <w:r>
              <w:rPr>
                <w:color w:val="000000"/>
                <w:szCs w:val="24"/>
                <w:lang w:val="en-GB"/>
              </w:rPr>
              <w:t>Grossmann (2008).</w:t>
            </w:r>
          </w:p>
        </w:tc>
      </w:tr>
      <w:tr w:rsidR="005D7910" w14:paraId="07E5189D" w14:textId="77777777">
        <w:tc>
          <w:tcPr>
            <w:tcW w:w="1442" w:type="dxa"/>
            <w:vMerge/>
            <w:tcBorders>
              <w:top w:val="single" w:sz="2" w:space="0" w:color="000000"/>
              <w:left w:val="single" w:sz="2" w:space="0" w:color="000000"/>
              <w:bottom w:val="single" w:sz="2" w:space="0" w:color="000000"/>
            </w:tcBorders>
            <w:shd w:val="clear" w:color="auto" w:fill="auto"/>
          </w:tcPr>
          <w:p w14:paraId="618C5F2B"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12BEDB4" w14:textId="77777777" w:rsidR="005D7910" w:rsidRDefault="004A08A8">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14:paraId="6D4B009C" w14:textId="77777777" w:rsidR="005D7910" w:rsidRDefault="004A08A8">
            <w:pPr>
              <w:pStyle w:val="Textoindependiente"/>
              <w:spacing w:line="240" w:lineRule="auto"/>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16341ED" w14:textId="77777777" w:rsidR="005D7910" w:rsidRDefault="004A08A8">
            <w:pPr>
              <w:pStyle w:val="Textoindependiente"/>
              <w:spacing w:line="240" w:lineRule="auto"/>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rsidR="005D7910" w14:paraId="351DAF72" w14:textId="77777777">
        <w:tc>
          <w:tcPr>
            <w:tcW w:w="1442" w:type="dxa"/>
            <w:vMerge/>
            <w:tcBorders>
              <w:top w:val="single" w:sz="2" w:space="0" w:color="000000"/>
              <w:left w:val="single" w:sz="2" w:space="0" w:color="000000"/>
              <w:bottom w:val="single" w:sz="2" w:space="0" w:color="000000"/>
            </w:tcBorders>
            <w:shd w:val="clear" w:color="auto" w:fill="auto"/>
          </w:tcPr>
          <w:p w14:paraId="7AEDE7B8"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3DF6FE3" w14:textId="77777777" w:rsidR="005D7910" w:rsidRDefault="004A08A8">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14:paraId="7DD41C9F" w14:textId="77777777" w:rsidR="005D7910" w:rsidRDefault="004A08A8">
            <w:pPr>
              <w:pStyle w:val="Textoindependiente"/>
              <w:spacing w:line="240" w:lineRule="auto"/>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D5AF2B4" w14:textId="77777777" w:rsidR="005D7910" w:rsidRDefault="004A08A8">
            <w:pPr>
              <w:pStyle w:val="Textoindependiente"/>
              <w:spacing w:line="240" w:lineRule="auto"/>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rsidR="005D7910" w14:paraId="707561EA" w14:textId="77777777">
        <w:tc>
          <w:tcPr>
            <w:tcW w:w="1442" w:type="dxa"/>
            <w:vMerge/>
            <w:tcBorders>
              <w:top w:val="single" w:sz="2" w:space="0" w:color="000000"/>
              <w:left w:val="single" w:sz="2" w:space="0" w:color="000000"/>
              <w:bottom w:val="single" w:sz="2" w:space="0" w:color="000000"/>
            </w:tcBorders>
            <w:shd w:val="clear" w:color="auto" w:fill="auto"/>
          </w:tcPr>
          <w:p w14:paraId="4EE069E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24B9352" w14:textId="77777777" w:rsidR="005D7910" w:rsidRDefault="004A08A8">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14:paraId="785F6071" w14:textId="77777777" w:rsidR="005D7910" w:rsidRDefault="004A08A8">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E03BCF8" w14:textId="77777777" w:rsidR="005D7910" w:rsidRDefault="004A08A8">
            <w:pPr>
              <w:pStyle w:val="Textoindependiente"/>
              <w:spacing w:line="240" w:lineRule="auto"/>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rsidR="005D7910" w14:paraId="0DEE1A21" w14:textId="77777777">
        <w:tc>
          <w:tcPr>
            <w:tcW w:w="1442" w:type="dxa"/>
            <w:vMerge w:val="restart"/>
            <w:tcBorders>
              <w:top w:val="single" w:sz="2" w:space="0" w:color="000000"/>
              <w:left w:val="single" w:sz="2" w:space="0" w:color="000000"/>
              <w:bottom w:val="single" w:sz="2" w:space="0" w:color="000000"/>
            </w:tcBorders>
            <w:shd w:val="clear" w:color="auto" w:fill="auto"/>
          </w:tcPr>
          <w:p w14:paraId="623A3688" w14:textId="77777777" w:rsidR="005D7910" w:rsidRDefault="004A08A8">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14:paraId="6E4AE83A" w14:textId="77777777" w:rsidR="005D7910" w:rsidRDefault="004A08A8">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14:paraId="4ABBFDB1" w14:textId="77777777" w:rsidR="005D7910" w:rsidRDefault="004A08A8">
            <w:pPr>
              <w:pStyle w:val="Textoindependiente"/>
              <w:spacing w:line="240" w:lineRule="auto"/>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9005C9F" w14:textId="77777777" w:rsidR="005D7910" w:rsidRDefault="004A08A8">
            <w:pPr>
              <w:pStyle w:val="Textoindependiente"/>
              <w:spacing w:line="240" w:lineRule="auto"/>
              <w:rPr>
                <w:szCs w:val="24"/>
              </w:rPr>
            </w:pPr>
            <w:r>
              <w:rPr>
                <w:szCs w:val="24"/>
              </w:rPr>
              <w:t>Arif (2017), Gardner (2003)</w:t>
            </w:r>
          </w:p>
        </w:tc>
      </w:tr>
      <w:tr w:rsidR="005D7910" w14:paraId="1C810D38" w14:textId="77777777">
        <w:tc>
          <w:tcPr>
            <w:tcW w:w="1442" w:type="dxa"/>
            <w:vMerge/>
            <w:tcBorders>
              <w:top w:val="single" w:sz="2" w:space="0" w:color="000000"/>
              <w:left w:val="single" w:sz="2" w:space="0" w:color="000000"/>
              <w:bottom w:val="single" w:sz="2" w:space="0" w:color="000000"/>
            </w:tcBorders>
            <w:shd w:val="clear" w:color="auto" w:fill="auto"/>
          </w:tcPr>
          <w:p w14:paraId="026D19B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E803E06" w14:textId="77777777" w:rsidR="005D7910" w:rsidRDefault="004A08A8">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14:paraId="08D83D09" w14:textId="77777777" w:rsidR="005D7910" w:rsidRDefault="004A08A8">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AAA2602" w14:textId="77777777" w:rsidR="005D7910" w:rsidRDefault="004A08A8">
            <w:pPr>
              <w:pStyle w:val="Textoindependiente"/>
              <w:spacing w:line="240" w:lineRule="auto"/>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rsidR="005D7910" w:rsidRPr="009F5017" w14:paraId="0B55B756" w14:textId="77777777">
        <w:tc>
          <w:tcPr>
            <w:tcW w:w="1442" w:type="dxa"/>
            <w:vMerge/>
            <w:tcBorders>
              <w:top w:val="single" w:sz="2" w:space="0" w:color="000000"/>
              <w:left w:val="single" w:sz="2" w:space="0" w:color="000000"/>
              <w:bottom w:val="single" w:sz="2" w:space="0" w:color="000000"/>
            </w:tcBorders>
            <w:shd w:val="clear" w:color="auto" w:fill="auto"/>
          </w:tcPr>
          <w:p w14:paraId="1DE4E5CD"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7150B5BF" w14:textId="77777777" w:rsidR="005D7910" w:rsidRDefault="004A08A8">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14:paraId="40595D25" w14:textId="77777777" w:rsidR="005D7910" w:rsidRDefault="004A08A8">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F57188D" w14:textId="77777777" w:rsidR="005D7910" w:rsidRDefault="004A08A8">
            <w:pPr>
              <w:pStyle w:val="Textoindependiente"/>
              <w:spacing w:line="240" w:lineRule="auto"/>
              <w:rPr>
                <w:lang w:val="es-ES"/>
              </w:rPr>
            </w:pPr>
            <w:r>
              <w:rPr>
                <w:szCs w:val="24"/>
                <w:lang w:val="es-ES"/>
              </w:rPr>
              <w:t>Sahal et al. 2013 , Santos &amp; Freire (2015).</w:t>
            </w:r>
          </w:p>
        </w:tc>
      </w:tr>
      <w:tr w:rsidR="005D7910" w14:paraId="0B671424" w14:textId="77777777">
        <w:tc>
          <w:tcPr>
            <w:tcW w:w="1442" w:type="dxa"/>
            <w:vMerge w:val="restart"/>
            <w:tcBorders>
              <w:top w:val="single" w:sz="2" w:space="0" w:color="000000"/>
              <w:left w:val="single" w:sz="2" w:space="0" w:color="000000"/>
              <w:bottom w:val="single" w:sz="2" w:space="0" w:color="000000"/>
            </w:tcBorders>
            <w:shd w:val="clear" w:color="auto" w:fill="auto"/>
          </w:tcPr>
          <w:p w14:paraId="7267171C" w14:textId="77777777" w:rsidR="005D7910" w:rsidRDefault="004A08A8">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14:paraId="77EE8833" w14:textId="77777777" w:rsidR="005D7910" w:rsidRDefault="004A08A8">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14:paraId="14EC16A0" w14:textId="77777777" w:rsidR="005D7910" w:rsidRDefault="004A08A8">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02CA29C" w14:textId="77777777" w:rsidR="005D7910" w:rsidRDefault="004A08A8">
            <w:pPr>
              <w:pStyle w:val="Textoindependiente"/>
              <w:spacing w:line="240" w:lineRule="auto"/>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rsidR="005D7910" w14:paraId="68E4D7BF" w14:textId="77777777">
        <w:tc>
          <w:tcPr>
            <w:tcW w:w="1442" w:type="dxa"/>
            <w:vMerge/>
            <w:tcBorders>
              <w:top w:val="single" w:sz="2" w:space="0" w:color="000000"/>
              <w:left w:val="single" w:sz="2" w:space="0" w:color="000000"/>
              <w:bottom w:val="single" w:sz="2" w:space="0" w:color="000000"/>
            </w:tcBorders>
            <w:shd w:val="clear" w:color="auto" w:fill="auto"/>
          </w:tcPr>
          <w:p w14:paraId="0C7C57E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9454D47" w14:textId="77777777" w:rsidR="005D7910" w:rsidRDefault="004A08A8">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14:paraId="12B26926" w14:textId="77777777" w:rsidR="005D7910" w:rsidRDefault="004A08A8">
            <w:pPr>
              <w:pStyle w:val="Textoindependiente"/>
              <w:spacing w:line="240" w:lineRule="auto"/>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1788DCD" w14:textId="77777777" w:rsidR="005D7910" w:rsidRDefault="004A08A8">
            <w:pPr>
              <w:pStyle w:val="Textoindependiente"/>
              <w:spacing w:line="240" w:lineRule="auto"/>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rsidR="005D7910" w:rsidRPr="009F5017" w14:paraId="712A5089" w14:textId="77777777">
        <w:tc>
          <w:tcPr>
            <w:tcW w:w="1442" w:type="dxa"/>
            <w:vMerge/>
            <w:tcBorders>
              <w:top w:val="single" w:sz="2" w:space="0" w:color="000000"/>
              <w:left w:val="single" w:sz="2" w:space="0" w:color="000000"/>
              <w:bottom w:val="single" w:sz="2" w:space="0" w:color="000000"/>
            </w:tcBorders>
            <w:shd w:val="clear" w:color="auto" w:fill="auto"/>
          </w:tcPr>
          <w:p w14:paraId="2E35B845"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5DEAE889" w14:textId="77777777" w:rsidR="005D7910" w:rsidRDefault="004A08A8">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14:paraId="17E7B5D3" w14:textId="77777777" w:rsidR="005D7910" w:rsidRDefault="004A08A8">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F372244" w14:textId="77777777" w:rsidR="005D7910" w:rsidRDefault="004A08A8">
            <w:pPr>
              <w:pStyle w:val="Textoindependiente"/>
              <w:spacing w:line="240" w:lineRule="auto"/>
              <w:rPr>
                <w:szCs w:val="24"/>
                <w:lang w:val="es-ES"/>
              </w:rPr>
            </w:pPr>
            <w:r>
              <w:rPr>
                <w:szCs w:val="24"/>
                <w:lang w:val="es-ES"/>
              </w:rPr>
              <w:t>Lim &amp; Sodhi (2004), Reyes-Lopez &amp; Carpintero (2014).</w:t>
            </w:r>
          </w:p>
        </w:tc>
      </w:tr>
      <w:tr w:rsidR="005D7910" w14:paraId="53D60FC3" w14:textId="77777777">
        <w:tc>
          <w:tcPr>
            <w:tcW w:w="1442" w:type="dxa"/>
            <w:vMerge/>
            <w:tcBorders>
              <w:top w:val="single" w:sz="2" w:space="0" w:color="000000"/>
              <w:left w:val="single" w:sz="2" w:space="0" w:color="000000"/>
              <w:bottom w:val="single" w:sz="2" w:space="0" w:color="000000"/>
            </w:tcBorders>
            <w:shd w:val="clear" w:color="auto" w:fill="auto"/>
          </w:tcPr>
          <w:p w14:paraId="7F607CB2"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339CAC48" w14:textId="77777777" w:rsidR="005D7910" w:rsidRDefault="004A08A8">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14:paraId="1C8A0420" w14:textId="77777777" w:rsidR="005D7910" w:rsidRDefault="004A08A8">
            <w:pPr>
              <w:pStyle w:val="Textoindependiente"/>
              <w:spacing w:line="240" w:lineRule="auto"/>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5CCFB6A" w14:textId="77777777" w:rsidR="005D7910" w:rsidRDefault="004A08A8">
            <w:pPr>
              <w:pStyle w:val="Textoindependiente"/>
              <w:spacing w:line="240" w:lineRule="auto"/>
            </w:pPr>
            <w:r>
              <w:rPr>
                <w:szCs w:val="24"/>
              </w:rPr>
              <w:t xml:space="preserve">Weinstein (2009), Chen </w:t>
            </w:r>
            <w:r>
              <w:rPr>
                <w:i/>
                <w:iCs/>
                <w:szCs w:val="24"/>
              </w:rPr>
              <w:t xml:space="preserve">et al. </w:t>
            </w:r>
            <w:r>
              <w:rPr>
                <w:szCs w:val="24"/>
              </w:rPr>
              <w:t>(2015).</w:t>
            </w:r>
          </w:p>
        </w:tc>
      </w:tr>
      <w:tr w:rsidR="005D7910" w:rsidRPr="004A08A8" w14:paraId="4DFD21A6" w14:textId="77777777">
        <w:tc>
          <w:tcPr>
            <w:tcW w:w="1442" w:type="dxa"/>
            <w:vMerge/>
            <w:tcBorders>
              <w:top w:val="single" w:sz="2" w:space="0" w:color="000000"/>
              <w:left w:val="single" w:sz="2" w:space="0" w:color="000000"/>
              <w:bottom w:val="single" w:sz="2" w:space="0" w:color="000000"/>
            </w:tcBorders>
            <w:shd w:val="clear" w:color="auto" w:fill="auto"/>
          </w:tcPr>
          <w:p w14:paraId="5627883A"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45A1F17C" w14:textId="77777777" w:rsidR="005D7910" w:rsidRDefault="004A08A8">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14:paraId="70BA08C5" w14:textId="77777777" w:rsidR="005D7910" w:rsidRDefault="004A08A8">
            <w:pPr>
              <w:pStyle w:val="Textoindependiente"/>
              <w:spacing w:line="240" w:lineRule="auto"/>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BEF6EE5" w14:textId="77777777" w:rsidR="005D7910" w:rsidRDefault="004A08A8">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14:paraId="1B7E0E73" w14:textId="77777777" w:rsidR="005D7910" w:rsidRPr="004A08A8" w:rsidRDefault="004A08A8">
            <w:pPr>
              <w:pStyle w:val="Textoindependiente"/>
              <w:spacing w:line="240" w:lineRule="auto"/>
              <w:rPr>
                <w:lang w:val="es-CL"/>
                <w:rPrChange w:id="478" w:author="Nelson Lagos Suarez" w:date="2021-03-31T16:32:00Z">
                  <w:rPr/>
                </w:rPrChange>
              </w:rPr>
            </w:pPr>
            <w:r>
              <w:rPr>
                <w:szCs w:val="24"/>
                <w:lang w:val="es-ES"/>
              </w:rPr>
              <w:t xml:space="preserve">Su </w:t>
            </w:r>
            <w:r>
              <w:rPr>
                <w:i/>
                <w:iCs/>
                <w:szCs w:val="24"/>
                <w:lang w:val="es-ES"/>
              </w:rPr>
              <w:t>et al.</w:t>
            </w:r>
            <w:r>
              <w:rPr>
                <w:szCs w:val="24"/>
                <w:lang w:val="es-ES"/>
              </w:rPr>
              <w:t xml:space="preserve"> (2019).</w:t>
            </w:r>
          </w:p>
        </w:tc>
      </w:tr>
      <w:tr w:rsidR="005D7910" w:rsidRPr="004A08A8" w14:paraId="5ABBD291" w14:textId="77777777">
        <w:tc>
          <w:tcPr>
            <w:tcW w:w="1442" w:type="dxa"/>
            <w:vMerge/>
            <w:tcBorders>
              <w:top w:val="single" w:sz="2" w:space="0" w:color="000000"/>
              <w:left w:val="single" w:sz="2" w:space="0" w:color="000000"/>
              <w:bottom w:val="single" w:sz="2" w:space="0" w:color="000000"/>
            </w:tcBorders>
            <w:shd w:val="clear" w:color="auto" w:fill="auto"/>
          </w:tcPr>
          <w:p w14:paraId="0300CF46" w14:textId="77777777" w:rsidR="005D7910" w:rsidRPr="004A08A8" w:rsidRDefault="005D7910">
            <w:pPr>
              <w:rPr>
                <w:lang w:val="es-CL"/>
                <w:rPrChange w:id="479" w:author="Nelson Lagos Suarez" w:date="2021-03-31T16:32:00Z">
                  <w:rPr/>
                </w:rPrChange>
              </w:rPr>
            </w:pPr>
          </w:p>
        </w:tc>
        <w:tc>
          <w:tcPr>
            <w:tcW w:w="1708" w:type="dxa"/>
            <w:tcBorders>
              <w:top w:val="single" w:sz="2" w:space="0" w:color="000000"/>
              <w:left w:val="single" w:sz="2" w:space="0" w:color="000000"/>
              <w:bottom w:val="single" w:sz="2" w:space="0" w:color="000000"/>
            </w:tcBorders>
            <w:shd w:val="clear" w:color="auto" w:fill="auto"/>
          </w:tcPr>
          <w:p w14:paraId="511C6E78" w14:textId="77777777" w:rsidR="005D7910" w:rsidRDefault="004A08A8">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14:paraId="4AC6DAB8" w14:textId="77777777" w:rsidR="005D7910" w:rsidRDefault="004A08A8">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9C1AF9E" w14:textId="77777777" w:rsidR="005D7910" w:rsidRDefault="004A08A8">
            <w:pPr>
              <w:pStyle w:val="Textoindependiente"/>
              <w:spacing w:line="240" w:lineRule="auto"/>
              <w:rPr>
                <w:lang w:val="es-ES"/>
              </w:rPr>
            </w:pPr>
            <w:r>
              <w:rPr>
                <w:szCs w:val="24"/>
                <w:lang w:val="es-ES"/>
              </w:rPr>
              <w:t xml:space="preserve">Ip </w:t>
            </w:r>
            <w:r>
              <w:rPr>
                <w:i/>
                <w:iCs/>
                <w:szCs w:val="24"/>
                <w:lang w:val="es-ES"/>
              </w:rPr>
              <w:t>et al.</w:t>
            </w:r>
            <w:r>
              <w:rPr>
                <w:szCs w:val="24"/>
                <w:lang w:val="es-ES"/>
              </w:rPr>
              <w:t xml:space="preserve"> (2007),  </w:t>
            </w:r>
          </w:p>
          <w:p w14:paraId="267B1405" w14:textId="77777777" w:rsidR="005D7910" w:rsidRPr="004A08A8" w:rsidRDefault="004A08A8">
            <w:pPr>
              <w:pStyle w:val="Textoindependiente"/>
              <w:spacing w:line="240" w:lineRule="auto"/>
              <w:rPr>
                <w:lang w:val="es-CL"/>
                <w:rPrChange w:id="480" w:author="Nelson Lagos Suarez" w:date="2021-03-31T16:32:00Z">
                  <w:rPr/>
                </w:rPrChange>
              </w:rPr>
            </w:pPr>
            <w:r>
              <w:rPr>
                <w:szCs w:val="24"/>
                <w:lang w:val="es-ES"/>
              </w:rPr>
              <w:t xml:space="preserve">Arruti </w:t>
            </w:r>
            <w:r>
              <w:rPr>
                <w:i/>
                <w:iCs/>
                <w:szCs w:val="24"/>
                <w:lang w:val="es-ES"/>
              </w:rPr>
              <w:t xml:space="preserve">et al. </w:t>
            </w:r>
            <w:r>
              <w:rPr>
                <w:szCs w:val="24"/>
                <w:lang w:val="es-ES"/>
              </w:rPr>
              <w:t>(2011).</w:t>
            </w:r>
          </w:p>
        </w:tc>
      </w:tr>
      <w:tr w:rsidR="005D7910" w14:paraId="37674546" w14:textId="77777777">
        <w:tc>
          <w:tcPr>
            <w:tcW w:w="1442" w:type="dxa"/>
            <w:vMerge/>
            <w:tcBorders>
              <w:top w:val="single" w:sz="2" w:space="0" w:color="000000"/>
              <w:left w:val="single" w:sz="2" w:space="0" w:color="000000"/>
              <w:bottom w:val="single" w:sz="2" w:space="0" w:color="000000"/>
            </w:tcBorders>
            <w:shd w:val="clear" w:color="auto" w:fill="auto"/>
          </w:tcPr>
          <w:p w14:paraId="7289DAD7" w14:textId="77777777" w:rsidR="005D7910" w:rsidRPr="004A08A8" w:rsidRDefault="005D7910">
            <w:pPr>
              <w:rPr>
                <w:lang w:val="es-CL"/>
                <w:rPrChange w:id="481" w:author="Nelson Lagos Suarez" w:date="2021-03-31T16:32:00Z">
                  <w:rPr/>
                </w:rPrChange>
              </w:rPr>
            </w:pPr>
          </w:p>
        </w:tc>
        <w:tc>
          <w:tcPr>
            <w:tcW w:w="1708" w:type="dxa"/>
            <w:tcBorders>
              <w:top w:val="single" w:sz="2" w:space="0" w:color="000000"/>
              <w:left w:val="single" w:sz="2" w:space="0" w:color="000000"/>
              <w:bottom w:val="single" w:sz="2" w:space="0" w:color="000000"/>
            </w:tcBorders>
            <w:shd w:val="clear" w:color="auto" w:fill="auto"/>
          </w:tcPr>
          <w:p w14:paraId="2D9D65F7" w14:textId="77777777" w:rsidR="005D7910" w:rsidRDefault="004A08A8">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14:paraId="0A5D71F3" w14:textId="77777777" w:rsidR="005D7910" w:rsidRDefault="004A08A8">
            <w:pPr>
              <w:pStyle w:val="Textoindependiente"/>
              <w:spacing w:line="240" w:lineRule="auto"/>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DE93A1D" w14:textId="77777777" w:rsidR="005D7910" w:rsidRDefault="004A08A8">
            <w:pPr>
              <w:pStyle w:val="Textoindependiente"/>
              <w:spacing w:line="240" w:lineRule="auto"/>
            </w:pPr>
            <w:r>
              <w:rPr>
                <w:szCs w:val="24"/>
              </w:rPr>
              <w:t>Wu (2007), Alberico</w:t>
            </w:r>
            <w:r>
              <w:rPr>
                <w:i/>
                <w:iCs/>
                <w:szCs w:val="24"/>
              </w:rPr>
              <w:t xml:space="preserve"> et al. </w:t>
            </w:r>
            <w:r>
              <w:rPr>
                <w:szCs w:val="24"/>
              </w:rPr>
              <w:t>(2018).</w:t>
            </w:r>
          </w:p>
        </w:tc>
      </w:tr>
      <w:tr w:rsidR="005D7910" w14:paraId="474FB7A0" w14:textId="77777777">
        <w:tc>
          <w:tcPr>
            <w:tcW w:w="1442" w:type="dxa"/>
            <w:vMerge w:val="restart"/>
            <w:tcBorders>
              <w:top w:val="single" w:sz="2" w:space="0" w:color="000000"/>
              <w:left w:val="single" w:sz="2" w:space="0" w:color="000000"/>
              <w:bottom w:val="single" w:sz="2" w:space="0" w:color="000000"/>
            </w:tcBorders>
            <w:shd w:val="clear" w:color="auto" w:fill="auto"/>
          </w:tcPr>
          <w:p w14:paraId="0FD96700" w14:textId="77777777" w:rsidR="005D7910" w:rsidRDefault="004A08A8">
            <w:pPr>
              <w:pStyle w:val="Textoindependiente"/>
              <w:spacing w:line="240" w:lineRule="auto"/>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tcBorders>
            <w:shd w:val="clear" w:color="auto" w:fill="auto"/>
          </w:tcPr>
          <w:p w14:paraId="225112F0" w14:textId="77777777" w:rsidR="005D7910" w:rsidRDefault="004A08A8">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14:paraId="1B5053E9" w14:textId="77777777" w:rsidR="005D7910" w:rsidRDefault="004A08A8">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3AFD97F" w14:textId="77777777" w:rsidR="005D7910" w:rsidRDefault="004A08A8">
            <w:pPr>
              <w:pStyle w:val="Textoindependiente"/>
              <w:spacing w:line="240" w:lineRule="auto"/>
            </w:pPr>
            <w:r>
              <w:rPr>
                <w:szCs w:val="24"/>
                <w:u w:val="single"/>
              </w:rPr>
              <w:t>Pollutants:</w:t>
            </w:r>
            <w:r>
              <w:rPr>
                <w:szCs w:val="24"/>
              </w:rPr>
              <w:t xml:space="preserve"> Pallarés </w:t>
            </w:r>
            <w:r>
              <w:rPr>
                <w:i/>
                <w:iCs/>
                <w:szCs w:val="24"/>
              </w:rPr>
              <w:t>et al.</w:t>
            </w:r>
            <w:r>
              <w:rPr>
                <w:szCs w:val="24"/>
              </w:rPr>
              <w:t xml:space="preserve"> (2019).</w:t>
            </w:r>
          </w:p>
          <w:p w14:paraId="3C37E4C2" w14:textId="77777777" w:rsidR="005D7910" w:rsidRDefault="004A08A8">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5D7910" w14:paraId="1F8C8E3E" w14:textId="77777777">
        <w:tc>
          <w:tcPr>
            <w:tcW w:w="1442" w:type="dxa"/>
            <w:vMerge/>
            <w:tcBorders>
              <w:top w:val="single" w:sz="2" w:space="0" w:color="000000"/>
              <w:left w:val="single" w:sz="2" w:space="0" w:color="000000"/>
              <w:bottom w:val="single" w:sz="2" w:space="0" w:color="000000"/>
            </w:tcBorders>
            <w:shd w:val="clear" w:color="auto" w:fill="auto"/>
          </w:tcPr>
          <w:p w14:paraId="5844441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4DF55E27" w14:textId="77777777" w:rsidR="005D7910" w:rsidRDefault="004A08A8">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14:paraId="5929EDA9" w14:textId="77777777" w:rsidR="005D7910" w:rsidRDefault="004A08A8">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88F5106" w14:textId="77777777" w:rsidR="005D7910" w:rsidRDefault="004A08A8">
            <w:pPr>
              <w:pStyle w:val="Textoindependiente"/>
              <w:spacing w:line="240" w:lineRule="auto"/>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14:paraId="6D242AD8" w14:textId="77777777" w:rsidR="005D7910" w:rsidRDefault="004A08A8">
            <w:pPr>
              <w:pStyle w:val="Textoindependiente"/>
              <w:spacing w:line="240" w:lineRule="auto"/>
            </w:pPr>
            <w:r>
              <w:rPr>
                <w:szCs w:val="24"/>
                <w:u w:val="single"/>
              </w:rPr>
              <w:t>Eco-cities:</w:t>
            </w:r>
            <w:r>
              <w:rPr>
                <w:szCs w:val="24"/>
              </w:rPr>
              <w:t xml:space="preserve"> Surjan </w:t>
            </w:r>
            <w:r>
              <w:rPr>
                <w:i/>
                <w:iCs/>
                <w:szCs w:val="24"/>
              </w:rPr>
              <w:t xml:space="preserve">et al. </w:t>
            </w:r>
            <w:r>
              <w:rPr>
                <w:szCs w:val="24"/>
              </w:rPr>
              <w:t>(2008).</w:t>
            </w:r>
          </w:p>
        </w:tc>
      </w:tr>
      <w:tr w:rsidR="005D7910" w14:paraId="0EEC15F5" w14:textId="77777777">
        <w:tc>
          <w:tcPr>
            <w:tcW w:w="1442" w:type="dxa"/>
            <w:vMerge/>
            <w:tcBorders>
              <w:top w:val="single" w:sz="2" w:space="0" w:color="000000"/>
              <w:left w:val="single" w:sz="2" w:space="0" w:color="000000"/>
              <w:bottom w:val="single" w:sz="2" w:space="0" w:color="000000"/>
            </w:tcBorders>
            <w:shd w:val="clear" w:color="auto" w:fill="auto"/>
          </w:tcPr>
          <w:p w14:paraId="6E39980B"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28ACEB0" w14:textId="77777777" w:rsidR="005D7910" w:rsidRDefault="004A08A8">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122816F9" w14:textId="77777777" w:rsidR="005D7910" w:rsidRDefault="004A08A8">
            <w:pPr>
              <w:pStyle w:val="Textoindependiente"/>
              <w:spacing w:line="240" w:lineRule="auto"/>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7060A8D" w14:textId="77777777" w:rsidR="005D7910" w:rsidRDefault="004A08A8">
            <w:pPr>
              <w:pStyle w:val="Textoindependiente"/>
              <w:spacing w:line="240" w:lineRule="auto"/>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14:paraId="2DCF90A0" w14:textId="77777777" w:rsidR="005D7910" w:rsidRDefault="004A08A8">
            <w:pPr>
              <w:pStyle w:val="Textoindependiente"/>
              <w:spacing w:line="240" w:lineRule="auto"/>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rsidR="005D7910" w14:paraId="078F2840" w14:textId="77777777">
        <w:tc>
          <w:tcPr>
            <w:tcW w:w="1442" w:type="dxa"/>
            <w:vMerge/>
            <w:tcBorders>
              <w:top w:val="single" w:sz="2" w:space="0" w:color="000000"/>
              <w:left w:val="single" w:sz="2" w:space="0" w:color="000000"/>
              <w:bottom w:val="single" w:sz="2" w:space="0" w:color="000000"/>
            </w:tcBorders>
            <w:shd w:val="clear" w:color="auto" w:fill="auto"/>
          </w:tcPr>
          <w:p w14:paraId="1213049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7EA3CB40" w14:textId="77777777" w:rsidR="005D7910" w:rsidRDefault="004A08A8">
            <w:pPr>
              <w:pStyle w:val="Textoindependiente"/>
              <w:spacing w:line="240" w:lineRule="auto"/>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tcBorders>
            <w:shd w:val="clear" w:color="auto" w:fill="auto"/>
          </w:tcPr>
          <w:p w14:paraId="6CB95181" w14:textId="77777777" w:rsidR="005D7910" w:rsidRDefault="004A08A8">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C78BA6D" w14:textId="77777777" w:rsidR="005D7910" w:rsidRDefault="004A08A8">
            <w:pPr>
              <w:pStyle w:val="Textoindependiente"/>
              <w:spacing w:line="240" w:lineRule="auto"/>
            </w:pPr>
            <w:r>
              <w:rPr>
                <w:szCs w:val="24"/>
                <w:u w:val="single"/>
              </w:rPr>
              <w:t>Birds:</w:t>
            </w:r>
            <w:r>
              <w:rPr>
                <w:szCs w:val="24"/>
              </w:rPr>
              <w:t xml:space="preserve"> Belant (1997).</w:t>
            </w:r>
          </w:p>
          <w:p w14:paraId="5E94A51D" w14:textId="77777777" w:rsidR="005D7910" w:rsidRDefault="004A08A8">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5D7910" w14:paraId="56B046A9" w14:textId="77777777">
        <w:tc>
          <w:tcPr>
            <w:tcW w:w="1442" w:type="dxa"/>
            <w:vMerge/>
            <w:tcBorders>
              <w:top w:val="single" w:sz="2" w:space="0" w:color="000000"/>
              <w:left w:val="single" w:sz="2" w:space="0" w:color="000000"/>
              <w:bottom w:val="single" w:sz="2" w:space="0" w:color="000000"/>
            </w:tcBorders>
            <w:shd w:val="clear" w:color="auto" w:fill="auto"/>
          </w:tcPr>
          <w:p w14:paraId="1A07C325"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6D61625" w14:textId="77777777" w:rsidR="005D7910" w:rsidRDefault="004A08A8">
            <w:pPr>
              <w:pStyle w:val="Textoindependiente"/>
              <w:spacing w:line="240" w:lineRule="auto"/>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tcBorders>
            <w:shd w:val="clear" w:color="auto" w:fill="auto"/>
          </w:tcPr>
          <w:p w14:paraId="4E1C49A8" w14:textId="77777777" w:rsidR="005D7910" w:rsidRDefault="004A08A8">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E427F0F" w14:textId="77777777" w:rsidR="005D7910" w:rsidRDefault="004A08A8">
            <w:pPr>
              <w:pStyle w:val="Textoindependiente"/>
              <w:spacing w:line="240" w:lineRule="auto"/>
            </w:pPr>
            <w:r>
              <w:rPr>
                <w:szCs w:val="24"/>
                <w:u w:val="single"/>
              </w:rPr>
              <w:t xml:space="preserve">Environmental management: </w:t>
            </w:r>
            <w:r>
              <w:rPr>
                <w:szCs w:val="24"/>
              </w:rPr>
              <w:t>Tu &amp; Shi (2006).</w:t>
            </w:r>
          </w:p>
          <w:p w14:paraId="481131CC" w14:textId="77777777" w:rsidR="005D7910" w:rsidRDefault="004A08A8">
            <w:pPr>
              <w:pStyle w:val="Textoindependiente"/>
              <w:spacing w:line="240" w:lineRule="auto"/>
            </w:pPr>
            <w:r>
              <w:rPr>
                <w:szCs w:val="24"/>
              </w:rPr>
              <w:t xml:space="preserve"> </w:t>
            </w:r>
            <w:r>
              <w:rPr>
                <w:szCs w:val="24"/>
                <w:u w:val="single"/>
              </w:rPr>
              <w:t xml:space="preserve">Ecosystems: </w:t>
            </w:r>
            <w:r>
              <w:rPr>
                <w:szCs w:val="24"/>
              </w:rPr>
              <w:t>Branoff (2017).</w:t>
            </w:r>
          </w:p>
        </w:tc>
      </w:tr>
      <w:tr w:rsidR="005D7910" w14:paraId="3196F5D9" w14:textId="77777777">
        <w:tc>
          <w:tcPr>
            <w:tcW w:w="1442" w:type="dxa"/>
            <w:vMerge w:val="restart"/>
            <w:tcBorders>
              <w:top w:val="single" w:sz="2" w:space="0" w:color="000000"/>
              <w:left w:val="single" w:sz="2" w:space="0" w:color="000000"/>
              <w:bottom w:val="single" w:sz="2" w:space="0" w:color="000000"/>
            </w:tcBorders>
            <w:shd w:val="clear" w:color="auto" w:fill="auto"/>
          </w:tcPr>
          <w:p w14:paraId="43939C48" w14:textId="77777777" w:rsidR="005D7910" w:rsidRDefault="004A08A8">
            <w:pPr>
              <w:pStyle w:val="Textoindependiente"/>
              <w:spacing w:line="240" w:lineRule="auto"/>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14:paraId="10DF5CA9" w14:textId="77777777" w:rsidR="005D7910" w:rsidRDefault="004A08A8">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14:paraId="63F28573" w14:textId="77777777" w:rsidR="005D7910" w:rsidRDefault="004A08A8">
            <w:pPr>
              <w:pStyle w:val="Textoindependiente"/>
              <w:spacing w:line="240" w:lineRule="auto"/>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9F6869C" w14:textId="77777777" w:rsidR="005D7910" w:rsidRDefault="004A08A8">
            <w:pPr>
              <w:spacing w:before="0" w:after="140"/>
            </w:pPr>
            <w:r>
              <w:rPr>
                <w:szCs w:val="24"/>
              </w:rPr>
              <w:t xml:space="preserve">Whisson </w:t>
            </w:r>
            <w:r>
              <w:rPr>
                <w:i/>
                <w:iCs/>
                <w:szCs w:val="24"/>
              </w:rPr>
              <w:t xml:space="preserve">et al. </w:t>
            </w:r>
            <w:r>
              <w:rPr>
                <w:szCs w:val="24"/>
              </w:rPr>
              <w:t xml:space="preserve">(2015), Watson (2015). </w:t>
            </w:r>
          </w:p>
        </w:tc>
      </w:tr>
      <w:tr w:rsidR="005D7910" w14:paraId="64F6C888" w14:textId="77777777">
        <w:tc>
          <w:tcPr>
            <w:tcW w:w="1442" w:type="dxa"/>
            <w:vMerge/>
            <w:tcBorders>
              <w:top w:val="single" w:sz="2" w:space="0" w:color="000000"/>
              <w:left w:val="single" w:sz="2" w:space="0" w:color="000000"/>
              <w:bottom w:val="single" w:sz="2" w:space="0" w:color="000000"/>
            </w:tcBorders>
            <w:shd w:val="clear" w:color="auto" w:fill="auto"/>
          </w:tcPr>
          <w:p w14:paraId="0762643F"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4AC7344" w14:textId="77777777" w:rsidR="005D7910" w:rsidRDefault="004A08A8">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14:paraId="46CEE240" w14:textId="77777777" w:rsidR="005D7910" w:rsidRDefault="004A08A8">
            <w:pPr>
              <w:pStyle w:val="Textoindependiente"/>
              <w:spacing w:line="240" w:lineRule="auto"/>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9CA9655" w14:textId="77777777" w:rsidR="005D7910" w:rsidRDefault="004A08A8">
            <w:pPr>
              <w:spacing w:before="0" w:after="140"/>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14:paraId="3BF5EFA1" w14:textId="77777777" w:rsidR="005D7910" w:rsidRDefault="005D7910">
            <w:pPr>
              <w:pStyle w:val="Textoindependiente"/>
              <w:spacing w:line="240" w:lineRule="auto"/>
              <w:rPr>
                <w:szCs w:val="24"/>
              </w:rPr>
            </w:pPr>
          </w:p>
        </w:tc>
      </w:tr>
      <w:tr w:rsidR="005D7910" w14:paraId="66382B6F" w14:textId="77777777">
        <w:tc>
          <w:tcPr>
            <w:tcW w:w="1442" w:type="dxa"/>
            <w:vMerge/>
            <w:tcBorders>
              <w:top w:val="single" w:sz="2" w:space="0" w:color="000000"/>
              <w:left w:val="single" w:sz="2" w:space="0" w:color="000000"/>
              <w:bottom w:val="single" w:sz="2" w:space="0" w:color="000000"/>
            </w:tcBorders>
            <w:shd w:val="clear" w:color="auto" w:fill="auto"/>
          </w:tcPr>
          <w:p w14:paraId="6A77E976"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5444ED4" w14:textId="77777777" w:rsidR="005D7910" w:rsidRDefault="004A08A8">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14:paraId="7890D143" w14:textId="77777777" w:rsidR="005D7910" w:rsidRDefault="004A08A8">
            <w:pPr>
              <w:pStyle w:val="Textoindependiente"/>
              <w:spacing w:line="240" w:lineRule="auto"/>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6B8E4A8" w14:textId="77777777" w:rsidR="005D7910" w:rsidRDefault="004A08A8">
            <w:pPr>
              <w:spacing w:before="0" w:after="140"/>
            </w:pPr>
            <w:r>
              <w:rPr>
                <w:szCs w:val="24"/>
              </w:rPr>
              <w:t xml:space="preserve">Eddy &amp; Roman (2016), Bolton </w:t>
            </w:r>
            <w:r>
              <w:rPr>
                <w:i/>
                <w:iCs/>
                <w:szCs w:val="24"/>
              </w:rPr>
              <w:t>et al.</w:t>
            </w:r>
            <w:r>
              <w:rPr>
                <w:szCs w:val="24"/>
              </w:rPr>
              <w:t xml:space="preserve"> (2017).</w:t>
            </w:r>
          </w:p>
          <w:p w14:paraId="5E2901D5" w14:textId="77777777" w:rsidR="005D7910" w:rsidRDefault="005D7910">
            <w:pPr>
              <w:spacing w:before="0" w:after="140"/>
              <w:rPr>
                <w:szCs w:val="24"/>
              </w:rPr>
            </w:pPr>
          </w:p>
        </w:tc>
      </w:tr>
      <w:tr w:rsidR="005D7910" w14:paraId="7BA6E856" w14:textId="77777777">
        <w:tc>
          <w:tcPr>
            <w:tcW w:w="1442" w:type="dxa"/>
            <w:vMerge/>
            <w:tcBorders>
              <w:top w:val="single" w:sz="2" w:space="0" w:color="000000"/>
              <w:left w:val="single" w:sz="2" w:space="0" w:color="000000"/>
              <w:bottom w:val="single" w:sz="2" w:space="0" w:color="000000"/>
            </w:tcBorders>
            <w:shd w:val="clear" w:color="auto" w:fill="auto"/>
          </w:tcPr>
          <w:p w14:paraId="13E7201D"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4C7A365" w14:textId="77777777" w:rsidR="005D7910" w:rsidRDefault="004A08A8">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14:paraId="19D42FA3" w14:textId="77777777" w:rsidR="005D7910" w:rsidRDefault="004A08A8">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C3440CD" w14:textId="77777777" w:rsidR="005D7910" w:rsidRDefault="004A08A8">
            <w:pPr>
              <w:spacing w:before="0" w:after="140"/>
            </w:pPr>
            <w:r>
              <w:rPr>
                <w:szCs w:val="24"/>
              </w:rPr>
              <w:t xml:space="preserve">Zhen </w:t>
            </w:r>
            <w:r>
              <w:rPr>
                <w:i/>
                <w:iCs/>
                <w:szCs w:val="24"/>
              </w:rPr>
              <w:t xml:space="preserve">et al. </w:t>
            </w:r>
            <w:r>
              <w:rPr>
                <w:szCs w:val="24"/>
              </w:rPr>
              <w:t>(2007), Wang (2010).</w:t>
            </w:r>
          </w:p>
        </w:tc>
      </w:tr>
      <w:tr w:rsidR="005D7910" w14:paraId="4AFD6722" w14:textId="77777777">
        <w:trPr>
          <w:trHeight w:val="546"/>
        </w:trPr>
        <w:tc>
          <w:tcPr>
            <w:tcW w:w="1442" w:type="dxa"/>
            <w:vMerge/>
            <w:tcBorders>
              <w:top w:val="single" w:sz="2" w:space="0" w:color="000000"/>
              <w:left w:val="single" w:sz="2" w:space="0" w:color="000000"/>
              <w:bottom w:val="single" w:sz="2" w:space="0" w:color="000000"/>
            </w:tcBorders>
            <w:shd w:val="clear" w:color="auto" w:fill="auto"/>
          </w:tcPr>
          <w:p w14:paraId="4D2C32C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3A5397D" w14:textId="77777777" w:rsidR="005D7910" w:rsidRDefault="004A08A8">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14:paraId="649B3C89" w14:textId="77777777" w:rsidR="005D7910" w:rsidRDefault="004A08A8">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26E4297" w14:textId="77777777" w:rsidR="005D7910" w:rsidRDefault="004A08A8">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14:paraId="766A59BE" w14:textId="77777777" w:rsidR="005D7910" w:rsidRDefault="005D7910">
      <w:pPr>
        <w:pStyle w:val="Ttulo1"/>
        <w:numPr>
          <w:ilvl w:val="0"/>
          <w:numId w:val="2"/>
        </w:numPr>
      </w:pPr>
    </w:p>
    <w:sectPr w:rsidR="005D7910">
      <w:headerReference w:type="even" r:id="rId12"/>
      <w:headerReference w:type="default" r:id="rId13"/>
      <w:headerReference w:type="first" r:id="rId14"/>
      <w:pgSz w:w="12240" w:h="15840"/>
      <w:pgMar w:top="1133" w:right="1181" w:bottom="1138" w:left="1282" w:header="283" w:footer="0" w:gutter="0"/>
      <w:lnNumType w:countBy="1" w:restart="continuous"/>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Juan Luis Celis" w:date="2021-04-07T17:22:00Z" w:initials="JLC">
    <w:p w14:paraId="03EA56C8" w14:textId="57424677" w:rsidR="00BF59A2" w:rsidRDefault="00BF59A2">
      <w:pPr>
        <w:pStyle w:val="Textocomentario"/>
      </w:pPr>
      <w:r>
        <w:rPr>
          <w:rStyle w:val="Refdecomentario"/>
        </w:rPr>
        <w:annotationRef/>
      </w:r>
      <w:r>
        <w:t>Entendiendo que un revisor pidió mas ejemplos creo que toda esta info esta dificil de leer y se pierde el foco o mensaje general del trabajo en esta sección. En mi cao me confundió un poco ¿Por qué estos ejemplos y no otros?</w:t>
      </w:r>
    </w:p>
  </w:comment>
  <w:comment w:id="323" w:author="Juan Luis Celis" w:date="2021-04-07T17:24:00Z" w:initials="JLC">
    <w:p w14:paraId="63F5732D" w14:textId="4AB91FD2" w:rsidR="00BF59A2" w:rsidRDefault="00BF59A2">
      <w:pPr>
        <w:pStyle w:val="Textocomentario"/>
        <w:rPr>
          <w:noProof/>
        </w:rPr>
      </w:pPr>
      <w:r>
        <w:rPr>
          <w:rStyle w:val="Refdecomentario"/>
        </w:rPr>
        <w:annotationRef/>
      </w:r>
      <w:r>
        <w:t xml:space="preserve">Siguiendo mi comnetario anterior. </w:t>
      </w:r>
      <w:r w:rsidR="009F07BB">
        <w:rPr>
          <w:noProof/>
        </w:rPr>
        <w:t>Yo lo dej</w:t>
      </w:r>
      <w:r w:rsidR="009F07BB">
        <w:rPr>
          <w:noProof/>
        </w:rPr>
        <w:t>ar</w:t>
      </w:r>
      <w:r w:rsidR="009F07BB">
        <w:rPr>
          <w:noProof/>
        </w:rPr>
        <w:t>a</w:t>
      </w:r>
      <w:r w:rsidR="009F07BB">
        <w:rPr>
          <w:noProof/>
        </w:rPr>
        <w:t xml:space="preserve"> hasta el punto anterior y citaria</w:t>
      </w:r>
      <w:r w:rsidR="009F07BB">
        <w:rPr>
          <w:noProof/>
        </w:rPr>
        <w:t xml:space="preserve"> </w:t>
      </w:r>
      <w:r w:rsidR="009F07BB">
        <w:rPr>
          <w:noProof/>
        </w:rPr>
        <w:t>trabajos puntuales</w:t>
      </w:r>
    </w:p>
    <w:p w14:paraId="52B2417F" w14:textId="4A02AEB7" w:rsidR="00BF59A2" w:rsidRDefault="009F07BB">
      <w:pPr>
        <w:pStyle w:val="Textocomentario"/>
      </w:pPr>
      <w:r>
        <w:rPr>
          <w:noProof/>
        </w:rPr>
        <w:t>í</w:t>
      </w:r>
    </w:p>
  </w:comment>
  <w:comment w:id="407" w:author="Juan Luis Celis" w:date="2021-04-07T17:29:00Z" w:initials="JLC">
    <w:p w14:paraId="2C6DC7F6" w14:textId="14E6C291" w:rsidR="00BF59A2" w:rsidRDefault="00BF59A2">
      <w:pPr>
        <w:pStyle w:val="Textocomentario"/>
      </w:pPr>
      <w:r>
        <w:rPr>
          <w:rStyle w:val="Refdecomentario"/>
        </w:rPr>
        <w:annotationRef/>
      </w:r>
      <w:r>
        <w:t xml:space="preserve">acá los ejemplos estan mas fáciles de leer que arriba. Creo que la primera parte (línea 151 – 252) está con  demasiado detalle que confunde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EA56C8" w15:done="0"/>
  <w15:commentEx w15:paraId="52B2417F" w15:done="0"/>
  <w15:commentEx w15:paraId="2C6DC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68BD" w16cex:dateUtc="2021-04-07T21:22:00Z"/>
  <w16cex:commentExtensible w16cex:durableId="24186969" w16cex:dateUtc="2021-04-07T21:24:00Z"/>
  <w16cex:commentExtensible w16cex:durableId="24186A6F" w16cex:dateUtc="2021-04-07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EA56C8" w16cid:durableId="241868BD"/>
  <w16cid:commentId w16cid:paraId="52B2417F" w16cid:durableId="24186969"/>
  <w16cid:commentId w16cid:paraId="2C6DC7F6" w16cid:durableId="24186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1FFB3" w14:textId="77777777" w:rsidR="009F07BB" w:rsidRDefault="009F07BB">
      <w:pPr>
        <w:spacing w:before="0" w:after="0"/>
      </w:pPr>
      <w:r>
        <w:separator/>
      </w:r>
    </w:p>
  </w:endnote>
  <w:endnote w:type="continuationSeparator" w:id="0">
    <w:p w14:paraId="42B41A30" w14:textId="77777777" w:rsidR="009F07BB" w:rsidRDefault="009F07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auto"/>
    <w:pitch w:val="variable"/>
  </w:font>
  <w:font w:name="Lohit Devanagari">
    <w:altName w:val="Cambria"/>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1"/>
    <w:family w:val="roman"/>
    <w:pitch w:val="variable"/>
  </w:font>
  <w:font w:name="Segoe UI">
    <w:panose1 w:val="020B0502040204020203"/>
    <w:charset w:val="00"/>
    <w:family w:val="swiss"/>
    <w:pitch w:val="variable"/>
    <w:sig w:usb0="00000003" w:usb1="00000000" w:usb2="00000000" w:usb3="00000000" w:csb0="00000001" w:csb1="00000000"/>
  </w:font>
  <w:font w:name="Consolas">
    <w:panose1 w:val="020B0609020204030204"/>
    <w:charset w:val="00"/>
    <w:family w:val="modern"/>
    <w:pitch w:val="fixed"/>
    <w:sig w:usb0="00000003" w:usb1="00000000" w:usb2="00000000" w:usb3="00000000" w:csb0="00000001" w:csb1="00000000"/>
  </w:font>
  <w:font w:name="Liberation Serif">
    <w:altName w:val="Times New Roman"/>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8D5E4" w14:textId="77777777" w:rsidR="009F07BB" w:rsidRDefault="009F07BB">
      <w:pPr>
        <w:spacing w:before="0" w:after="0"/>
      </w:pPr>
      <w:r>
        <w:separator/>
      </w:r>
    </w:p>
  </w:footnote>
  <w:footnote w:type="continuationSeparator" w:id="0">
    <w:p w14:paraId="4BFA175B" w14:textId="77777777" w:rsidR="009F07BB" w:rsidRDefault="009F07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7603" w14:textId="77777777" w:rsidR="00047424" w:rsidRDefault="00047424">
    <w:pPr>
      <w:pStyle w:val="Encabezado"/>
      <w:jc w:val="right"/>
    </w:pPr>
    <w:r>
      <w:tab/>
      <w:t>Coastal urban ecology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63169" w14:textId="77777777" w:rsidR="00047424" w:rsidRDefault="00047424">
    <w:pPr>
      <w:pStyle w:val="Encabezado"/>
      <w:jc w:val="right"/>
    </w:pPr>
    <w:r>
      <w:tab/>
      <w:t>Coastal urban ecology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C8C65" w14:textId="77777777" w:rsidR="00047424" w:rsidRDefault="00047424">
    <w:pPr>
      <w:pStyle w:val="Encabezado"/>
    </w:pPr>
    <w:r>
      <w:rPr>
        <w:noProof/>
      </w:rPr>
      <w:drawing>
        <wp:inline distT="0" distB="0" distL="0" distR="0" wp14:anchorId="47DC94F9" wp14:editId="744BE96C">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E6080"/>
    <w:multiLevelType w:val="multilevel"/>
    <w:tmpl w:val="90801646"/>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3707333"/>
    <w:multiLevelType w:val="multilevel"/>
    <w:tmpl w:val="643E20C4"/>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70541F"/>
    <w:multiLevelType w:val="multilevel"/>
    <w:tmpl w:val="F592A16E"/>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lson Lagos Suarez">
    <w15:presenceInfo w15:providerId="AD" w15:userId="S::nlagoss@santotomas.cl::a397f049-6bbe-4b92-acc5-3af1aa6a0ba1"/>
  </w15:person>
  <w15:person w15:author="Juan Luis Celis">
    <w15:presenceInfo w15:providerId="AD" w15:userId="S::juan.celis@pucv.cl::b39c6f23-d2e1-4e6d-8832-bc931089a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10"/>
    <w:rsid w:val="00047424"/>
    <w:rsid w:val="00200E48"/>
    <w:rsid w:val="002627A9"/>
    <w:rsid w:val="0036235E"/>
    <w:rsid w:val="004817A5"/>
    <w:rsid w:val="004A08A8"/>
    <w:rsid w:val="005D7910"/>
    <w:rsid w:val="00654A39"/>
    <w:rsid w:val="006E28CD"/>
    <w:rsid w:val="006F7A61"/>
    <w:rsid w:val="00965E84"/>
    <w:rsid w:val="009F07BB"/>
    <w:rsid w:val="009F5017"/>
    <w:rsid w:val="00A840DE"/>
    <w:rsid w:val="00BF59A2"/>
    <w:rsid w:val="00C5041C"/>
    <w:rsid w:val="00E95E3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DFB9"/>
  <w15:docId w15:val="{E773638F-0AAA-4C49-BE05-1B4FE4C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Ttul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30</Pages>
  <Words>14532</Words>
  <Characters>79929</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Juan Luis Celis</cp:lastModifiedBy>
  <cp:revision>4</cp:revision>
  <dcterms:created xsi:type="dcterms:W3CDTF">2021-04-06T20:31:00Z</dcterms:created>
  <dcterms:modified xsi:type="dcterms:W3CDTF">2021-04-07T21:50:00Z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