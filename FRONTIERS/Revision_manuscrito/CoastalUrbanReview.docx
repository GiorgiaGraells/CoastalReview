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Coastal urban ecology systematic review: Research gaps, challenges and needs</w:t>
      </w:r>
    </w:p>
    <w:p>
      <w:pPr>
        <w:pStyle w:val="AuthorList"/>
        <w:rPr/>
      </w:pPr>
      <w:r>
        <w:rPr/>
        <w:t>Giorgia Graells</w:t>
      </w:r>
      <w:r>
        <w:rPr>
          <w:vertAlign w:val="superscript"/>
        </w:rPr>
        <w:t>1,2*</w:t>
      </w:r>
      <w:r>
        <w:rPr/>
        <w:t>, Nao Nakamura</w:t>
      </w:r>
      <w:r>
        <w:rPr>
          <w:vertAlign w:val="superscript"/>
        </w:rPr>
        <w:t>3</w:t>
      </w:r>
      <w:r>
        <w:rPr/>
        <w:t>, Juan L. Celis-Diez</w:t>
      </w:r>
      <w:r>
        <w:rPr>
          <w:vertAlign w:val="superscript"/>
        </w:rPr>
        <w:t>4</w:t>
      </w:r>
      <w:r>
        <w:rPr/>
        <w:t>, Nelson A. Lagos</w:t>
      </w:r>
      <w:r>
        <w:rPr>
          <w:vertAlign w:val="superscript"/>
        </w:rPr>
        <w:t>5</w:t>
      </w:r>
      <w:r>
        <w:rPr/>
        <w:t>, Pablo A. Marquet</w:t>
      </w:r>
      <w:r>
        <w:rPr>
          <w:vertAlign w:val="superscript"/>
        </w:rPr>
        <w:t>1,6</w:t>
      </w:r>
      <w:r>
        <w:rPr/>
        <w:t>, Patricio Pliscoff</w:t>
      </w:r>
      <w:r>
        <w:rPr>
          <w:vertAlign w:val="superscript"/>
        </w:rPr>
        <w:t>1</w:t>
      </w:r>
      <w:r>
        <w:rPr/>
        <w:t>, Stefan Gelcich</w:t>
      </w:r>
      <w:r>
        <w:rPr>
          <w:vertAlign w:val="superscript"/>
        </w:rPr>
        <w:t>1,2</w:t>
      </w:r>
    </w:p>
    <w:p>
      <w:pPr>
        <w:pStyle w:val="Normal"/>
        <w:spacing w:before="240" w:after="0"/>
        <w:rPr/>
      </w:pPr>
      <w:r>
        <w:rPr>
          <w:rFonts w:cs="Times New Roman"/>
          <w:szCs w:val="24"/>
          <w:vertAlign w:val="superscript"/>
        </w:rPr>
        <w:t>1</w:t>
      </w:r>
      <w:r>
        <w:rPr>
          <w:rFonts w:cs="Times New Roman"/>
          <w:szCs w:val="24"/>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pPr>
      <w:r>
        <w:rPr>
          <w:rFonts w:cs="Times New Roman"/>
          <w:szCs w:val="24"/>
          <w:vertAlign w:val="superscript"/>
        </w:rPr>
        <w:t>4</w:t>
      </w:r>
      <w:r>
        <w:rPr>
          <w:rFonts w:cs="Times New Roman"/>
          <w:szCs w:val="24"/>
        </w:rPr>
        <w:t xml:space="preserve"> Pontificia Universidad Católica de Valparaíso, Escuela de Agronomía, Casilla 4-D, Quillota, Chile.</w:t>
      </w:r>
    </w:p>
    <w:p>
      <w:pPr>
        <w:pStyle w:val="Normal"/>
        <w:spacing w:before="120" w:after="0"/>
        <w:rPr/>
      </w:pPr>
      <w:r>
        <w:rPr>
          <w:rFonts w:cs="Times New Roman"/>
          <w:szCs w:val="24"/>
          <w:vertAlign w:val="superscript"/>
        </w:rPr>
        <w:t>5</w:t>
      </w:r>
      <w:r>
        <w:rPr>
          <w:rFonts w:cs="Times New Roman"/>
          <w:szCs w:val="24"/>
        </w:rPr>
        <w:t xml:space="preserve"> Centro de Investigación e Innovación para el Cambio Climático, Facultad de Ciencias, Universidad Santo Tomás, Santiago, Chile.</w:t>
      </w:r>
    </w:p>
    <w:p>
      <w:pPr>
        <w:pStyle w:val="Normal"/>
        <w:spacing w:before="120" w:after="0"/>
        <w:rPr/>
      </w:pPr>
      <w:r>
        <w:rPr>
          <w:rFonts w:cs="Times New Roman"/>
          <w:szCs w:val="24"/>
          <w:vertAlign w:val="superscript"/>
        </w:rPr>
        <w:t>6</w:t>
      </w:r>
      <w:r>
        <w:rPr>
          <w:rFonts w:cs="Times New Roman"/>
          <w:szCs w:val="24"/>
        </w:rPr>
        <w:t xml:space="preserve"> Instituto de Ecología y Biodiversidad (IEB), Santiago, Chile.</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systematic review of the literature on coastal urban ecology was performed. Articles were selected following a structured decision tree and data were classified into study disciplines, approaches, type of analysis, main research objectives, and Pickett’s paradigms in-, of-, and for- the city,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Change w:id="0" w:author="Giorgia Graells" w:date="2021-02-02T16:47:14Z"/>
        </w:rPr>
        <w:t>in the city</w:t>
      </w:r>
      <w:r>
        <w:rPr>
          <w:szCs w:val="24"/>
        </w:rPr>
        <w:t xml:space="preserve"> which is consistent with the focus on 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Change w:id="0" w:author="Giorgia Graells" w:date="2021-02-02T16:51:09Z"/>
        </w:rPr>
        <w:t>of</w:t>
      </w:r>
      <w:r>
        <w:rPr>
          <w:szCs w:val="24"/>
        </w:rPr>
        <w:t xml:space="preserve"> and </w:t>
      </w:r>
      <w:r>
        <w:rPr>
          <w:i/>
          <w:iCs/>
          <w:szCs w:val="24"/>
          <w:rPrChange w:id="0" w:author="Giorgia Graells" w:date="2021-02-02T16:51:05Z"/>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jc w:val="left"/>
        <w:rPr/>
      </w:pPr>
      <w:r>
        <w:rPr>
          <w:i w:val="false"/>
          <w:iCs w:val="false"/>
          <w:color w:val="000000"/>
          <w:lang w:val="en-GB"/>
        </w:rPr>
        <w:t>The world’s population is increasing annually. In 2018, 55% of the human population lived in urban areas. Cities have been constantly growing in number and size, forming large</w:t>
      </w:r>
      <w:del w:id="3" w:author="Giorgia Graells" w:date="2021-02-09T15:26:46Z">
        <w:r>
          <w:rPr>
            <w:i w:val="false"/>
            <w:iCs w:val="false"/>
            <w:color w:val="000000"/>
            <w:lang w:val="en-GB"/>
          </w:rPr>
          <w:delText xml:space="preserve"> megacities</w:delText>
        </w:r>
      </w:del>
      <w:ins w:id="4" w:author="Giorgia Graells" w:date="2021-02-09T15:31:59Z">
        <w:r>
          <w:rPr>
            <w:i w:val="false"/>
            <w:iCs w:val="false"/>
            <w:color w:val="000000"/>
            <w:lang w:val="en-GB"/>
          </w:rPr>
          <w:t xml:space="preserve"> citi</w:t>
        </w:r>
      </w:ins>
      <w:ins w:id="5" w:author="Giorgia Graells" w:date="2021-02-09T15:32:00Z">
        <w:r>
          <w:rPr>
            <w:i w:val="false"/>
            <w:iCs w:val="false"/>
            <w:color w:val="000000"/>
            <w:lang w:val="en-GB"/>
          </w:rPr>
          <w:t>es. The so-called megacities have reached over 10 million inhabitants (according to the United Nations 2018, presenting 33 settlements)</w:t>
        </w:r>
      </w:ins>
      <w:ins w:id="6" w:author="Giorgia Graells" w:date="2021-02-09T16:15:00Z">
        <w:r>
          <w:rPr>
            <w:i w:val="false"/>
            <w:iCs w:val="false"/>
            <w:color w:val="000000"/>
            <w:lang w:val="en-GB"/>
          </w:rPr>
          <w:t>.</w:t>
        </w:r>
      </w:ins>
      <w:del w:id="7" w:author="Giorgia Graells" w:date="2021-02-09T15:33:05Z">
        <w:r>
          <w:rPr>
            <w:i w:val="false"/>
            <w:iCs w:val="false"/>
            <w:color w:val="000000"/>
            <w:lang w:val="en-GB"/>
          </w:rPr>
          <w:delText xml:space="preserve"> with </w:delText>
        </w:r>
      </w:del>
      <w:del w:id="8" w:author="Giorgia Graells" w:date="2021-02-09T16:14:56Z">
        <w:r>
          <w:rPr>
            <w:i w:val="false"/>
            <w:iCs w:val="false"/>
            <w:color w:val="000000"/>
            <w:lang w:val="en-GB"/>
          </w:rPr>
          <w:delText>10 million inhabitants</w:delText>
        </w:r>
      </w:del>
      <w:del w:id="9" w:author="Giorgia Graells" w:date="2021-02-09T15:33:09Z">
        <w:r>
          <w:rPr>
            <w:i w:val="false"/>
            <w:iCs w:val="false"/>
            <w:color w:val="000000"/>
            <w:lang w:val="en-GB"/>
          </w:rPr>
          <w:delText xml:space="preserve"> or more</w:delText>
        </w:r>
      </w:del>
      <w:del w:id="10" w:author="Giorgia Graells" w:date="2021-02-09T16:14:56Z">
        <w:r>
          <w:rPr>
            <w:i w:val="false"/>
            <w:iCs w:val="false"/>
            <w:color w:val="000000"/>
            <w:lang w:val="en-GB"/>
          </w:rPr>
          <w:delText xml:space="preserve"> (</w:delText>
        </w:r>
      </w:del>
      <w:del w:id="11" w:author="Giorgia Graells" w:date="2021-02-09T15:27:18Z">
        <w:r>
          <w:rPr>
            <w:i w:val="false"/>
            <w:iCs w:val="false"/>
            <w:color w:val="000000"/>
            <w:lang w:val="en-GB"/>
          </w:rPr>
          <w:delText xml:space="preserve">United Nations </w:delText>
        </w:r>
      </w:del>
      <w:del w:id="12" w:author="Giorgia Graells" w:date="2021-02-09T16:14:56Z">
        <w:r>
          <w:rPr>
            <w:i w:val="false"/>
            <w:iCs w:val="false"/>
            <w:color w:val="000000"/>
            <w:lang w:val="en-GB"/>
          </w:rPr>
          <w:delText>2018)</w:delText>
        </w:r>
      </w:del>
      <w:del w:id="13" w:author="Giorgia Graells" w:date="2021-02-09T16:15:03Z">
        <w:r>
          <w:rPr>
            <w:i w:val="false"/>
            <w:iCs w:val="false"/>
            <w:color w:val="000000"/>
            <w:lang w:val="en-GB"/>
          </w:rPr>
          <w:delText>.</w:delText>
        </w:r>
      </w:del>
      <w:r>
        <w:rPr>
          <w:i w:val="false"/>
          <w:iCs w:val="false"/>
          <w:color w:val="000000"/>
          <w:lang w:val="en-GB"/>
        </w:rPr>
        <w:t xml:space="preserve">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w:t>
      </w:r>
      <w:ins w:id="14" w:author="Giorgia Graells" w:date="2021-02-02T16:40:19Z">
        <w:r>
          <w:rPr>
            <w:i w:val="false"/>
            <w:iCs w:val="false"/>
            <w:color w:val="000000"/>
            <w:lang w:val="en-GB"/>
          </w:rPr>
          <w:t>‘70s</w:t>
        </w:r>
      </w:ins>
      <w:del w:id="15" w:author="Giorgia Graells" w:date="2021-02-02T16:40:13Z">
        <w:r>
          <w:rPr>
            <w:i w:val="false"/>
            <w:iCs w:val="false"/>
            <w:color w:val="000000"/>
            <w:lang w:val="en-GB"/>
          </w:rPr>
          <w:delText>70’s</w:delText>
        </w:r>
      </w:del>
      <w:r>
        <w:rPr>
          <w:i w:val="false"/>
          <w:iCs w:val="false"/>
          <w:color w:val="000000"/>
          <w:lang w:val="en-GB"/>
        </w:rPr>
        <w:t xml:space="preserve">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jc w:val="left"/>
        <w:rPr/>
      </w:pPr>
      <w:r>
        <w:rPr>
          <w:i w:val="false"/>
          <w:iCs w:val="false"/>
          <w:color w:val="000000"/>
          <w:lang w:val="en-GB"/>
        </w:rPr>
        <w:t xml:space="preserve">Pickett et al. (2016) introduced three phases in the way urban ecology has evolved. They provide a typology of paradigms for urban ecology, which are termed: </w:t>
      </w:r>
      <w:r>
        <w:rPr>
          <w:i/>
          <w:iCs/>
          <w:color w:val="000000"/>
          <w:lang w:val="en-GB"/>
          <w:rPrChange w:id="0" w:author="Giorgia Graells" w:date="2021-02-02T16:40:31Z"/>
        </w:rPr>
        <w:t>in</w:t>
      </w:r>
      <w:r>
        <w:rPr>
          <w:i w:val="false"/>
          <w:iCs w:val="false"/>
          <w:color w:val="000000"/>
          <w:lang w:val="en-GB"/>
        </w:rPr>
        <w:t xml:space="preserve">, </w:t>
      </w:r>
      <w:r>
        <w:rPr>
          <w:i/>
          <w:iCs/>
          <w:color w:val="000000"/>
          <w:lang w:val="en-GB"/>
          <w:rPrChange w:id="0" w:author="Giorgia Graells" w:date="2021-02-02T16:40:36Z"/>
        </w:rPr>
        <w:t>of</w:t>
      </w:r>
      <w:r>
        <w:rPr>
          <w:i w:val="false"/>
          <w:iCs w:val="false"/>
          <w:color w:val="000000"/>
          <w:lang w:val="en-GB"/>
        </w:rPr>
        <w:t xml:space="preserve">, and </w:t>
      </w:r>
      <w:r>
        <w:rPr>
          <w:i/>
          <w:iCs/>
          <w:color w:val="000000"/>
          <w:lang w:val="en-GB"/>
          <w:rPrChange w:id="0" w:author="Giorgia Graells" w:date="2021-02-02T16:40:41Z"/>
        </w:rPr>
        <w:t>for the city</w:t>
      </w:r>
      <w:r>
        <w:rPr>
          <w:i w:val="false"/>
          <w:iCs w:val="false"/>
          <w:color w:val="000000"/>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color w:val="000000"/>
          <w:lang w:val="en-GB"/>
          <w:rPrChange w:id="0" w:author="Giorgia Graells" w:date="2021-02-02T16:43:08Z"/>
        </w:rPr>
        <w:t>in the city</w:t>
      </w:r>
      <w:r>
        <w:rPr>
          <w:i w:val="false"/>
          <w:iCs w:val="false"/>
          <w:color w:val="000000"/>
          <w:lang w:val="en-GB"/>
        </w:rPr>
        <w:t xml:space="preserve"> fall mainly into using ecological approaches, studies </w:t>
      </w:r>
      <w:r>
        <w:rPr>
          <w:i/>
          <w:iCs/>
          <w:color w:val="000000"/>
          <w:lang w:val="en-GB"/>
          <w:rPrChange w:id="0" w:author="Giorgia Graells" w:date="2021-02-02T16:48:59Z"/>
        </w:rPr>
        <w:t>of the city</w:t>
      </w:r>
      <w:r>
        <w:rPr>
          <w:i w:val="false"/>
          <w:iCs w:val="false"/>
          <w:color w:val="000000"/>
          <w:lang w:val="en-GB"/>
        </w:rPr>
        <w:t xml:space="preserve"> are mainly based on social-ecological interactions, and studies </w:t>
      </w:r>
      <w:r>
        <w:rPr>
          <w:i/>
          <w:iCs/>
          <w:color w:val="000000"/>
          <w:lang w:val="en-GB"/>
          <w:rPrChange w:id="0" w:author="Giorgia Graells" w:date="2021-02-02T16:51:23Z"/>
        </w:rPr>
        <w:t>for the city</w:t>
      </w:r>
      <w:r>
        <w:rPr>
          <w:i w:val="false"/>
          <w:iCs w:val="false"/>
          <w:color w:val="000000"/>
          <w:lang w:val="en-GB"/>
        </w:rPr>
        <w:t xml:space="preserve"> represent research about environmental policies and planning. The urban ecology paradigms also represent increasing level of complexity of the system studied, where research which subscribe to the </w:t>
      </w:r>
      <w:r>
        <w:rPr>
          <w:i/>
          <w:iCs/>
          <w:color w:val="000000"/>
          <w:lang w:val="en-GB"/>
          <w:rPrChange w:id="0" w:author="Giorgia Graells" w:date="2021-02-02T16:49:15Z"/>
        </w:rPr>
        <w:t>of the city</w:t>
      </w:r>
      <w:r>
        <w:rPr>
          <w:i w:val="false"/>
          <w:iCs w:val="false"/>
          <w:color w:val="000000"/>
          <w:lang w:val="en-GB"/>
        </w:rPr>
        <w:t xml:space="preserve"> paradigm include interdisciplinary research; the urban ecology </w:t>
      </w:r>
      <w:r>
        <w:rPr>
          <w:i/>
          <w:iCs/>
          <w:color w:val="000000"/>
          <w:lang w:val="en-GB"/>
          <w:rPrChange w:id="0" w:author="Giorgia Graells" w:date="2021-02-02T16:51:30Z"/>
        </w:rPr>
        <w:t>for the city</w:t>
      </w:r>
      <w:r>
        <w:rPr>
          <w:i w:val="false"/>
          <w:iCs w:val="false"/>
          <w:color w:val="000000"/>
          <w:lang w:val="en-GB"/>
        </w:rPr>
        <w:t xml:space="preserve"> is more intricate and includes in and </w:t>
      </w:r>
      <w:r>
        <w:rPr>
          <w:i/>
          <w:iCs/>
          <w:color w:val="000000"/>
          <w:lang w:val="en-GB"/>
          <w:rPrChange w:id="0" w:author="Giorgia Graells" w:date="2021-02-02T16:49:20Z"/>
        </w:rPr>
        <w:t>of the city</w:t>
      </w:r>
      <w:r>
        <w:rPr>
          <w:i w:val="false"/>
          <w:iCs w:val="false"/>
          <w:color w:val="000000"/>
          <w:lang w:val="en-GB"/>
        </w:rPr>
        <w:t xml:space="preserve"> studies, engaging scientific knowledge in practice for action (Pickett et al. 2016).</w:t>
      </w:r>
    </w:p>
    <w:p>
      <w:pPr>
        <w:pStyle w:val="TextBody"/>
        <w:spacing w:lineRule="auto" w:line="240" w:before="57" w:after="197"/>
        <w:jc w:val="left"/>
        <w:rPr/>
      </w:pPr>
      <w:r>
        <w:rPr>
          <w:i w:val="false"/>
          <w:iCs w:val="false"/>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0" w:name="docs-internal-guid-b3b09f48-7fff-4bb8-c2"/>
      <w:bookmarkEnd w:id="0"/>
      <w:r>
        <w:rPr>
          <w:i w:val="false"/>
          <w:iCs w:val="false"/>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w:t>
      </w:r>
      <w:ins w:id="25" w:author="Giorgia Graells" w:date="2021-02-08T18:23:21Z">
        <w:r>
          <w:rPr>
            <w:i w:val="false"/>
            <w:iCs w:val="false"/>
            <w:color w:val="000000"/>
            <w:lang w:val="en-GB"/>
          </w:rPr>
          <w:t>in</w:t>
        </w:r>
      </w:ins>
      <w:del w:id="26" w:author="Giorgia Graells" w:date="2021-02-08T18:23:12Z">
        <w:r>
          <w:rPr>
            <w:i w:val="false"/>
            <w:iCs w:val="false"/>
            <w:color w:val="000000"/>
            <w:lang w:val="en-GB"/>
          </w:rPr>
          <w:delText>as</w:delText>
        </w:r>
      </w:del>
      <w:r>
        <w:rPr>
          <w:i w:val="false"/>
          <w:iCs w:val="false"/>
          <w:color w:val="000000"/>
          <w:lang w:val="en-GB"/>
        </w:rPr>
        <w:t xml:space="preserve"> ports (Cadenasso et al. 2006), and the social importance of access to the waterfront (Sairinen and Kumpulainen 2006) reflect a particular vulnerability for coastal urban areas. During </w:t>
      </w:r>
      <w:ins w:id="27" w:author="Giorgia Graells" w:date="2021-02-02T16:54:12Z">
        <w:r>
          <w:rPr>
            <w:i w:val="false"/>
            <w:iCs w:val="false"/>
            <w:color w:val="000000"/>
            <w:lang w:val="en-GB"/>
          </w:rPr>
          <w:t>recent</w:t>
        </w:r>
      </w:ins>
      <w:del w:id="28" w:author="Giorgia Graells" w:date="2021-02-02T16:54:11Z">
        <w:r>
          <w:rPr>
            <w:i w:val="false"/>
            <w:iCs w:val="false"/>
            <w:color w:val="000000"/>
            <w:lang w:val="en-GB"/>
          </w:rPr>
          <w:delText>the last</w:delText>
        </w:r>
      </w:del>
      <w:r>
        <w:rPr>
          <w:i w:val="false"/>
          <w:iCs w:val="false"/>
          <w:color w:val="000000"/>
          <w:lang w:val="en-GB"/>
        </w:rPr>
        <w:t xml:space="preserve"> decades, studies on risks have increased due to predicted changes in winds, waves or sea-level rise due to climate change (Benveniste et al. 2019, Torresan et al. 2008, Kumar et al. 2010). Despite recent interest on vulnerabilities, research has mainly focused on geomorphological contexts</w:t>
      </w:r>
      <w:ins w:id="29" w:author="Giorgia Graells" w:date="2021-02-09T19:25:40Z">
        <w:r>
          <w:rPr>
            <w:i w:val="false"/>
            <w:iCs w:val="false"/>
            <w:color w:val="000000"/>
            <w:lang w:val="en-GB"/>
          </w:rPr>
          <w:t xml:space="preserve"> </w:t>
        </w:r>
      </w:ins>
      <w:ins w:id="30" w:author="Giorgia Graells" w:date="2021-02-09T19:28:15Z">
        <w:r>
          <w:rPr>
            <w:i w:val="false"/>
            <w:iCs w:val="false"/>
            <w:color w:val="000000"/>
            <w:lang w:val="en-GB"/>
          </w:rPr>
          <w:t xml:space="preserve">(Arns et al. 2017, </w:t>
        </w:r>
      </w:ins>
      <w:ins w:id="31" w:author="Giorgia Graells" w:date="2021-02-09T19:31:24Z">
        <w:r>
          <w:rPr>
            <w:i w:val="false"/>
            <w:iCs w:val="false"/>
            <w:color w:val="000000"/>
            <w:lang w:val="en-GB"/>
          </w:rPr>
          <w:t>Vitousek et al. 2017</w:t>
        </w:r>
      </w:ins>
      <w:ins w:id="32" w:author="Giorgia Graells" w:date="2021-02-09T19:33:59Z">
        <w:r>
          <w:rPr>
            <w:i w:val="false"/>
            <w:iCs w:val="false"/>
            <w:color w:val="000000"/>
            <w:lang w:val="en-GB"/>
          </w:rPr>
          <w:t>,</w:t>
        </w:r>
      </w:ins>
      <w:ins w:id="33" w:author="Giorgia Graells" w:date="2021-02-09T19:34:00Z">
        <w:r>
          <w:rPr>
            <w:i w:val="false"/>
            <w:iCs w:val="false"/>
            <w:color w:val="000000"/>
            <w:lang w:val="en-GB"/>
          </w:rPr>
          <w:t xml:space="preserve"> </w:t>
        </w:r>
      </w:ins>
      <w:hyperlink r:id="rId2">
        <w:ins w:id="34" w:author="Giorgia Graells" w:date="2021-02-09T19:34:00Z">
          <w:r>
            <w:rPr>
              <w:rStyle w:val="InternetLink"/>
              <w:i w:val="false"/>
              <w:iCs w:val="false"/>
              <w:color w:val="000000"/>
              <w:lang w:val="en-GB"/>
            </w:rPr>
            <w:t>Luijendijk</w:t>
          </w:r>
        </w:ins>
      </w:hyperlink>
      <w:ins w:id="35" w:author="Giorgia Graells" w:date="2021-02-09T19:34:00Z">
        <w:r>
          <w:rPr>
            <w:i w:val="false"/>
            <w:iCs w:val="false"/>
            <w:color w:val="000000"/>
            <w:lang w:val="en-GB"/>
          </w:rPr>
          <w:t xml:space="preserve"> et al. 2018, Benveniste et al. 2019</w:t>
        </w:r>
      </w:ins>
      <w:ins w:id="36" w:author="Giorgia Graells" w:date="2021-02-09T19:28:15Z">
        <w:r>
          <w:rPr>
            <w:i w:val="false"/>
            <w:iCs w:val="false"/>
            <w:color w:val="000000"/>
            <w:lang w:val="en-GB"/>
          </w:rPr>
          <w:t>)</w:t>
        </w:r>
      </w:ins>
      <w:r>
        <w:rPr>
          <w:i w:val="false"/>
          <w:iCs w:val="false"/>
          <w:color w:val="000000"/>
          <w:lang w:val="en-GB"/>
        </w:rPr>
        <w:t>.</w:t>
      </w:r>
    </w:p>
    <w:p>
      <w:pPr>
        <w:pStyle w:val="Normal"/>
        <w:rPr/>
      </w:pPr>
      <w:r>
        <w:rPr>
          <w:i w:val="false"/>
          <w:iCs w:val="false"/>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A systematic review of the literature was performed through the Web of Science database (https://webofknowledge.com/). Eligibility criteria included any publication following keywords in the topic: (“urban ecology” or “urban environment”) and (coast or marine), where words as “environment” and “coast” were truncated to use their derivations</w:t>
      </w:r>
      <w:ins w:id="37" w:author="Giorgia Graells" w:date="2021-02-02T16:56:34Z">
        <w:r>
          <w:rPr/>
          <w:t xml:space="preserve"> (environment* and coast*, respectively</w:t>
        </w:r>
      </w:ins>
      <w:ins w:id="38" w:author="Giorgia Graells" w:date="2021-02-02T16:57:28Z">
        <w:r>
          <w:rPr/>
          <w:t>)</w:t>
        </w:r>
      </w:ins>
      <w:r>
        <w:rPr/>
        <w:t xml:space="preserve">. The period of the search included from 1975 until December 2019.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Change w:id="0" w:author="Giorgia Graells" w:date="2021-02-02T16:43:29Z"/>
        </w:rPr>
        <w:t>in the city</w:t>
      </w:r>
      <w:r>
        <w:rPr/>
        <w:t xml:space="preserve">, ecology </w:t>
      </w:r>
      <w:r>
        <w:rPr>
          <w:i/>
          <w:iCs/>
          <w:rPrChange w:id="0" w:author="Giorgia Graells" w:date="2021-02-02T16:43:34Z"/>
        </w:rPr>
        <w:t>of the city</w:t>
      </w:r>
      <w:r>
        <w:rPr/>
        <w:t xml:space="preserve"> or ecology </w:t>
      </w:r>
      <w:r>
        <w:rPr>
          <w:i/>
          <w:iCs/>
          <w:rPrChange w:id="0" w:author="Giorgia Graells" w:date="2021-02-02T16:43:38Z"/>
        </w:rPr>
        <w:t>for the city</w:t>
      </w:r>
      <w:r>
        <w:rPr/>
        <w:t xml:space="preserve"> following the paradigms established by Pickett et al. (2016). </w:t>
      </w:r>
      <w:ins w:id="42" w:author="Giorgia Graells" w:date="2021-02-02T16:59:19Z">
        <w:r>
          <w:rPr/>
          <w:t xml:space="preserve">Studies were counted just once for each paradigm. </w:t>
        </w:r>
      </w:ins>
      <w:r>
        <w:rPr/>
        <w:t>Grey-literature was not incorporated in the selection.</w:t>
      </w:r>
    </w:p>
    <w:p>
      <w:pPr>
        <w:pStyle w:val="Normal"/>
        <w:rPr/>
      </w:pPr>
      <w:r>
        <w:rPr/>
        <w:t>Each article collected was categorized by publication year, author’s name, type of publication, author's affiliation country, study country, and study city. After examini</w:t>
      </w:r>
      <w:ins w:id="43" w:author="Giorgia Graells" w:date="2021-02-02T17:00:10Z">
        <w:r>
          <w:rPr/>
          <w:t>n</w:t>
        </w:r>
      </w:ins>
      <w:r>
        <w:rPr/>
        <w:t>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w:t>
      </w:r>
      <w:ins w:id="44" w:author="Giorgia Graells" w:date="2021-02-02T17:01:45Z">
        <w:r>
          <w:rPr/>
          <w:t>. For each category, articles were counted just once</w:t>
        </w:r>
      </w:ins>
      <w:r>
        <w:rPr/>
        <w:t xml:space="preserve">. </w:t>
      </w:r>
    </w:p>
    <w:p>
      <w:pPr>
        <w:pStyle w:val="Normal"/>
        <w:rPr/>
      </w:pPr>
      <w:r>
        <w:rPr/>
        <w:t xml:space="preserve">City’s population data were obtained from the United Nations (2019) compendium. Urban centres classification was modified from the United Nations (2014) and Barragán and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t>
      </w:r>
      <w:ins w:id="45" w:author="Giorgia Graells" w:date="2021-02-08T23:36:17Z">
        <w:r>
          <w:rPr/>
          <w:t>W</w:t>
        </w:r>
      </w:ins>
      <w:del w:id="46" w:author="Giorgia Graells" w:date="2021-02-08T23:36:17Z">
        <w:r>
          <w:rPr/>
          <w:delText>w</w:delText>
        </w:r>
      </w:del>
      <w:r>
        <w:rPr/>
        <w:t xml:space="preserve">eb of Science database, and carried out a </w:t>
      </w:r>
      <w:ins w:id="47" w:author="Giorgia Graells" w:date="2021-02-09T19:37:57Z">
        <w:r>
          <w:rPr/>
          <w:t xml:space="preserve">descriptive </w:t>
        </w:r>
      </w:ins>
      <w:del w:id="48" w:author="Giorgia Graells" w:date="2021-02-09T19:38:17Z">
        <w:r>
          <w:rPr/>
          <w:delText xml:space="preserve">network </w:delText>
        </w:r>
      </w:del>
      <w:r>
        <w:rPr/>
        <w:t>analysis</w:t>
      </w:r>
      <w:ins w:id="49" w:author="Giorgia Graells" w:date="2021-02-09T19:38:11Z">
        <w:r>
          <w:rPr/>
          <w:t xml:space="preserve"> of the network</w:t>
        </w:r>
      </w:ins>
      <w:ins w:id="50" w:author="Giorgia Graells" w:date="2021-02-09T19:39:19Z">
        <w:r>
          <w:rPr/>
          <w:t xml:space="preserve">. We did not used topological measurements of the network, but rather describe its </w:t>
        </w:r>
      </w:ins>
      <w:ins w:id="51" w:author="Giorgia Graells" w:date="2021-02-09T19:39:19Z">
        <w:bookmarkStart w:id="1" w:name="__DdeLink__2507_1428397062"/>
        <w:r>
          <w:rPr/>
          <w:t>directionality</w:t>
        </w:r>
      </w:ins>
      <w:bookmarkEnd w:id="1"/>
      <w:r>
        <w:rPr/>
        <w:t>.</w:t>
      </w:r>
      <w:ins w:id="52" w:author="Giorgia Graells" w:date="2021-02-09T19:21:17Z">
        <w:r>
          <w:rPr/>
          <w:t xml:space="preserve"> This analysis was developed with package bibliometrix (Aria and Cuccurullo 2017), which allowed modifications in the code to create a new relationship between articles and their co-citations.</w:t>
        </w:r>
      </w:ins>
      <w:r>
        <w:rPr/>
        <w:t xml:space="preserve">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del w:id="53" w:author="Giorgia Graells" w:date="2021-02-09T19:21:00Z">
        <w:r>
          <w:rPr/>
          <w:delText>Network analysis was developed with package bibliometrix (Aria and Cuccurullo 2017), which allowed modifications in the code to create a new relationship between articles and their co-citations.</w:delText>
        </w:r>
      </w:del>
    </w:p>
    <w:p>
      <w:pPr>
        <w:pStyle w:val="Heading1"/>
        <w:numPr>
          <w:ilvl w:val="0"/>
          <w:numId w:val="3"/>
        </w:numPr>
        <w:rPr/>
      </w:pPr>
      <w:r>
        <w:rPr/>
        <w:t>Results</w:t>
      </w:r>
    </w:p>
    <w:p>
      <w:pPr>
        <w:pStyle w:val="Heading2"/>
        <w:numPr>
          <w:ilvl w:val="1"/>
          <w:numId w:val="3"/>
        </w:numPr>
        <w:jc w:val="both"/>
        <w:rPr/>
      </w:pPr>
      <w:r>
        <w:rPr>
          <w:rFonts w:ascii="Times New Roman" w:hAnsi="Times New Roman"/>
          <w:i w:val="false"/>
          <w:iCs w:val="false"/>
          <w:color w:val="000000"/>
          <w:sz w:val="24"/>
          <w:szCs w:val="24"/>
          <w:lang w:val="en-GB"/>
        </w:rPr>
        <w:t>Coastal urban ecology tenden</w:t>
      </w:r>
      <w:bookmarkStart w:id="2" w:name="coastal-urban-ecology-tendencies"/>
      <w:bookmarkEnd w:id="2"/>
      <w:r>
        <w:rPr>
          <w:rFonts w:ascii="Times New Roman" w:hAnsi="Times New Roman"/>
          <w:i w:val="false"/>
          <w:iCs w:val="false"/>
          <w:color w:val="000000"/>
          <w:sz w:val="24"/>
          <w:szCs w:val="24"/>
          <w:lang w:val="en-GB"/>
        </w:rPr>
        <w:t>cies</w:t>
      </w:r>
    </w:p>
    <w:p>
      <w:pPr>
        <w:pStyle w:val="Normal"/>
        <w:jc w:val="left"/>
        <w:rPr/>
      </w:pPr>
      <w:r>
        <w:rPr/>
        <w:t xml:space="preserve">Coastal urban ecology studies that met selection criteria included a total of 237 articles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t>
      </w:r>
      <w:ins w:id="54" w:author="Giorgia Graells" w:date="2021-03-12T21:40:30Z">
        <w:r>
          <w:rPr/>
          <w:t xml:space="preserve">with Barcelona </w:t>
        </w:r>
      </w:ins>
      <w:r>
        <w:rPr/>
        <w:t>in 1979, however, it was not until 1995 that another study related to the field was published</w:t>
      </w:r>
      <w:ins w:id="55" w:author="Giorgia Graells" w:date="2021-03-06T15:12:38Z">
        <w:r>
          <w:rPr/>
          <w:t xml:space="preserve"> </w:t>
        </w:r>
      </w:ins>
      <w:ins w:id="56" w:author="Giorgia Graells" w:date="2021-03-06T15:12:38Z">
        <w:r>
          <w:rPr/>
          <w:t xml:space="preserve">with </w:t>
        </w:r>
      </w:ins>
      <w:ins w:id="57" w:author="Giorgia Graells" w:date="2021-03-06T15:12:38Z">
        <w:r>
          <w:rPr/>
          <w:t>Punda-Polić et al. 1995</w:t>
        </w:r>
      </w:ins>
      <w:r>
        <w:rPr/>
        <w:t>.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w:t>
      </w:r>
      <w:ins w:id="58" w:author="Giorgia Graells" w:date="2021-03-07T22:04:59Z">
        <w:r>
          <w:rPr/>
          <w:t xml:space="preserve"> </w:t>
        </w:r>
      </w:ins>
      <w:ins w:id="59" w:author="Giorgia Graells" w:date="2021-03-07T22:05:00Z">
        <w:r>
          <w:rPr/>
          <w:t>(e.g. Kulkova et al. 2011, Giovene di Girasole 2014,</w:t>
        </w:r>
      </w:ins>
      <w:ins w:id="60" w:author="Giorgia Graells" w:date="2021-03-07T22:07:49Z">
        <w:r>
          <w:rPr/>
          <w:t xml:space="preserve"> Fu et al. 2018)</w:t>
        </w:r>
      </w:ins>
      <w:r>
        <w:rPr/>
        <w:t>, indexed book chapters 2.11%</w:t>
      </w:r>
      <w:ins w:id="61" w:author="Giorgia Graells" w:date="2021-03-07T21:55:23Z">
        <w:r>
          <w:rPr/>
          <w:t xml:space="preserve"> (e.g. Race et al. 2010, Wong 2011, Juchimiuk &amp; Januszkiewicz 2019)</w:t>
        </w:r>
      </w:ins>
      <w:r>
        <w:rPr/>
        <w:t>, and reviews 2.11%</w:t>
      </w:r>
      <w:ins w:id="62" w:author="Giorgia Graells" w:date="2021-03-07T22:00:42Z">
        <w:r>
          <w:rPr/>
          <w:t xml:space="preserve"> (e.g. Garden et al. 2006, Cohen et al. 2013, Branoff 2017)</w:t>
        </w:r>
      </w:ins>
      <w:r>
        <w:rPr/>
        <w:t>.</w:t>
      </w:r>
    </w:p>
    <w:p>
      <w:pPr>
        <w:pStyle w:val="Normal"/>
        <w:jc w:val="left"/>
        <w:rPr/>
      </w:pPr>
      <w:r>
        <w:rPr/>
        <w:t>General aspects and tendencies since 1995 are shown in Figure 3. The main disciplinary focus of research has consistently come from ecology with an average representation of 48.79% of studies for the whole study period</w:t>
      </w:r>
      <w:ins w:id="63" w:author="Giorgia Graells" w:date="2021-03-07T22:55:17Z">
        <w:r>
          <w:rPr/>
          <w:t xml:space="preserve"> (e.g. Kaniewski et al. 2013, Heery et al. 2018, Ge et al. 2019)</w:t>
        </w:r>
      </w:ins>
      <w:r>
        <w:rPr/>
        <w:t xml:space="preserve">. Social-ecological studies came second </w:t>
      </w:r>
      <w:ins w:id="64" w:author="Giorgia Graells" w:date="2021-03-07T23:12:27Z">
        <w:r>
          <w:rPr/>
          <w:t>with 24.47%</w:t>
        </w:r>
      </w:ins>
      <w:del w:id="65" w:author="Giorgia Graells" w:date="2021-03-07T23:12:42Z">
        <w:r>
          <w:rPr/>
          <w:delText>(24.47%)</w:delText>
        </w:r>
      </w:del>
      <w:ins w:id="66" w:author="Giorgia Graells" w:date="2021-03-07T23:12:32Z">
        <w:r>
          <w:rPr/>
          <w:t xml:space="preserve"> (Rutty &amp; Scott 2015, Burger et al. 2017, Krien &amp; Guillou 2018). R</w:t>
        </w:r>
      </w:ins>
      <w:del w:id="67" w:author="Giorgia Graells" w:date="2021-03-07T23:12:32Z">
        <w:r>
          <w:rPr/>
          <w:delText>, r</w:delText>
        </w:r>
      </w:del>
      <w:r>
        <w:rPr/>
        <w:t xml:space="preserve">esearch in this discipline has remained relatively constant during the years (an average 2.2 publications per year between 2005 and 2009, a 4.4 between 2010 and 2014, and a 3.8 between 2015 and 2019; Fig 3a). </w:t>
      </w:r>
    </w:p>
    <w:p>
      <w:pPr>
        <w:pStyle w:val="Normal"/>
        <w:jc w:val="left"/>
        <w:rPr/>
      </w:pPr>
      <w:r>
        <w:rPr/>
        <w:t>Coastal ecology research has mainly considered spatial approaches searching for patterns based on differences in urban morphology</w:t>
      </w:r>
      <w:ins w:id="68" w:author="Giorgia Graells" w:date="2021-03-13T11:05:00Z">
        <w:r>
          <w:rPr/>
          <w:t>, where more than a half of them are focused in ecology studies</w:t>
        </w:r>
      </w:ins>
      <w:r>
        <w:rPr/>
        <w:t xml:space="preserve"> (</w:t>
      </w:r>
      <w:ins w:id="69" w:author="Giorgia Graells" w:date="2021-03-07T23:21:32Z">
        <w:r>
          <w:rPr/>
          <w:t xml:space="preserve">e.g. </w:t>
        </w:r>
      </w:ins>
      <w:del w:id="70" w:author="Giorgia Graells" w:date="2021-03-07T23:21:54Z">
        <w:r>
          <w:rPr/>
          <w:delText xml:space="preserve">Mgelwa et al. 2019, Kantamaneni et al. 2019, </w:delText>
        </w:r>
      </w:del>
      <w:del w:id="71" w:author="Giorgia Graells" w:date="2021-03-07T23:22:33Z">
        <w:r>
          <w:rPr/>
          <w:delText xml:space="preserve">Heery et al. 2018, Hosannah et al. 2014, </w:delText>
        </w:r>
      </w:del>
      <w:del w:id="72" w:author="Giorgia Graells" w:date="2021-03-13T11:08:53Z">
        <w:r>
          <w:rPr/>
          <w:delText>Schwart</w:delText>
        </w:r>
      </w:del>
      <w:del w:id="73" w:author="Giorgia Graells" w:date="2021-03-13T11:07:46Z">
        <w:r>
          <w:rPr/>
          <w:delText>z et al. 2013</w:delText>
        </w:r>
      </w:del>
      <w:ins w:id="74" w:author="Giorgia Graells" w:date="2021-03-13T21:15:40Z">
        <w:r>
          <w:rPr/>
          <w:t xml:space="preserve">Hosannah et al. 2014, </w:t>
        </w:r>
      </w:ins>
      <w:ins w:id="75" w:author="Giorgia Graells" w:date="2021-03-13T11:08:57Z">
        <w:r>
          <w:rPr/>
          <w:t xml:space="preserve">Purvis et al. </w:t>
        </w:r>
      </w:ins>
      <w:ins w:id="76" w:author="Giorgia Graells" w:date="2021-03-13T11:09:00Z">
        <w:r>
          <w:rPr/>
          <w:t>2015</w:t>
        </w:r>
      </w:ins>
      <w:ins w:id="77" w:author="Giorgia Graells" w:date="2021-03-07T23:22:08Z">
        <w:r>
          <w:rPr/>
          <w:t>, Kantamaneni et al. 2019</w:t>
        </w:r>
      </w:ins>
      <w:r>
        <w:rPr/>
        <w:t>)</w:t>
      </w:r>
      <w:ins w:id="78" w:author="Giorgia Graells" w:date="2021-03-13T11:16:27Z">
        <w:r>
          <w:rPr/>
          <w:t xml:space="preserve">. </w:t>
        </w:r>
      </w:ins>
      <w:ins w:id="79" w:author="Giorgia Graells" w:date="2021-03-13T11:17:03Z">
        <w:r>
          <w:rPr/>
          <w:t>Study approaches</w:t>
        </w:r>
      </w:ins>
      <w:del w:id="80" w:author="Giorgia Graells" w:date="2021-03-13T11:16:26Z">
        <w:r>
          <w:rPr/>
          <w:delText xml:space="preserve"> a</w:delText>
        </w:r>
      </w:del>
      <w:del w:id="81" w:author="Giorgia Graells" w:date="2021-03-13T11:17:15Z">
        <w:r>
          <w:rPr/>
          <w:delText xml:space="preserve">nd </w:delText>
        </w:r>
      </w:del>
      <w:r>
        <w:rPr/>
        <w:t>have increasingly included temporal dimensions</w:t>
      </w:r>
      <w:ins w:id="82" w:author="Giorgia Graells" w:date="2021-03-13T11:18:36Z">
        <w:r>
          <w:rPr/>
          <w:t xml:space="preserve"> since 1996</w:t>
        </w:r>
      </w:ins>
      <w:ins w:id="83" w:author="Giorgia Graells" w:date="2021-03-06T15:21:58Z">
        <w:r>
          <w:rPr/>
          <w:t xml:space="preserve"> </w:t>
        </w:r>
      </w:ins>
      <w:del w:id="84" w:author="Giorgia Graells" w:date="2021-03-13T11:24:34Z">
        <w:r>
          <w:rPr/>
          <w:delText xml:space="preserve"> </w:delText>
        </w:r>
      </w:del>
      <w:r>
        <w:rPr/>
        <w:t>(Fig. 3b)</w:t>
      </w:r>
      <w:ins w:id="85" w:author="Giorgia Graells" w:date="2021-03-13T11:25:09Z">
        <w:r>
          <w:rPr/>
          <w:t>, and those included</w:t>
        </w:r>
      </w:ins>
      <w:del w:id="86" w:author="Giorgia Graells" w:date="2021-03-13T11:25:17Z">
        <w:r>
          <w:rPr/>
          <w:delText xml:space="preserve">. </w:delText>
        </w:r>
      </w:del>
      <w:ins w:id="87" w:author="Giorgia Graells" w:date="2021-03-13T11:25:18Z">
        <w:r>
          <w:rPr/>
          <w:t xml:space="preserve"> s</w:t>
        </w:r>
      </w:ins>
      <w:ins w:id="88" w:author="Giorgia Graells" w:date="2021-03-13T11:24:44Z">
        <w:r>
          <w:rPr/>
          <w:t>patio-temporal stu</w:t>
        </w:r>
      </w:ins>
      <w:ins w:id="89" w:author="Giorgia Graells" w:date="2021-03-13T11:24:44Z">
        <w:r>
          <w:rPr>
            <w:sz w:val="24"/>
            <w:szCs w:val="24"/>
          </w:rPr>
          <w:t xml:space="preserve">dies </w:t>
        </w:r>
      </w:ins>
      <w:ins w:id="90" w:author="Giorgia Graells" w:date="2021-03-13T21:16:06Z">
        <w:r>
          <w:rPr>
            <w:sz w:val="24"/>
            <w:szCs w:val="24"/>
          </w:rPr>
          <w:t>(</w:t>
        </w:r>
      </w:ins>
      <w:ins w:id="91" w:author="Giorgia Graells" w:date="2021-03-13T11:30:21Z">
        <w:r>
          <w:rPr>
            <w:b w:val="false"/>
            <w:i w:val="false"/>
            <w:caps w:val="false"/>
            <w:smallCaps w:val="false"/>
            <w:color w:val="000000"/>
            <w:spacing w:val="0"/>
            <w:sz w:val="24"/>
            <w:szCs w:val="24"/>
          </w:rPr>
          <w:t>Clarkson et al. 1996, Melecio-Vázquez et al. 2018</w:t>
        </w:r>
      </w:ins>
      <w:ins w:id="92" w:author="Giorgia Graells" w:date="2021-03-13T21:16:12Z">
        <w:r>
          <w:rPr>
            <w:b w:val="false"/>
            <w:i w:val="false"/>
            <w:caps w:val="false"/>
            <w:smallCaps w:val="false"/>
            <w:color w:val="000000"/>
            <w:spacing w:val="0"/>
            <w:sz w:val="24"/>
            <w:szCs w:val="24"/>
          </w:rPr>
          <w:t>),</w:t>
        </w:r>
      </w:ins>
      <w:ins w:id="93" w:author="Giorgia Graells" w:date="2021-03-13T11:24:44Z">
        <w:r>
          <w:rPr>
            <w:sz w:val="24"/>
            <w:szCs w:val="24"/>
          </w:rPr>
          <w:t xml:space="preserve"> </w:t>
        </w:r>
      </w:ins>
      <w:ins w:id="94" w:author="Giorgia Graells" w:date="2021-03-13T11:24:44Z">
        <w:r>
          <w:rPr/>
          <w:t xml:space="preserve">temporal studies </w:t>
        </w:r>
      </w:ins>
      <w:ins w:id="95" w:author="Giorgia Graells" w:date="2021-03-13T11:24:44Z">
        <w:r>
          <w:rPr/>
          <w:t>(</w:t>
        </w:r>
      </w:ins>
      <w:ins w:id="96" w:author="Giorgia Graells" w:date="2021-03-13T11:24:44Z">
        <w:r>
          <w:rPr/>
          <w:t>J</w:t>
        </w:r>
      </w:ins>
      <w:ins w:id="97" w:author="Giorgia Graells" w:date="2021-03-13T11:24:44Z">
        <w:r>
          <w:rPr/>
          <w:t xml:space="preserve">acobs 2012, Froude 2015, </w:t>
        </w:r>
      </w:ins>
      <w:ins w:id="98" w:author="Giorgia Graells" w:date="2021-03-13T11:24:44Z">
        <w:bookmarkStart w:id="3" w:name="__DdeLink__1355_1734896042"/>
        <w:r>
          <w:rPr/>
          <w:t>Priestley</w:t>
        </w:r>
      </w:ins>
      <w:ins w:id="99" w:author="Giorgia Graells" w:date="2021-03-13T11:24:44Z">
        <w:bookmarkEnd w:id="3"/>
        <w:r>
          <w:rPr/>
          <w:t xml:space="preserve"> et al. 2018</w:t>
        </w:r>
      </w:ins>
      <w:ins w:id="100" w:author="Giorgia Graells" w:date="2021-03-13T11:24:44Z">
        <w:r>
          <w:rPr/>
          <w:t>),</w:t>
        </w:r>
      </w:ins>
      <w:ins w:id="101" w:author="Giorgia Graells" w:date="2021-03-13T11:24:44Z">
        <w:r>
          <w:rPr/>
          <w:t xml:space="preserve"> and temporal experiments </w:t>
        </w:r>
      </w:ins>
      <w:ins w:id="102" w:author="Giorgia Graells" w:date="2021-03-13T11:24:44Z">
        <w:r>
          <w:rPr/>
          <w:t>(</w:t>
        </w:r>
      </w:ins>
      <w:ins w:id="103" w:author="Giorgia Graells" w:date="2021-03-13T11:24:44Z">
        <w:r>
          <w:rPr/>
          <w:t xml:space="preserve">Chabas et al. 2015, </w:t>
        </w:r>
      </w:ins>
      <w:ins w:id="104" w:author="Giorgia Graells" w:date="2021-03-13T11:24:44Z">
        <w:r>
          <w:rPr>
            <w:i w:val="false"/>
            <w:iCs w:val="false"/>
            <w:color w:val="000000"/>
            <w:sz w:val="24"/>
            <w:szCs w:val="24"/>
            <w:lang w:val="en-GB"/>
          </w:rPr>
          <w:t>Leclerc &amp; Viard 2018</w:t>
        </w:r>
      </w:ins>
      <w:ins w:id="105" w:author="Giorgia Graells" w:date="2021-03-13T11:24:44Z">
        <w:r>
          <w:rPr>
            <w:i w:val="false"/>
            <w:iCs w:val="false"/>
            <w:color w:val="000000"/>
            <w:sz w:val="24"/>
            <w:szCs w:val="24"/>
            <w:lang w:val="en-GB"/>
          </w:rPr>
          <w:t>)</w:t>
        </w:r>
      </w:ins>
      <w:ins w:id="106" w:author="Giorgia Graells" w:date="2021-03-13T11:24:44Z">
        <w:r>
          <w:rPr/>
          <w:t xml:space="preserve">. </w:t>
        </w:r>
      </w:ins>
    </w:p>
    <w:p>
      <w:pPr>
        <w:pStyle w:val="Normal"/>
        <w:jc w:val="left"/>
        <w:rPr/>
      </w:pPr>
      <w:r>
        <w:rPr/>
        <w:t xml:space="preserve">Quantitative studies have dominated the literature during the past 20 years </w:t>
      </w:r>
      <w:ins w:id="107" w:author="Giorgia Graells" w:date="2021-03-13T15:56:51Z">
        <w:r>
          <w:rPr/>
          <w:t xml:space="preserve">and they </w:t>
        </w:r>
      </w:ins>
      <w:ins w:id="108" w:author="Giorgia Graells" w:date="2021-03-13T21:17:05Z">
        <w:r>
          <w:rPr/>
          <w:t>were</w:t>
        </w:r>
      </w:ins>
      <w:ins w:id="109" w:author="Giorgia Graells" w:date="2021-03-13T15:57:00Z">
        <w:r>
          <w:rPr/>
          <w:t xml:space="preserve"> developed mostly in ecological studies (e.g. Noble et al. 2006, </w:t>
        </w:r>
      </w:ins>
      <w:ins w:id="110" w:author="Giorgia Graells" w:date="2021-03-13T15:57:00Z">
        <w:r>
          <w:rPr>
            <w:rFonts w:cs="Times New Roman"/>
            <w:szCs w:val="24"/>
          </w:rPr>
          <w:t>Zhou et al. 2014</w:t>
        </w:r>
      </w:ins>
      <w:ins w:id="111" w:author="Giorgia Graells" w:date="2021-03-13T15:57:00Z">
        <w:r>
          <w:rPr/>
          <w:t>) or multidisciplinary studies that include ecology, such</w:t>
        </w:r>
      </w:ins>
      <w:ins w:id="112" w:author="Giorgia Graells" w:date="2021-03-13T15:58:00Z">
        <w:r>
          <w:rPr/>
          <w:t xml:space="preserve"> as social-ecology (e.g. Burnet et al. 2007, Dodman 2009, Chang &amp; Huang 2015) or environmental policies </w:t>
        </w:r>
      </w:ins>
      <w:ins w:id="113" w:author="Giorgia Graells" w:date="2021-03-06T21:51:26Z">
        <w:r>
          <w:rPr/>
          <w:t>(e.g.</w:t>
        </w:r>
      </w:ins>
      <w:ins w:id="114" w:author="Giorgia Graells" w:date="2021-03-06T21:51:26Z">
        <w:r>
          <w:rPr>
            <w:rFonts w:cs="Times New Roman"/>
            <w:szCs w:val="24"/>
          </w:rPr>
          <w:t xml:space="preserve">, </w:t>
        </w:r>
      </w:ins>
      <w:ins w:id="115" w:author="Giorgia Graells" w:date="2021-03-06T21:51:26Z">
        <w:r>
          <w:rPr>
            <w:rFonts w:cs="Times New Roman"/>
            <w:szCs w:val="24"/>
          </w:rPr>
          <w:t xml:space="preserve">Lopes et al. 2011, </w:t>
        </w:r>
      </w:ins>
      <w:ins w:id="116" w:author="Giorgia Graells" w:date="2021-03-06T21:51:26Z">
        <w:r>
          <w:rPr>
            <w:rFonts w:cs="Times New Roman"/>
            <w:szCs w:val="24"/>
          </w:rPr>
          <w:t>Grange &amp; Carslaw 2019</w:t>
        </w:r>
      </w:ins>
      <w:ins w:id="117" w:author="Giorgia Graells" w:date="2021-03-06T21:51:26Z">
        <w:r>
          <w:rPr>
            <w:rFonts w:cs="Times New Roman"/>
            <w:szCs w:val="24"/>
          </w:rPr>
          <w:t>, Lewis &amp; Ernstson 2019</w:t>
        </w:r>
      </w:ins>
      <w:ins w:id="118" w:author="Giorgia Graells" w:date="2021-03-06T21:51:26Z">
        <w:r>
          <w:rPr/>
          <w:t>)</w:t>
        </w:r>
      </w:ins>
      <w:ins w:id="119" w:author="Giorgia Graells" w:date="2021-03-06T21:51:26Z">
        <w:r>
          <w:rPr/>
          <w:t>.</w:t>
        </w:r>
      </w:ins>
      <w:del w:id="120" w:author="Giorgia Graells" w:date="2021-03-13T16:12:37Z">
        <w:r>
          <w:rPr/>
          <w:delText>and m</w:delText>
        </w:r>
      </w:del>
      <w:ins w:id="121" w:author="Giorgia Graells" w:date="2021-03-13T21:22:16Z">
        <w:r>
          <w:rPr/>
          <w:t xml:space="preserve"> Qualitative studies represent 20% of the articles and they are mostly centred in social-ecology (e.g. Marshall et al. 2014, Chen et al. 2015) or social-policy studies (Serre et al. 2010, Froude 2015). </w:t>
        </w:r>
      </w:ins>
      <w:ins w:id="122" w:author="Giorgia Graells" w:date="2021-03-13T21:17:41Z">
        <w:r>
          <w:rPr/>
          <w:t>M</w:t>
        </w:r>
      </w:ins>
      <w:r>
        <w:rPr/>
        <w:t>odelling studies which include simulation of urban conditions, have begun to emerge in the past six years</w:t>
      </w:r>
      <w:ins w:id="123" w:author="Giorgia Graells" w:date="2021-03-06T20:42:29Z">
        <w:r>
          <w:rPr/>
          <w:t xml:space="preserve"> (Fig. 3c)</w:t>
        </w:r>
      </w:ins>
      <w:ins w:id="124" w:author="Giorgia Graells" w:date="2021-03-06T20:42:29Z">
        <w:r>
          <w:rPr/>
          <w:t>, and they contemplate multidisciplinary studies that include ecology</w:t>
        </w:r>
      </w:ins>
      <w:ins w:id="125" w:author="Giorgia Graells" w:date="2021-03-13T21:51:42Z">
        <w:r>
          <w:rPr/>
          <w:t>:</w:t>
        </w:r>
      </w:ins>
      <w:del w:id="126" w:author="Giorgia Graells" w:date="2021-03-13T18:56:30Z">
        <w:r>
          <w:rPr/>
          <w:delText xml:space="preserve"> </w:delText>
        </w:r>
      </w:del>
      <w:del w:id="127" w:author="Giorgia Graells" w:date="2021-03-13T16:19:58Z">
        <w:r>
          <w:rPr/>
          <w:delText>(Fig. 3c)</w:delText>
        </w:r>
      </w:del>
      <w:ins w:id="128" w:author="Giorgia Graells" w:date="2021-03-13T16:19:46Z">
        <w:r>
          <w:rPr/>
          <w:t xml:space="preserve"> social-ecology (Gallien et al. 2013, Kehl &amp; de Haan 2013, Sahal et al. 2013) and environmental policies</w:t>
        </w:r>
      </w:ins>
      <w:ins w:id="129" w:author="Giorgia Graells" w:date="2021-03-13T16:21:59Z">
        <w:r>
          <w:rPr/>
          <w:t xml:space="preserve"> (</w:t>
        </w:r>
      </w:ins>
      <w:ins w:id="130" w:author="Giorgia Graells" w:date="2021-03-13T16:22:00Z">
        <w:r>
          <w:rPr/>
          <w:t>Alcoforado et al. 2009, Storch &amp; Downes 2011, Santos</w:t>
        </w:r>
      </w:ins>
      <w:ins w:id="131" w:author="Giorgia Graells" w:date="2021-03-13T18:10:20Z">
        <w:r>
          <w:rPr/>
          <w:t xml:space="preserve"> &amp; Freire 2015).</w:t>
        </w:r>
      </w:ins>
      <w:ins w:id="132" w:author="Giorgia Graells" w:date="2021-03-13T21:22:10Z">
        <w:r>
          <w:rPr/>
          <w:t xml:space="preserve"> </w:t>
        </w:r>
      </w:ins>
      <w:del w:id="133" w:author="Giorgia Graells" w:date="2021-03-13T16:19:46Z">
        <w:r>
          <w:rPr/>
          <w:delText xml:space="preserve">. </w:delText>
        </w:r>
      </w:del>
    </w:p>
    <w:p>
      <w:pPr>
        <w:pStyle w:val="Normal"/>
        <w:jc w:val="left"/>
        <w:rPr/>
      </w:pPr>
      <w:r>
        <w:rPr/>
        <w:t>When looking at the main research objectives it is interesting to note that the study of pollution and human impacts have dominated the literature (</w:t>
      </w:r>
      <w:ins w:id="134" w:author="Giorgia Graells" w:date="2021-03-07T22:31:36Z">
        <w:r>
          <w:rPr/>
          <w:t>e.g. Capaldo et al. 2000, Jartun &amp; Pettersen 2010, Abdul-Aziz &amp; Ahmed 2019</w:t>
        </w:r>
      </w:ins>
      <w:ins w:id="135" w:author="Giorgia Graells" w:date="2021-03-07T22:36:29Z">
        <w:r>
          <w:rPr/>
          <w:t xml:space="preserve">, </w:t>
        </w:r>
      </w:ins>
      <w:r>
        <w:rPr/>
        <w:t>Fig. 3d). These articles mainly focus on the effects of stressors over coastal urban ecosystems and cities. Habitat use</w:t>
      </w:r>
      <w:ins w:id="136" w:author="Giorgia Graells" w:date="2021-03-07T22:40:20Z">
        <w:r>
          <w:rPr/>
          <w:t xml:space="preserve"> (e.g. </w:t>
        </w:r>
      </w:ins>
      <w:ins w:id="137" w:author="Giorgia Graells" w:date="2021-03-07T22:41:11Z">
        <w:r>
          <w:rPr/>
          <w:t>Holloway &amp; Connell 2002</w:t>
        </w:r>
      </w:ins>
      <w:ins w:id="138" w:author="Giorgia Graells" w:date="2021-03-07T22:42:35Z">
        <w:r>
          <w:rPr/>
          <w:t>, Eguchi et al. 2010, Winzer et al. 2019)</w:t>
        </w:r>
      </w:ins>
      <w:r>
        <w:rPr/>
        <w:t xml:space="preserve"> and city design</w:t>
      </w:r>
      <w:ins w:id="139" w:author="Giorgia Graells" w:date="2021-03-07T22:45:27Z">
        <w:r>
          <w:rPr/>
          <w:t xml:space="preserve"> (e.g Alcoforado et al. 2009, Watson 2015, Papatheochari &amp; Coccossis 2019)</w:t>
        </w:r>
      </w:ins>
      <w:r>
        <w:rPr/>
        <w:t xml:space="preserve"> are less frequent, but they have been increasing in the last 10 years.</w:t>
      </w:r>
    </w:p>
    <w:p>
      <w:pPr>
        <w:pStyle w:val="Normal"/>
        <w:jc w:val="left"/>
        <w:rPr/>
      </w:pPr>
      <w:r>
        <w:rPr/>
        <w:t>According to study models, a significant number of publications focused on physical aspects (48.10%) such as pollutants and risk towards natural hazards (</w:t>
      </w:r>
      <w:ins w:id="140" w:author="Giorgia Graells" w:date="2021-03-07T23:31:26Z">
        <w:r>
          <w:rPr/>
          <w:t xml:space="preserve">e.g. </w:t>
        </w:r>
      </w:ins>
      <w:ins w:id="141" w:author="Giorgia Graells" w:date="2021-03-07T23:27:23Z">
        <w:r>
          <w:rPr/>
          <w:t xml:space="preserve">Buggy &amp; Tobin 2008, </w:t>
        </w:r>
      </w:ins>
      <w:ins w:id="142" w:author="Giorgia Graells" w:date="2021-03-07T23:25:52Z">
        <w:r>
          <w:rPr/>
          <w:t>Dominick et al. 2018</w:t>
        </w:r>
      </w:ins>
      <w:ins w:id="143" w:author="Giorgia Graells" w:date="2021-03-07T23:28:38Z">
        <w:r>
          <w:rPr/>
          <w:t>, Krishnan et al. 2019</w:t>
        </w:r>
      </w:ins>
      <w:ins w:id="144" w:author="Giorgia Graells" w:date="2021-03-07T23:23:22Z">
        <w:r>
          <w:rPr/>
          <w:t xml:space="preserve">- </w:t>
        </w:r>
      </w:ins>
      <w:r>
        <w:rPr/>
        <w:t>Fig. 4). The second most frequent study model was biological, centred on specific species (21.94%). In this group birds were the most studied</w:t>
      </w:r>
      <w:ins w:id="145" w:author="Giorgia Graells" w:date="2021-03-07T23:30:49Z">
        <w:r>
          <w:rPr/>
          <w:t xml:space="preserve"> (e.g. Kalinowski &amp; Johnson 2010, Sainz-Borgo et al. 2016, Blight et al. 2019)</w:t>
        </w:r>
      </w:ins>
      <w:r>
        <w:rPr/>
        <w:t>, followed by invertebrates (marine</w:t>
      </w:r>
      <w:ins w:id="146" w:author="Giorgia Graells" w:date="2021-03-07T23:38:14Z">
        <w:r>
          <w:rPr/>
          <w:t>: Galimany et al. 2013, Eddy &amp; Roman 2016</w:t>
        </w:r>
      </w:ins>
      <w:r>
        <w:rPr/>
        <w:t xml:space="preserve"> and terrestrial</w:t>
      </w:r>
      <w:ins w:id="147" w:author="Giorgia Graells" w:date="2021-03-07T23:37:17Z">
        <w:r>
          <w:rPr/>
          <w:t>: Bizzo et al. 2010</w:t>
        </w:r>
      </w:ins>
      <w:ins w:id="148" w:author="Giorgia Graells" w:date="2021-03-07T23:43:41Z">
        <w:r>
          <w:rPr/>
          <w:t>, Reyes-López &amp; Carpintero 2014</w:t>
        </w:r>
      </w:ins>
      <w:r>
        <w:rPr/>
        <w:t>) and plants</w:t>
      </w:r>
      <w:ins w:id="149" w:author="Giorgia Graells" w:date="2021-03-07T23:45:56Z">
        <w:r>
          <w:rPr/>
          <w:t xml:space="preserve"> (e.g Schwartz et al. 2013, Grisafi et al. 2016, Oliveira et al. 2019)</w:t>
        </w:r>
      </w:ins>
      <w:r>
        <w:rPr/>
        <w:t xml:space="preserve">, leaving other marine species such as fishes </w:t>
      </w:r>
      <w:ins w:id="150" w:author="Giorgia Graells" w:date="2021-03-07T23:52:58Z">
        <w:r>
          <w:rPr/>
          <w:t xml:space="preserve">(e.g. Naidoo et al. 2016, Bolton et al. 2017) </w:t>
        </w:r>
      </w:ins>
      <w:r>
        <w:rPr/>
        <w:t>and algae</w:t>
      </w:r>
      <w:ins w:id="151" w:author="Giorgia Graells" w:date="2021-03-07T23:55:29Z">
        <w:r>
          <w:rPr/>
          <w:t xml:space="preserve"> (Bertocci et al. 2017)</w:t>
        </w:r>
      </w:ins>
      <w:r>
        <w:rPr/>
        <w:t xml:space="preserve"> behind. Studies centred on ecosystems</w:t>
      </w:r>
      <w:ins w:id="152" w:author="Giorgia Graells" w:date="2021-03-08T00:29:25Z">
        <w:r>
          <w:rPr/>
          <w:t xml:space="preserve"> (Ehrenfeld 2000</w:t>
        </w:r>
      </w:ins>
      <w:ins w:id="153" w:author="Giorgia Graells" w:date="2021-03-08T00:30:31Z">
        <w:r>
          <w:rPr/>
          <w:t>, Branoff 2017)</w:t>
        </w:r>
      </w:ins>
      <w:r>
        <w:rPr/>
        <w:t xml:space="preserve">, social </w:t>
      </w:r>
      <w:ins w:id="154" w:author="Giorgia Graells" w:date="2021-03-08T00:32:41Z">
        <w:r>
          <w:rPr/>
          <w:t xml:space="preserve">(e.g. White et al. 2013, Burger et al. 2017) </w:t>
        </w:r>
      </w:ins>
      <w:r>
        <w:rPr/>
        <w:t xml:space="preserve">and social-eco-technological systems </w:t>
      </w:r>
      <w:ins w:id="155" w:author="Giorgia Graells" w:date="2021-03-08T00:37:32Z">
        <w:r>
          <w:rPr/>
          <w:t xml:space="preserve">(e.g.Wong 2011, Conticelli &amp; Tondelli 2018)) </w:t>
        </w:r>
      </w:ins>
      <w:r>
        <w:rPr/>
        <w:t xml:space="preserve">showed fewer articles published (less than 10). </w:t>
      </w:r>
    </w:p>
    <w:p>
      <w:pPr>
        <w:pStyle w:val="Normal"/>
        <w:rPr/>
      </w:pPr>
      <w:r>
        <w:rPr/>
        <w:t>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w:t>
      </w:r>
      <w:ins w:id="156" w:author="Giorgia Graells" w:date="2021-03-12T22:48:05Z">
        <w:r>
          <w:rPr/>
          <w:t xml:space="preserve"> such as</w:t>
        </w:r>
      </w:ins>
      <w:ins w:id="157" w:author="Giorgia Graells" w:date="2021-03-06T22:32:03Z">
        <w:r>
          <w:rPr/>
          <w:t xml:space="preserve"> Los Angeles in USA (Barcelona 1979), </w:t>
        </w:r>
      </w:ins>
      <w:ins w:id="158" w:author="Giorgia Graells" w:date="2021-03-06T22:46:02Z">
        <w:r>
          <w:rPr/>
          <w:t xml:space="preserve">Osaka in Japan </w:t>
        </w:r>
      </w:ins>
      <w:del w:id="159" w:author="Giorgia Graells" w:date="2021-03-12T22:48:35Z">
        <w:r>
          <w:rPr/>
          <w:delText xml:space="preserve"> </w:delText>
        </w:r>
      </w:del>
      <w:ins w:id="160" w:author="Giorgia Graells" w:date="2021-03-12T22:48:40Z">
        <w:r>
          <w:rPr/>
          <w:t>(</w:t>
        </w:r>
      </w:ins>
      <w:ins w:id="161" w:author="Giorgia Graells" w:date="2021-03-06T22:47:40Z">
        <w:r>
          <w:rPr/>
          <w:t xml:space="preserve">Yamazaki et al 2007), Tianjin in China (Peng et al. 2011), Bangkok in Thailand (Burnett et al. 2007), </w:t>
        </w:r>
      </w:ins>
      <w:r>
        <w:rPr/>
        <w:t>and megacities with more than 10 million people</w:t>
      </w:r>
      <w:ins w:id="162" w:author="Giorgia Graells" w:date="2021-03-12T22:49:35Z">
        <w:r>
          <w:rPr/>
          <w:t xml:space="preserve"> such as </w:t>
        </w:r>
      </w:ins>
      <w:ins w:id="163" w:author="Giorgia Graells" w:date="2021-03-08T00:48:00Z">
        <w:r>
          <w:rPr/>
          <w:t>Shanghai in China (Li et al. 2018), Tokyo in Japan (Krishnan et al. 2019), New York in USA (Washburn et al. 2013), Buenos Aires in Argentina (Cardo et al. 2014)</w:t>
        </w:r>
      </w:ins>
      <w:r>
        <w:rPr/>
        <w:t>. Coastal areas with less than 100,000 inhabitants presented only 10% of articles</w:t>
      </w:r>
      <w:ins w:id="164" w:author="Giorgia Graells" w:date="2021-03-13T19:01:27Z">
        <w:r>
          <w:rPr/>
          <w:t>. From those, half of the articles were made in the USA</w:t>
        </w:r>
      </w:ins>
      <w:ins w:id="165" w:author="Giorgia Graells" w:date="2021-03-08T00:56:00Z">
        <w:r>
          <w:rPr/>
          <w:t xml:space="preserve"> (</w:t>
        </w:r>
      </w:ins>
      <w:ins w:id="166" w:author="Giorgia Graells" w:date="2021-03-08T00:56:00Z">
        <w:r>
          <w:rPr/>
          <w:t xml:space="preserve">e.g. </w:t>
        </w:r>
      </w:ins>
      <w:ins w:id="167" w:author="Giorgia Graells" w:date="2021-03-08T00:56:00Z">
        <w:r>
          <w:rPr/>
          <w:t>Kalinowski &amp; Johnson 2010</w:t>
        </w:r>
      </w:ins>
      <w:ins w:id="168" w:author="Giorgia Graells" w:date="2021-03-08T00:56:00Z">
        <w:r>
          <w:rPr/>
          <w:t>, Marshall et al. 2014, Wolsko</w:t>
        </w:r>
      </w:ins>
      <w:ins w:id="169" w:author="Giorgia Graells" w:date="2021-03-08T00:56:00Z">
        <w:r>
          <w:rPr>
            <w:i w:val="false"/>
            <w:iCs w:val="false"/>
          </w:rPr>
          <w:t xml:space="preserve"> &amp; Marino 2016</w:t>
        </w:r>
      </w:ins>
      <w:ins w:id="170" w:author="Giorgia Graells" w:date="2021-03-08T00:56:00Z">
        <w:r>
          <w:rPr/>
          <w:t>)</w:t>
        </w:r>
      </w:ins>
      <w:r>
        <w:rPr/>
        <w:t>.</w:t>
      </w:r>
    </w:p>
    <w:p>
      <w:pPr>
        <w:pStyle w:val="Normal"/>
        <w:jc w:val="left"/>
        <w:rPr/>
      </w:pPr>
      <w:r>
        <w:rPr/>
        <w:t>Research in coastal urban ecology has focused mostly in near-shore terrestrial environments, presenting more than 68% of articles</w:t>
      </w:r>
      <w:ins w:id="171" w:author="Giorgia Graells" w:date="2021-03-13T22:26:06Z">
        <w:r>
          <w:rPr/>
          <w:t xml:space="preserve"> </w:t>
        </w:r>
      </w:ins>
      <w:del w:id="172" w:author="Giorgia Graells" w:date="2021-03-13T22:26:05Z">
        <w:r>
          <w:rPr/>
          <w:delText>.</w:delText>
        </w:r>
      </w:del>
      <w:ins w:id="173" w:author="Giorgia Graells" w:date="2021-03-13T22:26:10Z">
        <w:r>
          <w:rPr/>
          <w:t>(</w:t>
        </w:r>
      </w:ins>
      <w:ins w:id="174" w:author="Giorgia Graells" w:date="2021-03-13T22:40:56Z">
        <w:r>
          <w:rPr/>
          <w:t xml:space="preserve">e.g. </w:t>
        </w:r>
      </w:ins>
      <w:ins w:id="175" w:author="Giorgia Graells" w:date="2021-03-13T20:57:59Z">
        <w:r>
          <w:rPr/>
          <w:t xml:space="preserve">urban </w:t>
        </w:r>
      </w:ins>
      <w:ins w:id="176" w:author="Giorgia Graells" w:date="2021-03-13T20:58:00Z">
        <w:r>
          <w:rPr/>
          <w:t xml:space="preserve">environments: Lin et al. 2012, Parzych et al. 2016; </w:t>
        </w:r>
      </w:ins>
      <w:ins w:id="177" w:author="Giorgia Graells" w:date="2021-03-13T19:25:01Z">
        <w:r>
          <w:rPr/>
          <w:t>anthropogenic constructions: Decelis &amp; Vella 2007, Günel 2018; green</w:t>
        </w:r>
      </w:ins>
      <w:ins w:id="178" w:author="Giorgia Graells" w:date="2021-03-13T19:24:10Z">
        <w:r>
          <w:rPr/>
          <w:t xml:space="preserve"> areas: Cohen et al. 2013, Callaghan et al. 2018; and urban watersheds: Goh 2019, Pinheiro &amp; Hokugo 2019). </w:t>
        </w:r>
      </w:ins>
      <w:del w:id="179" w:author="Giorgia Graells" w:date="2021-03-13T21:12:08Z">
        <w:r>
          <w:rPr/>
          <w:delText xml:space="preserve"> </w:delText>
        </w:r>
      </w:del>
      <w:r>
        <w:rPr/>
        <w:t>Intertidal areas presented 17.30% of the publications</w:t>
      </w:r>
      <w:ins w:id="180" w:author="Giorgia Graells" w:date="2021-03-06T21:02:05Z">
        <w:r>
          <w:rPr/>
          <w:t xml:space="preserve"> (</w:t>
        </w:r>
      </w:ins>
      <w:ins w:id="181" w:author="Giorgia Graells" w:date="2021-03-06T21:02:05Z">
        <w:r>
          <w:rPr/>
          <w:t xml:space="preserve">e.g. coastal defences: </w:t>
        </w:r>
      </w:ins>
      <w:ins w:id="182" w:author="Giorgia Graells" w:date="2021-03-06T21:02:05Z">
        <w:r>
          <w:rPr>
            <w:i w:val="false"/>
            <w:iCs w:val="false"/>
            <w:color w:val="000000"/>
            <w:sz w:val="24"/>
            <w:szCs w:val="24"/>
            <w:lang w:val="es-ES"/>
          </w:rPr>
          <w:t xml:space="preserve">Jonkman et al. </w:t>
        </w:r>
      </w:ins>
      <w:ins w:id="183" w:author="Giorgia Graells" w:date="2021-03-06T21:02:05Z">
        <w:r>
          <w:rPr>
            <w:i w:val="false"/>
            <w:iCs w:val="false"/>
            <w:color w:val="000000"/>
            <w:sz w:val="24"/>
            <w:szCs w:val="24"/>
            <w:lang w:val="en-GB"/>
          </w:rPr>
          <w:t>2013</w:t>
        </w:r>
      </w:ins>
      <w:ins w:id="184" w:author="Giorgia Graells" w:date="2021-03-06T21:02:05Z">
        <w:r>
          <w:rPr>
            <w:i w:val="false"/>
            <w:iCs w:val="false"/>
            <w:color w:val="000000"/>
            <w:sz w:val="24"/>
            <w:szCs w:val="24"/>
            <w:lang w:val="en-GB"/>
          </w:rPr>
          <w:t>;</w:t>
        </w:r>
      </w:ins>
      <w:ins w:id="185" w:author="Giorgia Graells" w:date="2021-03-06T21:02:05Z">
        <w:r>
          <w:rPr>
            <w:i w:val="false"/>
            <w:iCs w:val="false"/>
            <w:color w:val="000000"/>
            <w:sz w:val="24"/>
            <w:szCs w:val="24"/>
            <w:lang w:val="en-GB"/>
          </w:rPr>
          <w:t xml:space="preserve"> estuarine and shallow coastal systems</w:t>
        </w:r>
      </w:ins>
      <w:ins w:id="186" w:author="Giorgia Graells" w:date="2021-03-06T21:02:05Z">
        <w:r>
          <w:rPr>
            <w:i w:val="false"/>
            <w:iCs w:val="false"/>
            <w:color w:val="000000"/>
            <w:sz w:val="24"/>
            <w:szCs w:val="24"/>
            <w:lang w:val="en-GB"/>
          </w:rPr>
          <w:t xml:space="preserve">: </w:t>
        </w:r>
      </w:ins>
      <w:ins w:id="187" w:author="Giorgia Graells" w:date="2021-03-06T21:02:05Z">
        <w:r>
          <w:rPr>
            <w:i w:val="false"/>
            <w:iCs w:val="false"/>
            <w:color w:val="000000"/>
            <w:sz w:val="24"/>
            <w:szCs w:val="24"/>
            <w:lang w:val="es-ES"/>
          </w:rPr>
          <w:t xml:space="preserve">Kuwae et al. </w:t>
        </w:r>
      </w:ins>
      <w:ins w:id="188" w:author="Giorgia Graells" w:date="2021-03-06T21:02:05Z">
        <w:r>
          <w:rPr>
            <w:color w:val="000000"/>
            <w:sz w:val="24"/>
            <w:szCs w:val="24"/>
            <w:lang w:val="es-ES"/>
          </w:rPr>
          <w:t>2016</w:t>
        </w:r>
      </w:ins>
      <w:ins w:id="189" w:author="Giorgia Graells" w:date="2021-03-06T21:02:05Z">
        <w:r>
          <w:rPr>
            <w:color w:val="000000"/>
            <w:sz w:val="24"/>
            <w:szCs w:val="24"/>
            <w:lang w:val="es-ES"/>
          </w:rPr>
          <w:t>;</w:t>
        </w:r>
      </w:ins>
      <w:ins w:id="190" w:author="Giorgia Graells" w:date="2021-03-06T21:02:05Z">
        <w:r>
          <w:rPr/>
          <w:t xml:space="preserve"> estuarine mullet in an urban harbour</w:t>
        </w:r>
      </w:ins>
      <w:ins w:id="191" w:author="Giorgia Graells" w:date="2021-03-06T21:02:05Z">
        <w:r>
          <w:rPr/>
          <w:t xml:space="preserve">: </w:t>
        </w:r>
      </w:ins>
      <w:ins w:id="192" w:author="Giorgia Graells" w:date="2021-03-06T21:02:05Z">
        <w:r>
          <w:rPr/>
          <w:t>Naidoo et al. 2016</w:t>
        </w:r>
      </w:ins>
      <w:ins w:id="193" w:author="Giorgia Graells" w:date="2021-03-06T21:02:05Z">
        <w:r>
          <w:rPr/>
          <w:t>; and p</w:t>
        </w:r>
      </w:ins>
      <w:ins w:id="194" w:author="Giorgia Graells" w:date="2021-03-06T21:02:05Z">
        <w:r>
          <w:rPr>
            <w:color w:val="000000"/>
            <w:sz w:val="24"/>
            <w:szCs w:val="24"/>
            <w:lang w:val="es-ES"/>
          </w:rPr>
          <w:t xml:space="preserve">redation on a threatened coastal seabird: </w:t>
        </w:r>
      </w:ins>
      <w:ins w:id="195" w:author="Giorgia Graells" w:date="2021-03-06T21:02:05Z">
        <w:r>
          <w:rPr/>
          <w:t>Greenwell et al. 2019)</w:t>
        </w:r>
      </w:ins>
      <w:r>
        <w:rPr/>
        <w:t>, near-shore coastal benthic</w:t>
      </w:r>
      <w:del w:id="196" w:author="Giorgia Graells" w:date="2021-02-02T17:04:54Z">
        <w:r>
          <w:rPr/>
          <w:delText xml:space="preserve"> a</w:delText>
        </w:r>
      </w:del>
      <w:r>
        <w:rPr/>
        <w:t xml:space="preserve"> 3.38%</w:t>
      </w:r>
      <w:ins w:id="197" w:author="Giorgia Graells" w:date="2021-03-06T21:09:57Z">
        <w:r>
          <w:rPr/>
          <w:t xml:space="preserve"> </w:t>
        </w:r>
      </w:ins>
      <w:ins w:id="198" w:author="Giorgia Graells" w:date="2021-03-06T21:10:01Z">
        <w:r>
          <w:rPr/>
          <w:t>(</w:t>
        </w:r>
      </w:ins>
      <w:ins w:id="199" w:author="Giorgia Graells" w:date="2021-03-06T21:10:01Z">
        <w:r>
          <w:rPr/>
          <w:t xml:space="preserve">e.g. flooting structures in benthos: </w:t>
        </w:r>
      </w:ins>
      <w:ins w:id="200" w:author="Giorgia Graells" w:date="2021-03-06T21:10:01Z">
        <w:r>
          <w:rPr/>
          <w:t>Holloway &amp; Connell 2002</w:t>
        </w:r>
      </w:ins>
      <w:ins w:id="201" w:author="Giorgia Graells" w:date="2021-03-06T21:10:01Z">
        <w:r>
          <w:rPr/>
          <w:t>; epibenthic invertebrates:</w:t>
        </w:r>
      </w:ins>
      <w:ins w:id="202" w:author="Giorgia Graells" w:date="2021-03-06T21:10:01Z">
        <w:r>
          <w:rPr/>
          <w:t xml:space="preserve"> </w:t>
        </w:r>
      </w:ins>
      <w:ins w:id="203" w:author="Giorgia Graells" w:date="2021-03-06T21:10:01Z">
        <w:r>
          <w:rPr>
            <w:sz w:val="24"/>
            <w:szCs w:val="24"/>
          </w:rPr>
          <w:t>Eddy &amp; Roman 2016</w:t>
        </w:r>
      </w:ins>
      <w:ins w:id="204" w:author="Giorgia Graells" w:date="2021-03-06T21:10:01Z">
        <w:r>
          <w:rPr>
            <w:sz w:val="24"/>
            <w:szCs w:val="24"/>
          </w:rPr>
          <w:t>;</w:t>
        </w:r>
      </w:ins>
      <w:ins w:id="205" w:author="Giorgia Graells" w:date="2021-03-06T21:10:01Z">
        <w:r>
          <w:rPr>
            <w:sz w:val="24"/>
            <w:szCs w:val="24"/>
          </w:rPr>
          <w:t xml:space="preserve"> </w:t>
        </w:r>
      </w:ins>
      <w:ins w:id="206" w:author="Giorgia Graells" w:date="2021-03-06T21:10:01Z">
        <w:r>
          <w:rPr>
            <w:sz w:val="24"/>
            <w:szCs w:val="24"/>
          </w:rPr>
          <w:t xml:space="preserve">trophic consequences of lighting: </w:t>
        </w:r>
      </w:ins>
      <w:ins w:id="207" w:author="Giorgia Graells" w:date="2021-03-06T21:10:01Z">
        <w:r>
          <w:rPr>
            <w:sz w:val="24"/>
            <w:szCs w:val="24"/>
          </w:rPr>
          <w:t>Bolto</w:t>
        </w:r>
      </w:ins>
      <w:ins w:id="208" w:author="Giorgia Graells" w:date="2021-03-06T21:10:01Z">
        <w:r>
          <w:rPr>
            <w:i w:val="false"/>
            <w:iCs w:val="false"/>
            <w:sz w:val="24"/>
            <w:szCs w:val="24"/>
          </w:rPr>
          <w:t xml:space="preserve">n et al. </w:t>
        </w:r>
      </w:ins>
      <w:ins w:id="209" w:author="Giorgia Graells" w:date="2021-03-06T21:10:01Z">
        <w:r>
          <w:rPr>
            <w:sz w:val="24"/>
            <w:szCs w:val="24"/>
          </w:rPr>
          <w:t>2017</w:t>
        </w:r>
      </w:ins>
      <w:ins w:id="210" w:author="Giorgia Graells" w:date="2021-03-06T21:10:01Z">
        <w:r>
          <w:rPr>
            <w:sz w:val="24"/>
            <w:szCs w:val="24"/>
          </w:rPr>
          <w:t>;</w:t>
        </w:r>
      </w:ins>
      <w:ins w:id="211" w:author="Giorgia Graells" w:date="2021-03-06T21:10:01Z">
        <w:r>
          <w:rPr>
            <w:sz w:val="24"/>
            <w:szCs w:val="24"/>
          </w:rPr>
          <w:t xml:space="preserve"> </w:t>
        </w:r>
      </w:ins>
      <w:ins w:id="212" w:author="Giorgia Graells" w:date="2021-03-06T21:10:01Z">
        <w:r>
          <w:rPr>
            <w:sz w:val="24"/>
            <w:szCs w:val="24"/>
          </w:rPr>
          <w:t xml:space="preserve">distribution patterns of mesopredator: </w:t>
        </w:r>
      </w:ins>
      <w:ins w:id="213" w:author="Giorgia Graells" w:date="2021-03-06T21:10:01Z">
        <w:r>
          <w:rPr>
            <w:sz w:val="24"/>
            <w:szCs w:val="24"/>
          </w:rPr>
          <w:t>Heery et al. 2018)</w:t>
        </w:r>
      </w:ins>
      <w:r>
        <w:rPr/>
        <w:t>, and those pelagic environments near the coast only 1.69%</w:t>
      </w:r>
      <w:ins w:id="214" w:author="Giorgia Graells" w:date="2021-03-06T21:28:40Z">
        <w:r>
          <w:rPr/>
          <w:t xml:space="preserve"> (</w:t>
        </w:r>
      </w:ins>
      <w:ins w:id="215" w:author="Giorgia Graells" w:date="2021-03-06T21:28:40Z">
        <w:r>
          <w:rPr/>
          <w:t xml:space="preserve">mostly sea water studies: </w:t>
        </w:r>
      </w:ins>
      <w:ins w:id="216" w:author="Giorgia Graells" w:date="2021-03-06T21:28:40Z">
        <w:r>
          <w:rPr/>
          <w:t>Zhen et al. 2007, Wang 2010, Williams et al. 2016)</w:t>
        </w:r>
      </w:ins>
      <w:r>
        <w:rPr/>
        <w:t>. Coastal atmosphere showed 8.86% of total articles published</w:t>
      </w:r>
      <w:ins w:id="217" w:author="Giorgia Graells" w:date="2021-03-06T21:34:56Z">
        <w:r>
          <w:rPr/>
          <w:t xml:space="preserve"> (</w:t>
        </w:r>
      </w:ins>
      <w:ins w:id="218" w:author="Giorgia Graells" w:date="2021-03-06T21:34:56Z">
        <w:r>
          <w:rPr/>
          <w:t xml:space="preserve">e.g. aerosol: </w:t>
        </w:r>
      </w:ins>
      <w:ins w:id="219" w:author="Giorgia Graells" w:date="2021-03-06T21:34:56Z">
        <w:r>
          <w:rPr/>
          <w:t>Castro et al. 1999</w:t>
        </w:r>
      </w:ins>
      <w:ins w:id="220" w:author="Giorgia Graells" w:date="2021-03-06T21:34:56Z">
        <w:r>
          <w:rPr/>
          <w:t>;</w:t>
        </w:r>
      </w:ins>
      <w:ins w:id="221" w:author="Giorgia Graells" w:date="2021-03-06T21:34:56Z">
        <w:r>
          <w:rPr/>
          <w:t xml:space="preserve"> </w:t>
        </w:r>
      </w:ins>
      <w:ins w:id="222" w:author="Giorgia Graells" w:date="2021-03-06T21:34:56Z">
        <w:r>
          <w:rPr/>
          <w:t xml:space="preserve">PM10 pollution episodes: </w:t>
        </w:r>
      </w:ins>
      <w:ins w:id="223" w:author="Giorgia Graells" w:date="2021-03-06T21:34:56Z">
        <w:r>
          <w:rPr/>
          <w:t>Vicente et al. 2012</w:t>
        </w:r>
      </w:ins>
      <w:ins w:id="224" w:author="Giorgia Graells" w:date="2021-03-06T21:34:56Z">
        <w:r>
          <w:rPr/>
          <w:t>;</w:t>
        </w:r>
      </w:ins>
      <w:ins w:id="225" w:author="Giorgia Graells" w:date="2021-03-06T21:34:56Z">
        <w:r>
          <w:rPr/>
          <w:t xml:space="preserve"> </w:t>
        </w:r>
      </w:ins>
      <w:ins w:id="226" w:author="Giorgia Graells" w:date="2021-03-06T21:34:56Z">
        <w:r>
          <w:rPr/>
          <w:t xml:space="preserve">atmospheric deposition: </w:t>
        </w:r>
      </w:ins>
      <w:ins w:id="227" w:author="Giorgia Graells" w:date="2021-03-06T21:34:56Z">
        <w:r>
          <w:rPr/>
          <w:t>Shanquan et al. 2016</w:t>
        </w:r>
      </w:ins>
      <w:ins w:id="228" w:author="Giorgia Graells" w:date="2021-03-06T21:34:56Z">
        <w:r>
          <w:rPr/>
          <w:t>; and</w:t>
        </w:r>
      </w:ins>
      <w:ins w:id="229" w:author="Giorgia Graells" w:date="2021-03-06T21:34:56Z">
        <w:r>
          <w:rPr/>
          <w:t xml:space="preserve"> </w:t>
        </w:r>
      </w:ins>
      <w:ins w:id="230" w:author="Giorgia Graells" w:date="2021-03-06T21:34:56Z">
        <w:r>
          <w:rPr/>
          <w:t xml:space="preserve">chemical composition of fine-aerosol fraction: </w:t>
        </w:r>
      </w:ins>
      <w:ins w:id="231" w:author="Giorgia Graells" w:date="2021-03-06T21:34:56Z">
        <w:r>
          <w:rPr/>
          <w:t>Theodosi et al</w:t>
        </w:r>
      </w:ins>
      <w:ins w:id="232" w:author="Giorgia Graells" w:date="2021-03-06T21:34:56Z">
        <w:r>
          <w:rPr/>
          <w:t>.</w:t>
        </w:r>
      </w:ins>
      <w:ins w:id="233" w:author="Giorgia Graells" w:date="2021-03-06T21:34:56Z">
        <w:r>
          <w:rPr/>
          <w:t xml:space="preserve"> 2018)</w:t>
        </w:r>
      </w:ins>
      <w:r>
        <w:rPr/>
        <w:t>.</w:t>
      </w:r>
    </w:p>
    <w:p>
      <w:pPr>
        <w:pStyle w:val="Heading2"/>
        <w:numPr>
          <w:ilvl w:val="1"/>
          <w:numId w:val="3"/>
        </w:numPr>
        <w:jc w:val="left"/>
        <w:rPr/>
      </w:pPr>
      <w:bookmarkStart w:id="4" w:name="coastal-urban-ecology-in-of-and-for-the-"/>
      <w:r>
        <w:rPr>
          <w:rFonts w:ascii="Times New Roman" w:hAnsi="Times New Roman"/>
          <w:i w:val="false"/>
          <w:iCs w:val="false"/>
          <w:color w:val="000000"/>
          <w:sz w:val="24"/>
          <w:szCs w:val="24"/>
          <w:lang w:val="en-GB"/>
        </w:rPr>
        <w:t xml:space="preserve">Coastal urban ecology </w:t>
      </w:r>
      <w:r>
        <w:rPr>
          <w:rFonts w:ascii="Times New Roman" w:hAnsi="Times New Roman"/>
          <w:i/>
          <w:iCs/>
          <w:color w:val="000000"/>
          <w:sz w:val="24"/>
          <w:szCs w:val="24"/>
          <w:lang w:val="en-GB"/>
          <w:rPrChange w:id="0" w:author="Giorgia Graells" w:date="2021-02-02T16:40:51Z"/>
        </w:rPr>
        <w:t>in</w:t>
      </w:r>
      <w:r>
        <w:rPr>
          <w:rFonts w:ascii="Times New Roman" w:hAnsi="Times New Roman"/>
          <w:i w:val="false"/>
          <w:iCs w:val="false"/>
          <w:color w:val="000000"/>
          <w:sz w:val="24"/>
          <w:szCs w:val="24"/>
          <w:lang w:val="en-GB"/>
        </w:rPr>
        <w:t xml:space="preserve">, </w:t>
      </w:r>
      <w:r>
        <w:rPr>
          <w:rFonts w:ascii="Times New Roman" w:hAnsi="Times New Roman"/>
          <w:i/>
          <w:iCs/>
          <w:color w:val="000000"/>
          <w:sz w:val="24"/>
          <w:szCs w:val="24"/>
          <w:lang w:val="en-GB"/>
          <w:rPrChange w:id="0" w:author="Giorgia Graells" w:date="2021-02-02T16:40:53Z"/>
        </w:rPr>
        <w:t>of</w:t>
      </w:r>
      <w:r>
        <w:rPr>
          <w:rFonts w:ascii="Times New Roman" w:hAnsi="Times New Roman"/>
          <w:i w:val="false"/>
          <w:iCs w:val="false"/>
          <w:color w:val="000000"/>
          <w:sz w:val="24"/>
          <w:szCs w:val="24"/>
          <w:lang w:val="en-GB"/>
        </w:rPr>
        <w:t xml:space="preserve">, and </w:t>
      </w:r>
      <w:r>
        <w:rPr>
          <w:rFonts w:ascii="Times New Roman" w:hAnsi="Times New Roman"/>
          <w:i/>
          <w:iCs/>
          <w:color w:val="000000"/>
          <w:sz w:val="24"/>
          <w:szCs w:val="24"/>
          <w:lang w:val="en-GB"/>
          <w:rPrChange w:id="0" w:author="Giorgia Graells" w:date="2021-02-02T16:40:57Z"/>
        </w:rPr>
        <w:t>for the city</w:t>
      </w:r>
      <w:bookmarkEnd w:id="4"/>
      <w:r>
        <w:rPr>
          <w:rFonts w:ascii="Times New Roman" w:hAnsi="Times New Roman"/>
          <w:i w:val="false"/>
          <w:iCs w:val="false"/>
          <w:color w:val="000000"/>
          <w:sz w:val="24"/>
          <w:szCs w:val="24"/>
          <w:lang w:val="en-GB"/>
        </w:rPr>
        <w:t>.</w:t>
      </w:r>
    </w:p>
    <w:p>
      <w:pPr>
        <w:pStyle w:val="Normal"/>
        <w:jc w:val="left"/>
        <w:rPr/>
      </w:pPr>
      <w:r>
        <w:rPr>
          <w:i w:val="false"/>
          <w:iCs w:val="false"/>
          <w:color w:val="000000"/>
          <w:sz w:val="24"/>
          <w:szCs w:val="24"/>
          <w:lang w:val="en-GB"/>
        </w:rPr>
        <w:t xml:space="preserve">Paradigms </w:t>
      </w:r>
      <w:r>
        <w:rPr>
          <w:i/>
          <w:iCs/>
          <w:color w:val="000000"/>
          <w:sz w:val="24"/>
          <w:szCs w:val="24"/>
          <w:lang w:val="en-GB"/>
          <w:rPrChange w:id="0" w:author="Giorgia Graells" w:date="2021-02-02T16:41:01Z"/>
        </w:rPr>
        <w:t>in</w:t>
      </w:r>
      <w:r>
        <w:rPr>
          <w:i w:val="false"/>
          <w:iCs w:val="false"/>
          <w:color w:val="000000"/>
          <w:sz w:val="24"/>
          <w:szCs w:val="24"/>
          <w:lang w:val="en-GB"/>
        </w:rPr>
        <w:t xml:space="preserve">, </w:t>
      </w:r>
      <w:r>
        <w:rPr>
          <w:i/>
          <w:iCs/>
          <w:color w:val="000000"/>
          <w:sz w:val="24"/>
          <w:szCs w:val="24"/>
          <w:lang w:val="en-GB"/>
          <w:rPrChange w:id="0" w:author="Giorgia Graells" w:date="2021-02-02T16:41:03Z"/>
        </w:rPr>
        <w:t>of</w:t>
      </w:r>
      <w:r>
        <w:rPr>
          <w:i w:val="false"/>
          <w:iCs w:val="false"/>
          <w:color w:val="000000"/>
          <w:sz w:val="24"/>
          <w:szCs w:val="24"/>
          <w:lang w:val="en-GB"/>
        </w:rPr>
        <w:t xml:space="preserve">, and </w:t>
      </w:r>
      <w:r>
        <w:rPr>
          <w:i/>
          <w:iCs/>
          <w:color w:val="000000"/>
          <w:sz w:val="24"/>
          <w:szCs w:val="24"/>
          <w:lang w:val="en-GB"/>
          <w:rPrChange w:id="0" w:author="Giorgia Graells" w:date="2021-02-02T16:41:10Z"/>
        </w:rPr>
        <w:t>for the city</w:t>
      </w:r>
      <w:r>
        <w:rPr>
          <w:i w:val="false"/>
          <w:iCs w:val="false"/>
          <w:color w:val="000000"/>
          <w:sz w:val="24"/>
          <w:szCs w:val="24"/>
          <w:lang w:val="en-GB"/>
        </w:rPr>
        <w:t xml:space="preserve"> have been addressed globally (Fig. 5). The focus </w:t>
      </w:r>
      <w:r>
        <w:rPr>
          <w:i/>
          <w:iCs/>
          <w:color w:val="000000"/>
          <w:sz w:val="24"/>
          <w:szCs w:val="24"/>
          <w:lang w:val="en-GB"/>
          <w:rPrChange w:id="0" w:author="Giorgia Graells" w:date="2021-02-02T16:43:52Z"/>
        </w:rPr>
        <w:t>in the city</w:t>
      </w:r>
      <w:r>
        <w:rPr>
          <w:i w:val="false"/>
          <w:iCs w:val="false"/>
          <w:color w:val="000000"/>
          <w:sz w:val="24"/>
          <w:szCs w:val="24"/>
          <w:lang w:val="en-GB"/>
        </w:rPr>
        <w:t xml:space="preserve"> is represented in more than 60% of articles, including 37 countries. The US showed the highest number of articles with 29 publications</w:t>
      </w:r>
      <w:ins w:id="241" w:author="Giorgia Graells" w:date="2021-03-08T01:19:01Z">
        <w:r>
          <w:rPr>
            <w:i w:val="false"/>
            <w:iCs w:val="false"/>
            <w:color w:val="000000"/>
            <w:sz w:val="24"/>
            <w:szCs w:val="24"/>
            <w:lang w:val="en-GB"/>
          </w:rPr>
          <w:t xml:space="preserve"> (e.g Way et al. 2004, Eddy &amp; Roman 2016, Maguire &amp; Fulweiler 2019)</w:t>
        </w:r>
      </w:ins>
      <w:r>
        <w:rPr>
          <w:i w:val="false"/>
          <w:iCs w:val="false"/>
          <w:color w:val="000000"/>
          <w:sz w:val="24"/>
          <w:szCs w:val="24"/>
          <w:lang w:val="en-GB"/>
        </w:rPr>
        <w:t xml:space="preserve">. The focus </w:t>
      </w:r>
      <w:r>
        <w:rPr>
          <w:i/>
          <w:iCs/>
          <w:color w:val="000000"/>
          <w:sz w:val="24"/>
          <w:szCs w:val="24"/>
          <w:lang w:val="en-GB"/>
          <w:rPrChange w:id="0" w:author="Giorgia Graells" w:date="2021-02-02T16:43:59Z"/>
        </w:rPr>
        <w:t>of the city</w:t>
      </w:r>
      <w:r>
        <w:rPr>
          <w:i w:val="false"/>
          <w:iCs w:val="false"/>
          <w:color w:val="000000"/>
          <w:sz w:val="24"/>
          <w:szCs w:val="24"/>
          <w:lang w:val="en-GB"/>
        </w:rPr>
        <w:t xml:space="preserve"> is shown at a lower percentage than the previous paradigm, with 20.25% of publications and performed in 21 countries. The US also dominated this paradigm with 9 articles</w:t>
      </w:r>
      <w:ins w:id="243" w:author="Giorgia Graells" w:date="2021-03-08T01:24:45Z">
        <w:r>
          <w:rPr>
            <w:i w:val="false"/>
            <w:iCs w:val="false"/>
            <w:color w:val="000000"/>
            <w:sz w:val="24"/>
            <w:szCs w:val="24"/>
            <w:lang w:val="en-GB"/>
          </w:rPr>
          <w:t xml:space="preserve"> (e.g. Gasper et al. 2011, Douglas et al. 2012, Burger et al. 2017)</w:t>
        </w:r>
      </w:ins>
      <w:r>
        <w:rPr>
          <w:i w:val="false"/>
          <w:iCs w:val="false"/>
          <w:color w:val="000000"/>
          <w:sz w:val="24"/>
          <w:szCs w:val="24"/>
          <w:lang w:val="en-GB"/>
        </w:rPr>
        <w:t xml:space="preserve">. Research addressing the </w:t>
      </w:r>
      <w:r>
        <w:rPr>
          <w:i/>
          <w:iCs/>
          <w:color w:val="000000"/>
          <w:sz w:val="24"/>
          <w:szCs w:val="24"/>
          <w:lang w:val="en-GB"/>
          <w:rPrChange w:id="0" w:author="Giorgia Graells" w:date="2021-02-02T16:50:17Z"/>
        </w:rPr>
        <w:t>for the city</w:t>
      </w:r>
      <w:r>
        <w:rPr>
          <w:i w:val="false"/>
          <w:iCs w:val="false"/>
          <w:color w:val="000000"/>
          <w:sz w:val="24"/>
          <w:szCs w:val="24"/>
          <w:lang w:val="en-GB"/>
        </w:rPr>
        <w:t xml:space="preserve"> paradigm represented 19.41% of total articles and came from 25 different countries. China presents six articles</w:t>
      </w:r>
      <w:ins w:id="245" w:author="Giorgia Graells" w:date="2021-03-08T01:31:56Z">
        <w:r>
          <w:rPr>
            <w:i w:val="false"/>
            <w:iCs w:val="false"/>
            <w:color w:val="000000"/>
            <w:sz w:val="24"/>
            <w:szCs w:val="24"/>
            <w:lang w:val="en-GB"/>
          </w:rPr>
          <w:t xml:space="preserve"> (e.g. Li et al. 2011, Peng et al. 2011, Li et al. 2017)</w:t>
        </w:r>
      </w:ins>
      <w:r>
        <w:rPr>
          <w:i w:val="false"/>
          <w:iCs w:val="false"/>
          <w:color w:val="000000"/>
          <w:sz w:val="24"/>
          <w:szCs w:val="24"/>
          <w:lang w:val="en-GB"/>
        </w:rPr>
        <w:t>, which is the highest number of papers in a country which addresses this paradigm.</w:t>
      </w:r>
    </w:p>
    <w:p>
      <w:pPr>
        <w:pStyle w:val="Normal"/>
        <w:jc w:val="left"/>
        <w:rPr/>
      </w:pPr>
      <w:r>
        <w:rPr>
          <w:i w:val="false"/>
          <w:iCs w:val="false"/>
          <w:color w:val="000000"/>
          <w:sz w:val="24"/>
          <w:szCs w:val="24"/>
          <w:lang w:val="en-GB"/>
        </w:rPr>
        <w:t xml:space="preserve">Paradigms </w:t>
      </w:r>
      <w:r>
        <w:rPr>
          <w:i/>
          <w:iCs/>
          <w:color w:val="000000"/>
          <w:sz w:val="24"/>
          <w:szCs w:val="24"/>
          <w:lang w:val="en-GB"/>
          <w:rPrChange w:id="0" w:author="Giorgia Graells" w:date="2021-02-02T16:41:16Z"/>
        </w:rPr>
        <w:t>in</w:t>
      </w:r>
      <w:r>
        <w:rPr>
          <w:i w:val="false"/>
          <w:iCs w:val="false"/>
          <w:color w:val="000000"/>
          <w:sz w:val="24"/>
          <w:szCs w:val="24"/>
          <w:lang w:val="en-GB"/>
        </w:rPr>
        <w:t xml:space="preserve">, </w:t>
      </w:r>
      <w:r>
        <w:rPr>
          <w:i/>
          <w:iCs/>
          <w:color w:val="000000"/>
          <w:sz w:val="24"/>
          <w:szCs w:val="24"/>
          <w:lang w:val="en-GB"/>
          <w:rPrChange w:id="0" w:author="Giorgia Graells" w:date="2021-02-02T16:41:18Z"/>
        </w:rPr>
        <w:t>of</w:t>
      </w:r>
      <w:r>
        <w:rPr>
          <w:i w:val="false"/>
          <w:iCs w:val="false"/>
          <w:color w:val="000000"/>
          <w:sz w:val="24"/>
          <w:szCs w:val="24"/>
          <w:lang w:val="en-GB"/>
        </w:rPr>
        <w:t xml:space="preserve">, and </w:t>
      </w:r>
      <w:r>
        <w:rPr>
          <w:i/>
          <w:iCs/>
          <w:color w:val="000000"/>
          <w:sz w:val="24"/>
          <w:szCs w:val="24"/>
          <w:lang w:val="en-GB"/>
          <w:rPrChange w:id="0" w:author="Giorgia Graells" w:date="2021-02-02T16:41:22Z"/>
        </w:rPr>
        <w:t>for the cities</w:t>
      </w:r>
      <w:r>
        <w:rPr>
          <w:i w:val="false"/>
          <w:iCs w:val="false"/>
          <w:color w:val="000000"/>
          <w:sz w:val="24"/>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 w:val="24"/>
          <w:szCs w:val="24"/>
          <w:lang w:val="en-GB"/>
          <w:rPrChange w:id="0" w:author="Giorgia Graells" w:date="2021-02-02T16:50:23Z"/>
        </w:rPr>
        <w:t>for the city</w:t>
      </w:r>
      <w:r>
        <w:rPr>
          <w:i w:val="false"/>
          <w:iCs w:val="false"/>
          <w:color w:val="000000"/>
          <w:sz w:val="24"/>
          <w:szCs w:val="24"/>
          <w:lang w:val="en-GB"/>
        </w:rPr>
        <w:t xml:space="preserve"> appeared in coastal urban ecology studies</w:t>
      </w:r>
      <w:ins w:id="250" w:author="Giorgia Graells" w:date="2021-03-06T21:48:36Z">
        <w:r>
          <w:rPr>
            <w:i w:val="false"/>
            <w:iCs w:val="false"/>
            <w:color w:val="000000"/>
            <w:sz w:val="24"/>
            <w:szCs w:val="24"/>
            <w:lang w:val="en-GB"/>
          </w:rPr>
          <w:t xml:space="preserve"> (Patz et al. 2004)</w:t>
        </w:r>
      </w:ins>
      <w:r>
        <w:rPr>
          <w:i w:val="false"/>
          <w:iCs w:val="false"/>
          <w:color w:val="000000"/>
          <w:sz w:val="24"/>
          <w:szCs w:val="24"/>
          <w:lang w:val="en-GB"/>
        </w:rPr>
        <w:t xml:space="preserve">. Before that, the paradigm </w:t>
      </w:r>
      <w:r>
        <w:rPr>
          <w:i/>
          <w:iCs/>
          <w:color w:val="000000"/>
          <w:sz w:val="24"/>
          <w:szCs w:val="24"/>
          <w:lang w:val="en-GB"/>
          <w:rPrChange w:id="0" w:author="Giorgia Graells" w:date="2021-02-02T16:44:19Z"/>
        </w:rPr>
        <w:t>in the city</w:t>
      </w:r>
      <w:r>
        <w:rPr>
          <w:i w:val="false"/>
          <w:iCs w:val="false"/>
          <w:color w:val="000000"/>
          <w:sz w:val="24"/>
          <w:szCs w:val="24"/>
          <w:lang w:val="en-GB"/>
        </w:rPr>
        <w:t xml:space="preserve"> (since the beginning </w:t>
      </w:r>
      <w:ins w:id="252" w:author="Giorgia Graells" w:date="2021-03-06T21:49:01Z">
        <w:r>
          <w:rPr>
            <w:i w:val="false"/>
            <w:iCs w:val="false"/>
            <w:color w:val="000000"/>
            <w:sz w:val="24"/>
            <w:szCs w:val="24"/>
            <w:lang w:val="en-GB"/>
          </w:rPr>
          <w:t>with Barcelona 1979</w:t>
        </w:r>
      </w:ins>
      <w:del w:id="253" w:author="Giorgia Graells" w:date="2021-03-06T21:49:00Z">
        <w:r>
          <w:rPr>
            <w:i w:val="false"/>
            <w:iCs w:val="false"/>
            <w:color w:val="000000"/>
            <w:sz w:val="24"/>
            <w:szCs w:val="24"/>
            <w:lang w:val="en-GB"/>
          </w:rPr>
          <w:delText>in 1</w:delText>
        </w:r>
      </w:del>
      <w:del w:id="254" w:author="Giorgia Graells" w:date="2021-03-06T21:48:59Z">
        <w:r>
          <w:rPr>
            <w:i w:val="false"/>
            <w:iCs w:val="false"/>
            <w:color w:val="000000"/>
            <w:sz w:val="24"/>
            <w:szCs w:val="24"/>
            <w:lang w:val="en-GB"/>
          </w:rPr>
          <w:delText>979</w:delText>
        </w:r>
      </w:del>
      <w:r>
        <w:rPr>
          <w:i w:val="false"/>
          <w:iCs w:val="false"/>
          <w:color w:val="000000"/>
          <w:sz w:val="24"/>
          <w:szCs w:val="24"/>
          <w:lang w:val="en-GB"/>
        </w:rPr>
        <w:t xml:space="preserve">) dominated this research area, with some occurrence of the paradigm </w:t>
      </w:r>
      <w:r>
        <w:rPr>
          <w:i/>
          <w:iCs/>
          <w:color w:val="000000"/>
          <w:sz w:val="24"/>
          <w:szCs w:val="24"/>
          <w:lang w:val="en-GB"/>
          <w:rPrChange w:id="0" w:author="Giorgia Graells" w:date="2021-02-02T16:44:27Z"/>
        </w:rPr>
        <w:t>of the city</w:t>
      </w:r>
      <w:r>
        <w:rPr>
          <w:i w:val="false"/>
          <w:iCs w:val="false"/>
          <w:color w:val="000000"/>
          <w:sz w:val="24"/>
          <w:szCs w:val="24"/>
          <w:lang w:val="en-GB"/>
        </w:rPr>
        <w:t xml:space="preserve"> since 1997</w:t>
      </w:r>
      <w:ins w:id="256" w:author="Giorgia Graells" w:date="2021-03-06T21:48:10Z">
        <w:r>
          <w:rPr>
            <w:i w:val="false"/>
            <w:iCs w:val="false"/>
            <w:color w:val="000000"/>
            <w:sz w:val="24"/>
            <w:szCs w:val="24"/>
            <w:lang w:val="en-GB"/>
          </w:rPr>
          <w:t xml:space="preserve"> (Belant 1997)</w:t>
        </w:r>
      </w:ins>
      <w:r>
        <w:rPr>
          <w:i w:val="false"/>
          <w:iCs w:val="false"/>
          <w:color w:val="000000"/>
          <w:sz w:val="24"/>
          <w:szCs w:val="24"/>
          <w:lang w:val="en-GB"/>
        </w:rPr>
        <w:t xml:space="preserve">. The three paradigms show to be increasing in the number of publications during the last decade, although the paradigm </w:t>
      </w:r>
      <w:r>
        <w:rPr>
          <w:i/>
          <w:iCs/>
          <w:color w:val="000000"/>
          <w:sz w:val="24"/>
          <w:szCs w:val="24"/>
          <w:lang w:val="en-GB"/>
          <w:rPrChange w:id="0" w:author="Giorgia Graells" w:date="2021-02-02T16:44:40Z"/>
        </w:rPr>
        <w:t>in the city</w:t>
      </w:r>
      <w:r>
        <w:rPr>
          <w:i w:val="false"/>
          <w:iCs w:val="false"/>
          <w:color w:val="000000"/>
          <w:sz w:val="24"/>
          <w:szCs w:val="24"/>
          <w:lang w:val="en-GB"/>
        </w:rPr>
        <w:t xml:space="preserve"> is doing it faster than the others.</w:t>
      </w:r>
    </w:p>
    <w:p>
      <w:pPr>
        <w:pStyle w:val="Normal"/>
        <w:jc w:val="left"/>
        <w:rPr/>
      </w:pPr>
      <w:r>
        <w:rPr>
          <w:i w:val="false"/>
          <w:iCs w:val="false"/>
          <w:color w:val="000000"/>
          <w:sz w:val="24"/>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 w:val="24"/>
          <w:szCs w:val="24"/>
          <w:lang w:val="en-GB"/>
          <w:rPrChange w:id="0" w:author="Giorgia Graells" w:date="2021-02-02T16:44:49Z"/>
        </w:rPr>
        <w:t>in the city</w:t>
      </w:r>
      <w:r>
        <w:rPr>
          <w:i w:val="false"/>
          <w:iCs w:val="false"/>
          <w:color w:val="000000"/>
          <w:sz w:val="24"/>
          <w:szCs w:val="24"/>
          <w:lang w:val="en-GB"/>
        </w:rPr>
        <w:t xml:space="preserve"> is mostly focused in ecological research, the paradigm </w:t>
      </w:r>
      <w:r>
        <w:rPr>
          <w:i/>
          <w:iCs/>
          <w:color w:val="000000"/>
          <w:sz w:val="24"/>
          <w:szCs w:val="24"/>
          <w:lang w:val="en-GB"/>
          <w:rPrChange w:id="0" w:author="Giorgia Graells" w:date="2021-02-02T16:47:54Z"/>
        </w:rPr>
        <w:t>of the city</w:t>
      </w:r>
      <w:r>
        <w:rPr>
          <w:i w:val="false"/>
          <w:iCs w:val="false"/>
          <w:color w:val="000000"/>
          <w:sz w:val="24"/>
          <w:szCs w:val="24"/>
          <w:lang w:val="en-GB"/>
        </w:rPr>
        <w:t xml:space="preserve"> in socio-ecological research, and paradigm </w:t>
      </w:r>
      <w:r>
        <w:rPr>
          <w:i/>
          <w:iCs/>
          <w:color w:val="000000"/>
          <w:sz w:val="24"/>
          <w:szCs w:val="24"/>
          <w:lang w:val="en-GB"/>
          <w:rPrChange w:id="0" w:author="Giorgia Graells" w:date="2021-02-02T16:44:55Z"/>
        </w:rPr>
        <w:t>for the city</w:t>
      </w:r>
      <w:r>
        <w:rPr>
          <w:i w:val="false"/>
          <w:iCs w:val="false"/>
          <w:color w:val="000000"/>
          <w:sz w:val="24"/>
          <w:szCs w:val="24"/>
          <w:lang w:val="en-GB"/>
        </w:rPr>
        <w:t xml:space="preserve"> in environmental policies, and also some social-ecological and social policies. Research approaches are similar among paradigms, the spatial approach of studies is the most common, followed by spatio-temporal approach. Experiments and the interplay with temporal approaches are poorly represented in coastal urban ecology studies. Studies </w:t>
      </w:r>
      <w:r>
        <w:rPr>
          <w:i/>
          <w:iCs/>
          <w:color w:val="000000"/>
          <w:sz w:val="24"/>
          <w:szCs w:val="24"/>
          <w:lang w:val="en-GB"/>
          <w:rPrChange w:id="0" w:author="Giorgia Graells" w:date="2021-02-02T16:45:08Z"/>
        </w:rPr>
        <w:t>in the city</w:t>
      </w:r>
      <w:r>
        <w:rPr>
          <w:i w:val="false"/>
          <w:iCs w:val="false"/>
          <w:color w:val="000000"/>
          <w:sz w:val="24"/>
          <w:szCs w:val="24"/>
          <w:lang w:val="en-GB"/>
        </w:rPr>
        <w:t xml:space="preserve"> presented mostly quantitative assessments, however, studies presented under paradigms </w:t>
      </w:r>
      <w:r>
        <w:rPr>
          <w:i/>
          <w:iCs/>
          <w:color w:val="000000"/>
          <w:sz w:val="24"/>
          <w:szCs w:val="24"/>
          <w:lang w:val="en-GB"/>
          <w:rPrChange w:id="0" w:author="Giorgia Graells" w:date="2021-02-02T16:50:34Z"/>
        </w:rPr>
        <w:t>of</w:t>
      </w:r>
      <w:r>
        <w:rPr>
          <w:i w:val="false"/>
          <w:iCs w:val="false"/>
          <w:color w:val="000000"/>
          <w:sz w:val="24"/>
          <w:szCs w:val="24"/>
          <w:lang w:val="en-GB"/>
        </w:rPr>
        <w:t xml:space="preserve"> and </w:t>
      </w:r>
      <w:r>
        <w:rPr>
          <w:i/>
          <w:iCs/>
          <w:color w:val="000000"/>
          <w:sz w:val="24"/>
          <w:szCs w:val="24"/>
          <w:lang w:val="en-GB"/>
          <w:rPrChange w:id="0" w:author="Giorgia Graells" w:date="2021-02-02T16:50:31Z"/>
        </w:rPr>
        <w:t>for the city</w:t>
      </w:r>
      <w:r>
        <w:rPr>
          <w:i w:val="false"/>
          <w:iCs w:val="false"/>
          <w:color w:val="000000"/>
          <w:sz w:val="24"/>
          <w:szCs w:val="24"/>
          <w:lang w:val="en-GB"/>
        </w:rPr>
        <w:t xml:space="preserve"> showed similar proportions between quantitative and qualitative analysis. The paradigm </w:t>
      </w:r>
      <w:r>
        <w:rPr>
          <w:i/>
          <w:iCs/>
          <w:color w:val="000000"/>
          <w:sz w:val="24"/>
          <w:szCs w:val="24"/>
          <w:lang w:val="en-GB"/>
          <w:rPrChange w:id="0" w:author="Giorgia Graells" w:date="2021-02-02T16:48:01Z"/>
        </w:rPr>
        <w:t>of the city</w:t>
      </w:r>
      <w:r>
        <w:rPr>
          <w:i w:val="false"/>
          <w:iCs w:val="false"/>
          <w:color w:val="000000"/>
          <w:sz w:val="24"/>
          <w:szCs w:val="24"/>
          <w:lang w:val="en-GB"/>
        </w:rPr>
        <w:t xml:space="preserve"> has centred research on themes related to human adaptation, </w:t>
      </w:r>
      <w:del w:id="265" w:author="Giorgia Graells" w:date="2021-02-02T17:06:55Z">
        <w:r>
          <w:rPr>
            <w:i w:val="false"/>
            <w:iCs w:val="false"/>
            <w:color w:val="000000"/>
            <w:sz w:val="24"/>
            <w:szCs w:val="24"/>
            <w:lang w:val="en-GB"/>
          </w:rPr>
          <w:delText>being this topic also taken</w:delText>
        </w:r>
      </w:del>
      <w:ins w:id="266" w:author="Giorgia Graells" w:date="2021-02-02T17:06:55Z">
        <w:r>
          <w:rPr>
            <w:i w:val="false"/>
            <w:iCs w:val="false"/>
            <w:color w:val="000000"/>
            <w:sz w:val="24"/>
            <w:szCs w:val="24"/>
            <w:lang w:val="en-GB"/>
          </w:rPr>
          <w:t>this topic also appears</w:t>
        </w:r>
      </w:ins>
      <w:ins w:id="267" w:author="Giorgia Graells" w:date="2021-02-02T17:07:09Z">
        <w:r>
          <w:rPr>
            <w:i w:val="false"/>
            <w:iCs w:val="false"/>
            <w:color w:val="000000"/>
            <w:sz w:val="24"/>
            <w:szCs w:val="24"/>
            <w:lang w:val="en-GB"/>
          </w:rPr>
          <w:t xml:space="preserve"> in the</w:t>
        </w:r>
      </w:ins>
      <w:del w:id="268" w:author="Giorgia Graells" w:date="2021-02-02T17:07:07Z">
        <w:r>
          <w:rPr>
            <w:i w:val="false"/>
            <w:iCs w:val="false"/>
            <w:color w:val="000000"/>
            <w:sz w:val="24"/>
            <w:szCs w:val="24"/>
            <w:lang w:val="en-GB"/>
          </w:rPr>
          <w:delText xml:space="preserve"> by</w:delText>
        </w:r>
      </w:del>
      <w:r>
        <w:rPr>
          <w:i w:val="false"/>
          <w:iCs w:val="false"/>
          <w:color w:val="000000"/>
          <w:sz w:val="24"/>
          <w:szCs w:val="24"/>
          <w:lang w:val="en-GB"/>
        </w:rPr>
        <w:t xml:space="preserve"> paradigm </w:t>
      </w:r>
      <w:r>
        <w:rPr>
          <w:i/>
          <w:iCs/>
          <w:color w:val="000000"/>
          <w:sz w:val="24"/>
          <w:szCs w:val="24"/>
          <w:lang w:val="en-GB"/>
          <w:rPrChange w:id="0" w:author="Giorgia Graells" w:date="2021-02-02T16:50:44Z"/>
        </w:rPr>
        <w:t>for the city</w:t>
      </w:r>
      <w:r>
        <w:rPr>
          <w:i w:val="false"/>
          <w:iCs w:val="false"/>
          <w:color w:val="000000"/>
          <w:sz w:val="24"/>
          <w:szCs w:val="24"/>
          <w:lang w:val="en-GB"/>
        </w:rPr>
        <w:t xml:space="preserve"> </w:t>
      </w:r>
      <w:del w:id="270" w:author="Giorgia Graells" w:date="2021-02-02T17:08:43Z">
        <w:r>
          <w:rPr>
            <w:i w:val="false"/>
            <w:iCs w:val="false"/>
            <w:color w:val="000000"/>
            <w:sz w:val="24"/>
            <w:szCs w:val="24"/>
            <w:lang w:val="en-GB"/>
          </w:rPr>
          <w:delText>added to</w:delText>
        </w:r>
      </w:del>
      <w:ins w:id="271" w:author="Giorgia Graells" w:date="2021-02-02T17:08:43Z">
        <w:r>
          <w:rPr>
            <w:i w:val="false"/>
            <w:iCs w:val="false"/>
            <w:color w:val="000000"/>
            <w:sz w:val="24"/>
            <w:szCs w:val="24"/>
            <w:lang w:val="en-GB"/>
          </w:rPr>
          <w:t>in combination with</w:t>
        </w:r>
      </w:ins>
      <w:r>
        <w:rPr>
          <w:i w:val="false"/>
          <w:iCs w:val="false"/>
          <w:color w:val="000000"/>
          <w:sz w:val="24"/>
          <w:szCs w:val="24"/>
          <w:lang w:val="en-GB"/>
        </w:rPr>
        <w:t xml:space="preserve"> city design, a consequence of the predominant focus on policy and planning implications of these studies. </w:t>
      </w:r>
    </w:p>
    <w:p>
      <w:pPr>
        <w:pStyle w:val="Normal"/>
        <w:jc w:val="left"/>
        <w:rPr/>
      </w:pPr>
      <w:r>
        <w:rPr>
          <w:i w:val="false"/>
          <w:iCs w:val="false"/>
          <w:color w:val="000000"/>
          <w:sz w:val="24"/>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 w:val="24"/>
          <w:szCs w:val="24"/>
          <w:lang w:val="en-GB"/>
          <w:rPrChange w:id="0" w:author="Giorgia Graells" w:date="2021-02-02T16:45:19Z"/>
        </w:rPr>
        <w:t>in the city</w:t>
      </w:r>
      <w:r>
        <w:rPr>
          <w:i w:val="false"/>
          <w:iCs w:val="false"/>
          <w:color w:val="000000"/>
          <w:sz w:val="24"/>
          <w:szCs w:val="24"/>
          <w:lang w:val="en-GB"/>
        </w:rPr>
        <w:t xml:space="preserve"> cited only seven </w:t>
      </w:r>
      <w:r>
        <w:rPr>
          <w:i/>
          <w:iCs/>
          <w:color w:val="000000"/>
          <w:sz w:val="24"/>
          <w:szCs w:val="24"/>
          <w:lang w:val="en-GB"/>
          <w:rPrChange w:id="0" w:author="Giorgia Graells" w:date="2021-02-02T16:45:27Z"/>
        </w:rPr>
        <w:t>in the city</w:t>
      </w:r>
      <w:r>
        <w:rPr>
          <w:i w:val="false"/>
          <w:iCs w:val="false"/>
          <w:color w:val="000000"/>
          <w:sz w:val="24"/>
          <w:szCs w:val="24"/>
          <w:lang w:val="en-GB"/>
        </w:rPr>
        <w:t xml:space="preserve"> articles from a total of 16 citations, the paradigm </w:t>
      </w:r>
      <w:r>
        <w:rPr>
          <w:i/>
          <w:iCs/>
          <w:color w:val="000000"/>
          <w:sz w:val="24"/>
          <w:szCs w:val="24"/>
          <w:lang w:val="en-GB"/>
          <w:rPrChange w:id="0" w:author="Giorgia Graells" w:date="2021-02-02T16:48:11Z"/>
        </w:rPr>
        <w:t>of the city</w:t>
      </w:r>
      <w:r>
        <w:rPr>
          <w:i w:val="false"/>
          <w:iCs w:val="false"/>
          <w:color w:val="000000"/>
          <w:sz w:val="24"/>
          <w:szCs w:val="24"/>
          <w:lang w:val="en-GB"/>
        </w:rPr>
        <w:t xml:space="preserve"> </w:t>
      </w:r>
      <w:del w:id="275" w:author="Giorgia Graells" w:date="2021-02-02T16:48:14Z">
        <w:r>
          <w:rPr>
            <w:i w:val="false"/>
            <w:iCs w:val="false"/>
            <w:color w:val="000000"/>
            <w:sz w:val="24"/>
            <w:szCs w:val="24"/>
            <w:lang w:val="en-GB"/>
          </w:rPr>
          <w:delText>quoted</w:delText>
        </w:r>
      </w:del>
      <w:ins w:id="276" w:author="Giorgia Graells" w:date="2021-02-02T16:48:14Z">
        <w:r>
          <w:rPr>
            <w:i w:val="false"/>
            <w:iCs w:val="false"/>
            <w:color w:val="000000"/>
            <w:sz w:val="24"/>
            <w:szCs w:val="24"/>
            <w:lang w:val="en-GB"/>
          </w:rPr>
          <w:t>cited</w:t>
        </w:r>
      </w:ins>
      <w:r>
        <w:rPr>
          <w:i w:val="false"/>
          <w:iCs w:val="false"/>
          <w:color w:val="000000"/>
          <w:sz w:val="24"/>
          <w:szCs w:val="24"/>
          <w:lang w:val="en-GB"/>
        </w:rPr>
        <w:t xml:space="preserve"> three articles </w:t>
      </w:r>
      <w:r>
        <w:rPr>
          <w:i/>
          <w:iCs/>
          <w:color w:val="000000"/>
          <w:sz w:val="24"/>
          <w:szCs w:val="24"/>
          <w:lang w:val="en-GB"/>
          <w:rPrChange w:id="0" w:author="Giorgia Graells" w:date="2021-02-02T16:45:32Z"/>
        </w:rPr>
        <w:t>in the city</w:t>
      </w:r>
      <w:r>
        <w:rPr>
          <w:i w:val="false"/>
          <w:iCs w:val="false"/>
          <w:color w:val="000000"/>
          <w:sz w:val="24"/>
          <w:szCs w:val="24"/>
          <w:lang w:val="en-GB"/>
        </w:rPr>
        <w:t xml:space="preserve"> and one </w:t>
      </w:r>
      <w:r>
        <w:rPr>
          <w:i/>
          <w:iCs/>
          <w:color w:val="000000"/>
          <w:sz w:val="24"/>
          <w:szCs w:val="24"/>
          <w:lang w:val="en-GB"/>
          <w:rPrChange w:id="0" w:author="Giorgia Graells" w:date="2021-02-02T16:48:37Z"/>
        </w:rPr>
        <w:t>of the city</w:t>
      </w:r>
      <w:r>
        <w:rPr>
          <w:i w:val="false"/>
          <w:iCs w:val="false"/>
          <w:color w:val="000000"/>
          <w:sz w:val="24"/>
          <w:szCs w:val="24"/>
          <w:lang w:val="en-GB"/>
        </w:rPr>
        <w:t xml:space="preserve"> from a total of seven citations, paradigm </w:t>
      </w:r>
      <w:r>
        <w:rPr>
          <w:i/>
          <w:iCs/>
          <w:color w:val="000000"/>
          <w:sz w:val="24"/>
          <w:szCs w:val="24"/>
          <w:lang w:val="en-GB"/>
          <w:rPrChange w:id="0" w:author="Giorgia Graells" w:date="2021-02-02T16:50:49Z"/>
        </w:rPr>
        <w:t>for the city</w:t>
      </w:r>
      <w:r>
        <w:rPr>
          <w:i w:val="false"/>
          <w:iCs w:val="false"/>
          <w:color w:val="000000"/>
          <w:sz w:val="24"/>
          <w:szCs w:val="24"/>
          <w:lang w:val="en-GB"/>
        </w:rPr>
        <w:t xml:space="preserve"> cited only one article under the paradigm </w:t>
      </w:r>
      <w:r>
        <w:rPr>
          <w:i/>
          <w:iCs/>
          <w:color w:val="000000"/>
          <w:sz w:val="24"/>
          <w:szCs w:val="24"/>
          <w:lang w:val="en-GB"/>
          <w:rPrChange w:id="0" w:author="Giorgia Graells" w:date="2021-02-02T16:48:41Z"/>
        </w:rPr>
        <w:t>of the city</w:t>
      </w:r>
      <w:r>
        <w:rPr>
          <w:i w:val="false"/>
          <w:iCs w:val="false"/>
          <w:color w:val="000000"/>
          <w:sz w:val="24"/>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jc w:val="left"/>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Change w:id="0" w:author="Giorgia Graells" w:date="2021-02-02T16:45:40Z"/>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Coastal urban ecology has centered mainly in understanding spatial patterns and variability, showing a bias towards short time scale research (Fig. 3). Consequently, there is a sh</w:t>
      </w:r>
      <w:del w:id="282" w:author="Giorgia Graells" w:date="2021-02-02T17:10:51Z">
        <w:r>
          <w:rPr/>
          <w:delText>r</w:delText>
        </w:r>
      </w:del>
      <w:r>
        <w:rPr/>
        <w:t>o</w:t>
      </w:r>
      <w:ins w:id="283" w:author="Giorgia Graells" w:date="2021-02-02T17:10:55Z">
        <w:r>
          <w:rPr/>
          <w:t>r</w:t>
        </w:r>
      </w:ins>
      <w:r>
        <w:rPr/>
        <w:t>tfall in long-term dynamic perspectives in the study of coastal cities</w:t>
      </w:r>
      <w:ins w:id="284" w:author="Giorgia Graells" w:date="2021-02-08T22:13:01Z">
        <w:r>
          <w:rPr/>
          <w:t>, showed by the lack of temporal studies.</w:t>
        </w:r>
      </w:ins>
      <w:del w:id="285" w:author="Giorgia Graells" w:date="2021-02-08T22:13:01Z">
        <w:r>
          <w:rPr/>
          <w:delText>.</w:delText>
        </w:r>
      </w:del>
      <w:r>
        <w:rPr/>
        <w:t xml:space="preserve"> Results </w:t>
      </w:r>
      <w:del w:id="286" w:author="Giorgia Graells" w:date="2021-02-08T22:13:42Z">
        <w:r>
          <w:rPr/>
          <w:delText>show</w:delText>
        </w:r>
      </w:del>
      <w:ins w:id="287" w:author="Giorgia Graells" w:date="2021-02-08T22:13:42Z">
        <w:r>
          <w:rPr/>
          <w:t>demonstrate</w:t>
        </w:r>
      </w:ins>
      <w:r>
        <w:rPr/>
        <w:t xml:space="preserv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jc w:val="left"/>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jc w:val="left"/>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jc w:val="left"/>
        <w:rPr/>
      </w:pPr>
      <w:r>
        <w:rPr/>
        <w:t xml:space="preserve">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w:t>
      </w:r>
      <w:ins w:id="288" w:author="Giorgia Graells" w:date="2021-02-09T14:26:17Z">
        <w:r>
          <w:rPr/>
          <w:t xml:space="preserve">by 2017 </w:t>
        </w:r>
      </w:ins>
      <w:r>
        <w:rPr/>
        <w:t xml:space="preserve">more than </w:t>
      </w:r>
      <w:ins w:id="289" w:author="Giorgia Graells" w:date="2021-02-09T14:25:18Z">
        <w:r>
          <w:rPr/>
          <w:t>6</w:t>
        </w:r>
      </w:ins>
      <w:del w:id="290" w:author="Giorgia Graells" w:date="2021-02-09T14:23:12Z">
        <w:r>
          <w:rPr/>
          <w:delText>7</w:delText>
        </w:r>
      </w:del>
      <w:r>
        <w:rPr/>
        <w:t>0% of cities in the world ha</w:t>
      </w:r>
      <w:ins w:id="291" w:author="Giorgia Graells" w:date="2021-03-07T21:21:30Z">
        <w:r>
          <w:rPr/>
          <w:t>ve</w:t>
        </w:r>
      </w:ins>
      <w:del w:id="292" w:author="Giorgia Graells" w:date="2021-02-09T14:26:26Z">
        <w:r>
          <w:rPr/>
          <w:delText>ve</w:delText>
        </w:r>
      </w:del>
      <w:r>
        <w:rPr/>
        <w:t xml:space="preserve"> between </w:t>
      </w:r>
      <w:ins w:id="293" w:author="Giorgia Graells" w:date="2021-02-09T14:23:44Z">
        <w:r>
          <w:rPr/>
          <w:t>1</w:t>
        </w:r>
      </w:ins>
      <w:r>
        <w:rPr/>
        <w:t>00,000 and 1 million inhabitants</w:t>
      </w:r>
      <w:ins w:id="294" w:author="Giorgia Graells" w:date="2021-02-09T14:24:04Z">
        <w:r>
          <w:rPr/>
          <w:t xml:space="preserve"> (United Nations 2019, data compilation)</w:t>
        </w:r>
      </w:ins>
      <w:r>
        <w:rPr/>
        <w:t>.</w:t>
      </w:r>
    </w:p>
    <w:p>
      <w:pPr>
        <w:pStyle w:val="Normal"/>
        <w:jc w:val="left"/>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jc w:val="left"/>
        <w:rPr/>
      </w:pPr>
      <w:r>
        <w:rPr/>
        <w:t xml:space="preserve">Results show that more than half of the reviewed articles can be classified as belonging to the paradigm </w:t>
      </w:r>
      <w:r>
        <w:rPr>
          <w:i/>
          <w:iCs/>
        </w:rPr>
        <w:t>in the cities</w:t>
      </w:r>
      <w:r>
        <w:rPr/>
        <w:t xml:space="preserve">.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socio-ecological studies (included in the paradigm </w:t>
      </w:r>
      <w:r>
        <w:rPr>
          <w:i/>
          <w:iCs/>
        </w:rPr>
        <w:t>of the city</w:t>
      </w:r>
      <w:r>
        <w:rPr/>
        <w:t>).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w:t>
      </w:r>
      <w:ins w:id="295" w:author="Giorgia Graells" w:date="2021-03-08T02:16:41Z">
        <w:r>
          <w:rPr/>
          <w:t xml:space="preserve"> (Fig. 8)</w:t>
        </w:r>
      </w:ins>
      <w:r>
        <w:rPr/>
        <w:t xml:space="preserve"> undermine urban coastal sustainability.</w:t>
      </w:r>
      <w:ins w:id="296" w:author="Giorgia Graells" w:date="2021-03-08T02:26:47Z">
        <w:r>
          <w:rPr/>
          <w:t xml:space="preserve"> Under Pickett's complexity of paradigms (Pickett et al. 2016), ecology </w:t>
        </w:r>
      </w:ins>
      <w:ins w:id="297" w:author="Giorgia Graells" w:date="2021-03-08T02:26:47Z">
        <w:r>
          <w:rPr>
            <w:i/>
            <w:iCs/>
          </w:rPr>
          <w:t>for the city</w:t>
        </w:r>
      </w:ins>
      <w:ins w:id="298" w:author="Giorgia Graells" w:date="2021-03-08T02:26:47Z">
        <w:r>
          <w:rPr/>
          <w:t xml:space="preserve"> should include the knowledge generated by both </w:t>
        </w:r>
      </w:ins>
      <w:ins w:id="299" w:author="Giorgia Graells" w:date="2021-03-08T02:26:47Z">
        <w:r>
          <w:rPr>
            <w:i/>
            <w:iCs/>
          </w:rPr>
          <w:t>ecology</w:t>
        </w:r>
      </w:ins>
      <w:ins w:id="300" w:author="Giorgia Graells" w:date="2021-03-08T02:26:47Z">
        <w:r>
          <w:rPr/>
          <w:t xml:space="preserve"> </w:t>
        </w:r>
      </w:ins>
      <w:ins w:id="301" w:author="Giorgia Graells" w:date="2021-03-08T02:26:47Z">
        <w:r>
          <w:rPr>
            <w:i/>
            <w:iCs/>
          </w:rPr>
          <w:t>in</w:t>
        </w:r>
      </w:ins>
      <w:ins w:id="302" w:author="Giorgia Graells" w:date="2021-03-08T02:26:47Z">
        <w:r>
          <w:rPr/>
          <w:t xml:space="preserve">  and </w:t>
        </w:r>
      </w:ins>
      <w:ins w:id="303" w:author="Giorgia Graells" w:date="2021-03-08T02:26:47Z">
        <w:r>
          <w:rPr>
            <w:i/>
            <w:iCs/>
          </w:rPr>
          <w:t>ecology of</w:t>
        </w:r>
      </w:ins>
      <w:ins w:id="304" w:author="Giorgia Graells" w:date="2021-03-08T02:36:25Z">
        <w:r>
          <w:rPr>
            <w:i/>
            <w:iCs/>
          </w:rPr>
          <w:t xml:space="preserve"> the city. </w:t>
        </w:r>
      </w:ins>
      <w:ins w:id="305" w:author="Giorgia Graells" w:date="2021-03-08T02:37:12Z">
        <w:r>
          <w:rPr>
            <w:i w:val="false"/>
            <w:iCs w:val="false"/>
          </w:rPr>
          <w:t xml:space="preserve">In order to </w:t>
        </w:r>
      </w:ins>
      <w:ins w:id="306" w:author="Giorgia Graells" w:date="2021-03-08T02:33:12Z">
        <w:r>
          <w:rPr>
            <w:i w:val="false"/>
            <w:iCs w:val="false"/>
          </w:rPr>
          <w:t>understand coastal urban ecological systems, coastal urban ecological paradigms need to be complementary</w:t>
        </w:r>
      </w:ins>
      <w:ins w:id="307" w:author="Giorgia Graells" w:date="2021-03-08T02:38:48Z">
        <w:r>
          <w:rPr>
            <w:i w:val="false"/>
            <w:iCs w:val="false"/>
          </w:rPr>
          <w:t>.</w:t>
        </w:r>
      </w:ins>
    </w:p>
    <w:p>
      <w:pPr>
        <w:pStyle w:val="Normal"/>
        <w:jc w:val="left"/>
        <w:rPr/>
      </w:pPr>
      <w:r>
        <w:rPr>
          <w:i w:val="false"/>
          <w:iCs w:val="false"/>
          <w:color w:val="000000"/>
          <w:lang w:val="en-GB"/>
        </w:rPr>
        <w:t>While biophysical and ecological approaches to coastal urban systems are important, urban ecology necessarily operates in a human context. Therefore, coastal cities need to be seen from the point of view of people, their interaction with the environment and the implementation of concepts that contribute to sustainability in cities through public policies and planning. That is why more research is needed focusing on the three paradigms equally. In addition, better consideration of the diversity of cities, the integration across marine and terrestrial ecosystems, and the inclusion of developing country coastal urban areas will allow to</w:t>
      </w:r>
      <w:r>
        <w:rPr>
          <w:i w:val="false"/>
          <w:iCs w:val="false"/>
        </w:rPr>
        <w:t xml:space="preserve"> </w:t>
      </w:r>
      <w:r>
        <w:rPr>
          <w:i w:val="false"/>
          <w:iCs w:val="false"/>
          <w:color w:val="000000"/>
          <w:lang w:val="en-GB"/>
        </w:rPr>
        <w:t>support ongoing urbanization trends and cultural settings in coastal zones across the globe</w:t>
      </w:r>
      <w:r>
        <w:rPr>
          <w:i w:val="false"/>
          <w:iCs w:val="false"/>
          <w:color w:val="000000"/>
        </w:rPr>
        <w:t>. Trans-disciplinary collaboration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i w:val="false"/>
          <w:iCs w:val="false"/>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 NN, JC, 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jc w:val="left"/>
        <w:rPr/>
      </w:pPr>
      <w:r>
        <w:rPr>
          <w:i w:val="false"/>
          <w:iCs w:val="false"/>
          <w:color w:val="000000"/>
          <w:lang w:val="en-GB"/>
        </w:rPr>
        <w:t>Funding</w:t>
      </w:r>
    </w:p>
    <w:p>
      <w:pPr>
        <w:pStyle w:val="Normal"/>
        <w:rPr/>
      </w:pPr>
      <w:r>
        <w:rPr>
          <w:szCs w:val="24"/>
        </w:rPr>
        <w:t>This work was supported by the National Agency for Research and Development (ANID) Scholarship Program, National graduate scholarship [21171829, 2017] and Center of Applied Ecology and Sustainability (CAPES) [ANID PIA/BASAL FB0002].</w:t>
      </w:r>
    </w:p>
    <w:p>
      <w:pPr>
        <w:pStyle w:val="Heading1"/>
        <w:numPr>
          <w:ilvl w:val="0"/>
          <w:numId w:val="2"/>
        </w:numPr>
        <w:jc w:val="left"/>
        <w:rPr/>
      </w:pPr>
      <w:r>
        <w:rPr>
          <w:i w:val="false"/>
          <w:iCs w:val="false"/>
          <w:color w:val="000000"/>
          <w:szCs w:val="24"/>
          <w:lang w:val="en-GB"/>
        </w:rPr>
        <w:t>Data Availability Statement</w:t>
      </w:r>
    </w:p>
    <w:p>
      <w:pPr>
        <w:pStyle w:val="Normal"/>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jc w:val="left"/>
        <w:rPr/>
      </w:pPr>
      <w:r>
        <w:rPr>
          <w:i w:val="false"/>
          <w:iCs w:val="false"/>
          <w:color w:val="000000"/>
        </w:rPr>
        <w:t>Figures</w:t>
      </w:r>
    </w:p>
    <w:p>
      <w:pPr>
        <w:pStyle w:val="Normal"/>
        <w:spacing w:before="0" w:after="0"/>
        <w:rPr/>
      </w:pPr>
      <w:r>
        <w:rPr>
          <w:rFonts w:eastAsia="Times New Roman" w:cs="Times New Roman"/>
          <w:szCs w:val="24"/>
          <w:lang w:val="en-GB" w:eastAsia="en-GB"/>
        </w:rPr>
        <w:t>Figure 1. Decision tree of articles selected</w:t>
      </w:r>
      <w:ins w:id="308" w:author="Giorgia Graells" w:date="2021-02-05T17:25:50Z">
        <w:r>
          <w:rPr>
            <w:rFonts w:eastAsia="Times New Roman" w:cs="Times New Roman"/>
            <w:szCs w:val="24"/>
            <w:lang w:val="en-GB" w:eastAsia="en-GB"/>
          </w:rPr>
          <w:t xml:space="preserve"> based on PRISMA flow diagr</w:t>
        </w:r>
      </w:ins>
      <w:ins w:id="309" w:author="Giorgia Graells" w:date="2021-02-05T17:26:00Z">
        <w:r>
          <w:rPr>
            <w:rFonts w:eastAsia="Times New Roman" w:cs="Times New Roman"/>
            <w:szCs w:val="24"/>
            <w:lang w:val="en-GB" w:eastAsia="en-GB"/>
          </w:rPr>
          <w:t>am</w:t>
        </w:r>
      </w:ins>
      <w:r>
        <w:rPr>
          <w:rFonts w:eastAsia="Times New Roman" w:cs="Times New Roman"/>
          <w:szCs w:val="24"/>
          <w:lang w:val="en-GB" w:eastAsia="en-GB"/>
        </w:rPr>
        <w:t>. Description of the selection process for articles in  coastal urban ecology review. After four passes for selection filters, the remaini</w:t>
      </w:r>
      <w:ins w:id="310" w:author="Giorgia Graells" w:date="2021-02-05T17:26:05Z">
        <w:r>
          <w:rPr>
            <w:rFonts w:eastAsia="Times New Roman" w:cs="Times New Roman"/>
            <w:szCs w:val="24"/>
            <w:lang w:val="en-GB" w:eastAsia="en-GB"/>
          </w:rPr>
          <w:t>n</w:t>
        </w:r>
      </w:ins>
      <w:r>
        <w:rPr>
          <w:rFonts w:eastAsia="Times New Roman" w:cs="Times New Roman"/>
          <w:szCs w:val="24"/>
          <w:lang w:val="en-GB" w:eastAsia="en-GB"/>
        </w:rPr>
        <w:t xml:space="preserve">g 237 studies where classified in 3 categories: ecological paradigms </w:t>
      </w:r>
      <w:r>
        <w:rPr>
          <w:rFonts w:eastAsia="Times New Roman" w:cs="Times New Roman"/>
          <w:i/>
          <w:iCs/>
          <w:szCs w:val="24"/>
          <w:lang w:val="en-GB" w:eastAsia="en-GB"/>
          <w:rPrChange w:id="0" w:author="Giorgia Graells" w:date="2021-02-02T16:41:29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1:31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1:35Z"/>
        </w:rPr>
        <w:t>for the cities</w:t>
      </w:r>
      <w:r>
        <w:rPr>
          <w:rFonts w:eastAsia="Times New Roman" w:cs="Times New Roman"/>
          <w:szCs w:val="24"/>
          <w:lang w:val="en-GB" w:eastAsia="en-GB"/>
        </w:rPr>
        <w:t>.</w:t>
      </w:r>
    </w:p>
    <w:p>
      <w:pPr>
        <w:pStyle w:val="Normal"/>
        <w:spacing w:before="0" w:after="0"/>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Biological-ecosystem,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Change w:id="0" w:author="Giorgia Graells" w:date="2021-02-02T16:41:45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1:47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1:55Z"/>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Change w:id="0" w:author="Giorgia Graells" w:date="2021-02-02T16:42:01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04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11Z"/>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Change w:id="0" w:author="Giorgia Graells" w:date="2021-02-02T16:46:36Z"/>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Change w:id="0" w:author="Giorgia Graells" w:date="2021-02-02T16:46:51Z"/>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Change w:id="0" w:author="Giorgia Graells" w:date="2021-02-02T16:46:56Z"/>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Change w:id="0" w:author="Giorgia Graells" w:date="2021-02-02T16:42:18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20Z"/>
        </w:rPr>
        <w:t>of</w:t>
      </w:r>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25Z"/>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Figure 8. Network analysis. Analisys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Change w:id="0" w:author="Giorgia Graells" w:date="2021-02-02T16:42:30Z"/>
        </w:rPr>
        <w:t>in</w:t>
      </w:r>
      <w:r>
        <w:rPr>
          <w:rFonts w:eastAsia="Times New Roman" w:cs="Times New Roman"/>
          <w:szCs w:val="24"/>
          <w:lang w:val="en-GB" w:eastAsia="en-GB"/>
        </w:rPr>
        <w:t xml:space="preserve">, </w:t>
      </w:r>
      <w:r>
        <w:rPr>
          <w:rFonts w:eastAsia="Times New Roman" w:cs="Times New Roman"/>
          <w:i/>
          <w:iCs/>
          <w:szCs w:val="24"/>
          <w:lang w:val="en-GB" w:eastAsia="en-GB"/>
          <w:rPrChange w:id="0" w:author="Giorgia Graells" w:date="2021-02-02T16:42:41Z"/>
        </w:rPr>
        <w:t>of</w:t>
      </w:r>
      <w:ins w:id="328" w:author="Giorgia Graells" w:date="2021-02-02T16:42:38Z">
        <w:r>
          <w:rPr>
            <w:rFonts w:eastAsia="Times New Roman" w:cs="Times New Roman"/>
            <w:szCs w:val="24"/>
            <w:lang w:val="en-GB" w:eastAsia="en-GB"/>
          </w:rPr>
          <w:t>,</w:t>
        </w:r>
      </w:ins>
      <w:r>
        <w:rPr>
          <w:rFonts w:eastAsia="Times New Roman" w:cs="Times New Roman"/>
          <w:szCs w:val="24"/>
          <w:lang w:val="en-GB" w:eastAsia="en-GB"/>
        </w:rPr>
        <w:t xml:space="preserve"> and </w:t>
      </w:r>
      <w:r>
        <w:rPr>
          <w:rFonts w:eastAsia="Times New Roman" w:cs="Times New Roman"/>
          <w:i/>
          <w:iCs/>
          <w:szCs w:val="24"/>
          <w:lang w:val="en-GB" w:eastAsia="en-GB"/>
          <w:rPrChange w:id="0" w:author="Giorgia Graells" w:date="2021-02-02T16:42:46Z"/>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t>Abarca-Álvarez, F. J., Campos-Sánchez, F. S., &amp; Reinoso-Bellido, R. (2018). Signs of gentrification usin g Artificial Intelligence: identification through the Dwelling Census. Bitácora Urbano Territorial, 28(2), 103-114.</w:t>
      </w:r>
    </w:p>
    <w:p>
      <w:pPr>
        <w:pStyle w:val="Normal"/>
        <w:rPr/>
      </w:pPr>
      <w:ins w:id="330" w:author="Giorgia Graells" w:date="2021-03-07T22:35:43Z">
        <w:r>
          <w:rPr/>
          <w:t xml:space="preserve">Abdul-Aziz, O. I., &amp; Ahmed, S. (2019). Evaluating the emergent controls of stream water quality with similitude and dimensionless numbers. </w:t>
        </w:r>
      </w:ins>
      <w:ins w:id="331" w:author="Giorgia Graells" w:date="2021-03-07T22:35:43Z">
        <w:r>
          <w:rPr>
            <w:i/>
          </w:rPr>
          <w:t>Journal o</w:t>
        </w:r>
      </w:ins>
      <w:ins w:id="332" w:author="Giorgia Graells" w:date="2021-03-07T22:35:43Z">
        <w:r>
          <w:rPr>
            <w:i w:val="false"/>
            <w:iCs w:val="false"/>
          </w:rPr>
          <w:t>f Hydrologic Engineering, 24</w:t>
        </w:r>
      </w:ins>
      <w:ins w:id="333" w:author="Giorgia Graells" w:date="2021-03-07T22:35:43Z">
        <w:r>
          <w:rPr/>
          <w:t>(5), 04019010.</w:t>
        </w:r>
      </w:ins>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ins w:id="334" w:author="Giorgia Graells" w:date="2021-02-09T19:28:37Z">
        <w:r>
          <w:rPr/>
          <w:t xml:space="preserve">Arns, A., Dangendorf, S., Jensen, J., Talke, S., Bender, J., &amp; Pattiaratchi, C. (2017). Sea-level rise induced amplification of coastal protection design heights. </w:t>
        </w:r>
      </w:ins>
      <w:ins w:id="335" w:author="Giorgia Graells" w:date="2021-02-09T19:28:37Z">
        <w:r>
          <w:rPr>
            <w:i w:val="false"/>
            <w:iCs w:val="false"/>
          </w:rPr>
          <w:t>Scientific reports,</w:t>
        </w:r>
      </w:ins>
      <w:ins w:id="336" w:author="Giorgia Graells" w:date="2021-02-09T19:28:37Z">
        <w:r>
          <w:rPr/>
          <w:t xml:space="preserve"> </w:t>
        </w:r>
      </w:ins>
      <w:ins w:id="337" w:author="Giorgia Graells" w:date="2021-02-09T19:28:37Z">
        <w:r>
          <w:rPr>
            <w:i/>
          </w:rPr>
          <w:t>7</w:t>
        </w:r>
      </w:ins>
      <w:ins w:id="338" w:author="Giorgia Graells" w:date="2021-02-09T19:28:37Z">
        <w:r>
          <w:rPr/>
          <w:t>(1), 1-9.</w:t>
        </w:r>
      </w:ins>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ins w:id="339" w:author="Giorgia Graells" w:date="2021-03-06T15:08:19Z">
        <w:r>
          <w:rPr/>
          <w:t xml:space="preserve">Barcelona, M. J. (1979). Human exposure to chloroform in a coastal urban environment. </w:t>
        </w:r>
      </w:ins>
      <w:ins w:id="340" w:author="Giorgia Graells" w:date="2021-03-06T15:08:19Z">
        <w:r>
          <w:rPr>
            <w:i w:val="false"/>
            <w:iCs w:val="false"/>
          </w:rPr>
          <w:t>Journal of Environmental Science &amp; Health Part A, 14</w:t>
        </w:r>
      </w:ins>
      <w:ins w:id="341" w:author="Giorgia Graells" w:date="2021-03-06T15:08:19Z">
        <w:r>
          <w:rPr/>
          <w:t>(4), 267-283.</w:t>
        </w:r>
      </w:ins>
    </w:p>
    <w:p>
      <w:pPr>
        <w:pStyle w:val="Normal"/>
        <w:rPr/>
      </w:pPr>
      <w:r>
        <w:rPr/>
        <w:t>Barragán, J. M., &amp; Andrés, M. de. (2015).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pPr>
      <w:r>
        <w:rPr/>
        <w:t>Bergen, S. D., Bolton, S. M., &amp; Fridley, J. L. (2001). Design principles for ecological engineering. Ecological Engineering, 18(2), 201-210.</w:t>
      </w:r>
    </w:p>
    <w:p>
      <w:pPr>
        <w:pStyle w:val="Normal"/>
        <w:rPr/>
      </w:pPr>
      <w:r>
        <w:rPr/>
        <w:t>Bertocci, I., Arenas, F., Cacabelos, E., Martins, G. M., Seabra, M. I., Álvaro, N. V., Fernandes, J. N., Gaião, R., Mamede, N., Mulas, M.,&amp; Neto, A. I. (2017). Nowhere safe? Exploring the influence of urbanization across mainland and insular seashores in continental Portugal and the Azorean Archipelago. Marine pollution bulletin, 114(2), 644-655.</w:t>
      </w:r>
    </w:p>
    <w:p>
      <w:pPr>
        <w:pStyle w:val="Normal"/>
        <w:rPr/>
      </w:pPr>
      <w:ins w:id="342" w:author="Giorgia Graells" w:date="2021-03-07T23:39:28Z">
        <w:r>
          <w:rPr/>
          <w:t xml:space="preserve">Bizzo, L., Gottschalk, M. S., Toni, D. C. D., &amp; Hofmann, P. R. (2010). Seasonal dynamics of a drosophilid (Diptera) assemblage and its potencial as bioindicator in open environments. </w:t>
        </w:r>
      </w:ins>
      <w:ins w:id="343" w:author="Giorgia Graells" w:date="2021-03-07T23:39:28Z">
        <w:r>
          <w:rPr>
            <w:i/>
          </w:rPr>
          <w:t xml:space="preserve">Iheringia. </w:t>
        </w:r>
      </w:ins>
      <w:ins w:id="344" w:author="Giorgia Graells" w:date="2021-03-07T23:39:28Z">
        <w:r>
          <w:rPr>
            <w:i w:val="false"/>
            <w:iCs w:val="false"/>
          </w:rPr>
          <w:t>Série Zoologia, 100(3), 185</w:t>
        </w:r>
      </w:ins>
      <w:ins w:id="345" w:author="Giorgia Graells" w:date="2021-03-07T23:39:28Z">
        <w:r>
          <w:rPr/>
          <w:t>-191.</w:t>
        </w:r>
      </w:ins>
    </w:p>
    <w:p>
      <w:pPr>
        <w:pStyle w:val="Normal"/>
        <w:rPr/>
      </w:pPr>
      <w:r>
        <w:rPr/>
        <w:t>Blair, R. B. (1996). Land use and avian species diversity along an urban gradient. Ecological applications, 6, 506–19.</w:t>
      </w:r>
    </w:p>
    <w:p>
      <w:pPr>
        <w:pStyle w:val="Normal"/>
        <w:rPr/>
      </w:pPr>
      <w:ins w:id="346" w:author="Giorgia Graells" w:date="2021-03-07T23:31:49Z">
        <w:r>
          <w:rPr/>
          <w:t xml:space="preserve">Blight, L. K., Bertram, D. F., &amp; Kroc, E. (2019). Evaluating UAV-based techniques to census an urban-nesting gull population on Canada’s Pacific coast. </w:t>
        </w:r>
      </w:ins>
      <w:ins w:id="347" w:author="Giorgia Graells" w:date="2021-03-07T23:31:49Z">
        <w:r>
          <w:rPr>
            <w:i/>
          </w:rPr>
          <w:t>Journal of Unmanned Vehicle Systems</w:t>
        </w:r>
      </w:ins>
      <w:ins w:id="348" w:author="Giorgia Graells" w:date="2021-03-07T23:31:49Z">
        <w:r>
          <w:rPr/>
          <w:t xml:space="preserve">, </w:t>
        </w:r>
      </w:ins>
      <w:ins w:id="349" w:author="Giorgia Graells" w:date="2021-03-07T23:31:49Z">
        <w:r>
          <w:rPr>
            <w:i/>
          </w:rPr>
          <w:t>7</w:t>
        </w:r>
      </w:ins>
      <w:ins w:id="350" w:author="Giorgia Graells" w:date="2021-03-07T23:31:49Z">
        <w:r>
          <w:rPr/>
          <w:t>(4), 312-324.</w:t>
        </w:r>
      </w:ins>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ins w:id="351" w:author="Giorgia Graells" w:date="2021-03-07T23:27:04Z">
        <w:r>
          <w:rPr/>
          <w:t xml:space="preserve">Buggy, C. J., &amp; Tobin, J. M. (2008). Seasonal and spatial distribution of metals in surface sediment of an urban estuary. </w:t>
        </w:r>
      </w:ins>
      <w:ins w:id="352" w:author="Giorgia Graells" w:date="2021-03-07T23:27:04Z">
        <w:r>
          <w:rPr>
            <w:i/>
          </w:rPr>
          <w:t>Environmental Pollution</w:t>
        </w:r>
      </w:ins>
      <w:ins w:id="353" w:author="Giorgia Graells" w:date="2021-03-07T23:27:04Z">
        <w:r>
          <w:rPr/>
          <w:t xml:space="preserve">, </w:t>
        </w:r>
      </w:ins>
      <w:ins w:id="354" w:author="Giorgia Graells" w:date="2021-03-07T23:27:04Z">
        <w:r>
          <w:rPr>
            <w:i/>
          </w:rPr>
          <w:t>155</w:t>
        </w:r>
      </w:ins>
      <w:ins w:id="355" w:author="Giorgia Graells" w:date="2021-03-07T23:27:04Z">
        <w:r>
          <w:rPr/>
          <w:t>(2), 308-319.</w:t>
        </w:r>
      </w:ins>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ins w:id="356" w:author="Giorgia Graells" w:date="2021-03-07T23:19:17Z">
        <w:r>
          <w:rPr/>
          <w:t>Burger, J., Tsipoura, N., Simnor, A., Pittfield, T., Jeitner, C., Mizrahi, D., ... &amp; Ferguson, L. (2017). Perceptions of Caucasian users about avian resources and beach restoration following hurricane Sand</w:t>
        </w:r>
      </w:ins>
      <w:ins w:id="357" w:author="Giorgia Graells" w:date="2021-03-07T23:19:17Z">
        <w:r>
          <w:rPr>
            <w:i w:val="false"/>
            <w:iCs w:val="false"/>
          </w:rPr>
          <w:t>y. Urban ecosystems, 20(2), 36</w:t>
        </w:r>
      </w:ins>
      <w:ins w:id="358" w:author="Giorgia Graells" w:date="2021-03-07T23:19:17Z">
        <w:r>
          <w:rPr/>
          <w:t>3-373.</w:t>
        </w:r>
      </w:ins>
    </w:p>
    <w:p>
      <w:pPr>
        <w:pStyle w:val="Normal"/>
        <w:rPr/>
      </w:pPr>
      <w:r>
        <w:rPr/>
        <w:t>Burke, L., Kura, Y., Revenga, C., Spalding, M., &amp; Mcallister, D. (2001). Pilot analysis of global ecosystems: coastal ecosystems, World Recourses Institute. Washington, DC, pág, 13.</w:t>
      </w:r>
    </w:p>
    <w:p>
      <w:pPr>
        <w:pStyle w:val="Normal"/>
        <w:rPr/>
      </w:pPr>
      <w:ins w:id="359" w:author="Giorgia Graells" w:date="2021-03-08T00:47:18Z">
        <w:r>
          <w:rPr/>
          <w:t xml:space="preserve">Burnett, W. C., Wattayakorn, G., Taniguchi, M., Dulaiova, H., Sojisuporn, P., Rungsupa, S., &amp; Ishitobi, T. (2007). Groundwater-derived nutrient inputs to the Upper Gulf of Thailand. </w:t>
        </w:r>
      </w:ins>
      <w:ins w:id="360" w:author="Giorgia Graells" w:date="2021-03-08T00:47:18Z">
        <w:r>
          <w:rPr>
            <w:i/>
          </w:rPr>
          <w:t>Continental Shelf Research</w:t>
        </w:r>
      </w:ins>
      <w:ins w:id="361" w:author="Giorgia Graells" w:date="2021-03-08T00:47:18Z">
        <w:r>
          <w:rPr/>
          <w:t xml:space="preserve">, </w:t>
        </w:r>
      </w:ins>
      <w:ins w:id="362" w:author="Giorgia Graells" w:date="2021-03-08T00:47:18Z">
        <w:r>
          <w:rPr>
            <w:i/>
          </w:rPr>
          <w:t>27</w:t>
        </w:r>
      </w:ins>
      <w:ins w:id="363" w:author="Giorgia Graells" w:date="2021-03-08T00:47:18Z">
        <w:r>
          <w:rPr/>
          <w:t>(2), 176-190.</w:t>
        </w:r>
      </w:ins>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jc w:val="left"/>
        <w:rPr/>
      </w:pPr>
      <w:ins w:id="365" w:author="Giorgia Graells" w:date="2021-03-13T21:05:36Z">
        <w:r>
          <w:rPr/>
          <w:t xml:space="preserve">Callaghan, C. T., Major, R. E., Lyons, M. B., Martin, J. M., &amp; Kingsford, R. T. (2018). The effects of local </w:t>
        </w:r>
      </w:ins>
      <w:ins w:id="366" w:author="Giorgia Graells" w:date="2021-03-13T21:05:36Z">
        <w:r>
          <w:rPr>
            <w:i w:val="false"/>
            <w:iCs w:val="false"/>
          </w:rPr>
          <w:t>and landscape habitat attributes on bird diversity in urban greenspaces. Ecosphere, 9(7), e02347.</w:t>
        </w:r>
      </w:ins>
    </w:p>
    <w:p>
      <w:pPr>
        <w:pStyle w:val="Normal"/>
        <w:rPr/>
      </w:pPr>
      <w:r>
        <w:rPr/>
        <w:t>Campbell, M. (2010). An animal geography of avian foraging competition on the Sussex coast of England. Journal of Coastal Research, 26(1 (261)), 44-52.</w:t>
      </w:r>
    </w:p>
    <w:p>
      <w:pPr>
        <w:pStyle w:val="Normal"/>
        <w:rPr/>
      </w:pPr>
      <w:ins w:id="367" w:author="Giorgia Graells" w:date="2021-03-07T22:33:17Z">
        <w:r>
          <w:rPr/>
          <w:t>Capaldo, K. P., Pilinis, C., &amp; Pandis, S. N. (2000). A computationally efficient hybrid approach for dynamic gas/aerosol transfer in air quality mode</w:t>
        </w:r>
      </w:ins>
      <w:ins w:id="368" w:author="Giorgia Graells" w:date="2021-03-07T22:33:17Z">
        <w:r>
          <w:rPr>
            <w:i w:val="false"/>
            <w:iCs w:val="false"/>
          </w:rPr>
          <w:t>ls. Atmospheric Environment, 34(21), 3</w:t>
        </w:r>
      </w:ins>
      <w:ins w:id="369" w:author="Giorgia Graells" w:date="2021-03-07T22:33:17Z">
        <w:r>
          <w:rPr/>
          <w:t>617-3627.</w:t>
        </w:r>
      </w:ins>
    </w:p>
    <w:p>
      <w:pPr>
        <w:pStyle w:val="Normal"/>
        <w:rPr/>
      </w:pPr>
      <w:ins w:id="370" w:author="Giorgia Graells" w:date="2021-03-08T00:50:49Z">
        <w:r>
          <w:rPr/>
          <w:t xml:space="preserve">Cardo, M. V., Vezzani, D., Rubio, A., &amp; Carbajo, A. E. (2014). Integrating demographic and meteorological data in urban ecology: a case study of container‐breeding mosquitoes in temperate Argentina. </w:t>
        </w:r>
      </w:ins>
      <w:ins w:id="371" w:author="Giorgia Graells" w:date="2021-03-08T00:50:49Z">
        <w:r>
          <w:rPr>
            <w:i/>
          </w:rPr>
          <w:t>Area</w:t>
        </w:r>
      </w:ins>
      <w:ins w:id="372" w:author="Giorgia Graells" w:date="2021-03-08T00:50:49Z">
        <w:r>
          <w:rPr/>
          <w:t xml:space="preserve">, </w:t>
        </w:r>
      </w:ins>
      <w:ins w:id="373" w:author="Giorgia Graells" w:date="2021-03-08T00:50:49Z">
        <w:r>
          <w:rPr>
            <w:i/>
          </w:rPr>
          <w:t>46</w:t>
        </w:r>
      </w:ins>
      <w:ins w:id="374" w:author="Giorgia Graells" w:date="2021-03-08T00:50:49Z">
        <w:r>
          <w:rPr/>
          <w:t>(1), 18-26.</w:t>
        </w:r>
      </w:ins>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ins w:id="376" w:author="Giorgia Graells" w:date="2021-03-13T21:08:57Z">
        <w:r>
          <w:rPr/>
          <w:t>Decelis, R., &amp; Vella, A. J. (2007). Contaminatio</w:t>
        </w:r>
      </w:ins>
      <w:ins w:id="377" w:author="Giorgia Graells" w:date="2021-03-13T21:08:57Z">
        <w:r>
          <w:rPr>
            <w:i w:val="false"/>
            <w:iCs w:val="false"/>
          </w:rPr>
          <w:t>n of outdoor settled dust by butyltins in Malta. Applied Organometallic Chemistry, 21(4), 239</w:t>
        </w:r>
      </w:ins>
      <w:ins w:id="378" w:author="Giorgia Graells" w:date="2021-03-13T21:08:57Z">
        <w:r>
          <w:rPr/>
          <w:t>-245.</w:t>
        </w:r>
      </w:ins>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ins w:id="380" w:author="Giorgia Graells" w:date="2021-03-08T01:25:16Z">
        <w:r>
          <w:rPr/>
          <w:t>Douglas, E. M., Kirshen, P. H., Paolisso, M., Watson, C., Wiggin, J., Enrici, A., &amp; Ruth, M. (2012). Coastal flooding, climate change and environmental justice: Identifying obstacles and incentives for adaptation in two metropolit</w:t>
        </w:r>
      </w:ins>
      <w:ins w:id="381" w:author="Giorgia Graells" w:date="2021-03-08T01:25:16Z">
        <w:r>
          <w:rPr>
            <w:i w:val="false"/>
            <w:iCs w:val="false"/>
          </w:rPr>
          <w:t>an Boston Massachusetts communities. Mitigation and Adaptation Strategies for Global Change, 17(5), 5</w:t>
        </w:r>
      </w:ins>
      <w:ins w:id="382" w:author="Giorgia Graells" w:date="2021-03-08T01:25:16Z">
        <w:r>
          <w:rPr/>
          <w:t>37-562.</w:t>
        </w:r>
      </w:ins>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ins w:id="383" w:author="Giorgia Graells" w:date="2021-03-07T22:42:51Z">
        <w:r>
          <w:rPr/>
          <w:t xml:space="preserve">Eguchi, T., Seminoff, J. A., LeRoux, R. A., Dutton, P. H., &amp; Dutton, D. L. (2010). Abundance and survival rates of green turtles in an urban environment: coexistence of humans and an endangered species. </w:t>
        </w:r>
      </w:ins>
      <w:ins w:id="384" w:author="Giorgia Graells" w:date="2021-03-07T22:42:51Z">
        <w:r>
          <w:rPr>
            <w:i w:val="false"/>
            <w:iCs w:val="false"/>
          </w:rPr>
          <w:t>Marine Biology, 157(</w:t>
        </w:r>
      </w:ins>
      <w:ins w:id="385" w:author="Giorgia Graells" w:date="2021-03-07T22:42:51Z">
        <w:r>
          <w:rPr/>
          <w:t>8), 1869-1877.</w:t>
        </w:r>
      </w:ins>
    </w:p>
    <w:p>
      <w:pPr>
        <w:pStyle w:val="Normal"/>
        <w:rPr/>
      </w:pPr>
      <w:ins w:id="386" w:author="Giorgia Graells" w:date="2021-03-08T00:29:39Z">
        <w:r>
          <w:rPr/>
          <w:t>Ehrenfeld, J. G. (2000). Evaluating wetlands within an urban c</w:t>
        </w:r>
      </w:ins>
      <w:ins w:id="387" w:author="Giorgia Graells" w:date="2021-03-08T00:29:39Z">
        <w:r>
          <w:rPr>
            <w:i w:val="false"/>
            <w:iCs w:val="false"/>
          </w:rPr>
          <w:t>ontext. Urban Ecosystems, 4(1), 6</w:t>
        </w:r>
      </w:ins>
      <w:ins w:id="388" w:author="Giorgia Graells" w:date="2021-03-08T00:29:39Z">
        <w:r>
          <w:rPr/>
          <w:t>9-85.</w:t>
        </w:r>
      </w:ins>
    </w:p>
    <w:p>
      <w:pPr>
        <w:pStyle w:val="Normal"/>
        <w:rPr/>
      </w:pPr>
      <w:r>
        <w:rPr/>
        <w:t>Faeth, S. H., Bang, C., &amp; Saari, S. (2011). Urban biodiversity: patterns and mechanisms. Annals of the New York Academy of Sciences, 1223(1), 69-81.</w:t>
      </w:r>
    </w:p>
    <w:p>
      <w:pPr>
        <w:pStyle w:val="Normal"/>
        <w:rPr/>
      </w:pPr>
      <w:ins w:id="389" w:author="Giorgia Graells" w:date="2021-03-06T15:29:16Z">
        <w:r>
          <w:rPr/>
          <w:t xml:space="preserve">Froude, V. A. (2015). Preserving coastal natural character: Court interpretations of a long-standing New Zealand policy goal. </w:t>
        </w:r>
      </w:ins>
      <w:ins w:id="390" w:author="Giorgia Graells" w:date="2021-03-06T15:29:16Z">
        <w:r>
          <w:rPr>
            <w:i w:val="false"/>
            <w:iCs w:val="false"/>
          </w:rPr>
          <w:t>New Zealand Geographer, 71</w:t>
        </w:r>
      </w:ins>
      <w:ins w:id="391" w:author="Giorgia Graells" w:date="2021-03-06T15:29:16Z">
        <w:r>
          <w:rPr/>
          <w:t>(1), 45-55.</w:t>
        </w:r>
      </w:ins>
    </w:p>
    <w:p>
      <w:pPr>
        <w:pStyle w:val="Normal"/>
        <w:rPr/>
      </w:pPr>
      <w:ins w:id="392" w:author="Giorgia Graells" w:date="2021-03-07T23:41:44Z">
        <w:r>
          <w:rPr/>
          <w:t xml:space="preserve">Galimany, E., Rose, J. M., Dixon, M. S., &amp; Wikfors, G. H. (2013). Quantifying feeding behavior of ribbed mussels (Geukensia demissa) in two urban sites (Long Island Sound, USA) with different seston characteristics. </w:t>
        </w:r>
      </w:ins>
      <w:ins w:id="393" w:author="Giorgia Graells" w:date="2021-03-07T23:41:44Z">
        <w:r>
          <w:rPr>
            <w:i/>
          </w:rPr>
          <w:t>Estuaries and Coasts</w:t>
        </w:r>
      </w:ins>
      <w:ins w:id="394" w:author="Giorgia Graells" w:date="2021-03-07T23:41:44Z">
        <w:r>
          <w:rPr/>
          <w:t xml:space="preserve">, </w:t>
        </w:r>
      </w:ins>
      <w:ins w:id="395" w:author="Giorgia Graells" w:date="2021-03-07T23:41:44Z">
        <w:r>
          <w:rPr>
            <w:i/>
          </w:rPr>
          <w:t>36</w:t>
        </w:r>
      </w:ins>
      <w:ins w:id="396" w:author="Giorgia Graells" w:date="2021-03-07T23:41:44Z">
        <w:r>
          <w:rPr/>
          <w:t>(6), 1265-1273.</w:t>
        </w:r>
      </w:ins>
    </w:p>
    <w:p>
      <w:pPr>
        <w:pStyle w:val="Normal"/>
        <w:rPr/>
      </w:pPr>
      <w:ins w:id="397" w:author="Giorgia Graells" w:date="2021-03-06T20:46:07Z">
        <w:r>
          <w:rPr/>
          <w:t xml:space="preserve">Gallien, T. W., Barnard, P. L., van Ormondt, M., Foxgrover, A. C., &amp; Sanders, B. F. (2013). A parcel-scale coastal flood forecasting prototype for a Southern California urbanized embayment. </w:t>
        </w:r>
      </w:ins>
      <w:ins w:id="398" w:author="Giorgia Graells" w:date="2021-03-06T20:46:07Z">
        <w:r>
          <w:rPr>
            <w:i w:val="false"/>
            <w:iCs w:val="false"/>
          </w:rPr>
          <w:t>Journal of Coastal Research, 29</w:t>
        </w:r>
      </w:ins>
      <w:ins w:id="399" w:author="Giorgia Graells" w:date="2021-03-06T20:46:07Z">
        <w:r>
          <w:rPr/>
          <w:t>(3), 642-656.</w:t>
        </w:r>
      </w:ins>
    </w:p>
    <w:p>
      <w:pPr>
        <w:pStyle w:val="Normal"/>
        <w:rPr/>
      </w:pPr>
      <w:ins w:id="400" w:author="Giorgia Graells" w:date="2021-03-07T22:01:13Z">
        <w:r>
          <w:rPr/>
          <w:t xml:space="preserve">Garden, J., McAlpine, C., Peterson, A. N. N., Jones, D., &amp; Possingham, H. (2006). Review of the ecology of Australian urban fauna: a focus on spatially explicit processes. </w:t>
        </w:r>
      </w:ins>
      <w:ins w:id="401" w:author="Giorgia Graells" w:date="2021-03-07T22:01:13Z">
        <w:r>
          <w:rPr>
            <w:i w:val="false"/>
            <w:iCs w:val="false"/>
          </w:rPr>
          <w:t>Austral Ecology, 31(2</w:t>
        </w:r>
      </w:ins>
      <w:ins w:id="402" w:author="Giorgia Graells" w:date="2021-03-07T22:01:13Z">
        <w:r>
          <w:rPr/>
          <w:t>), 126-148.</w:t>
        </w:r>
      </w:ins>
    </w:p>
    <w:p>
      <w:pPr>
        <w:pStyle w:val="Normal"/>
        <w:rPr/>
      </w:pPr>
      <w:r>
        <w:rPr/>
        <w:t>Gardner, E. A. (2003). Some examples of water recycling in Australian urban environments: a step towards environmental sustainability. Water Science and Technology: Water Supply, 3(4), 21-31.</w:t>
      </w:r>
    </w:p>
    <w:p>
      <w:pPr>
        <w:pStyle w:val="Normal"/>
        <w:rPr/>
      </w:pPr>
      <w:ins w:id="403" w:author="Giorgia Graells" w:date="2021-03-07T22:56:57Z">
        <w:r>
          <w:rPr/>
          <w:t xml:space="preserve">Ge, B., Mehring, A. S., &amp; Levin, L. A. (2019). Urbanization alters belowground invertebrate community structure in semi-arid regions: A comparison of lawns, biofilters and sage scrub. </w:t>
        </w:r>
      </w:ins>
      <w:ins w:id="404" w:author="Giorgia Graells" w:date="2021-03-07T22:56:57Z">
        <w:r>
          <w:rPr>
            <w:i w:val="false"/>
            <w:iCs w:val="false"/>
          </w:rPr>
          <w:t>Landscape and Urban Planning, 192, 10</w:t>
        </w:r>
      </w:ins>
      <w:ins w:id="405" w:author="Giorgia Graells" w:date="2021-03-07T22:56:57Z">
        <w:r>
          <w:rPr/>
          <w:t>3664.</w:t>
        </w:r>
      </w:ins>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ins w:id="406" w:author="Giorgia Graells" w:date="2021-03-07T22:26:42Z">
        <w:r>
          <w:rPr/>
          <w:t>Grange, S. K., &amp; Carslaw, D. C. (2019). Using meteor</w:t>
        </w:r>
      </w:ins>
      <w:ins w:id="407" w:author="Giorgia Graells" w:date="2021-03-07T22:26:42Z">
        <w:r>
          <w:rPr>
            <w:i w:val="false"/>
            <w:iCs w:val="false"/>
          </w:rPr>
          <w:t>ological normalisation to detect interventions in air quality time series. Science of The Total Environment, 653, 5</w:t>
        </w:r>
      </w:ins>
      <w:ins w:id="408" w:author="Giorgia Graells" w:date="2021-03-07T22:26:42Z">
        <w:r>
          <w:rPr/>
          <w:t>78-588.</w:t>
        </w:r>
      </w:ins>
    </w:p>
    <w:p>
      <w:pPr>
        <w:pStyle w:val="Normal"/>
        <w:rPr/>
      </w:pPr>
      <w:ins w:id="409" w:author="Giorgia Graells" w:date="2021-03-07T23:50:26Z">
        <w:r>
          <w:rPr/>
          <w:t xml:space="preserve">Greenwell, C. N., Calver, M. C., &amp; Loneragan, N. R. (2019). Cat gets its tern: A case study of predation on a threatened coastal seabird. </w:t>
        </w:r>
      </w:ins>
      <w:ins w:id="410" w:author="Giorgia Graells" w:date="2021-03-07T23:50:26Z">
        <w:r>
          <w:rPr>
            <w:i w:val="false"/>
            <w:iCs w:val="false"/>
          </w:rPr>
          <w:t>Animals, 9</w:t>
        </w:r>
      </w:ins>
      <w:ins w:id="411" w:author="Giorgia Graells" w:date="2021-03-07T23:50:26Z">
        <w:r>
          <w:rPr/>
          <w:t>(7), 445.</w:t>
        </w:r>
      </w:ins>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ins w:id="412" w:author="Giorgia Graells" w:date="2021-03-07T23:49:08Z">
        <w:r>
          <w:rPr/>
          <w:t xml:space="preserve">Grisafi, F., Oddo, E., Gargano, M. L., Inzerillo, S., Russo, G., &amp; Venturella, G. (2016). Tamarix arborea var. arborea and Tamarix parviflora: two species valued for their adaptability to stress conditions. </w:t>
        </w:r>
      </w:ins>
      <w:ins w:id="413" w:author="Giorgia Graells" w:date="2021-03-07T23:49:08Z">
        <w:r>
          <w:rPr>
            <w:i w:val="false"/>
            <w:iCs w:val="false"/>
          </w:rPr>
          <w:t xml:space="preserve">Acta Biologica Hungarica, 67(1), </w:t>
        </w:r>
      </w:ins>
      <w:ins w:id="414" w:author="Giorgia Graells" w:date="2021-03-07T23:49:08Z">
        <w:r>
          <w:rPr/>
          <w:t>42-52.</w:t>
        </w:r>
      </w:ins>
    </w:p>
    <w:p>
      <w:pPr>
        <w:pStyle w:val="Normal"/>
        <w:rPr/>
      </w:pPr>
      <w:r>
        <w:rPr/>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pPr>
      <w:r>
        <w:rPr/>
        <w:t>Guerrero Valdebenito, R. M., &amp; Alarcon Rodriguez, M. L. (2018). Neoliberalism and socio-spatial transformations in urban coves of the Metropolitan Area of Concepcion. The cases of Caleta Los Bagres and Caleta Cocholgue, Tome. Revista de Urbanismo, 38.</w:t>
      </w:r>
    </w:p>
    <w:p>
      <w:pPr>
        <w:pStyle w:val="Normal"/>
        <w:rPr/>
      </w:pPr>
      <w:r>
        <w:rPr/>
        <w:t>Gumusay, M. U., Koseoglu, G., &amp; Bakirman, T. (2016). An assessment of site suitability for marina construction in Istanbul, Turkey, using GIS and AHP multicriteria decision analysis. Environmental monitoring and assessment, 188(12), 677.</w:t>
      </w:r>
    </w:p>
    <w:p>
      <w:pPr>
        <w:pStyle w:val="Normal"/>
        <w:rPr/>
      </w:pPr>
      <w:ins w:id="415" w:author="Giorgia Graells" w:date="2021-03-13T21:10:18Z">
        <w:r>
          <w:rPr/>
          <w:t xml:space="preserve">Günel, G. (2018). Air </w:t>
        </w:r>
      </w:ins>
      <w:ins w:id="416" w:author="Giorgia Graells" w:date="2021-03-13T21:10:18Z">
        <w:r>
          <w:rPr>
            <w:i w:val="false"/>
            <w:iCs w:val="false"/>
          </w:rPr>
          <w:t>Conditioning the Arabian Peninsula. International Journal of Middle East Studies, 50(3), 573-579</w:t>
        </w:r>
      </w:ins>
      <w:ins w:id="417" w:author="Giorgia Graells" w:date="2021-03-13T21:10:18Z">
        <w:r>
          <w:rPr/>
          <w:t>.</w:t>
        </w:r>
      </w:ins>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ins w:id="418" w:author="Giorgia Graells" w:date="2021-03-06T21:11:42Z">
        <w:r>
          <w:rPr/>
          <w:t xml:space="preserve">Holloway, M. G., &amp; Connell, S. D. (2002). Why do floating structures create novel habitats for subtidal epibiota?. </w:t>
        </w:r>
      </w:ins>
      <w:ins w:id="419" w:author="Giorgia Graells" w:date="2021-03-06T21:11:42Z">
        <w:r>
          <w:rPr>
            <w:i w:val="false"/>
            <w:iCs w:val="false"/>
          </w:rPr>
          <w:t>Marine Ecology Progress Series, 235</w:t>
        </w:r>
      </w:ins>
      <w:ins w:id="420" w:author="Giorgia Graells" w:date="2021-03-06T21:11:42Z">
        <w:r>
          <w:rPr/>
          <w:t>, 43-52.</w:t>
        </w:r>
      </w:ins>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ins w:id="421" w:author="Giorgia Graells" w:date="2021-03-06T15:33:11Z">
        <w:r>
          <w:rPr/>
          <w:t xml:space="preserve">Jacobs, J. C. J. (2011). The Rotterdam approach: connecting water with opportunities. </w:t>
        </w:r>
      </w:ins>
      <w:ins w:id="422" w:author="Giorgia Graells" w:date="2021-03-06T15:33:11Z">
        <w:r>
          <w:rPr>
            <w:i w:val="false"/>
            <w:iCs w:val="false"/>
          </w:rPr>
          <w:t xml:space="preserve">Water Sensitive Cities, </w:t>
        </w:r>
      </w:ins>
      <w:ins w:id="423" w:author="Giorgia Graells" w:date="2021-03-06T15:33:11Z">
        <w:r>
          <w:rPr/>
          <w:t>251.</w:t>
        </w:r>
      </w:ins>
    </w:p>
    <w:p>
      <w:pPr>
        <w:pStyle w:val="Normal"/>
        <w:rPr/>
      </w:pPr>
      <w:ins w:id="424" w:author="Giorgia Graells" w:date="2021-03-07T22:34:24Z">
        <w:r>
          <w:rPr/>
          <w:t xml:space="preserve">Jartun, M., &amp; Pettersen, A. (2010). Contaminants in urban runoff to Norwegian fjords. </w:t>
        </w:r>
      </w:ins>
      <w:ins w:id="425" w:author="Giorgia Graells" w:date="2021-03-07T22:34:24Z">
        <w:r>
          <w:rPr>
            <w:i/>
          </w:rPr>
          <w:t>Journal of soils and sediments</w:t>
        </w:r>
      </w:ins>
      <w:ins w:id="426" w:author="Giorgia Graells" w:date="2021-03-07T22:34:24Z">
        <w:r>
          <w:rPr/>
          <w:t xml:space="preserve">, </w:t>
        </w:r>
      </w:ins>
      <w:ins w:id="427" w:author="Giorgia Graells" w:date="2021-03-07T22:34:24Z">
        <w:r>
          <w:rPr>
            <w:i/>
          </w:rPr>
          <w:t>10</w:t>
        </w:r>
      </w:ins>
      <w:ins w:id="428" w:author="Giorgia Graells" w:date="2021-03-07T22:34:24Z">
        <w:r>
          <w:rPr/>
          <w:t>(2), 155-161.</w:t>
        </w:r>
      </w:ins>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ins w:id="429" w:author="Giorgia Graells" w:date="2021-03-07T21:56:55Z">
        <w:r>
          <w:rPr/>
          <w:t xml:space="preserve">Juchimiuk, J., &amp; Januszkiewicz, K. (2019). Envisioning infrastructure to reduce disaster’s impact to cities during the climate change area being elements of smart cities. </w:t>
        </w:r>
      </w:ins>
      <w:ins w:id="430" w:author="Giorgia Graells" w:date="2021-03-07T21:56:55Z">
        <w:r>
          <w:rPr>
            <w:i w:val="false"/>
            <w:iCs w:val="false"/>
          </w:rPr>
          <w:t>In IOP Conference Series: Earth and Environmental Science (Vol. 214, No. 1, p. 012141). IOP Publis</w:t>
        </w:r>
      </w:ins>
      <w:ins w:id="431" w:author="Giorgia Graells" w:date="2021-03-07T21:56:55Z">
        <w:r>
          <w:rPr/>
          <w:t>hing.</w:t>
        </w:r>
      </w:ins>
    </w:p>
    <w:p>
      <w:pPr>
        <w:pStyle w:val="Normal"/>
        <w:rPr/>
      </w:pPr>
      <w:ins w:id="432" w:author="Giorgia Graells" w:date="2021-03-07T23:32:50Z">
        <w:r>
          <w:rPr/>
          <w:t xml:space="preserve">Kalinowski, R. S., &amp; Johnson, M. D. (2010). Influence of suburban habitat on a wintering bird community in coastal northern California. </w:t>
        </w:r>
      </w:ins>
      <w:ins w:id="433" w:author="Giorgia Graells" w:date="2021-03-07T23:32:50Z">
        <w:r>
          <w:rPr>
            <w:i/>
          </w:rPr>
          <w:t>The Condor</w:t>
        </w:r>
      </w:ins>
      <w:ins w:id="434" w:author="Giorgia Graells" w:date="2021-03-07T23:32:50Z">
        <w:r>
          <w:rPr/>
          <w:t xml:space="preserve">, </w:t>
        </w:r>
      </w:ins>
      <w:ins w:id="435" w:author="Giorgia Graells" w:date="2021-03-07T23:32:50Z">
        <w:r>
          <w:rPr>
            <w:i/>
          </w:rPr>
          <w:t>112</w:t>
        </w:r>
      </w:ins>
      <w:ins w:id="436" w:author="Giorgia Graells" w:date="2021-03-07T23:32:50Z">
        <w:r>
          <w:rPr/>
          <w:t>(2), 274-282.</w:t>
        </w:r>
      </w:ins>
    </w:p>
    <w:p>
      <w:pPr>
        <w:pStyle w:val="Normal"/>
        <w:rPr/>
      </w:pPr>
      <w:ins w:id="437" w:author="Giorgia Graells" w:date="2021-03-07T23:11:26Z">
        <w:r>
          <w:rPr/>
          <w:t>Kaniewski, D., Van Campo, E., Morhange, C., Guiot, J., Zviely, D., Shaked, I., ... &amp; Artzy, M. (2013). Early urban impact on Mediterranean coastal environme</w:t>
        </w:r>
      </w:ins>
      <w:ins w:id="438" w:author="Giorgia Graells" w:date="2021-03-07T23:11:26Z">
        <w:r>
          <w:rPr>
            <w:i w:val="false"/>
            <w:iCs w:val="false"/>
          </w:rPr>
          <w:t>nts. Scientific Reports, 3(1</w:t>
        </w:r>
      </w:ins>
      <w:ins w:id="439" w:author="Giorgia Graells" w:date="2021-03-07T23:11:26Z">
        <w:r>
          <w:rPr/>
          <w:t>), 1-5.</w:t>
        </w:r>
      </w:ins>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r>
        <w:rPr/>
        <w:t>Kehl, C., &amp; de Haan, G. (2013). "Interactive simulation and visualisation of realistic flooding scenarios," in Intelligent Systems for Crisis Management (pp. 79-93). Berlin: Springer.</w:t>
      </w:r>
    </w:p>
    <w:p>
      <w:pPr>
        <w:pStyle w:val="Normal"/>
        <w:rPr/>
      </w:pPr>
      <w:ins w:id="440" w:author="Giorgia Graells" w:date="2021-03-07T23:16:40Z">
        <w:r>
          <w:rPr/>
          <w:t xml:space="preserve">Krien, N., &amp; Guillou, E. (2018). Preservation of a positive sense of self in an at risk area. </w:t>
        </w:r>
      </w:ins>
      <w:ins w:id="441" w:author="Giorgia Graells" w:date="2021-03-07T23:16:40Z">
        <w:r>
          <w:rPr>
            <w:i w:val="false"/>
            <w:iCs w:val="false"/>
          </w:rPr>
          <w:t xml:space="preserve">PRATIQUES PSYCHOLOGIQUES, 24(1), </w:t>
        </w:r>
      </w:ins>
      <w:ins w:id="442" w:author="Giorgia Graells" w:date="2021-03-07T23:16:40Z">
        <w:r>
          <w:rPr/>
          <w:t>49-63.</w:t>
        </w:r>
      </w:ins>
    </w:p>
    <w:p>
      <w:pPr>
        <w:pStyle w:val="Normal"/>
        <w:rPr/>
      </w:pPr>
      <w:ins w:id="443" w:author="Giorgia Graells" w:date="2021-03-07T23:29:04Z">
        <w:r>
          <w:rPr/>
          <w:t xml:space="preserve">Krishnan, S., Lin, J., Simanjuntak, J., Hooimeijer, F., Bricker, J., Daniel, M., &amp; Yoshida, Y. (2019). Interdisciplinary Design of Vital Infrastructure to Reduce Flood Risk in Tokyo’s Edogawa Ward. </w:t>
        </w:r>
      </w:ins>
      <w:ins w:id="444" w:author="Giorgia Graells" w:date="2021-03-07T23:29:04Z">
        <w:r>
          <w:rPr>
            <w:i w:val="false"/>
            <w:iCs w:val="false"/>
          </w:rPr>
          <w:t>Geosciences, 9(8), 3</w:t>
        </w:r>
      </w:ins>
      <w:ins w:id="445" w:author="Giorgia Graells" w:date="2021-03-07T23:29:04Z">
        <w:r>
          <w:rPr/>
          <w:t>57.</w:t>
        </w:r>
      </w:ins>
    </w:p>
    <w:p>
      <w:pPr>
        <w:pStyle w:val="Normal"/>
        <w:rPr/>
      </w:pPr>
      <w:r>
        <w:rPr/>
        <w:t>Kuhnlein, H. V., Johns, T., &amp; Peoples, I. T. F. O. I. (2003). Northwest African and Middle Eastern food and dietary change of indigenous peoples. Asia Pacific journal of clinical nutrition, 12(3).</w:t>
      </w:r>
    </w:p>
    <w:p>
      <w:pPr>
        <w:pStyle w:val="Normal"/>
        <w:rPr/>
      </w:pPr>
      <w:ins w:id="446" w:author="Giorgia Graells" w:date="2021-03-07T22:06:49Z">
        <w:r>
          <w:rPr/>
          <w:t>Kulkova, M., Chadov, F., &amp; Davidochkina, A. (2011). Radiocarbon in vegetation of coas</w:t>
        </w:r>
      </w:ins>
      <w:ins w:id="447" w:author="Giorgia Graells" w:date="2021-03-07T22:06:49Z">
        <w:r>
          <w:rPr>
            <w:i w:val="false"/>
            <w:iCs w:val="false"/>
          </w:rPr>
          <w:t>tal zone of Finnish Bay (Russia). Procedia Environmental Sciences, 8, 375-381.</w:t>
        </w:r>
      </w:ins>
    </w:p>
    <w:p>
      <w:pPr>
        <w:pStyle w:val="Normal"/>
        <w:rPr/>
      </w:pPr>
      <w:r>
        <w:rPr/>
        <w:t>Kumar, T. S., Mahendra, R. S., Nayak, S., Radhakrishnan, K., &amp; Sahu, K. C. (2010). 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ins w:id="448" w:author="Giorgia Graells" w:date="2021-03-13T16:07:42Z">
        <w:r>
          <w:rPr/>
          <w:t>Lewis, J. A., &amp; Ernstson, H. (2019). Contesting the coast: Ecosystems as infrastructure in the Mississippi River Delta</w:t>
        </w:r>
      </w:ins>
      <w:ins w:id="449" w:author="Giorgia Graells" w:date="2021-03-13T16:07:42Z">
        <w:r>
          <w:rPr>
            <w:i w:val="false"/>
            <w:iCs w:val="false"/>
          </w:rPr>
          <w:t>. Progress in Planning, 129, 1</w:t>
        </w:r>
      </w:ins>
      <w:ins w:id="450" w:author="Giorgia Graells" w:date="2021-03-13T16:07:42Z">
        <w:r>
          <w:rPr/>
          <w:t>-30.</w:t>
        </w:r>
      </w:ins>
    </w:p>
    <w:p>
      <w:pPr>
        <w:pStyle w:val="Normal"/>
        <w:rPr/>
      </w:pPr>
      <w:ins w:id="451" w:author="Giorgia Graells" w:date="2021-03-08T01:35:14Z">
        <w:r>
          <w:rPr/>
          <w:t xml:space="preserve">Li, Y., Qiu, J., Zhao, B., Pavao-Zuckerman, M., Bruns, A., Qureshi, S., ... &amp; Li, Y. (2017). Quantifying urban ecological governance: A suite of indices characterizes the ecological planning implications of rapid coastal urbanization. </w:t>
        </w:r>
      </w:ins>
      <w:ins w:id="452" w:author="Giorgia Graells" w:date="2021-03-08T01:35:14Z">
        <w:r>
          <w:rPr>
            <w:i/>
          </w:rPr>
          <w:t>Ecological Indicators</w:t>
        </w:r>
      </w:ins>
      <w:ins w:id="453" w:author="Giorgia Graells" w:date="2021-03-08T01:35:14Z">
        <w:r>
          <w:rPr/>
          <w:t xml:space="preserve">, </w:t>
        </w:r>
      </w:ins>
      <w:ins w:id="454" w:author="Giorgia Graells" w:date="2021-03-08T01:35:14Z">
        <w:r>
          <w:rPr>
            <w:i/>
          </w:rPr>
          <w:t>72</w:t>
        </w:r>
      </w:ins>
      <w:ins w:id="455" w:author="Giorgia Graells" w:date="2021-03-08T01:35:14Z">
        <w:r>
          <w:rPr/>
          <w:t>, 225-233.</w:t>
        </w:r>
      </w:ins>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ins w:id="456" w:author="Giorgia Graells" w:date="2021-03-08T00:53:55Z">
        <w:r>
          <w:rPr/>
          <w:t>Li, Z., Zhou, C., Yang, X., Chen, X., Meng, F., Lu, C., ... &amp; Qi, W. (2018). Urban landscape extraction and a</w:t>
        </w:r>
      </w:ins>
      <w:ins w:id="457" w:author="Giorgia Graells" w:date="2021-03-08T00:53:55Z">
        <w:r>
          <w:rPr>
            <w:i w:val="false"/>
            <w:iCs w:val="false"/>
          </w:rPr>
          <w:t xml:space="preserve">nalysis in the mega-city of China’s coastal regions using high-resolution satellite imagery: A case of Shanghai, China. International journal of applied earth observation and geoinformation, 72, </w:t>
        </w:r>
      </w:ins>
      <w:ins w:id="458" w:author="Giorgia Graells" w:date="2021-03-08T00:53:55Z">
        <w:r>
          <w:rPr/>
          <w:t>140-150.</w:t>
        </w:r>
      </w:ins>
    </w:p>
    <w:p>
      <w:pPr>
        <w:pStyle w:val="Normal"/>
        <w:rPr/>
      </w:pPr>
      <w:r>
        <w:rPr/>
        <w:t>Lim, H. C., &amp; Sodhi, N. S. (2004). Responses of avian guilds to urbanisation in a tropical city. Landscape and Urban Planning, 66(4), 199-215.</w:t>
      </w:r>
    </w:p>
    <w:p>
      <w:pPr>
        <w:pStyle w:val="Normal"/>
        <w:rPr/>
      </w:pPr>
      <w:ins w:id="459" w:author="Giorgia Graells" w:date="2021-03-08T01:09:51Z">
        <w:r>
          <w:rPr/>
          <w:t xml:space="preserve">Lin, T., Coppack, T., Lin, Q. X., Kulemeyer, C., Schmidt, A., Behm, H., &amp; Luo, T. (2012). Does avian flight initiation distance indicate tolerance towards urban disturbance?. </w:t>
        </w:r>
      </w:ins>
      <w:ins w:id="460" w:author="Giorgia Graells" w:date="2021-03-08T01:09:51Z">
        <w:r>
          <w:rPr>
            <w:i/>
          </w:rPr>
          <w:t>Ecological Indicators</w:t>
        </w:r>
      </w:ins>
      <w:ins w:id="461" w:author="Giorgia Graells" w:date="2021-03-08T01:09:51Z">
        <w:r>
          <w:rPr/>
          <w:t xml:space="preserve">, </w:t>
        </w:r>
      </w:ins>
      <w:ins w:id="462" w:author="Giorgia Graells" w:date="2021-03-08T01:09:51Z">
        <w:r>
          <w:rPr>
            <w:i/>
          </w:rPr>
          <w:t>15</w:t>
        </w:r>
      </w:ins>
      <w:ins w:id="463" w:author="Giorgia Graells" w:date="2021-03-08T01:09:51Z">
        <w:r>
          <w:rPr/>
          <w:t>(1), 30-35.</w:t>
        </w:r>
      </w:ins>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ins w:id="464" w:author="Giorgia Graells" w:date="2021-02-09T19:29:54Z">
        <w:r>
          <w:rPr/>
          <w:t xml:space="preserve">Luijendijk, A., Hagenaars, G., Ranasinghe, R., Baart, F., Donchyts, G., &amp; Aarninkhof, S. (2018). The state of the world’s beaches. </w:t>
        </w:r>
      </w:ins>
      <w:ins w:id="465" w:author="Giorgia Graells" w:date="2021-02-09T19:29:54Z">
        <w:r>
          <w:rPr>
            <w:i/>
          </w:rPr>
          <w:t>Scientific reports</w:t>
        </w:r>
      </w:ins>
      <w:ins w:id="466" w:author="Giorgia Graells" w:date="2021-02-09T19:29:54Z">
        <w:r>
          <w:rPr/>
          <w:t xml:space="preserve">, </w:t>
        </w:r>
      </w:ins>
      <w:ins w:id="467" w:author="Giorgia Graells" w:date="2021-02-09T19:29:54Z">
        <w:r>
          <w:rPr>
            <w:i/>
          </w:rPr>
          <w:t>8</w:t>
        </w:r>
      </w:ins>
      <w:ins w:id="468" w:author="Giorgia Graells" w:date="2021-02-09T19:29:54Z">
        <w:r>
          <w:rPr/>
          <w:t>(1), 1-11.</w:t>
        </w:r>
      </w:ins>
    </w:p>
    <w:p>
      <w:pPr>
        <w:pStyle w:val="Normal"/>
        <w:rPr/>
      </w:pPr>
      <w:ins w:id="469" w:author="Giorgia Graells" w:date="2021-03-08T01:22:49Z">
        <w:r>
          <w:rPr/>
          <w:t xml:space="preserve">Maguire, T. J., &amp; Fulweiler, R. W. (2019). Urban groundwater dissolved silica concentrations are elevated due to vertical composition of historic land-filling. </w:t>
        </w:r>
      </w:ins>
      <w:ins w:id="470" w:author="Giorgia Graells" w:date="2021-03-08T01:22:49Z">
        <w:r>
          <w:rPr>
            <w:i/>
          </w:rPr>
          <w:t>Science of the Total Environment</w:t>
        </w:r>
      </w:ins>
      <w:ins w:id="471" w:author="Giorgia Graells" w:date="2021-03-08T01:22:49Z">
        <w:r>
          <w:rPr/>
          <w:t xml:space="preserve">, </w:t>
        </w:r>
      </w:ins>
      <w:ins w:id="472" w:author="Giorgia Graells" w:date="2021-03-08T01:22:49Z">
        <w:r>
          <w:rPr>
            <w:i/>
          </w:rPr>
          <w:t>684</w:t>
        </w:r>
      </w:ins>
      <w:ins w:id="473" w:author="Giorgia Graells" w:date="2021-03-08T01:22:49Z">
        <w:r>
          <w:rPr/>
          <w:t>, 89-95.</w:t>
        </w:r>
      </w:ins>
    </w:p>
    <w:p>
      <w:pPr>
        <w:pStyle w:val="Normal"/>
        <w:rPr/>
      </w:pPr>
      <w:r>
        <w:rPr/>
        <w:t>Marzluff, J. M. (2001). "Worldwide urbanization and its effects on birds," in Avian ecology and conservation in an urbanizing world (pp. 19-47). Boston: Springer.</w:t>
      </w:r>
    </w:p>
    <w:p>
      <w:pPr>
        <w:pStyle w:val="Normal"/>
        <w:rPr/>
      </w:pPr>
      <w:ins w:id="474" w:author="Giorgia Graells" w:date="2021-03-13T19:21:29Z">
        <w:r>
          <w:rPr/>
          <w:t>Marshall, F. E</w:t>
        </w:r>
      </w:ins>
      <w:ins w:id="475" w:author="Giorgia Graells" w:date="2021-03-13T19:21:29Z">
        <w:r>
          <w:rPr>
            <w:i w:val="false"/>
            <w:iCs w:val="false"/>
          </w:rPr>
          <w:t>., Banks, K., &amp; Cook, G. S. (2014). Ecosystem indicators for Southeast Florida beaches. Ecological Indicators, 44, 81-91.</w:t>
        </w:r>
      </w:ins>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ins w:id="476" w:author="Giorgia Graells" w:date="2021-03-13T11:28:29Z">
        <w:r>
          <w:rPr/>
          <w:t>Melecio-Vázquez, D., Ramamurthy, P., Arend, M., &amp; González-Cruz, J. E. (2018). Thermal structure of a coastal–urban boundary l</w:t>
        </w:r>
      </w:ins>
      <w:ins w:id="477" w:author="Giorgia Graells" w:date="2021-03-13T11:28:29Z">
        <w:r>
          <w:rPr>
            <w:i w:val="false"/>
            <w:iCs w:val="false"/>
          </w:rPr>
          <w:t>ayer. Boundary-Layer Meteorology, 169(1),</w:t>
        </w:r>
      </w:ins>
      <w:ins w:id="478" w:author="Giorgia Graells" w:date="2021-03-13T11:28:29Z">
        <w:r>
          <w:rPr/>
          <w:t xml:space="preserve"> 151-161.</w:t>
        </w:r>
      </w:ins>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ins w:id="479" w:author="Giorgia Graells" w:date="2021-03-07T23:46:57Z">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ins>
      <w:ins w:id="480" w:author="Giorgia Graells" w:date="2021-03-07T23:46:57Z">
        <w:r>
          <w:rPr>
            <w:i/>
          </w:rPr>
          <w:t>Urban Forestry &amp; Urban Greening</w:t>
        </w:r>
      </w:ins>
      <w:ins w:id="481" w:author="Giorgia Graells" w:date="2021-03-07T23:46:57Z">
        <w:r>
          <w:rPr/>
          <w:t xml:space="preserve">, </w:t>
        </w:r>
      </w:ins>
      <w:ins w:id="482" w:author="Giorgia Graells" w:date="2021-03-07T23:46:57Z">
        <w:r>
          <w:rPr>
            <w:i/>
          </w:rPr>
          <w:t>41</w:t>
        </w:r>
      </w:ins>
      <w:ins w:id="483" w:author="Giorgia Graells" w:date="2021-03-07T23:46:57Z">
        <w:r>
          <w:rPr/>
          <w:t>, 303-312.</w:t>
        </w:r>
      </w:ins>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ins w:id="484" w:author="Giorgia Graells" w:date="2021-03-07T22:48:19Z">
        <w:r>
          <w:rPr/>
          <w:t>Papatheochari, T., &amp; Coccossis, H. (2019). Development of a waterfront regeneration tool to support local decision makin</w:t>
        </w:r>
      </w:ins>
      <w:ins w:id="485" w:author="Giorgia Graells" w:date="2021-03-07T22:48:19Z">
        <w:r>
          <w:rPr>
            <w:i w:val="false"/>
            <w:iCs w:val="false"/>
          </w:rPr>
          <w:t>g in the context of integrated coastal zone management. Ocean &amp; Coastal Management, 169, 2</w:t>
        </w:r>
      </w:ins>
      <w:ins w:id="486" w:author="Giorgia Graells" w:date="2021-03-07T22:48:19Z">
        <w:r>
          <w:rPr/>
          <w:t>84-295.</w:t>
        </w:r>
      </w:ins>
    </w:p>
    <w:p>
      <w:pPr>
        <w:pStyle w:val="Normal"/>
        <w:rPr/>
      </w:pPr>
      <w:ins w:id="487" w:author="Giorgia Graells" w:date="2021-03-08T01:11:22Z">
        <w:r>
          <w:rPr/>
          <w:t xml:space="preserve">Parzych, A., Astel, A., Zduńczyk, A., &amp; Surowiec, T. (2016). Evaluation of urban environment pollution based on the accumulation of macro-and trace elements in epiphytic lichens. </w:t>
        </w:r>
      </w:ins>
      <w:ins w:id="488" w:author="Giorgia Graells" w:date="2021-03-08T01:11:22Z">
        <w:r>
          <w:rPr>
            <w:i/>
          </w:rPr>
          <w:t>Journal of Environmental Science and Health, Part A</w:t>
        </w:r>
      </w:ins>
      <w:ins w:id="489" w:author="Giorgia Graells" w:date="2021-03-08T01:11:22Z">
        <w:r>
          <w:rPr/>
          <w:t xml:space="preserve">, </w:t>
        </w:r>
      </w:ins>
      <w:ins w:id="490" w:author="Giorgia Graells" w:date="2021-03-08T01:11:22Z">
        <w:r>
          <w:rPr>
            <w:i/>
          </w:rPr>
          <w:t>51</w:t>
        </w:r>
      </w:ins>
      <w:ins w:id="491" w:author="Giorgia Graells" w:date="2021-03-08T01:11:22Z">
        <w:r>
          <w:rPr/>
          <w:t>(4), 297-308.</w:t>
        </w:r>
      </w:ins>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ins w:id="492" w:author="Giorgia Graells" w:date="2021-03-06T21:46:41Z">
        <w:r>
          <w:rPr/>
          <w:t>Patz, J. A., Daszak, P., Tabor, G. M., Aguirre, A. A., Pearl, M., Epstein, J., ... &amp; Working Group on Land Use Change Disease Emergence. (2004). Unhealthy landscapes: policy recommendations on land use change and infectious disease emergence.</w:t>
        </w:r>
      </w:ins>
      <w:ins w:id="493" w:author="Giorgia Graells" w:date="2021-03-06T21:46:41Z">
        <w:r>
          <w:rPr>
            <w:i w:val="false"/>
            <w:iCs w:val="false"/>
          </w:rPr>
          <w:t xml:space="preserve"> Environmental health perspectives, 112(1</w:t>
        </w:r>
      </w:ins>
      <w:ins w:id="494" w:author="Giorgia Graells" w:date="2021-03-06T21:46:41Z">
        <w:r>
          <w:rPr/>
          <w:t>0), 1092-1098.</w:t>
        </w:r>
      </w:ins>
    </w:p>
    <w:p>
      <w:pPr>
        <w:pStyle w:val="Normal"/>
        <w:rPr/>
      </w:pPr>
      <w:ins w:id="495" w:author="Giorgia Graells" w:date="2021-03-08T00:45:14Z">
        <w:r>
          <w:rPr/>
          <w:t>Peng, C., Wang, S., Zhang, J., Lim, C. C., &amp; Ooi, L. K. (2011, March). Sustainable In-Situ Water Resource Management Strategies in Water Scarce Urban Environment: A Case Study of Sino-Singapore Tianjin Eco City</w:t>
        </w:r>
      </w:ins>
      <w:ins w:id="496" w:author="Giorgia Graells" w:date="2021-03-08T00:45:14Z">
        <w:r>
          <w:rPr>
            <w:i w:val="false"/>
            <w:iCs w:val="false"/>
          </w:rPr>
          <w:t>. In 2011 Asia-Pacific Power and Energy Engineering Conference (pp. 1-4). IEEE.</w:t>
        </w:r>
      </w:ins>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ins w:id="497" w:author="Giorgia Graells" w:date="2021-03-13T21:01:36Z">
        <w:r>
          <w:rPr/>
          <w:t>Pinheiro, A. T. K., &amp; Hokugo, A. (2019). Effectiveness of early warning and community cooperation for evacuation preparedness from mega-risk type coastal hazard in child</w:t>
        </w:r>
      </w:ins>
      <w:ins w:id="498" w:author="Giorgia Graells" w:date="2021-03-13T21:01:36Z">
        <w:r>
          <w:rPr>
            <w:i w:val="false"/>
            <w:iCs w:val="false"/>
          </w:rPr>
          <w:t>care centers. International journal of disaster resilience in the built environment.</w:t>
        </w:r>
      </w:ins>
    </w:p>
    <w:p>
      <w:pPr>
        <w:pStyle w:val="Normal"/>
        <w:rPr/>
      </w:pPr>
      <w:ins w:id="499" w:author="Giorgia Graells" w:date="2021-03-08T01:03:47Z">
        <w:r>
          <w:rPr/>
          <w:t xml:space="preserve">Pinho, O. S., &amp; Orgaz, M. M. (2000). The urban heat island in a small city in coastal Portugal. </w:t>
        </w:r>
      </w:ins>
      <w:ins w:id="500" w:author="Giorgia Graells" w:date="2021-03-08T01:03:47Z">
        <w:r>
          <w:rPr>
            <w:i w:val="false"/>
            <w:iCs w:val="false"/>
          </w:rPr>
          <w:t>International journal of biometeorology, 44(4), 19</w:t>
        </w:r>
      </w:ins>
      <w:ins w:id="501" w:author="Giorgia Graells" w:date="2021-03-08T01:03:47Z">
        <w:r>
          <w:rPr/>
          <w:t>8-203.</w:t>
        </w:r>
      </w:ins>
    </w:p>
    <w:p>
      <w:pPr>
        <w:pStyle w:val="Normal"/>
        <w:rPr/>
      </w:pPr>
      <w:r>
        <w:rPr/>
        <w:t>Pizarro, R. E. (2008). Sustainable planning for poor communities: urban design studios as a catalyst for development in Colombia. Dialogues in Urban Planning: Towards Sustainable Regions, 175.</w:t>
      </w:r>
    </w:p>
    <w:p>
      <w:pPr>
        <w:pStyle w:val="Normal"/>
        <w:rPr/>
      </w:pPr>
      <w:ins w:id="502" w:author="Giorgia Graells" w:date="2021-03-06T15:24:18Z">
        <w:r>
          <w:rPr/>
          <w:t xml:space="preserve">Priestley, M., Breton, M. L., Bannan, T. J., Worrall, S. D., Bacak, A., Smedley, A. R., ... &amp; Percival, C. J. (2018). Observations of organic and inorganic chlorinated compounds and their contribution to chlorine radical concentrations in an urban environment in northern Europe during the wintertime. </w:t>
        </w:r>
      </w:ins>
      <w:ins w:id="503" w:author="Giorgia Graells" w:date="2021-03-06T15:24:18Z">
        <w:r>
          <w:rPr>
            <w:i w:val="false"/>
            <w:iCs w:val="false"/>
          </w:rPr>
          <w:t>Atmospheric Chemistry and Physics, 18</w:t>
        </w:r>
      </w:ins>
      <w:ins w:id="504" w:author="Giorgia Graells" w:date="2021-03-06T15:24:18Z">
        <w:r>
          <w:rPr/>
          <w:t>(18), 13481-13493.</w:t>
        </w:r>
      </w:ins>
    </w:p>
    <w:p>
      <w:pPr>
        <w:pStyle w:val="Normal"/>
        <w:rPr/>
      </w:pPr>
      <w:ins w:id="505" w:author="Giorgia Graells" w:date="2021-03-06T15:11:44Z">
        <w:r>
          <w:rPr/>
          <w:t xml:space="preserve">Punda-Polić, V., Bradarić, N., Klišmanić-Nuber, Z., Mrljak, V., &amp; Giljanović, M. (1995). Antibodies to spotted fever group rickettsiae in dogs in Croatia. </w:t>
        </w:r>
      </w:ins>
      <w:ins w:id="506" w:author="Giorgia Graells" w:date="2021-03-06T15:11:44Z">
        <w:r>
          <w:rPr>
            <w:i w:val="false"/>
            <w:iCs w:val="false"/>
          </w:rPr>
          <w:t>European journal of epidemiology,</w:t>
        </w:r>
      </w:ins>
      <w:ins w:id="507" w:author="Giorgia Graells" w:date="2021-03-06T15:11:44Z">
        <w:r>
          <w:rPr/>
          <w:t xml:space="preserve"> </w:t>
        </w:r>
      </w:ins>
      <w:ins w:id="508" w:author="Giorgia Graells" w:date="2021-03-06T15:11:44Z">
        <w:r>
          <w:rPr>
            <w:i w:val="false"/>
            <w:iCs w:val="false"/>
          </w:rPr>
          <w:t>11</w:t>
        </w:r>
      </w:ins>
      <w:ins w:id="509" w:author="Giorgia Graells" w:date="2021-03-06T15:11:44Z">
        <w:r>
          <w:rPr/>
          <w:t>(4), 389-392.</w:t>
        </w:r>
      </w:ins>
    </w:p>
    <w:p>
      <w:pPr>
        <w:pStyle w:val="Normal"/>
        <w:rPr/>
      </w:pPr>
      <w:ins w:id="510" w:author="Giorgia Graells" w:date="2021-03-13T11:09:12Z">
        <w:r>
          <w:rPr/>
          <w:t>Purvis, K. G., Gramling, J. M., &amp; Murren, C. J. (2015). Assessment of beach access paths on dune vegetation: diversity, abundance, and cov</w:t>
        </w:r>
      </w:ins>
      <w:ins w:id="511" w:author="Giorgia Graells" w:date="2021-03-13T11:09:12Z">
        <w:r>
          <w:rPr>
            <w:i w:val="false"/>
            <w:iCs w:val="false"/>
          </w:rPr>
          <w:t>er. Journal of Coastal Research, 31(5), 12</w:t>
        </w:r>
      </w:ins>
      <w:ins w:id="512" w:author="Giorgia Graells" w:date="2021-03-13T11:09:12Z">
        <w:r>
          <w:rPr/>
          <w:t>22-1228.</w:t>
        </w:r>
      </w:ins>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t>Reyes-López, J., &amp; Carpintero, S. (2014). 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del w:id="513" w:author="Giorgia Graells" w:date="2021-03-07T23:14:38Z">
        <w:r>
          <w:rPr/>
          <w:delText xml:space="preserve">  </w:delText>
        </w:r>
      </w:del>
      <w:r>
        <w:rPr/>
        <w:t>RStudio Team (2019). RStudio: Integrated Development for R. RStudio, Inc., Boston, MA URL http://www.rstudio.com/.</w:t>
      </w:r>
    </w:p>
    <w:p>
      <w:pPr>
        <w:pStyle w:val="Normal"/>
        <w:rPr/>
      </w:pPr>
      <w:ins w:id="514" w:author="Giorgia Graells" w:date="2021-03-07T23:14:46Z">
        <w:r>
          <w:rPr/>
          <w:t xml:space="preserve">Rutty, M., &amp; Scott, D. (2015). Bioclimatic comfort and the thermal perceptions and preferences of beach tourists. </w:t>
        </w:r>
      </w:ins>
      <w:ins w:id="515" w:author="Giorgia Graells" w:date="2021-03-07T23:14:46Z">
        <w:r>
          <w:rPr>
            <w:i/>
          </w:rPr>
          <w:t>International journal of</w:t>
        </w:r>
      </w:ins>
      <w:ins w:id="516" w:author="Giorgia Graells" w:date="2021-03-07T23:14:46Z">
        <w:r>
          <w:rPr>
            <w:i w:val="false"/>
            <w:iCs w:val="false"/>
          </w:rPr>
          <w:t xml:space="preserve"> biometeorology, 59(1</w:t>
        </w:r>
      </w:ins>
      <w:ins w:id="517" w:author="Giorgia Graells" w:date="2021-03-07T23:14:46Z">
        <w:r>
          <w:rPr/>
          <w:t>), 37-45.</w:t>
        </w:r>
      </w:ins>
    </w:p>
    <w:p>
      <w:pPr>
        <w:pStyle w:val="Normal"/>
        <w:rPr/>
      </w:pPr>
      <w:ins w:id="518" w:author="Giorgia Graells" w:date="2021-03-06T20:45:06Z">
        <w:r>
          <w:rPr/>
          <w:t xml:space="preserve">Sahal, A., Leone, F., &amp; Péroche, M. (2013). Complementary methods to plan pedestrian evacuation of the French Riviera's beaches in case of tsunami threat: graph-and multi-agent-based modelling. </w:t>
        </w:r>
      </w:ins>
      <w:ins w:id="519" w:author="Giorgia Graells" w:date="2021-03-06T20:45:06Z">
        <w:r>
          <w:rPr>
            <w:i w:val="false"/>
            <w:iCs w:val="false"/>
          </w:rPr>
          <w:t>Natural Hazards and Earth System Sciences, 13</w:t>
        </w:r>
      </w:ins>
      <w:ins w:id="520" w:author="Giorgia Graells" w:date="2021-03-06T20:45:06Z">
        <w:r>
          <w:rPr/>
          <w:t>(7), 1735-1743.</w:t>
        </w:r>
      </w:ins>
    </w:p>
    <w:p>
      <w:pPr>
        <w:pStyle w:val="Normal"/>
        <w:rPr/>
      </w:pPr>
      <w:ins w:id="521" w:author="Giorgia Graells" w:date="2021-03-07T23:34:28Z">
        <w:r>
          <w:rPr/>
          <w:t xml:space="preserve">Sainz-Borgo, C., Giner, S., González-Carcacía, J. A., Caula, S., Fernández‐Ordóñez, J. C., Hernández, C., ... &amp; Rodríguez-Ferraro, A. (2016). Current distribution, habitat use, and breeding records of the house sparrow (Passer domesticus) in Venezuela. </w:t>
        </w:r>
      </w:ins>
      <w:ins w:id="522" w:author="Giorgia Graells" w:date="2021-03-07T23:34:28Z">
        <w:r>
          <w:rPr>
            <w:i w:val="false"/>
            <w:iCs w:val="false"/>
          </w:rPr>
          <w:t>Ornitología Neotropical, 27,</w:t>
        </w:r>
      </w:ins>
      <w:ins w:id="523" w:author="Giorgia Graells" w:date="2021-03-07T23:34:28Z">
        <w:r>
          <w:rPr/>
          <w:t xml:space="preserve"> 267-273.</w:t>
        </w:r>
      </w:ins>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 "Urban flood mitigation: Sustainable options," in The Sustainable City VI, Urban Regenerations and Sustainability,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(Threskiornis molucca)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ins w:id="524" w:author="Giorgia Graells" w:date="2021-03-13T18:41:50Z">
        <w:r>
          <w:rPr/>
          <w:t xml:space="preserve">Storch, H., &amp; Downes, N. K. (2011). A scenario-based approach to assess Ho Chi Minh City’s urban development strategies against the </w:t>
        </w:r>
      </w:ins>
      <w:ins w:id="525" w:author="Giorgia Graells" w:date="2021-03-13T18:41:50Z">
        <w:r>
          <w:rPr>
            <w:i w:val="false"/>
            <w:iCs w:val="false"/>
          </w:rPr>
          <w:t>impact of climate change. Cities, 28(6), 517</w:t>
        </w:r>
      </w:ins>
      <w:ins w:id="526" w:author="Giorgia Graells" w:date="2021-03-13T18:41:50Z">
        <w:r>
          <w:rPr/>
          <w:t>-526.</w:t>
        </w:r>
      </w:ins>
    </w:p>
    <w:p>
      <w:pPr>
        <w:pStyle w:val="Normal"/>
        <w:rPr/>
      </w:pPr>
      <w:r>
        <w:rPr/>
        <w:t>Tait, C. J., Daniels, C. B., &amp; Hill, R. S. (2005). Changes in species assemblages within the Adelaide metropolitan area, Australia, 1836–2002. Ecological Applications, 15(1), 346-359.</w:t>
      </w:r>
    </w:p>
    <w:p>
      <w:pPr>
        <w:pStyle w:val="Normal"/>
        <w:rPr/>
      </w:pPr>
      <w:ins w:id="527" w:author="Giorgia Graells" w:date="2021-03-06T21:35:22Z">
        <w:r>
          <w:rPr/>
          <w:t xml:space="preserve">Theodosi, C., Tsagkaraki, M., Zarmpas, P., Grivas, G., Liakakou, E., Paraskevopoulou, D., ... &amp; Mihalopoulos, N. (2018). Multi-year chemical composition of the fine-aerosol fraction in Athens, Greece, with emphasis on the contribution of residential heating in wintertime. </w:t>
        </w:r>
      </w:ins>
      <w:ins w:id="528" w:author="Giorgia Graells" w:date="2021-03-06T21:35:22Z">
        <w:r>
          <w:rPr>
            <w:i/>
          </w:rPr>
          <w:t>Atmospheric Chemistry and Physics</w:t>
        </w:r>
      </w:ins>
      <w:ins w:id="529" w:author="Giorgia Graells" w:date="2021-03-06T21:35:22Z">
        <w:r>
          <w:rPr/>
          <w:t xml:space="preserve">, </w:t>
        </w:r>
      </w:ins>
      <w:ins w:id="530" w:author="Giorgia Graells" w:date="2021-03-06T21:35:22Z">
        <w:r>
          <w:rPr>
            <w:i/>
          </w:rPr>
          <w:t>18</w:t>
        </w:r>
      </w:ins>
      <w:ins w:id="531" w:author="Giorgia Graells" w:date="2021-03-06T21:35:22Z">
        <w:r>
          <w:rPr/>
          <w:t>(19), 14371-14391.</w:t>
        </w:r>
      </w:ins>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t>Van Kamp, I., Leidelmeijer, K., Marsman, G., &amp; De Hollander, A. (2003). Urban environmental quality and human well-being: Towards a conceptual framework and demarcation of concepts; a literature study. Landscape and urban planning, 65(1-2), 5-18.</w:t>
      </w:r>
    </w:p>
    <w:p>
      <w:pPr>
        <w:pStyle w:val="Normal"/>
        <w:rPr/>
      </w:pPr>
      <w:ins w:id="532" w:author="Giorgia Graells" w:date="2021-03-06T21:37:55Z">
        <w:r>
          <w:rPr/>
          <w:t>Vicente, A. B., Sanfeliu, T</w:t>
        </w:r>
      </w:ins>
      <w:ins w:id="533" w:author="Giorgia Graells" w:date="2021-03-06T21:37:55Z">
        <w:r>
          <w:rPr>
            <w:i w:val="false"/>
            <w:iCs w:val="false"/>
          </w:rPr>
          <w:t>., &amp; Jordan, M. M. (2012). Assesment of PM10 pollution episodes in a ceramic cluster (NE Spain): Proposal of a new quality index for PM10, As, Cd, Ni and Pb. Journal of Environmental Management, 108, 92-101.</w:t>
        </w:r>
      </w:ins>
    </w:p>
    <w:p>
      <w:pPr>
        <w:pStyle w:val="Normal"/>
        <w:rPr/>
      </w:pPr>
      <w:ins w:id="534" w:author="Giorgia Graells" w:date="2021-03-06T21:38:35Z">
        <w:r>
          <w:rPr/>
          <w:t>Videla, H. A., &amp; Herrera, L. K. (2017). "A comparative study on biodeterioration and weathering effects in three sites of the Latin American cultural heritage," in Molecular Biology and Cultural Heritage (pp. 253-258). Routledge.</w:t>
        </w:r>
      </w:ins>
    </w:p>
    <w:p>
      <w:pPr>
        <w:pStyle w:val="Normal"/>
        <w:rPr/>
      </w:pPr>
      <w:ins w:id="535" w:author="Giorgia Graells" w:date="2021-03-06T21:38:35Z">
        <w:r>
          <w:rPr>
            <w:i w:val="false"/>
            <w:iCs w:val="false"/>
          </w:rPr>
          <w:t>Villagra, P., Herrmann, G., Quintana, C., &amp; Sepúlveda, R. D. (2016). Resilience thinking and urban planning in a coastal environment at risks of tsunamis: the case study of Mehuín, Chile. Revista de Geografía Norte Grande, (64), 63-82.</w:t>
        </w:r>
      </w:ins>
    </w:p>
    <w:p>
      <w:pPr>
        <w:pStyle w:val="Normal"/>
        <w:rPr/>
      </w:pPr>
      <w:ins w:id="536" w:author="Giorgia Graells" w:date="2021-03-06T21:38:35Z">
        <w:r>
          <w:rPr>
            <w:i w:val="false"/>
            <w:iCs w:val="false"/>
          </w:rPr>
          <w:t xml:space="preserve">Vitousek, S., Barnard, P. L., Fletcher, C. H., Frazer, N., Erikson, L., &amp; Storlazzi, C. D. (2017). Doubling of coastal flooding frequency within decades due to sea-level rise. </w:t>
        </w:r>
      </w:ins>
      <w:ins w:id="537" w:author="Giorgia Graells" w:date="2021-03-06T21:38:35Z">
        <w:r>
          <w:rPr>
            <w:i/>
            <w:iCs w:val="false"/>
          </w:rPr>
          <w:t>Scientific reports</w:t>
        </w:r>
      </w:ins>
      <w:ins w:id="538" w:author="Giorgia Graells" w:date="2021-03-06T21:38:35Z">
        <w:r>
          <w:rPr>
            <w:i w:val="false"/>
            <w:iCs w:val="false"/>
          </w:rPr>
          <w:t xml:space="preserve">, </w:t>
        </w:r>
      </w:ins>
      <w:ins w:id="539" w:author="Giorgia Graells" w:date="2021-03-06T21:38:35Z">
        <w:r>
          <w:rPr>
            <w:i/>
            <w:iCs w:val="false"/>
          </w:rPr>
          <w:t>7</w:t>
        </w:r>
      </w:ins>
      <w:ins w:id="540" w:author="Giorgia Graells" w:date="2021-03-06T21:38:35Z">
        <w:r>
          <w:rPr>
            <w:i w:val="false"/>
            <w:iCs w:val="false"/>
          </w:rPr>
          <w:t>(1), 1-9.</w:t>
        </w:r>
      </w:ins>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Washburn, B. E., Bernhardt, G. E., Kutschbach-Brohl, L., Chipman, R. B., &amp; Francoeur, L. C. (2013). Foraging Ecology of Four Gull Species at a Coastal-Urban Interface: Ecología de Forrajeo de Cuatro Especies de Gaviota en una Interface Costera-Urbana. 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ins w:id="541" w:author="Giorgia Graells" w:date="2021-03-08T01:21:24Z">
        <w:r>
          <w:rPr/>
          <w:t xml:space="preserve">Way, J. G., Ortega, I. M., &amp; Strauss, E. G. (2004). Movement and activity patterns of eastern coyotes in a coastal, suburban environment. </w:t>
        </w:r>
      </w:ins>
      <w:ins w:id="542" w:author="Giorgia Graells" w:date="2021-03-08T01:21:24Z">
        <w:r>
          <w:rPr>
            <w:i/>
          </w:rPr>
          <w:t>Northeastern Naturalist</w:t>
        </w:r>
      </w:ins>
      <w:ins w:id="543" w:author="Giorgia Graells" w:date="2021-03-08T01:21:24Z">
        <w:r>
          <w:rPr/>
          <w:t xml:space="preserve">, </w:t>
        </w:r>
      </w:ins>
      <w:ins w:id="544" w:author="Giorgia Graells" w:date="2021-03-08T01:21:24Z">
        <w:r>
          <w:rPr>
            <w:i/>
          </w:rPr>
          <w:t>11</w:t>
        </w:r>
      </w:ins>
      <w:ins w:id="545" w:author="Giorgia Graells" w:date="2021-03-08T01:21:24Z">
        <w:r>
          <w:rPr/>
          <w:t>(3), 237-254.</w:t>
        </w:r>
      </w:ins>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ins w:id="546" w:author="Giorgia Graells" w:date="2021-03-08T00:34:32Z">
        <w:r>
          <w:rPr/>
          <w:t>White, M. P., Pahl, S., Ashbullby, K., Herbert, S., &amp; Depledge, M. H. (2013). Feelings of restoration from recent nature vi</w:t>
        </w:r>
      </w:ins>
      <w:ins w:id="547" w:author="Giorgia Graells" w:date="2021-03-08T00:34:32Z">
        <w:r>
          <w:rPr>
            <w:i w:val="false"/>
            <w:iCs w:val="false"/>
          </w:rPr>
          <w:t>sits. Journal of Environmental Psychology, 35, 40-5</w:t>
        </w:r>
      </w:ins>
      <w:ins w:id="548" w:author="Giorgia Graells" w:date="2021-03-08T00:34:32Z">
        <w:r>
          <w:rPr/>
          <w:t>1.</w:t>
        </w:r>
      </w:ins>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del w:id="549" w:author="Giorgia Graells" w:date="2021-03-06T21:38:29Z">
        <w:r>
          <w:rPr/>
          <w:delText>Videla, H. A., &amp; Herrera, L. K. (2017). "A comparative study on biodeterioration and weathering effects in three sites of the Latin American cultural heritage," in Molecular Biology and Cultural Heritage (pp. 253-258). Routledge.</w:delText>
        </w:r>
      </w:del>
    </w:p>
    <w:p>
      <w:pPr>
        <w:pStyle w:val="Normal"/>
        <w:rPr/>
      </w:pPr>
      <w:del w:id="550" w:author="Giorgia Graells" w:date="2021-03-06T21:38:29Z">
        <w:r>
          <w:rPr/>
          <w:delText>Villagra, P., Herrmann, G., Quintana, C., &amp; Sepúlveda, R. D. (2016). Resilience thinking and urban planning in a coastal environment at risks of tsunamis: the case study of Mehuín, Chile. Revista de Geografía Norte Grande, (64), 63-82.</w:delText>
        </w:r>
      </w:del>
    </w:p>
    <w:p>
      <w:pPr>
        <w:pStyle w:val="Normal"/>
        <w:rPr/>
      </w:pPr>
      <w:ins w:id="551" w:author="Giorgia Graells" w:date="2021-03-06T21:32:30Z">
        <w:r>
          <w:rPr/>
          <w:t xml:space="preserve">Williams, C. F., Lloyd, D., Lees, J., Pirog, A., Geroni, G. M., Pastre, J., ... &amp; Porch, A. (2016, May). What the deep sea can tell us about microwaves. </w:t>
        </w:r>
      </w:ins>
      <w:ins w:id="552" w:author="Giorgia Graells" w:date="2021-03-06T21:32:30Z">
        <w:r>
          <w:rPr>
            <w:i w:val="false"/>
            <w:iCs w:val="false"/>
          </w:rPr>
          <w:t>In 2016 IEEE MTT-S International Microwave Symposium (IMS) (pp. 1-4)</w:t>
        </w:r>
      </w:ins>
      <w:ins w:id="553" w:author="Giorgia Graells" w:date="2021-03-06T21:32:30Z">
        <w:r>
          <w:rPr/>
          <w:t>. IEEE.</w:t>
        </w:r>
      </w:ins>
    </w:p>
    <w:p>
      <w:pPr>
        <w:pStyle w:val="Normal"/>
        <w:rPr/>
      </w:pPr>
      <w:ins w:id="554" w:author="Giorgia Graells" w:date="2021-03-07T22:43:46Z">
        <w:r>
          <w:rPr/>
          <w:t xml:space="preserve">Winzer, L. F., Berthon, K. A., Carnegie, A. J., Pegg, G. S., &amp; Leishman, M. R. (2019). Austropuccinia psidii on the move: survey based insights to its geographical distribution, host species, impacts and management in Australia. </w:t>
        </w:r>
      </w:ins>
      <w:ins w:id="555" w:author="Giorgia Graells" w:date="2021-03-07T22:43:46Z">
        <w:r>
          <w:rPr>
            <w:i w:val="false"/>
            <w:iCs w:val="false"/>
          </w:rPr>
          <w:t>Biological Invasions, 21(4</w:t>
        </w:r>
      </w:ins>
      <w:ins w:id="556" w:author="Giorgia Graells" w:date="2021-03-07T22:43:46Z">
        <w:r>
          <w:rPr/>
          <w:t>), 1215-1225.</w:t>
        </w:r>
      </w:ins>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ins w:id="557" w:author="Giorgia Graells" w:date="2021-03-13T19:06:10Z">
        <w:r>
          <w:rPr/>
          <w:t xml:space="preserve">Wolsko, </w:t>
        </w:r>
      </w:ins>
      <w:ins w:id="558" w:author="Giorgia Graells" w:date="2021-03-13T19:06:10Z">
        <w:r>
          <w:rPr>
            <w:i w:val="false"/>
            <w:iCs w:val="false"/>
          </w:rPr>
          <w:t>C., &amp; Marino, E. (2016). Disasters, migrations, and the unintended consequences of urbanization: What’s the harm in getting out of harm’s way?. Population and Environment, 37(4), 411-428.</w:t>
        </w:r>
      </w:ins>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5" w:name="__DdeLink__1253_2576022028"/>
      <w:r>
        <w:rPr/>
        <w:t>Yamazaki</w:t>
      </w:r>
      <w:bookmarkEnd w:id="5"/>
      <w:r>
        <w:rPr/>
        <w:t>, K., Kitamoto, T., Yariyama, Y., &amp; Sugiura, S. (2007). An analysis of spatial distribution in the exotic slug caterpillar Parasa lepida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spacing w:before="120" w:after="240"/>
        <w:rPr>
          <w:rFonts w:cs="Times New Roman"/>
          <w:szCs w:val="24"/>
        </w:rPr>
      </w:pPr>
      <w:ins w:id="559" w:author="Giorgia Graells" w:date="2021-03-07T22:23:07Z">
        <w:r>
          <w:rPr>
            <w:rFonts w:cs="Times New Roman"/>
            <w:szCs w:val="24"/>
          </w:rPr>
          <w:t xml:space="preserve">Zhou, Z., Liu, S., Hua, H., Chen, C. S., Zhong, G., Lin, H., &amp; Huang, C. W. (2014). Frequency </w:t>
        </w:r>
      </w:ins>
      <w:ins w:id="560" w:author="Giorgia Graells" w:date="2021-03-07T22:23:07Z">
        <w:r>
          <w:rPr>
            <w:rFonts w:cs="Times New Roman"/>
            <w:i w:val="false"/>
            <w:iCs w:val="false"/>
            <w:szCs w:val="24"/>
          </w:rPr>
          <w:t>analysis for predicting extreme precipitation in Changxing Station of Taihu Basin, China. Journal of Coastal Research, (68), 144-151.</w:t>
        </w:r>
      </w:ins>
    </w:p>
    <w:p>
      <w:pPr>
        <w:pStyle w:val="Normal"/>
        <w:spacing w:before="120" w:after="240"/>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pageBreakBefore w:val="false"/>
        <w:spacing w:lineRule="auto" w:line="480"/>
        <w:jc w:val="both"/>
        <w:rPr/>
      </w:pPr>
      <w:r>
        <w:rPr>
          <w:b w:val="false"/>
          <w:bCs w:val="false"/>
          <w:color w:val="000000"/>
          <w:lang w:val="en-GB"/>
        </w:rPr>
        <w:t xml:space="preserve">Table 1. </w:t>
      </w:r>
      <w:bookmarkStart w:id="6" w:name="__DdeLink__2102_1049326778"/>
      <w:r>
        <w:rPr>
          <w:color w:val="000000"/>
          <w:lang w:val="en-GB"/>
        </w:rPr>
        <w:t>Classification of articles in coastal urban ecology.</w:t>
      </w:r>
      <w:bookmarkEnd w:id="6"/>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lineRule="auto" w:line="240" w:before="0" w:after="200"/>
              <w:jc w:val="left"/>
              <w:rPr/>
            </w:pPr>
            <w:r>
              <w:rPr>
                <w:b w:val="false"/>
                <w:bCs w:val="false"/>
                <w:sz w:val="24"/>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lineRule="auto" w:line="240" w:before="0" w:after="200"/>
              <w:jc w:val="left"/>
              <w:rPr/>
            </w:pPr>
            <w:r>
              <w:rPr>
                <w:b w:val="false"/>
                <w:bCs w:val="false"/>
                <w:sz w:val="24"/>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lineRule="auto" w:line="240" w:before="0" w:after="200"/>
              <w:jc w:val="left"/>
              <w:rPr/>
            </w:pPr>
            <w:r>
              <w:rPr>
                <w:b w:val="false"/>
                <w:bCs w:val="false"/>
                <w:sz w:val="24"/>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lineRule="auto" w:line="240" w:before="0" w:after="200"/>
              <w:jc w:val="left"/>
              <w:rPr/>
            </w:pPr>
            <w:r>
              <w:rPr>
                <w:b w:val="false"/>
                <w:bCs w:val="false"/>
                <w:sz w:val="24"/>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uppressLineNumbers/>
              <w:spacing w:lineRule="auto" w:line="240" w:before="0" w:after="200"/>
              <w:rPr/>
            </w:pPr>
            <w:r>
              <w:rPr>
                <w:sz w:val="24"/>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lineRule="auto" w:line="240" w:before="0" w:after="200"/>
              <w:rPr/>
            </w:pPr>
            <w:r>
              <w:rPr>
                <w:sz w:val="24"/>
                <w:szCs w:val="24"/>
              </w:rPr>
              <w:t xml:space="preserve">Tait </w:t>
            </w:r>
            <w:r>
              <w:rPr>
                <w:i/>
                <w:iCs/>
                <w:sz w:val="24"/>
                <w:szCs w:val="24"/>
              </w:rPr>
              <w:t>et al. (</w:t>
            </w:r>
            <w:r>
              <w:rPr>
                <w:sz w:val="24"/>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jc w:val="both"/>
              <w:rPr/>
            </w:pPr>
            <w:r>
              <w:rPr>
                <w:color w:val="000000"/>
                <w:sz w:val="24"/>
                <w:szCs w:val="24"/>
              </w:rPr>
              <w:t xml:space="preserve">Abarca-Álvarez </w:t>
            </w:r>
            <w:r>
              <w:rPr>
                <w:i/>
                <w:iCs/>
                <w:color w:val="000000"/>
                <w:sz w:val="24"/>
                <w:szCs w:val="24"/>
              </w:rPr>
              <w:t>et al. (</w:t>
            </w:r>
            <w:r>
              <w:rPr>
                <w:color w:val="000000"/>
                <w:sz w:val="24"/>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rPr>
              <w:t xml:space="preserve">Dodman (2009), </w:t>
            </w:r>
            <w:r>
              <w:rPr>
                <w:color w:val="000000"/>
                <w:sz w:val="24"/>
                <w:szCs w:val="24"/>
                <w:lang w:val="en-GB"/>
              </w:rPr>
              <w:t>Cohen</w:t>
            </w:r>
            <w:r>
              <w:rPr>
                <w:i/>
                <w:iCs/>
                <w:color w:val="000000"/>
                <w:sz w:val="24"/>
                <w:szCs w:val="24"/>
                <w:lang w:val="en-GB"/>
              </w:rPr>
              <w:t xml:space="preserve"> et al.</w:t>
            </w:r>
            <w:r>
              <w:rPr>
                <w:color w:val="000000"/>
                <w:sz w:val="24"/>
                <w:szCs w:val="24"/>
                <w:lang w:val="en-GB"/>
              </w:rPr>
              <w:t xml:space="preserve"> (2013).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jc w:val="both"/>
              <w:rPr/>
            </w:pPr>
            <w:r>
              <w:rPr>
                <w:color w:val="000000"/>
                <w:sz w:val="24"/>
                <w:szCs w:val="24"/>
                <w:lang w:val="es-ES"/>
              </w:rPr>
              <w:t xml:space="preserve">Alcoforado </w:t>
            </w:r>
            <w:r>
              <w:rPr>
                <w:i/>
                <w:iCs/>
                <w:color w:val="000000"/>
                <w:sz w:val="24"/>
                <w:szCs w:val="24"/>
                <w:lang w:val="es-ES"/>
              </w:rPr>
              <w:t>et al.</w:t>
            </w:r>
            <w:r>
              <w:rPr>
                <w:color w:val="000000"/>
                <w:sz w:val="24"/>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jc w:val="both"/>
              <w:rPr/>
            </w:pPr>
            <w:r>
              <w:rPr>
                <w:color w:val="000000"/>
                <w:sz w:val="24"/>
                <w:szCs w:val="24"/>
                <w:lang w:val="es-ES"/>
              </w:rPr>
              <w:t xml:space="preserve">Guerrero Valdebenito &amp; Alarcon Rodriguez (2018), Kuhnlein </w:t>
            </w:r>
            <w:r>
              <w:rPr>
                <w:i/>
                <w:iCs/>
                <w:color w:val="000000"/>
                <w:sz w:val="24"/>
                <w:szCs w:val="24"/>
                <w:lang w:val="es-ES"/>
              </w:rPr>
              <w:t>et al.</w:t>
            </w:r>
            <w:r>
              <w:rPr>
                <w:color w:val="000000"/>
                <w:sz w:val="24"/>
                <w:szCs w:val="24"/>
                <w:lang w:val="es-ES"/>
              </w:rPr>
              <w:t xml:space="preserve"> </w:t>
            </w:r>
            <w:r>
              <w:rPr>
                <w:color w:val="000000"/>
                <w:sz w:val="24"/>
                <w:szCs w:val="24"/>
                <w:lang w:val="en-GB"/>
              </w:rPr>
              <w:t>(2003).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lineRule="auto" w:line="240" w:before="0" w:after="200"/>
              <w:rPr/>
            </w:pPr>
            <w:r>
              <w:rPr>
                <w:sz w:val="24"/>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rPr>
              <w:t xml:space="preserve">Lim &amp; Sodhi (2004), </w:t>
            </w:r>
            <w:r>
              <w:rPr>
                <w:color w:val="000000"/>
                <w:sz w:val="24"/>
                <w:szCs w:val="24"/>
                <w:lang w:val="en-GB"/>
              </w:rPr>
              <w:t>Cui &amp; Yuan (2009).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rPr>
              <w:t xml:space="preserve">Li </w:t>
            </w:r>
            <w:r>
              <w:rPr>
                <w:i/>
                <w:iCs/>
                <w:sz w:val="24"/>
                <w:szCs w:val="24"/>
              </w:rPr>
              <w:t>et al.</w:t>
            </w:r>
            <w:r>
              <w:rPr>
                <w:sz w:val="24"/>
                <w:szCs w:val="24"/>
              </w:rPr>
              <w:t xml:space="preserve"> (2011), </w:t>
            </w:r>
            <w:r>
              <w:rPr>
                <w:color w:val="000000"/>
                <w:sz w:val="24"/>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lang w:val="es-ES"/>
              </w:rPr>
              <w:t xml:space="preserve">Yu </w:t>
            </w:r>
            <w:r>
              <w:rPr>
                <w:i/>
                <w:iCs/>
                <w:sz w:val="24"/>
                <w:szCs w:val="24"/>
                <w:lang w:val="es-ES"/>
              </w:rPr>
              <w:t>et al.</w:t>
            </w:r>
            <w:r>
              <w:rPr>
                <w:sz w:val="24"/>
                <w:szCs w:val="24"/>
                <w:lang w:val="es-ES"/>
              </w:rPr>
              <w:t xml:space="preserve"> (2019), </w:t>
            </w:r>
            <w:r>
              <w:rPr>
                <w:color w:val="000000"/>
                <w:sz w:val="24"/>
                <w:szCs w:val="24"/>
                <w:lang w:val="es-ES"/>
              </w:rPr>
              <w:t xml:space="preserve">Semadeni-Davies </w:t>
            </w:r>
            <w:r>
              <w:rPr>
                <w:i/>
                <w:iCs/>
                <w:color w:val="000000"/>
                <w:sz w:val="24"/>
                <w:szCs w:val="24"/>
                <w:lang w:val="es-ES"/>
              </w:rPr>
              <w:t>et al.</w:t>
            </w:r>
            <w:r>
              <w:rPr>
                <w:color w:val="000000"/>
                <w:sz w:val="24"/>
                <w:szCs w:val="24"/>
                <w:lang w:val="es-ES"/>
              </w:rPr>
              <w:t xml:space="preserve"> </w:t>
            </w:r>
            <w:r>
              <w:rPr>
                <w:color w:val="000000"/>
                <w:sz w:val="24"/>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lang w:val="es-ES"/>
              </w:rPr>
              <w:t xml:space="preserve">Leclerc &amp; Viard (2018), Chabas </w:t>
            </w:r>
            <w:r>
              <w:rPr>
                <w:i/>
                <w:iCs/>
                <w:sz w:val="24"/>
                <w:szCs w:val="24"/>
                <w:lang w:val="es-ES"/>
              </w:rPr>
              <w:t>et al.</w:t>
            </w:r>
            <w:r>
              <w:rPr>
                <w:sz w:val="24"/>
                <w:szCs w:val="24"/>
                <w:lang w:val="es-ES"/>
              </w:rPr>
              <w:t xml:space="preserve"> </w:t>
            </w:r>
            <w:r>
              <w:rPr>
                <w:sz w:val="24"/>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rPr>
              <w:t xml:space="preserve">Zhen </w:t>
            </w:r>
            <w:r>
              <w:rPr>
                <w:i/>
                <w:iCs/>
                <w:sz w:val="24"/>
                <w:szCs w:val="24"/>
              </w:rPr>
              <w:t>et al.</w:t>
            </w:r>
            <w:r>
              <w:rPr>
                <w:sz w:val="24"/>
                <w:szCs w:val="24"/>
              </w:rPr>
              <w:t xml:space="preserve"> (2007), Charalambous </w:t>
            </w:r>
            <w:r>
              <w:rPr>
                <w:i/>
                <w:iCs/>
                <w:sz w:val="24"/>
                <w:szCs w:val="24"/>
              </w:rPr>
              <w:t xml:space="preserve">et al. </w:t>
            </w:r>
            <w:r>
              <w:rPr>
                <w:sz w:val="24"/>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lang w:val="es-ES"/>
              </w:rPr>
              <w:t xml:space="preserve">Yamazaki, </w:t>
            </w:r>
            <w:r>
              <w:rPr>
                <w:i/>
                <w:iCs/>
                <w:sz w:val="24"/>
                <w:szCs w:val="24"/>
                <w:lang w:val="es-ES"/>
              </w:rPr>
              <w:t>et al.</w:t>
            </w:r>
            <w:r>
              <w:rPr>
                <w:sz w:val="24"/>
                <w:szCs w:val="24"/>
                <w:lang w:val="es-ES"/>
              </w:rPr>
              <w:t xml:space="preserve"> (2007), </w:t>
            </w:r>
            <w:r>
              <w:rPr>
                <w:color w:val="000000"/>
                <w:sz w:val="24"/>
                <w:szCs w:val="24"/>
                <w:lang w:val="es-ES"/>
              </w:rPr>
              <w:t>Videla &amp; Herrera (2017).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lang w:val="es-ES"/>
              </w:rPr>
              <w:t>Kehl &amp; de Haan (2013),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lang w:val="es-ES"/>
              </w:rPr>
              <w:t xml:space="preserve">Kantamaneni </w:t>
            </w:r>
            <w:r>
              <w:rPr>
                <w:i/>
                <w:iCs/>
                <w:sz w:val="24"/>
                <w:szCs w:val="24"/>
                <w:lang w:val="es-ES"/>
              </w:rPr>
              <w:t>et al.</w:t>
            </w:r>
            <w:r>
              <w:rPr>
                <w:sz w:val="24"/>
                <w:szCs w:val="24"/>
                <w:lang w:val="es-ES"/>
              </w:rPr>
              <w:t xml:space="preserve"> (2019), Alcoforado </w:t>
            </w:r>
            <w:r>
              <w:rPr>
                <w:i/>
                <w:iCs/>
                <w:sz w:val="24"/>
                <w:szCs w:val="24"/>
                <w:lang w:val="es-ES"/>
              </w:rPr>
              <w:t>et al.</w:t>
            </w:r>
            <w:r>
              <w:rPr>
                <w:sz w:val="24"/>
                <w:szCs w:val="24"/>
                <w:lang w:val="es-ES"/>
              </w:rPr>
              <w:t xml:space="preserve"> </w:t>
            </w:r>
            <w:r>
              <w:rPr>
                <w:sz w:val="24"/>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lang w:val="es-ES"/>
              </w:rPr>
              <w:t xml:space="preserve">Race </w:t>
            </w:r>
            <w:r>
              <w:rPr>
                <w:i/>
                <w:iCs/>
                <w:sz w:val="24"/>
                <w:szCs w:val="24"/>
                <w:lang w:val="es-ES"/>
              </w:rPr>
              <w:t>et al.</w:t>
            </w:r>
            <w:r>
              <w:rPr>
                <w:sz w:val="24"/>
                <w:szCs w:val="24"/>
                <w:lang w:val="es-ES"/>
              </w:rPr>
              <w:t xml:space="preserve"> (2010), Abarca-Alvarez et al. </w:t>
            </w:r>
            <w:r>
              <w:rPr>
                <w:sz w:val="24"/>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rPr>
              <w:t xml:space="preserve">Weinstein (2009), Chen </w:t>
            </w:r>
            <w:r>
              <w:rPr>
                <w:i/>
                <w:iCs/>
                <w:sz w:val="24"/>
                <w:szCs w:val="24"/>
              </w:rPr>
              <w:t xml:space="preserve">et al. </w:t>
            </w:r>
            <w:r>
              <w:rPr>
                <w:sz w:val="24"/>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lang w:val="es-ES"/>
              </w:rPr>
              <w:t xml:space="preserve">Yin </w:t>
            </w:r>
            <w:r>
              <w:rPr>
                <w:i/>
                <w:iCs/>
                <w:sz w:val="24"/>
                <w:szCs w:val="24"/>
                <w:lang w:val="es-ES"/>
              </w:rPr>
              <w:t xml:space="preserve">et al. </w:t>
            </w:r>
            <w:r>
              <w:rPr>
                <w:sz w:val="24"/>
                <w:szCs w:val="24"/>
                <w:lang w:val="es-ES"/>
              </w:rPr>
              <w:t xml:space="preserve">(2016), </w:t>
            </w:r>
          </w:p>
          <w:p>
            <w:pPr>
              <w:pStyle w:val="TextBody"/>
              <w:spacing w:lineRule="auto" w:line="240" w:before="0" w:after="140"/>
              <w:rPr/>
            </w:pPr>
            <w:r>
              <w:rPr>
                <w:sz w:val="24"/>
                <w:szCs w:val="24"/>
                <w:lang w:val="es-ES"/>
              </w:rPr>
              <w:t xml:space="preserve">Su </w:t>
            </w:r>
            <w:r>
              <w:rPr>
                <w:i/>
                <w:iCs/>
                <w:sz w:val="24"/>
                <w:szCs w:val="24"/>
                <w:lang w:val="es-ES"/>
              </w:rPr>
              <w:t>et al.</w:t>
            </w:r>
            <w:r>
              <w:rPr>
                <w:sz w:val="24"/>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lang w:val="es-ES"/>
              </w:rPr>
              <w:t xml:space="preserve">Ip </w:t>
            </w:r>
            <w:r>
              <w:rPr>
                <w:i/>
                <w:iCs/>
                <w:sz w:val="24"/>
                <w:szCs w:val="24"/>
                <w:lang w:val="es-ES"/>
              </w:rPr>
              <w:t>et al.</w:t>
            </w:r>
            <w:r>
              <w:rPr>
                <w:sz w:val="24"/>
                <w:szCs w:val="24"/>
                <w:lang w:val="es-ES"/>
              </w:rPr>
              <w:t xml:space="preserve"> (2007),  </w:t>
            </w:r>
          </w:p>
          <w:p>
            <w:pPr>
              <w:pStyle w:val="TextBody"/>
              <w:spacing w:lineRule="auto" w:line="240" w:before="0" w:after="140"/>
              <w:rPr/>
            </w:pPr>
            <w:r>
              <w:rPr>
                <w:sz w:val="24"/>
                <w:szCs w:val="24"/>
                <w:lang w:val="es-ES"/>
              </w:rPr>
              <w:t xml:space="preserve">Arruti </w:t>
            </w:r>
            <w:r>
              <w:rPr>
                <w:i/>
                <w:iCs/>
                <w:sz w:val="24"/>
                <w:szCs w:val="24"/>
                <w:lang w:val="es-ES"/>
              </w:rPr>
              <w:t xml:space="preserve">et al. </w:t>
            </w:r>
            <w:r>
              <w:rPr>
                <w:sz w:val="24"/>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rPr>
              <w:t>Wu (2007), Alberico</w:t>
            </w:r>
            <w:r>
              <w:rPr>
                <w:i/>
                <w:iCs/>
                <w:sz w:val="24"/>
                <w:szCs w:val="24"/>
              </w:rPr>
              <w:t xml:space="preserve"> et al. </w:t>
            </w:r>
            <w:r>
              <w:rPr>
                <w:sz w:val="24"/>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u w:val="single"/>
              </w:rPr>
              <w:t>Pollutants:</w:t>
            </w:r>
            <w:r>
              <w:rPr>
                <w:sz w:val="24"/>
                <w:szCs w:val="24"/>
              </w:rPr>
              <w:t xml:space="preserve"> Pallarés </w:t>
            </w:r>
            <w:r>
              <w:rPr>
                <w:i/>
                <w:iCs/>
                <w:sz w:val="24"/>
                <w:szCs w:val="24"/>
              </w:rPr>
              <w:t>et al.</w:t>
            </w:r>
            <w:r>
              <w:rPr>
                <w:sz w:val="24"/>
                <w:szCs w:val="24"/>
              </w:rPr>
              <w:t xml:space="preserve"> (2019).</w:t>
            </w:r>
          </w:p>
          <w:p>
            <w:pPr>
              <w:pStyle w:val="TextBody"/>
              <w:spacing w:lineRule="auto" w:line="240" w:before="0" w:after="140"/>
              <w:rPr/>
            </w:pPr>
            <w:r>
              <w:rPr>
                <w:sz w:val="24"/>
                <w:szCs w:val="24"/>
                <w:u w:val="single"/>
              </w:rPr>
              <w:t>Remote sensing:</w:t>
            </w:r>
            <w:r>
              <w:rPr>
                <w:sz w:val="24"/>
                <w:szCs w:val="24"/>
              </w:rPr>
              <w:t xml:space="preserve"> Peng </w:t>
            </w:r>
            <w:r>
              <w:rPr>
                <w:i/>
                <w:iCs/>
                <w:sz w:val="24"/>
                <w:szCs w:val="24"/>
              </w:rPr>
              <w:t xml:space="preserve">et al. </w:t>
            </w:r>
            <w:r>
              <w:rPr>
                <w:sz w:val="24"/>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color w:val="000000"/>
                <w:sz w:val="24"/>
                <w:szCs w:val="24"/>
                <w:u w:val="single"/>
                <w:lang w:val="en-GB"/>
              </w:rPr>
              <w:t xml:space="preserve">Marine structures: </w:t>
            </w:r>
            <w:r>
              <w:rPr>
                <w:sz w:val="24"/>
                <w:szCs w:val="24"/>
              </w:rPr>
              <w:t xml:space="preserve">Gumusay </w:t>
            </w:r>
            <w:r>
              <w:rPr>
                <w:i/>
                <w:iCs/>
                <w:sz w:val="24"/>
                <w:szCs w:val="24"/>
              </w:rPr>
              <w:t>et al.</w:t>
            </w:r>
            <w:r>
              <w:rPr>
                <w:sz w:val="24"/>
                <w:szCs w:val="24"/>
              </w:rPr>
              <w:t xml:space="preserve"> (2016).</w:t>
            </w:r>
          </w:p>
          <w:p>
            <w:pPr>
              <w:pStyle w:val="TextBody"/>
              <w:spacing w:lineRule="auto" w:line="240" w:before="0" w:after="140"/>
              <w:rPr/>
            </w:pPr>
            <w:r>
              <w:rPr>
                <w:sz w:val="24"/>
                <w:szCs w:val="24"/>
                <w:u w:val="single"/>
              </w:rPr>
              <w:t>Eco-cities:</w:t>
            </w:r>
            <w:r>
              <w:rPr>
                <w:sz w:val="24"/>
                <w:szCs w:val="24"/>
              </w:rPr>
              <w:t xml:space="preserve"> Surjan </w:t>
            </w:r>
            <w:r>
              <w:rPr>
                <w:i/>
                <w:iCs/>
                <w:sz w:val="24"/>
                <w:szCs w:val="24"/>
              </w:rPr>
              <w:t xml:space="preserve">et al. </w:t>
            </w:r>
            <w:r>
              <w:rPr>
                <w:sz w:val="24"/>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color w:val="000000"/>
                <w:sz w:val="24"/>
                <w:szCs w:val="24"/>
                <w:u w:val="single"/>
                <w:lang w:val="en-GB"/>
              </w:rPr>
              <w:t>Human activities and culural heritage</w:t>
            </w:r>
            <w:r>
              <w:rPr>
                <w:sz w:val="24"/>
                <w:szCs w:val="24"/>
                <w:u w:val="single"/>
              </w:rPr>
              <w:t xml:space="preserve">: </w:t>
            </w:r>
            <w:r>
              <w:rPr>
                <w:sz w:val="24"/>
                <w:szCs w:val="24"/>
              </w:rPr>
              <w:t xml:space="preserve">Cleland </w:t>
            </w:r>
            <w:r>
              <w:rPr>
                <w:i/>
                <w:iCs/>
                <w:sz w:val="24"/>
                <w:szCs w:val="24"/>
              </w:rPr>
              <w:t xml:space="preserve">et al. </w:t>
            </w:r>
            <w:r>
              <w:rPr>
                <w:sz w:val="24"/>
                <w:szCs w:val="24"/>
              </w:rPr>
              <w:t>(2015).</w:t>
            </w:r>
          </w:p>
          <w:p>
            <w:pPr>
              <w:pStyle w:val="TextBody"/>
              <w:spacing w:lineRule="auto" w:line="240" w:before="0" w:after="140"/>
              <w:rPr/>
            </w:pPr>
            <w:r>
              <w:rPr>
                <w:sz w:val="24"/>
                <w:szCs w:val="24"/>
                <w:u w:val="single"/>
              </w:rPr>
              <w:t xml:space="preserve">Perceptions: </w:t>
            </w:r>
            <w:r>
              <w:rPr>
                <w:sz w:val="24"/>
                <w:szCs w:val="24"/>
              </w:rPr>
              <w:t xml:space="preserve">Nunkoo &amp; </w:t>
            </w:r>
            <w:r>
              <w:rPr>
                <w:color w:val="000000"/>
                <w:sz w:val="24"/>
                <w:szCs w:val="24"/>
                <w:lang w:val="en-GB"/>
              </w:rPr>
              <w:t>Ramkissoon</w:t>
            </w:r>
            <w:r>
              <w:rPr>
                <w:sz w:val="24"/>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u w:val="single"/>
              </w:rPr>
              <w:t>Birds:</w:t>
            </w:r>
            <w:r>
              <w:rPr>
                <w:sz w:val="24"/>
                <w:szCs w:val="24"/>
              </w:rPr>
              <w:t xml:space="preserve"> Belant (1997).</w:t>
            </w:r>
          </w:p>
          <w:p>
            <w:pPr>
              <w:pStyle w:val="TextBody"/>
              <w:spacing w:lineRule="auto" w:line="240" w:before="0" w:after="140"/>
              <w:rPr/>
            </w:pPr>
            <w:r>
              <w:rPr>
                <w:sz w:val="24"/>
                <w:szCs w:val="24"/>
                <w:u w:val="single"/>
              </w:rPr>
              <w:t xml:space="preserve">Fishes: </w:t>
            </w:r>
            <w:r>
              <w:rPr>
                <w:sz w:val="24"/>
                <w:szCs w:val="24"/>
              </w:rPr>
              <w:t xml:space="preserve">Naidoo </w:t>
            </w:r>
            <w:r>
              <w:rPr>
                <w:i/>
                <w:iCs/>
                <w:sz w:val="24"/>
                <w:szCs w:val="24"/>
              </w:rPr>
              <w:t>et al.</w:t>
            </w:r>
            <w:r>
              <w:rPr>
                <w:sz w:val="24"/>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 w:val="24"/>
                <w:szCs w:val="24"/>
                <w:u w:val="single"/>
              </w:rPr>
              <w:t xml:space="preserve">Environmental management: </w:t>
            </w:r>
            <w:r>
              <w:rPr>
                <w:sz w:val="24"/>
                <w:szCs w:val="24"/>
              </w:rPr>
              <w:t>Tu &amp; Shi (2006).</w:t>
            </w:r>
          </w:p>
          <w:p>
            <w:pPr>
              <w:pStyle w:val="TextBody"/>
              <w:spacing w:lineRule="auto" w:line="240" w:before="0" w:after="140"/>
              <w:rPr/>
            </w:pPr>
            <w:r>
              <w:rPr>
                <w:sz w:val="24"/>
                <w:szCs w:val="24"/>
              </w:rPr>
              <w:t xml:space="preserve"> </w:t>
            </w:r>
            <w:r>
              <w:rPr>
                <w:sz w:val="24"/>
                <w:szCs w:val="24"/>
                <w:u w:val="single"/>
              </w:rPr>
              <w:t xml:space="preserve">Ecosystems: </w:t>
            </w:r>
            <w:r>
              <w:rPr>
                <w:sz w:val="24"/>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 w:val="24"/>
                <w:szCs w:val="24"/>
              </w:rPr>
              <w:t xml:space="preserve">Whisson </w:t>
            </w:r>
            <w:r>
              <w:rPr>
                <w:i/>
                <w:iCs/>
                <w:sz w:val="24"/>
                <w:szCs w:val="24"/>
              </w:rPr>
              <w:t xml:space="preserve">et al. </w:t>
            </w:r>
            <w:r>
              <w:rPr>
                <w:sz w:val="24"/>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 w:val="24"/>
                <w:szCs w:val="24"/>
                <w:lang w:val="es-ES"/>
              </w:rPr>
              <w:t xml:space="preserve">Kuwae </w:t>
            </w:r>
            <w:r>
              <w:rPr>
                <w:i/>
                <w:iCs/>
                <w:sz w:val="24"/>
                <w:szCs w:val="24"/>
                <w:lang w:val="es-ES"/>
              </w:rPr>
              <w:t xml:space="preserve">et al. </w:t>
            </w:r>
            <w:r>
              <w:rPr>
                <w:sz w:val="24"/>
                <w:szCs w:val="24"/>
                <w:lang w:val="es-ES"/>
              </w:rPr>
              <w:t xml:space="preserve">(2016), </w:t>
            </w:r>
            <w:r>
              <w:rPr>
                <w:color w:val="000000"/>
                <w:sz w:val="24"/>
                <w:szCs w:val="24"/>
                <w:lang w:val="es-ES"/>
              </w:rPr>
              <w:t xml:space="preserve">Jonkman </w:t>
            </w:r>
            <w:r>
              <w:rPr>
                <w:i/>
                <w:iCs/>
                <w:color w:val="000000"/>
                <w:sz w:val="24"/>
                <w:szCs w:val="24"/>
                <w:lang w:val="es-ES"/>
              </w:rPr>
              <w:t>et al.</w:t>
            </w:r>
            <w:r>
              <w:rPr>
                <w:color w:val="000000"/>
                <w:sz w:val="24"/>
                <w:szCs w:val="24"/>
                <w:lang w:val="es-ES"/>
              </w:rPr>
              <w:t xml:space="preserve"> </w:t>
            </w:r>
            <w:r>
              <w:rPr>
                <w:color w:val="000000"/>
                <w:sz w:val="24"/>
                <w:szCs w:val="24"/>
                <w:lang w:val="en-GB"/>
              </w:rPr>
              <w:t>(2013)</w:t>
            </w:r>
          </w:p>
          <w:p>
            <w:pPr>
              <w:pStyle w:val="TextBody"/>
              <w:spacing w:lineRule="auto" w:line="240" w:before="0" w:after="140"/>
              <w:rPr>
                <w:rFonts w:ascii="Times New Roman" w:hAnsi="Times New Roman"/>
                <w:sz w:val="24"/>
                <w:szCs w:val="24"/>
              </w:rPr>
            </w:pPr>
            <w:r>
              <w:rPr>
                <w:sz w:val="24"/>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 w:val="24"/>
                <w:szCs w:val="24"/>
              </w:rPr>
              <w:t xml:space="preserve">Eddy &amp; Roman (2016), Bolton </w:t>
            </w:r>
            <w:r>
              <w:rPr>
                <w:i/>
                <w:iCs/>
                <w:sz w:val="24"/>
                <w:szCs w:val="24"/>
              </w:rPr>
              <w:t>et al.</w:t>
            </w:r>
            <w:r>
              <w:rPr>
                <w:sz w:val="24"/>
                <w:szCs w:val="24"/>
              </w:rPr>
              <w:t xml:space="preserve"> (2017).</w:t>
            </w:r>
          </w:p>
          <w:p>
            <w:pPr>
              <w:pStyle w:val="Normal"/>
              <w:spacing w:lineRule="auto" w:line="240" w:before="0" w:after="140"/>
              <w:rPr>
                <w:rFonts w:ascii="Times New Roman" w:hAnsi="Times New Roman"/>
                <w:sz w:val="24"/>
                <w:szCs w:val="24"/>
              </w:rPr>
            </w:pPr>
            <w:r>
              <w:rPr>
                <w:sz w:val="24"/>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 w:val="24"/>
                <w:szCs w:val="24"/>
              </w:rPr>
              <w:t xml:space="preserve">Zhen </w:t>
            </w:r>
            <w:r>
              <w:rPr>
                <w:i/>
                <w:iCs/>
                <w:sz w:val="24"/>
                <w:szCs w:val="24"/>
              </w:rPr>
              <w:t xml:space="preserve">et al. </w:t>
            </w:r>
            <w:r>
              <w:rPr>
                <w:sz w:val="24"/>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lineRule="auto" w:line="240" w:before="0" w:after="200"/>
              <w:jc w:val="left"/>
              <w:rPr>
                <w:sz w:val="24"/>
                <w:szCs w:val="24"/>
              </w:rPr>
            </w:pPr>
            <w:r>
              <w:rPr>
                <w:sz w:val="24"/>
                <w:szCs w:val="24"/>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pPr>
            <w:r>
              <w:rPr>
                <w:color w:val="000000"/>
                <w:sz w:val="24"/>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 w:val="24"/>
                <w:szCs w:val="24"/>
              </w:rPr>
              <w:t xml:space="preserve">Clarkson (1996), </w:t>
            </w:r>
            <w:r>
              <w:rPr>
                <w:color w:val="000000"/>
                <w:sz w:val="24"/>
                <w:szCs w:val="24"/>
                <w:lang w:val="en-GB"/>
              </w:rPr>
              <w:t xml:space="preserve">Dominick </w:t>
            </w:r>
            <w:r>
              <w:rPr>
                <w:i/>
                <w:iCs/>
                <w:color w:val="000000"/>
                <w:sz w:val="24"/>
                <w:szCs w:val="24"/>
                <w:lang w:val="en-GB"/>
              </w:rPr>
              <w:t xml:space="preserve">et al. </w:t>
            </w:r>
            <w:r>
              <w:rPr>
                <w:color w:val="000000"/>
                <w:sz w:val="24"/>
                <w:szCs w:val="24"/>
                <w:lang w:val="en-GB"/>
              </w:rPr>
              <w:t>(2018).</w:t>
            </w:r>
          </w:p>
        </w:tc>
      </w:tr>
    </w:tbl>
    <w:p>
      <w:pPr>
        <w:pStyle w:val="Heading1"/>
        <w:numPr>
          <w:ilvl w:val="0"/>
          <w:numId w:val="2"/>
        </w:numPr>
        <w:rPr/>
      </w:pPr>
      <w:r>
        <w:rPr/>
      </w:r>
    </w:p>
    <w:sectPr>
      <w:headerReference w:type="even" r:id="rId3"/>
      <w:headerReference w:type="default" r:id="rId4"/>
      <w:headerReference w:type="first" r:id="rId5"/>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jc w:val="left"/>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2"/>
    <w:qFormat/>
    <w:rsid w:val="00d80d99"/>
    <w:pPr>
      <w:widowControl w:val="false"/>
      <w:numPr>
        <w:ilvl w:val="0"/>
        <w:numId w:val="1"/>
      </w:numPr>
      <w:bidi w:val="0"/>
      <w:spacing w:before="240" w:after="0"/>
      <w:jc w:val="left"/>
      <w:outlineLvl w:val="0"/>
    </w:pPr>
    <w:rPr>
      <w:rFonts w:ascii="Cambria" w:hAnsi="Cambria" w:eastAsia="Calibri" w:cs="" w:asciiTheme="majorHAnsi" w:cstheme="minorBidi" w:eastAsiaTheme="minorHAnsi" w:hAnsiTheme="majorHAnsi"/>
      <w:b/>
      <w:color w:val="auto"/>
      <w:kern w:val="0"/>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pPr>
    <w:rPr/>
  </w:style>
  <w:style w:type="paragraph" w:styleId="Heading3">
    <w:name w:val="Heading 3"/>
    <w:basedOn w:val="Normal"/>
    <w:next w:val="Normal"/>
    <w:link w:val="Heading3Char"/>
    <w:uiPriority w:val="2"/>
    <w:qFormat/>
    <w:rsid w:val="00d80d99"/>
    <w:pPr>
      <w:keepNext w:val="true"/>
      <w:keepLines/>
      <w:numPr>
        <w:ilvl w:val="2"/>
        <w:numId w:val="1"/>
      </w:numPr>
      <w:spacing w:before="40" w:after="120"/>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pPr>
    <w:rPr>
      <w:iCs/>
    </w:rPr>
  </w:style>
  <w:style w:type="paragraph" w:styleId="Heading5">
    <w:name w:val="Heading 5"/>
    <w:basedOn w:val="Heading4"/>
    <w:next w:val="Normal"/>
    <w:link w:val="Heading5Char"/>
    <w:uiPriority w:val="2"/>
    <w:qFormat/>
    <w:rsid w:val="00d80d99"/>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Characters">
    <w:name w:val="Footnote Characters"/>
    <w:basedOn w:val="DefaultParagraphFont"/>
    <w:uiPriority w:val="99"/>
    <w:semiHidden/>
    <w:unhideWhenUsed/>
    <w:qFormat/>
    <w:rsid w:val="00117666"/>
    <w:rPr>
      <w:vertAlign w:val="superscript"/>
    </w:rPr>
  </w:style>
  <w:style w:type="character" w:styleId="FootnoteAnchor">
    <w:name w:val="Footnote Anchor"/>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Characters">
    <w:name w:val="Endnote Characters"/>
    <w:basedOn w:val="DefaultParagraphFont"/>
    <w:uiPriority w:val="99"/>
    <w:semiHidden/>
    <w:unhideWhenUsed/>
    <w:qFormat/>
    <w:rsid w:val="00cd066b"/>
    <w:rPr>
      <w:vertAlign w:val="superscript"/>
    </w:rPr>
  </w:style>
  <w:style w:type="character" w:styleId="EndnoteAnchor">
    <w:name w:val="Endnote Anchor"/>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auto"/>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Cs w:val="24"/>
    </w:rPr>
  </w:style>
  <w:style w:type="character" w:styleId="ListLabel26">
    <w:name w:val="ListLabel 26"/>
    <w:qFormat/>
    <w:rPr>
      <w:rFonts w:eastAsia="Times New Roman" w:cs="Times New Roman"/>
      <w:szCs w:val="24"/>
      <w:lang w:val="en-GB" w:eastAsia="en-GB"/>
    </w:rPr>
  </w:style>
  <w:style w:type="character" w:styleId="ListLabel27">
    <w:name w:val="ListLabel 27"/>
    <w:qFormat/>
    <w:rPr>
      <w:b/>
      <w:szCs w:val="24"/>
    </w:rPr>
  </w:style>
  <w:style w:type="character" w:styleId="ListLabel28">
    <w:name w:val="ListLabel 28"/>
    <w:qFormat/>
    <w:rPr/>
  </w:style>
  <w:style w:type="character" w:styleId="ListLabel29">
    <w:name w:val="ListLabel 29"/>
    <w:qFormat/>
    <w:rPr>
      <w:szCs w:val="24"/>
      <w:shd w:fill="FFFFFF" w:val="clear"/>
    </w:rPr>
  </w:style>
  <w:style w:type="character" w:styleId="ListLabel30">
    <w:name w:val="ListLabel 30"/>
    <w:qFormat/>
    <w:rPr>
      <w:rFonts w:cs="Times New Roman"/>
      <w:szCs w:val="24"/>
    </w:rPr>
  </w:style>
  <w:style w:type="character" w:styleId="LineNumbering">
    <w:name w:val="Line Numbering"/>
    <w:rPr/>
  </w:style>
  <w:style w:type="character" w:styleId="ListLabel160">
    <w:name w:val="ListLabel 160"/>
    <w:qFormat/>
    <w:rPr>
      <w:i w:val="false"/>
      <w:color w:val="000000"/>
      <w:sz w:val="24"/>
      <w:lang w:val="es-ES"/>
    </w:rPr>
  </w:style>
  <w:style w:type="character" w:styleId="ListLabel159">
    <w:name w:val="ListLabel 159"/>
    <w:qFormat/>
    <w:rPr>
      <w:i w:val="false"/>
      <w:color w:val="000000"/>
      <w:sz w:val="24"/>
    </w:rPr>
  </w:style>
  <w:style w:type="character" w:styleId="ListLabel158">
    <w:name w:val="ListLabel 158"/>
    <w:qFormat/>
    <w:rPr>
      <w:i w:val="false"/>
      <w:color w:val="000000"/>
    </w:rPr>
  </w:style>
  <w:style w:type="character" w:styleId="ListLabel157">
    <w:name w:val="ListLabel 157"/>
    <w:qFormat/>
    <w:rPr>
      <w:i w:val="false"/>
      <w:color w:val="000000"/>
      <w:lang w:val="en-GB"/>
    </w:rPr>
  </w:style>
  <w:style w:type="character" w:styleId="ListLabel156">
    <w:name w:val="ListLabel 156"/>
    <w:qFormat/>
    <w:rPr>
      <w:rFonts w:eastAsia="OpenSymbol"/>
    </w:rPr>
  </w:style>
  <w:style w:type="character" w:styleId="ListLabel155">
    <w:name w:val="ListLabel 155"/>
    <w:qFormat/>
    <w:rPr>
      <w:rFonts w:eastAsia="OpenSymbol"/>
    </w:rPr>
  </w:style>
  <w:style w:type="character" w:styleId="ListLabel154">
    <w:name w:val="ListLabel 154"/>
    <w:qFormat/>
    <w:rPr>
      <w:rFonts w:eastAsia="OpenSymbol"/>
    </w:rPr>
  </w:style>
  <w:style w:type="character" w:styleId="ListLabel153">
    <w:name w:val="ListLabel 153"/>
    <w:qFormat/>
    <w:rPr>
      <w:rFonts w:eastAsia="OpenSymbol"/>
    </w:rPr>
  </w:style>
  <w:style w:type="character" w:styleId="ListLabel152">
    <w:name w:val="ListLabel 152"/>
    <w:qFormat/>
    <w:rPr>
      <w:rFonts w:eastAsia="OpenSymbol"/>
    </w:rPr>
  </w:style>
  <w:style w:type="character" w:styleId="ListLabel151">
    <w:name w:val="ListLabel 151"/>
    <w:qFormat/>
    <w:rPr>
      <w:rFonts w:eastAsia="OpenSymbol"/>
    </w:rPr>
  </w:style>
  <w:style w:type="character" w:styleId="ListLabel150">
    <w:name w:val="ListLabel 150"/>
    <w:qFormat/>
    <w:rPr>
      <w:rFonts w:eastAsia="OpenSymbol"/>
    </w:rPr>
  </w:style>
  <w:style w:type="character" w:styleId="ListLabel149">
    <w:name w:val="ListLabel 149"/>
    <w:qFormat/>
    <w:rPr>
      <w:rFonts w:eastAsia="OpenSymbol"/>
    </w:rPr>
  </w:style>
  <w:style w:type="character" w:styleId="ListLabel148">
    <w:name w:val="ListLabel 148"/>
    <w:qFormat/>
    <w:rPr>
      <w:rFonts w:eastAsia="OpenSymbol"/>
    </w:rPr>
  </w:style>
  <w:style w:type="character" w:styleId="ListLabel147">
    <w:name w:val="ListLabel 147"/>
    <w:qFormat/>
    <w:rPr>
      <w:i w:val="false"/>
      <w:color w:val="000000"/>
      <w:sz w:val="24"/>
      <w:lang w:val="es-ES"/>
    </w:rPr>
  </w:style>
  <w:style w:type="character" w:styleId="ListLabel146">
    <w:name w:val="ListLabel 146"/>
    <w:qFormat/>
    <w:rPr>
      <w:i w:val="false"/>
      <w:color w:val="000000"/>
      <w:sz w:val="24"/>
    </w:rPr>
  </w:style>
  <w:style w:type="character" w:styleId="ListLabel145">
    <w:name w:val="ListLabel 145"/>
    <w:qFormat/>
    <w:rPr>
      <w:i w:val="false"/>
      <w:color w:val="000000"/>
    </w:rPr>
  </w:style>
  <w:style w:type="character" w:styleId="ListLabel144">
    <w:name w:val="ListLabel 144"/>
    <w:qFormat/>
    <w:rPr>
      <w:i w:val="false"/>
      <w:color w:val="000000"/>
      <w:lang w:val="en-GB"/>
    </w:rPr>
  </w:style>
  <w:style w:type="character" w:styleId="ListLabel143">
    <w:name w:val="ListLabel 143"/>
    <w:qFormat/>
    <w:rPr>
      <w:rFonts w:eastAsia="OpenSymbol"/>
    </w:rPr>
  </w:style>
  <w:style w:type="character" w:styleId="ListLabel142">
    <w:name w:val="ListLabel 142"/>
    <w:qFormat/>
    <w:rPr>
      <w:rFonts w:eastAsia="OpenSymbol"/>
    </w:rPr>
  </w:style>
  <w:style w:type="character" w:styleId="ListLabel141">
    <w:name w:val="ListLabel 141"/>
    <w:qFormat/>
    <w:rPr>
      <w:rFonts w:eastAsia="OpenSymbol"/>
    </w:rPr>
  </w:style>
  <w:style w:type="character" w:styleId="ListLabel140">
    <w:name w:val="ListLabel 140"/>
    <w:qFormat/>
    <w:rPr>
      <w:rFonts w:eastAsia="OpenSymbol"/>
    </w:rPr>
  </w:style>
  <w:style w:type="character" w:styleId="ListLabel139">
    <w:name w:val="ListLabel 139"/>
    <w:qFormat/>
    <w:rPr>
      <w:rFonts w:eastAsia="OpenSymbol"/>
    </w:rPr>
  </w:style>
  <w:style w:type="character" w:styleId="ListLabel138">
    <w:name w:val="ListLabel 138"/>
    <w:qFormat/>
    <w:rPr>
      <w:rFonts w:eastAsia="OpenSymbol"/>
    </w:rPr>
  </w:style>
  <w:style w:type="character" w:styleId="ListLabel137">
    <w:name w:val="ListLabel 137"/>
    <w:qFormat/>
    <w:rPr>
      <w:rFonts w:eastAsia="OpenSymbol"/>
    </w:rPr>
  </w:style>
  <w:style w:type="character" w:styleId="ListLabel136">
    <w:name w:val="ListLabel 136"/>
    <w:qFormat/>
    <w:rPr>
      <w:rFonts w:eastAsia="OpenSymbol"/>
    </w:rPr>
  </w:style>
  <w:style w:type="character" w:styleId="ListLabel135">
    <w:name w:val="ListLabel 135"/>
    <w:qFormat/>
    <w:rPr>
      <w:rFonts w:eastAsia="OpenSymbol"/>
    </w:rPr>
  </w:style>
  <w:style w:type="character" w:styleId="ListLabel134">
    <w:name w:val="ListLabel 134"/>
    <w:qFormat/>
    <w:rPr>
      <w:color w:val="000000"/>
      <w:sz w:val="24"/>
      <w:lang w:val="es-ES"/>
    </w:rPr>
  </w:style>
  <w:style w:type="character" w:styleId="ListLabel133">
    <w:name w:val="ListLabel 133"/>
    <w:qFormat/>
    <w:rPr>
      <w:color w:val="000000"/>
      <w:sz w:val="24"/>
    </w:rPr>
  </w:style>
  <w:style w:type="character" w:styleId="ListLabel132">
    <w:name w:val="ListLabel 132"/>
    <w:qFormat/>
    <w:rPr>
      <w:color w:val="000000"/>
    </w:rPr>
  </w:style>
  <w:style w:type="character" w:styleId="ListLabel131">
    <w:name w:val="ListLabel 131"/>
    <w:qFormat/>
    <w:rPr>
      <w:color w:val="000000"/>
      <w:lang w:val="en-GB"/>
    </w:rPr>
  </w:style>
  <w:style w:type="character" w:styleId="ListLabel130">
    <w:name w:val="ListLabel 130"/>
    <w:qFormat/>
    <w:rPr>
      <w:rFonts w:eastAsia="OpenSymbol"/>
    </w:rPr>
  </w:style>
  <w:style w:type="character" w:styleId="ListLabel129">
    <w:name w:val="ListLabel 129"/>
    <w:qFormat/>
    <w:rPr>
      <w:rFonts w:eastAsia="OpenSymbol"/>
    </w:rPr>
  </w:style>
  <w:style w:type="character" w:styleId="ListLabel128">
    <w:name w:val="ListLabel 128"/>
    <w:qFormat/>
    <w:rPr>
      <w:rFonts w:eastAsia="OpenSymbol"/>
    </w:rPr>
  </w:style>
  <w:style w:type="character" w:styleId="ListLabel127">
    <w:name w:val="ListLabel 127"/>
    <w:qFormat/>
    <w:rPr>
      <w:rFonts w:eastAsia="OpenSymbol"/>
    </w:rPr>
  </w:style>
  <w:style w:type="character" w:styleId="ListLabel126">
    <w:name w:val="ListLabel 126"/>
    <w:qFormat/>
    <w:rPr>
      <w:rFonts w:eastAsia="OpenSymbol"/>
    </w:rPr>
  </w:style>
  <w:style w:type="character" w:styleId="ListLabel125">
    <w:name w:val="ListLabel 125"/>
    <w:qFormat/>
    <w:rPr>
      <w:rFonts w:eastAsia="OpenSymbol"/>
    </w:rPr>
  </w:style>
  <w:style w:type="character" w:styleId="ListLabel124">
    <w:name w:val="ListLabel 124"/>
    <w:qFormat/>
    <w:rPr>
      <w:rFonts w:eastAsia="OpenSymbol"/>
    </w:rPr>
  </w:style>
  <w:style w:type="character" w:styleId="ListLabel123">
    <w:name w:val="ListLabel 123"/>
    <w:qFormat/>
    <w:rPr>
      <w:rFonts w:eastAsia="OpenSymbol"/>
    </w:rPr>
  </w:style>
  <w:style w:type="character" w:styleId="ListLabel122">
    <w:name w:val="ListLabel 122"/>
    <w:qFormat/>
    <w:rPr>
      <w:rFonts w:eastAsia="OpenSymbol"/>
    </w:rPr>
  </w:style>
  <w:style w:type="character" w:styleId="ListLabel121">
    <w:name w:val="ListLabel 121"/>
    <w:qFormat/>
    <w:rPr>
      <w:color w:val="000000"/>
      <w:sz w:val="24"/>
      <w:lang w:val="es-ES"/>
    </w:rPr>
  </w:style>
  <w:style w:type="character" w:styleId="ListLabel120">
    <w:name w:val="ListLabel 120"/>
    <w:qFormat/>
    <w:rPr>
      <w:color w:val="000000"/>
      <w:sz w:val="24"/>
    </w:rPr>
  </w:style>
  <w:style w:type="character" w:styleId="ListLabel119">
    <w:name w:val="ListLabel 119"/>
    <w:qFormat/>
    <w:rPr>
      <w:color w:val="000000"/>
    </w:rPr>
  </w:style>
  <w:style w:type="character" w:styleId="ListLabel118">
    <w:name w:val="ListLabel 118"/>
    <w:qFormat/>
    <w:rPr>
      <w:color w:val="000000"/>
      <w:lang w:val="en-GB"/>
    </w:rPr>
  </w:style>
  <w:style w:type="character" w:styleId="ListLabel117">
    <w:name w:val="ListLabel 117"/>
    <w:qFormat/>
    <w:rPr>
      <w:rFonts w:eastAsia="OpenSymbol"/>
    </w:rPr>
  </w:style>
  <w:style w:type="character" w:styleId="ListLabel116">
    <w:name w:val="ListLabel 116"/>
    <w:qFormat/>
    <w:rPr>
      <w:rFonts w:eastAsia="OpenSymbol"/>
    </w:rPr>
  </w:style>
  <w:style w:type="character" w:styleId="ListLabel115">
    <w:name w:val="ListLabel 115"/>
    <w:qFormat/>
    <w:rPr>
      <w:rFonts w:eastAsia="OpenSymbol"/>
    </w:rPr>
  </w:style>
  <w:style w:type="character" w:styleId="ListLabel114">
    <w:name w:val="ListLabel 114"/>
    <w:qFormat/>
    <w:rPr>
      <w:rFonts w:eastAsia="OpenSymbol"/>
    </w:rPr>
  </w:style>
  <w:style w:type="character" w:styleId="ListLabel113">
    <w:name w:val="ListLabel 113"/>
    <w:qFormat/>
    <w:rPr>
      <w:rFonts w:eastAsia="OpenSymbol"/>
    </w:rPr>
  </w:style>
  <w:style w:type="character" w:styleId="ListLabel112">
    <w:name w:val="ListLabel 112"/>
    <w:qFormat/>
    <w:rPr>
      <w:rFonts w:eastAsia="OpenSymbol"/>
    </w:rPr>
  </w:style>
  <w:style w:type="character" w:styleId="ListLabel111">
    <w:name w:val="ListLabel 111"/>
    <w:qFormat/>
    <w:rPr>
      <w:rFonts w:eastAsia="OpenSymbol"/>
    </w:rPr>
  </w:style>
  <w:style w:type="character" w:styleId="ListLabel110">
    <w:name w:val="ListLabel 110"/>
    <w:qFormat/>
    <w:rPr>
      <w:rFonts w:eastAsia="OpenSymbol"/>
    </w:rPr>
  </w:style>
  <w:style w:type="character" w:styleId="ListLabel109">
    <w:name w:val="ListLabel 109"/>
    <w:qFormat/>
    <w:rPr>
      <w:rFonts w:eastAsia="OpenSymbol"/>
    </w:rPr>
  </w:style>
  <w:style w:type="character" w:styleId="ListLabel108">
    <w:name w:val="ListLabel 108"/>
    <w:qFormat/>
    <w:rPr>
      <w:color w:val="000000"/>
      <w:sz w:val="24"/>
      <w:lang w:val="es-ES"/>
    </w:rPr>
  </w:style>
  <w:style w:type="character" w:styleId="ListLabel107">
    <w:name w:val="ListLabel 107"/>
    <w:qFormat/>
    <w:rPr>
      <w:color w:val="000000"/>
      <w:sz w:val="24"/>
    </w:rPr>
  </w:style>
  <w:style w:type="character" w:styleId="ListLabel106">
    <w:name w:val="ListLabel 106"/>
    <w:qFormat/>
    <w:rPr>
      <w:color w:val="000000"/>
    </w:rPr>
  </w:style>
  <w:style w:type="character" w:styleId="ListLabel105">
    <w:name w:val="ListLabel 105"/>
    <w:qFormat/>
    <w:rPr>
      <w:color w:val="000000"/>
      <w:lang w:val="en-GB"/>
    </w:rPr>
  </w:style>
  <w:style w:type="character" w:styleId="ListLabel104">
    <w:name w:val="ListLabel 104"/>
    <w:qFormat/>
    <w:rPr>
      <w:sz w:val="24"/>
      <w:lang w:val="es-ES"/>
    </w:rPr>
  </w:style>
  <w:style w:type="character" w:styleId="ListLabel103">
    <w:name w:val="ListLabel 103"/>
    <w:qFormat/>
    <w:rPr>
      <w:sz w:val="24"/>
    </w:rPr>
  </w:style>
  <w:style w:type="character" w:styleId="ListLabel102">
    <w:name w:val="ListLabel 102"/>
    <w:qFormat/>
    <w:rPr>
      <w:color w:val="000000"/>
    </w:rPr>
  </w:style>
  <w:style w:type="character" w:styleId="ListLabel101">
    <w:name w:val="ListLabel 101"/>
    <w:qFormat/>
    <w:rPr>
      <w:color w:val="000000"/>
      <w:lang w:val="en-GB"/>
    </w:rPr>
  </w:style>
  <w:style w:type="character" w:styleId="ListLabel100">
    <w:name w:val="ListLabel 100"/>
    <w:qFormat/>
    <w:rPr>
      <w:sz w:val="24"/>
      <w:lang w:val="es-ES"/>
    </w:rPr>
  </w:style>
  <w:style w:type="character" w:styleId="ListLabel99">
    <w:name w:val="ListLabel 99"/>
    <w:qFormat/>
    <w:rPr>
      <w:sz w:val="24"/>
    </w:rPr>
  </w:style>
  <w:style w:type="character" w:styleId="ListLabel98">
    <w:name w:val="ListLabel 98"/>
    <w:qFormat/>
    <w:rPr>
      <w:color w:val="000000"/>
    </w:rPr>
  </w:style>
  <w:style w:type="character" w:styleId="ListLabel97">
    <w:name w:val="ListLabel 97"/>
    <w:qFormat/>
    <w:rPr>
      <w:color w:val="000000"/>
      <w:lang w:val="en-GB"/>
    </w:rPr>
  </w:style>
  <w:style w:type="character" w:styleId="ListLabel96">
    <w:name w:val="ListLabel 96"/>
    <w:qFormat/>
    <w:rPr>
      <w:rFonts w:ascii="Times New Roman" w:hAnsi="Times New Roman" w:cs="Times New Roman"/>
      <w:sz w:val="24"/>
      <w:szCs w:val="24"/>
      <w:lang w:bidi="es-ES"/>
    </w:rPr>
  </w:style>
  <w:style w:type="character" w:styleId="ListLabel95">
    <w:name w:val="ListLabel 95"/>
    <w:qFormat/>
    <w:rPr>
      <w:rFonts w:ascii="Times New Roman" w:hAnsi="Times New Roman" w:cs="Times New Roman"/>
      <w:sz w:val="24"/>
      <w:szCs w:val="24"/>
    </w:rPr>
  </w:style>
  <w:style w:type="character" w:styleId="ListLabel94">
    <w:name w:val="ListLabel 94"/>
    <w:qFormat/>
    <w:rPr>
      <w:rFonts w:ascii="Times New Roman" w:hAnsi="Times New Roman" w:cs="Times New Roman"/>
      <w:color w:val="000000"/>
    </w:rPr>
  </w:style>
  <w:style w:type="character" w:styleId="ListLabel93">
    <w:name w:val="ListLabel 93"/>
    <w:qFormat/>
    <w:rPr>
      <w:rFonts w:ascii="Times New Roman" w:hAnsi="Times New Roman" w:cs="Times New Roman"/>
      <w:color w:val="000000"/>
      <w:lang w:bidi="en-GB"/>
    </w:rPr>
  </w:style>
  <w:style w:type="character" w:styleId="ListLabel92">
    <w:name w:val="ListLabel 92"/>
    <w:qFormat/>
    <w:rPr>
      <w:rFonts w:ascii="Times New Roman" w:hAnsi="Times New Roman" w:cs="Times New Roman"/>
      <w:color w:val="000000"/>
      <w:lang w:bidi="es-ES"/>
    </w:rPr>
  </w:style>
  <w:style w:type="character" w:styleId="ListLabel91">
    <w:name w:val="ListLabel 91"/>
    <w:qFormat/>
    <w:rPr>
      <w:rFonts w:ascii="Times New Roman" w:hAnsi="Times New Roman" w:cs="Times New Roman"/>
      <w:color w:val="000000"/>
    </w:rPr>
  </w:style>
  <w:style w:type="character" w:styleId="ListLabel90">
    <w:name w:val="ListLabel 90"/>
    <w:qFormat/>
    <w:rPr>
      <w:rFonts w:ascii="Times New Roman" w:hAnsi="Times New Roman" w:cs="Times New Roman"/>
      <w:color w:val="000000"/>
      <w:lang w:bidi="en-GB"/>
    </w:rPr>
  </w:style>
  <w:style w:type="character" w:styleId="ListLabel89">
    <w:name w:val="ListLabel 89"/>
    <w:qFormat/>
    <w:rPr>
      <w:rFonts w:ascii="Times New Roman" w:hAnsi="Times New Roman" w:cs="Times New Roman"/>
      <w:color w:val="000000"/>
      <w:lang w:bidi="es-ES"/>
    </w:rPr>
  </w:style>
  <w:style w:type="character" w:styleId="ListLabel88">
    <w:name w:val="ListLabel 88"/>
    <w:qFormat/>
    <w:rPr>
      <w:rFonts w:ascii="Times New Roman" w:hAnsi="Times New Roman" w:cs="Times New Roman"/>
      <w:color w:val="000000"/>
      <w:lang w:bidi="en-GB"/>
    </w:rPr>
  </w:style>
  <w:style w:type="character" w:styleId="ListLabel87">
    <w:name w:val="ListLabel 87"/>
    <w:qFormat/>
    <w:rPr>
      <w:rFonts w:ascii="Times New Roman" w:hAnsi="Times New Roman" w:cs="Times New Roman"/>
      <w:color w:val="000000"/>
      <w:lang w:bidi="es-ES"/>
    </w:rPr>
  </w:style>
  <w:style w:type="character" w:styleId="ListLabel86">
    <w:name w:val="ListLabel 86"/>
    <w:qFormat/>
    <w:rPr>
      <w:rFonts w:ascii="Times New Roman" w:hAnsi="Times New Roman" w:cs="Times New Roman"/>
      <w:color w:val="000000"/>
      <w:lang w:bidi="en-GB"/>
    </w:rPr>
  </w:style>
  <w:style w:type="character" w:styleId="ListLabel85">
    <w:name w:val="ListLabel 85"/>
    <w:qFormat/>
    <w:rPr>
      <w:rFonts w:ascii="Times New Roman" w:hAnsi="Times New Roman" w:cs="Times New Roman"/>
      <w:color w:val="000000"/>
      <w:lang w:bidi="es-ES"/>
    </w:rPr>
  </w:style>
  <w:style w:type="character" w:styleId="ListLabel84">
    <w:name w:val="ListLabel 84"/>
    <w:qFormat/>
    <w:rPr>
      <w:rFonts w:ascii="Times New Roman" w:hAnsi="Times New Roman" w:cs="Times New Roman"/>
      <w:color w:val="000000"/>
      <w:lang w:bidi="en-GB"/>
    </w:rPr>
  </w:style>
  <w:style w:type="character" w:styleId="ListLabel83">
    <w:name w:val="ListLabel 83"/>
    <w:qFormat/>
    <w:rPr>
      <w:rFonts w:ascii="Times New Roman" w:hAnsi="Times New Roman" w:cs="Times New Roman"/>
      <w:color w:val="000000"/>
      <w:lang w:bidi="es-ES"/>
    </w:rPr>
  </w:style>
  <w:style w:type="character" w:styleId="ListLabel82">
    <w:name w:val="ListLabel 82"/>
    <w:qFormat/>
    <w:rPr>
      <w:rFonts w:ascii="Times New Roman" w:hAnsi="Times New Roman" w:cs="Times New Roman"/>
      <w:color w:val="000000"/>
      <w:lang w:bidi="en-GB"/>
    </w:rPr>
  </w:style>
  <w:style w:type="character" w:styleId="ListLabel81">
    <w:name w:val="ListLabel 81"/>
    <w:qFormat/>
    <w:rPr>
      <w:rFonts w:ascii="Times New Roman" w:hAnsi="Times New Roman" w:cs="Times New Roman"/>
      <w:color w:val="000000"/>
      <w:lang w:bidi="es-ES"/>
    </w:rPr>
  </w:style>
  <w:style w:type="character" w:styleId="ListLabel80">
    <w:name w:val="ListLabel 80"/>
    <w:qFormat/>
    <w:rPr>
      <w:rFonts w:ascii="Times New Roman" w:hAnsi="Times New Roman" w:cs="Times New Roman"/>
      <w:color w:val="000000"/>
      <w:lang w:bidi="en-GB"/>
    </w:rPr>
  </w:style>
  <w:style w:type="character" w:styleId="ListLabel79">
    <w:name w:val="ListLabel 79"/>
    <w:qFormat/>
    <w:rPr>
      <w:rFonts w:ascii="Times New Roman" w:hAnsi="Times New Roman" w:cs="Times New Roman"/>
      <w:color w:val="000000"/>
      <w:lang w:bidi="es-ES"/>
    </w:rPr>
  </w:style>
  <w:style w:type="character" w:styleId="ListLabel78">
    <w:name w:val="ListLabel 78"/>
    <w:qFormat/>
    <w:rPr>
      <w:rFonts w:ascii="Times New Roman" w:hAnsi="Times New Roman" w:cs="Times New Roman"/>
      <w:color w:val="000000"/>
      <w:lang w:bidi="en-GB"/>
    </w:rPr>
  </w:style>
  <w:style w:type="character" w:styleId="ListLabel77">
    <w:name w:val="ListLabel 77"/>
    <w:qFormat/>
    <w:rPr>
      <w:rFonts w:ascii="Times New Roman" w:hAnsi="Times New Roman" w:cs="Times New Roman"/>
      <w:color w:val="000000"/>
      <w:lang w:bidi="es-ES"/>
    </w:rPr>
  </w:style>
  <w:style w:type="character" w:styleId="ListLabel76">
    <w:name w:val="ListLabel 76"/>
    <w:qFormat/>
    <w:rPr>
      <w:rFonts w:ascii="Times New Roman" w:hAnsi="Times New Roman" w:cs="Times New Roman"/>
      <w:color w:val="000000"/>
      <w:lang w:bidi="en-GB"/>
    </w:rPr>
  </w:style>
  <w:style w:type="character" w:styleId="ListLabel75">
    <w:name w:val="ListLabel 75"/>
    <w:qFormat/>
    <w:rPr>
      <w:rFonts w:ascii="Times New Roman" w:hAnsi="Times New Roman" w:cs="Times New Roman"/>
      <w:color w:val="000000"/>
      <w:lang w:bidi="es-ES"/>
    </w:rPr>
  </w:style>
  <w:style w:type="character" w:styleId="ListLabel74">
    <w:name w:val="ListLabel 74"/>
    <w:qFormat/>
    <w:rPr>
      <w:rFonts w:ascii="Times New Roman" w:hAnsi="Times New Roman" w:cs="Times New Roman"/>
      <w:color w:val="000000"/>
      <w:lang w:bidi="en-GB"/>
    </w:rPr>
  </w:style>
  <w:style w:type="character" w:styleId="ListLabel73">
    <w:name w:val="ListLabel 73"/>
    <w:qFormat/>
    <w:rPr>
      <w:rFonts w:ascii="Times New Roman" w:hAnsi="Times New Roman" w:cs="Times New Roman"/>
      <w:color w:val="000000"/>
      <w:lang w:bidi="es-ES"/>
    </w:rPr>
  </w:style>
  <w:style w:type="character" w:styleId="ListLabel72">
    <w:name w:val="ListLabel 72"/>
    <w:qFormat/>
    <w:rPr>
      <w:rFonts w:ascii="Times New Roman" w:hAnsi="Times New Roman" w:cs="Times New Roman"/>
      <w:color w:val="000000"/>
      <w:lang w:bidi="en-GB"/>
    </w:rPr>
  </w:style>
  <w:style w:type="character" w:styleId="ListLabel71">
    <w:name w:val="ListLabel 71"/>
    <w:qFormat/>
    <w:rPr>
      <w:rFonts w:ascii="Times New Roman" w:hAnsi="Times New Roman" w:cs="Times New Roman"/>
      <w:color w:val="000000"/>
      <w:lang w:bidi="es-ES"/>
    </w:rPr>
  </w:style>
  <w:style w:type="character" w:styleId="ListLabel70">
    <w:name w:val="ListLabel 70"/>
    <w:qFormat/>
    <w:rPr>
      <w:rFonts w:ascii="Times New Roman" w:hAnsi="Times New Roman" w:cs="Times New Roman"/>
      <w:color w:val="000000"/>
      <w:lang w:bidi="en-GB"/>
    </w:rPr>
  </w:style>
  <w:style w:type="character" w:styleId="ListLabel69">
    <w:name w:val="ListLabel 69"/>
    <w:qFormat/>
    <w:rPr>
      <w:rFonts w:ascii="Times New Roman" w:hAnsi="Times New Roman" w:cs="Times New Roman"/>
      <w:color w:val="000000"/>
      <w:lang w:bidi="es-ES"/>
    </w:rPr>
  </w:style>
  <w:style w:type="character" w:styleId="ListLabel68">
    <w:name w:val="ListLabel 68"/>
    <w:qFormat/>
    <w:rPr>
      <w:rFonts w:ascii="Times New Roman" w:hAnsi="Times New Roman" w:cs="Times New Roman"/>
      <w:color w:val="000000"/>
      <w:lang w:bidi="en-GB"/>
    </w:rPr>
  </w:style>
  <w:style w:type="character" w:styleId="ListLabel67">
    <w:name w:val="ListLabel 67"/>
    <w:qFormat/>
    <w:rPr>
      <w:rFonts w:ascii="Times New Roman" w:hAnsi="Times New Roman" w:cs="Times New Roman"/>
      <w:color w:val="000000"/>
      <w:lang w:bidi="es-ES"/>
    </w:rPr>
  </w:style>
  <w:style w:type="character" w:styleId="ListLabel66">
    <w:name w:val="ListLabel 66"/>
    <w:qFormat/>
    <w:rPr>
      <w:rFonts w:ascii="Times New Roman" w:hAnsi="Times New Roman" w:cs="Times New Roman"/>
      <w:color w:val="000000"/>
      <w:lang w:bidi="en-GB"/>
    </w:rPr>
  </w:style>
  <w:style w:type="character" w:styleId="ListLabel65">
    <w:name w:val="ListLabel 65"/>
    <w:qFormat/>
    <w:rPr>
      <w:rFonts w:ascii="Times New Roman" w:hAnsi="Times New Roman" w:cs="Times New Roman"/>
      <w:color w:val="000000"/>
      <w:lang w:bidi="es-ES"/>
    </w:rPr>
  </w:style>
  <w:style w:type="character" w:styleId="ListLabel64">
    <w:name w:val="ListLabel 64"/>
    <w:qFormat/>
    <w:rPr>
      <w:rFonts w:ascii="Times New Roman" w:hAnsi="Times New Roman" w:cs="Times New Roman"/>
      <w:color w:val="000000"/>
      <w:lang w:bidi="en-GB"/>
    </w:rPr>
  </w:style>
  <w:style w:type="character" w:styleId="ListLabel63">
    <w:name w:val="ListLabel 63"/>
    <w:qFormat/>
    <w:rPr>
      <w:rFonts w:ascii="Times New Roman" w:hAnsi="Times New Roman" w:cs="Times New Roman"/>
      <w:color w:val="000000"/>
      <w:lang w:bidi="es-ES"/>
    </w:rPr>
  </w:style>
  <w:style w:type="character" w:styleId="ListLabel62">
    <w:name w:val="ListLabel 62"/>
    <w:qFormat/>
    <w:rPr>
      <w:rFonts w:ascii="Times New Roman" w:hAnsi="Times New Roman" w:cs="Times New Roman"/>
      <w:color w:val="000000"/>
      <w:lang w:bidi="en-GB"/>
    </w:rPr>
  </w:style>
  <w:style w:type="character" w:styleId="ListLabel61">
    <w:name w:val="ListLabel 61"/>
    <w:qFormat/>
    <w:rPr>
      <w:rFonts w:ascii="Times New Roman" w:hAnsi="Times New Roman" w:cs="Times New Roman"/>
      <w:color w:val="000000"/>
      <w:lang w:bidi="es-ES"/>
    </w:rPr>
  </w:style>
  <w:style w:type="character" w:styleId="ListLabel60">
    <w:name w:val="ListLabel 60"/>
    <w:qFormat/>
    <w:rPr>
      <w:rFonts w:ascii="Times New Roman" w:hAnsi="Times New Roman" w:cs="Times New Roman"/>
      <w:color w:val="000000"/>
      <w:lang w:bidi="en-GB"/>
    </w:rPr>
  </w:style>
  <w:style w:type="character" w:styleId="ListLabel59">
    <w:name w:val="ListLabel 59"/>
    <w:qFormat/>
    <w:rPr>
      <w:rFonts w:ascii="Times New Roman" w:hAnsi="Times New Roman" w:cs="Times New Roman"/>
      <w:color w:val="000000"/>
      <w:lang w:bidi="es-ES"/>
    </w:rPr>
  </w:style>
  <w:style w:type="character" w:styleId="ListLabel58">
    <w:name w:val="ListLabel 58"/>
    <w:qFormat/>
    <w:rPr>
      <w:rFonts w:ascii="Times New Roman" w:hAnsi="Times New Roman" w:cs="Times New Roman"/>
      <w:color w:val="000000"/>
      <w:lang w:bidi="en-GB"/>
    </w:rPr>
  </w:style>
  <w:style w:type="character" w:styleId="ListLabel57">
    <w:name w:val="ListLabel 57"/>
    <w:qFormat/>
    <w:rPr>
      <w:rFonts w:ascii="Times New Roman" w:hAnsi="Times New Roman" w:cs="Times New Roman"/>
      <w:color w:val="000000"/>
      <w:lang w:bidi="es-ES"/>
    </w:rPr>
  </w:style>
  <w:style w:type="character" w:styleId="ListLabel56">
    <w:name w:val="ListLabel 56"/>
    <w:qFormat/>
    <w:rPr>
      <w:rFonts w:ascii="Times New Roman" w:hAnsi="Times New Roman" w:cs="Times New Roman"/>
      <w:color w:val="000000"/>
      <w:lang w:bidi="en-GB"/>
    </w:rPr>
  </w:style>
  <w:style w:type="character" w:styleId="ListLabel55">
    <w:name w:val="ListLabel 55"/>
    <w:qFormat/>
    <w:rPr>
      <w:rFonts w:ascii="Times New Roman" w:hAnsi="Times New Roman" w:cs="Times New Roman"/>
      <w:color w:val="000000"/>
      <w:lang w:bidi="es-ES"/>
    </w:rPr>
  </w:style>
  <w:style w:type="character" w:styleId="ListLabel54">
    <w:name w:val="ListLabel 54"/>
    <w:qFormat/>
    <w:rPr>
      <w:rFonts w:ascii="Times New Roman" w:hAnsi="Times New Roman" w:cs="Times New Roman"/>
      <w:color w:val="000000"/>
      <w:lang w:bidi="en-GB"/>
    </w:rPr>
  </w:style>
  <w:style w:type="character" w:styleId="ListLabel53">
    <w:name w:val="ListLabel 53"/>
    <w:qFormat/>
    <w:rPr>
      <w:rFonts w:ascii="Times New Roman" w:hAnsi="Times New Roman" w:cs="Times New Roman"/>
      <w:color w:val="000000"/>
      <w:lang w:bidi="es-ES"/>
    </w:rPr>
  </w:style>
  <w:style w:type="character" w:styleId="ListLabel52">
    <w:name w:val="ListLabel 52"/>
    <w:qFormat/>
    <w:rPr>
      <w:rFonts w:ascii="Times New Roman" w:hAnsi="Times New Roman" w:cs="Times New Roman"/>
      <w:color w:val="000000"/>
      <w:lang w:bidi="en-GB"/>
    </w:rPr>
  </w:style>
  <w:style w:type="character" w:styleId="ListLabel51">
    <w:name w:val="ListLabel 51"/>
    <w:qFormat/>
    <w:rPr>
      <w:rFonts w:ascii="Times New Roman" w:hAnsi="Times New Roman" w:cs="Times New Roman"/>
      <w:color w:val="000000"/>
      <w:lang w:bidi="es-ES"/>
    </w:rPr>
  </w:style>
  <w:style w:type="character" w:styleId="ListLabel50">
    <w:name w:val="ListLabel 50"/>
    <w:qFormat/>
    <w:rPr>
      <w:rFonts w:ascii="Times New Roman" w:hAnsi="Times New Roman" w:cs="Times New Roman"/>
      <w:color w:val="000000"/>
      <w:lang w:bidi="en-GB"/>
    </w:rPr>
  </w:style>
  <w:style w:type="character" w:styleId="ListLabel49">
    <w:name w:val="ListLabel 49"/>
    <w:qFormat/>
    <w:rPr>
      <w:rFonts w:ascii="Times New Roman" w:hAnsi="Times New Roman" w:cs="Times New Roman"/>
      <w:color w:val="000000"/>
      <w:lang w:bidi="es-ES"/>
    </w:rPr>
  </w:style>
  <w:style w:type="character" w:styleId="ListLabel48">
    <w:name w:val="ListLabel 48"/>
    <w:qFormat/>
    <w:rPr>
      <w:rFonts w:ascii="Times New Roman" w:hAnsi="Times New Roman" w:cs="Times New Roman"/>
      <w:color w:val="000000"/>
      <w:lang w:bidi="en-GB"/>
    </w:rPr>
  </w:style>
  <w:style w:type="character" w:styleId="ListLabel47">
    <w:name w:val="ListLabel 47"/>
    <w:qFormat/>
    <w:rPr>
      <w:rFonts w:ascii="Times New Roman" w:hAnsi="Times New Roman" w:cs="Times New Roman"/>
      <w:color w:val="000000"/>
      <w:lang w:bidi="es-ES"/>
    </w:rPr>
  </w:style>
  <w:style w:type="character" w:styleId="ListLabel46">
    <w:name w:val="ListLabel 46"/>
    <w:qFormat/>
    <w:rPr>
      <w:rFonts w:ascii="Times New Roman" w:hAnsi="Times New Roman" w:cs="Times New Roman"/>
      <w:color w:val="000000"/>
      <w:lang w:bidi="en-GB"/>
    </w:rPr>
  </w:style>
  <w:style w:type="character" w:styleId="ListLabel45">
    <w:name w:val="ListLabel 45"/>
    <w:qFormat/>
    <w:rPr>
      <w:rFonts w:ascii="Times New Roman" w:hAnsi="Times New Roman" w:cs="Times New Roman"/>
      <w:color w:val="000000"/>
      <w:lang w:bidi="es-ES"/>
    </w:rPr>
  </w:style>
  <w:style w:type="character" w:styleId="ListLabel44">
    <w:name w:val="ListLabel 44"/>
    <w:qFormat/>
    <w:rPr>
      <w:rFonts w:ascii="Times New Roman" w:hAnsi="Times New Roman" w:cs="Times New Roman"/>
      <w:color w:val="000000"/>
      <w:lang w:bidi="en-GB"/>
    </w:rPr>
  </w:style>
  <w:style w:type="character" w:styleId="ListLabel43">
    <w:name w:val="ListLabel 43"/>
    <w:qFormat/>
    <w:rPr>
      <w:rFonts w:ascii="Times New Roman" w:hAnsi="Times New Roman" w:cs="Times New Roman"/>
      <w:color w:val="000000"/>
      <w:lang w:bidi="es-ES"/>
    </w:rPr>
  </w:style>
  <w:style w:type="character" w:styleId="ListLabel42">
    <w:name w:val="ListLabel 42"/>
    <w:qFormat/>
    <w:rPr>
      <w:rFonts w:ascii="Times New Roman" w:hAnsi="Times New Roman" w:cs="Times New Roman"/>
      <w:color w:val="000000"/>
      <w:lang w:bidi="en-GB"/>
    </w:rPr>
  </w:style>
  <w:style w:type="character" w:styleId="ListLabel41">
    <w:name w:val="ListLabel 41"/>
    <w:qFormat/>
    <w:rPr>
      <w:rFonts w:ascii="Times New Roman" w:hAnsi="Times New Roman" w:cs="Times New Roman"/>
      <w:color w:val="000000"/>
      <w:lang w:bidi="es-ES"/>
    </w:rPr>
  </w:style>
  <w:style w:type="character" w:styleId="ListLabel40">
    <w:name w:val="ListLabel 40"/>
    <w:qFormat/>
    <w:rPr>
      <w:rFonts w:ascii="Times New Roman" w:hAnsi="Times New Roman" w:cs="Times New Roman"/>
      <w:color w:val="000000"/>
      <w:lang w:bidi="en-GB"/>
    </w:rPr>
  </w:style>
  <w:style w:type="character" w:styleId="ListLabel39">
    <w:name w:val="ListLabel 39"/>
    <w:qFormat/>
    <w:rPr>
      <w:rFonts w:ascii="Times New Roman" w:hAnsi="Times New Roman" w:cs="Times New Roman"/>
      <w:color w:val="000000"/>
      <w:lang w:bidi="es-ES"/>
    </w:rPr>
  </w:style>
  <w:style w:type="character" w:styleId="ListLabel38">
    <w:name w:val="ListLabel 38"/>
    <w:qFormat/>
    <w:rPr>
      <w:rFonts w:ascii="Times New Roman" w:hAnsi="Times New Roman" w:cs="Times New Roman"/>
      <w:color w:val="000000"/>
      <w:lang w:bidi="en-GB"/>
    </w:rPr>
  </w:style>
  <w:style w:type="character" w:styleId="ListLabel37">
    <w:name w:val="ListLabel 37"/>
    <w:qFormat/>
    <w:rPr>
      <w:rFonts w:ascii="Times New Roman" w:hAnsi="Times New Roman" w:cs="Times New Roman"/>
      <w:color w:val="000000"/>
      <w:lang w:bidi="en-GB"/>
    </w:rPr>
  </w:style>
  <w:style w:type="character" w:styleId="ListLabel36">
    <w:name w:val="ListLabel 36"/>
    <w:qFormat/>
    <w:rPr>
      <w:rFonts w:ascii="Times New Roman" w:hAnsi="Times New Roman" w:cs="Times New Roman"/>
      <w:color w:val="000000"/>
      <w:lang w:bidi="en-GB"/>
    </w:rPr>
  </w:style>
  <w:style w:type="character" w:styleId="ListLabel35">
    <w:name w:val="ListLabel 35"/>
    <w:qFormat/>
    <w:rPr>
      <w:rFonts w:ascii="Times New Roman" w:hAnsi="Times New Roman" w:cs="Times New Roman"/>
      <w:color w:val="000000"/>
      <w:lang w:bidi="en-GB"/>
    </w:rPr>
  </w:style>
  <w:style w:type="character" w:styleId="ListLabel34">
    <w:name w:val="ListLabel 34"/>
    <w:qFormat/>
    <w:rPr>
      <w:rFonts w:ascii="Times New Roman" w:hAnsi="Times New Roman" w:cs="Times New Roman"/>
      <w:color w:val="000000"/>
      <w:lang w:bidi="en-GB"/>
    </w:rPr>
  </w:style>
  <w:style w:type="character" w:styleId="ListLabel33">
    <w:name w:val="ListLabel 33"/>
    <w:qFormat/>
    <w:rPr>
      <w:rFonts w:ascii="Times New Roman" w:hAnsi="Times New Roman" w:cs="Times New Roman"/>
      <w:color w:val="000000"/>
      <w:lang w:bidi="en-GB"/>
    </w:rPr>
  </w:style>
  <w:style w:type="character" w:styleId="ListLabel32">
    <w:name w:val="ListLabel 32"/>
    <w:qFormat/>
    <w:rPr>
      <w:rFonts w:ascii="Times New Roman" w:hAnsi="Times New Roman" w:cs="Times New Roman"/>
      <w:color w:val="000000"/>
      <w:lang w:bidi="en-GB"/>
    </w:rPr>
  </w:style>
  <w:style w:type="character" w:styleId="ListLabel31">
    <w:name w:val="ListLabel 31"/>
    <w:qFormat/>
    <w:rPr>
      <w:rFonts w:ascii="Times New Roman" w:hAnsi="Times New Roman" w:cs="Times New Roman"/>
      <w:color w:val="000000"/>
      <w:lang w:bidi="en-GB"/>
    </w:rPr>
  </w:style>
  <w:style w:type="character" w:styleId="TextodegloboCar">
    <w:name w:val="Texto de globo Car"/>
    <w:qFormat/>
    <w:rPr>
      <w:rFonts w:ascii="Segoe UI" w:hAnsi="Segoe UI" w:eastAsia="Segoe UI"/>
      <w:sz w:val="18"/>
    </w:rPr>
  </w:style>
  <w:style w:type="character" w:styleId="AsuntodelcomentarioCar">
    <w:name w:val="Asunto del comentario Car"/>
    <w:qFormat/>
    <w:rPr>
      <w:b/>
      <w:sz w:val="20"/>
    </w:rPr>
  </w:style>
  <w:style w:type="character" w:styleId="TextocomentarioCar">
    <w:name w:val="Texto comentario Car"/>
    <w:qFormat/>
    <w:rPr>
      <w:sz w:val="20"/>
    </w:rPr>
  </w:style>
  <w:style w:type="character" w:styleId="NormalTok">
    <w:name w:val="NormalTok"/>
    <w:qFormat/>
    <w:rPr>
      <w:rFonts w:ascii="Consolas" w:hAnsi="Consolas" w:cs="Consolas"/>
      <w:szCs w:val="22"/>
      <w:highlight w:val="white"/>
    </w:rPr>
  </w:style>
  <w:style w:type="character" w:styleId="ErrorTok">
    <w:name w:val="ErrorTok"/>
    <w:qFormat/>
    <w:rPr>
      <w:rFonts w:ascii="Consolas" w:hAnsi="Consolas" w:cs="Consolas"/>
      <w:color w:val="A40000"/>
      <w:szCs w:val="22"/>
      <w:highlight w:val="white"/>
    </w:rPr>
  </w:style>
  <w:style w:type="character" w:styleId="AlertTok">
    <w:name w:val="AlertTok"/>
    <w:qFormat/>
    <w:rPr>
      <w:rFonts w:ascii="Consolas" w:hAnsi="Consolas" w:cs="Consolas"/>
      <w:color w:val="EF2929"/>
      <w:szCs w:val="22"/>
      <w:highlight w:val="white"/>
    </w:rPr>
  </w:style>
  <w:style w:type="character" w:styleId="WarningTok">
    <w:name w:val="WarningTok"/>
    <w:qFormat/>
    <w:rPr>
      <w:rFonts w:ascii="Consolas" w:hAnsi="Consolas" w:cs="Consolas"/>
      <w:i/>
      <w:color w:val="8F5902"/>
      <w:szCs w:val="22"/>
      <w:highlight w:val="white"/>
    </w:rPr>
  </w:style>
  <w:style w:type="character" w:styleId="InformationTok">
    <w:name w:val="InformationTok"/>
    <w:qFormat/>
    <w:rPr>
      <w:rFonts w:ascii="Consolas" w:hAnsi="Consolas" w:cs="Consolas"/>
      <w:i/>
      <w:color w:val="8F5902"/>
      <w:szCs w:val="22"/>
      <w:highlight w:val="white"/>
    </w:rPr>
  </w:style>
  <w:style w:type="character" w:styleId="RegionMarkerTok">
    <w:name w:val="RegionMarkerTok"/>
    <w:qFormat/>
    <w:rPr>
      <w:rFonts w:ascii="Consolas" w:hAnsi="Consolas" w:cs="Consolas"/>
      <w:szCs w:val="22"/>
      <w:highlight w:val="white"/>
    </w:rPr>
  </w:style>
  <w:style w:type="character" w:styleId="AttributeTok">
    <w:name w:val="AttributeTok"/>
    <w:qFormat/>
    <w:rPr>
      <w:rFonts w:ascii="Consolas" w:hAnsi="Consolas" w:cs="Consolas"/>
      <w:color w:val="C4A000"/>
      <w:szCs w:val="22"/>
      <w:highlight w:val="white"/>
    </w:rPr>
  </w:style>
  <w:style w:type="character" w:styleId="PreprocessorTok">
    <w:name w:val="PreprocessorTok"/>
    <w:qFormat/>
    <w:rPr>
      <w:rFonts w:ascii="Consolas" w:hAnsi="Consolas" w:cs="Consolas"/>
      <w:i/>
      <w:color w:val="8F5902"/>
      <w:szCs w:val="22"/>
      <w:highlight w:val="white"/>
    </w:rPr>
  </w:style>
  <w:style w:type="character" w:styleId="ExtensionTok">
    <w:name w:val="ExtensionTok"/>
    <w:qFormat/>
    <w:rPr>
      <w:rFonts w:ascii="Consolas" w:hAnsi="Consolas" w:cs="Consolas"/>
      <w:szCs w:val="22"/>
      <w:highlight w:val="white"/>
    </w:rPr>
  </w:style>
  <w:style w:type="character" w:styleId="BuiltInTok">
    <w:name w:val="BuiltInTok"/>
    <w:qFormat/>
    <w:rPr>
      <w:rFonts w:ascii="Consolas" w:hAnsi="Consolas" w:cs="Consolas"/>
      <w:szCs w:val="22"/>
      <w:highlight w:val="white"/>
    </w:rPr>
  </w:style>
  <w:style w:type="character" w:styleId="OperatorTok">
    <w:name w:val="OperatorTok"/>
    <w:qFormat/>
    <w:rPr>
      <w:rFonts w:ascii="Consolas" w:hAnsi="Consolas" w:cs="Consolas"/>
      <w:color w:val="CE5C00"/>
      <w:szCs w:val="22"/>
      <w:highlight w:val="white"/>
    </w:rPr>
  </w:style>
  <w:style w:type="character" w:styleId="ControlFlowTok">
    <w:name w:val="ControlFlowTok"/>
    <w:qFormat/>
    <w:rPr>
      <w:rFonts w:ascii="Consolas" w:hAnsi="Consolas" w:cs="Consolas"/>
      <w:color w:val="204A87"/>
      <w:szCs w:val="22"/>
      <w:highlight w:val="white"/>
    </w:rPr>
  </w:style>
  <w:style w:type="character" w:styleId="VariableTok">
    <w:name w:val="VariableTok"/>
    <w:qFormat/>
    <w:rPr>
      <w:rFonts w:ascii="Consolas" w:hAnsi="Consolas" w:cs="Consolas"/>
      <w:color w:val="000000"/>
      <w:szCs w:val="22"/>
      <w:highlight w:val="white"/>
    </w:rPr>
  </w:style>
  <w:style w:type="character" w:styleId="FunctionTok">
    <w:name w:val="FunctionTok"/>
    <w:qFormat/>
    <w:rPr>
      <w:rFonts w:ascii="Consolas" w:hAnsi="Consolas" w:cs="Consolas"/>
      <w:color w:val="000000"/>
      <w:szCs w:val="22"/>
      <w:highlight w:val="white"/>
    </w:rPr>
  </w:style>
  <w:style w:type="character" w:styleId="OtherTok">
    <w:name w:val="OtherTok"/>
    <w:qFormat/>
    <w:rPr>
      <w:rFonts w:ascii="Consolas" w:hAnsi="Consolas" w:cs="Consolas"/>
      <w:color w:val="8F5902"/>
      <w:szCs w:val="22"/>
      <w:highlight w:val="white"/>
    </w:rPr>
  </w:style>
  <w:style w:type="character" w:styleId="CommentVarTok">
    <w:name w:val="CommentVarTok"/>
    <w:qFormat/>
    <w:rPr>
      <w:rFonts w:ascii="Consolas" w:hAnsi="Consolas" w:cs="Consolas"/>
      <w:i/>
      <w:color w:val="8F5902"/>
      <w:szCs w:val="22"/>
      <w:highlight w:val="white"/>
    </w:rPr>
  </w:style>
  <w:style w:type="character" w:styleId="AnnotationTok">
    <w:name w:val="AnnotationTok"/>
    <w:qFormat/>
    <w:rPr>
      <w:rFonts w:ascii="Consolas" w:hAnsi="Consolas" w:cs="Consolas"/>
      <w:i/>
      <w:color w:val="8F5902"/>
      <w:szCs w:val="22"/>
      <w:highlight w:val="white"/>
    </w:rPr>
  </w:style>
  <w:style w:type="character" w:styleId="DocumentationTok">
    <w:name w:val="DocumentationTok"/>
    <w:qFormat/>
    <w:rPr>
      <w:rFonts w:ascii="Consolas" w:hAnsi="Consolas" w:cs="Consolas"/>
      <w:i/>
      <w:color w:val="8F5902"/>
      <w:szCs w:val="22"/>
      <w:highlight w:val="white"/>
    </w:rPr>
  </w:style>
  <w:style w:type="character" w:styleId="CommentTok">
    <w:name w:val="CommentTok"/>
    <w:qFormat/>
    <w:rPr>
      <w:rFonts w:ascii="Consolas" w:hAnsi="Consolas" w:cs="Consolas"/>
      <w:i/>
      <w:color w:val="8F5902"/>
      <w:szCs w:val="22"/>
      <w:highlight w:val="white"/>
    </w:rPr>
  </w:style>
  <w:style w:type="character" w:styleId="ImportTok">
    <w:name w:val="ImportTok"/>
    <w:qFormat/>
    <w:rPr>
      <w:rFonts w:ascii="Consolas" w:hAnsi="Consolas" w:cs="Consolas"/>
      <w:szCs w:val="22"/>
      <w:highlight w:val="white"/>
    </w:rPr>
  </w:style>
  <w:style w:type="character" w:styleId="SpecialStringTok">
    <w:name w:val="SpecialStringTok"/>
    <w:qFormat/>
    <w:rPr>
      <w:rFonts w:ascii="Consolas" w:hAnsi="Consolas" w:cs="Consolas"/>
      <w:color w:val="4E9A06"/>
      <w:szCs w:val="22"/>
      <w:highlight w:val="white"/>
    </w:rPr>
  </w:style>
  <w:style w:type="character" w:styleId="VerbatimStringTok">
    <w:name w:val="VerbatimStringTok"/>
    <w:qFormat/>
    <w:rPr>
      <w:rFonts w:ascii="Consolas" w:hAnsi="Consolas" w:cs="Consolas"/>
      <w:color w:val="4E9A06"/>
      <w:szCs w:val="22"/>
      <w:highlight w:val="white"/>
    </w:rPr>
  </w:style>
  <w:style w:type="character" w:styleId="StringTok">
    <w:name w:val="StringTok"/>
    <w:qFormat/>
    <w:rPr>
      <w:rFonts w:ascii="Consolas" w:hAnsi="Consolas" w:cs="Consolas"/>
      <w:color w:val="4E9A06"/>
      <w:szCs w:val="22"/>
      <w:highlight w:val="white"/>
    </w:rPr>
  </w:style>
  <w:style w:type="character" w:styleId="SpecialCharTok">
    <w:name w:val="SpecialCharTok"/>
    <w:qFormat/>
    <w:rPr>
      <w:rFonts w:ascii="Consolas" w:hAnsi="Consolas" w:cs="Consolas"/>
      <w:color w:val="000000"/>
      <w:szCs w:val="22"/>
      <w:highlight w:val="white"/>
    </w:rPr>
  </w:style>
  <w:style w:type="character" w:styleId="CharTok">
    <w:name w:val="CharTok"/>
    <w:qFormat/>
    <w:rPr>
      <w:rFonts w:ascii="Consolas" w:hAnsi="Consolas" w:cs="Consolas"/>
      <w:color w:val="4E9A06"/>
      <w:szCs w:val="22"/>
      <w:highlight w:val="white"/>
    </w:rPr>
  </w:style>
  <w:style w:type="character" w:styleId="ConstantTok">
    <w:name w:val="ConstantTok"/>
    <w:qFormat/>
    <w:rPr>
      <w:rFonts w:ascii="Consolas" w:hAnsi="Consolas" w:cs="Consolas"/>
      <w:color w:val="000000"/>
      <w:szCs w:val="22"/>
      <w:highlight w:val="white"/>
    </w:rPr>
  </w:style>
  <w:style w:type="character" w:styleId="FloatTok">
    <w:name w:val="FloatTok"/>
    <w:qFormat/>
    <w:rPr>
      <w:rFonts w:ascii="Consolas" w:hAnsi="Consolas" w:cs="Consolas"/>
      <w:color w:val="0000CF"/>
      <w:szCs w:val="22"/>
      <w:highlight w:val="white"/>
    </w:rPr>
  </w:style>
  <w:style w:type="character" w:styleId="BaseNTok">
    <w:name w:val="BaseNTok"/>
    <w:qFormat/>
    <w:rPr>
      <w:rFonts w:ascii="Consolas" w:hAnsi="Consolas" w:cs="Consolas"/>
      <w:color w:val="0000CF"/>
      <w:szCs w:val="22"/>
      <w:highlight w:val="white"/>
    </w:rPr>
  </w:style>
  <w:style w:type="character" w:styleId="DecValTok">
    <w:name w:val="DecValTok"/>
    <w:qFormat/>
    <w:rPr>
      <w:rFonts w:ascii="Consolas" w:hAnsi="Consolas" w:cs="Consolas"/>
      <w:color w:val="0000CF"/>
      <w:szCs w:val="22"/>
      <w:highlight w:val="white"/>
    </w:rPr>
  </w:style>
  <w:style w:type="character" w:styleId="DataTypeTok">
    <w:name w:val="DataTypeTok"/>
    <w:qFormat/>
    <w:rPr>
      <w:rFonts w:ascii="Consolas" w:hAnsi="Consolas" w:cs="Consolas"/>
      <w:color w:val="204A87"/>
      <w:szCs w:val="22"/>
      <w:highlight w:val="white"/>
    </w:rPr>
  </w:style>
  <w:style w:type="character" w:styleId="KeywordTok">
    <w:name w:val="KeywordTok"/>
    <w:qFormat/>
    <w:rPr>
      <w:rFonts w:ascii="Consolas" w:hAnsi="Consolas" w:cs="Consolas"/>
      <w:color w:val="204A87"/>
      <w:szCs w:val="22"/>
      <w:highlight w:val="white"/>
    </w:rPr>
  </w:style>
  <w:style w:type="character" w:styleId="VerbatimChar">
    <w:name w:val="Verbatim Char"/>
    <w:qFormat/>
    <w:rPr>
      <w:rFonts w:ascii="Consolas" w:hAnsi="Consolas" w:cs="Consolas"/>
      <w:szCs w:val="22"/>
    </w:rPr>
  </w:style>
  <w:style w:type="character" w:styleId="DescripcinCar">
    <w:name w:val="Descripción Car"/>
    <w:qFormat/>
    <w:rPr/>
  </w:style>
  <w:style w:type="character" w:styleId="NumberingSymbols">
    <w:name w:val="Numbering Symbols"/>
    <w:qFormat/>
    <w:rPr/>
  </w:style>
  <w:style w:type="character" w:styleId="ListLabel161">
    <w:name w:val="ListLabel 161"/>
    <w:qFormat/>
    <w:rPr>
      <w:b/>
      <w:szCs w:val="24"/>
    </w:rPr>
  </w:style>
  <w:style w:type="character" w:styleId="ListLabel162">
    <w:name w:val="ListLabel 162"/>
    <w:qFormat/>
    <w:rPr>
      <w:szCs w:val="24"/>
    </w:rPr>
  </w:style>
  <w:style w:type="character" w:styleId="ListLabel163">
    <w:name w:val="ListLabel 163"/>
    <w:qFormat/>
    <w:rPr/>
  </w:style>
  <w:style w:type="character" w:styleId="ListLabel164">
    <w:name w:val="ListLabel 164"/>
    <w:qFormat/>
    <w:rPr>
      <w:szCs w:val="24"/>
      <w:highlight w:val="white"/>
    </w:rPr>
  </w:style>
  <w:style w:type="character" w:styleId="ListLabel165">
    <w:name w:val="ListLabel 165"/>
    <w:qFormat/>
    <w:rPr>
      <w:rFonts w:cs="Times New Roman"/>
      <w:szCs w:val="24"/>
    </w:rPr>
  </w:style>
  <w:style w:type="character" w:styleId="ListLabel166">
    <w:name w:val="ListLabel 166"/>
    <w:qFormat/>
    <w:rPr>
      <w:b/>
      <w:szCs w:val="24"/>
    </w:rPr>
  </w:style>
  <w:style w:type="character" w:styleId="ListLabel167">
    <w:name w:val="ListLabel 167"/>
    <w:qFormat/>
    <w:rPr>
      <w:szCs w:val="24"/>
    </w:rPr>
  </w:style>
  <w:style w:type="character" w:styleId="ListLabel168">
    <w:name w:val="ListLabel 168"/>
    <w:qFormat/>
    <w:rPr/>
  </w:style>
  <w:style w:type="character" w:styleId="ListLabel169">
    <w:name w:val="ListLabel 169"/>
    <w:qFormat/>
    <w:rPr>
      <w:szCs w:val="24"/>
      <w:highlight w:val="white"/>
    </w:rPr>
  </w:style>
  <w:style w:type="character" w:styleId="ListLabel170">
    <w:name w:val="ListLabel 170"/>
    <w:qFormat/>
    <w:rPr>
      <w:rFonts w:cs="Times New Roman"/>
      <w:szCs w:val="24"/>
    </w:rPr>
  </w:style>
  <w:style w:type="character" w:styleId="Bullets">
    <w:name w:val="Bullets"/>
    <w:qFormat/>
    <w:rPr>
      <w:rFonts w:ascii="OpenSymbol" w:hAnsi="OpenSymbol" w:eastAsia="OpenSymbol" w:cs="OpenSymbol"/>
    </w:rPr>
  </w:style>
  <w:style w:type="character" w:styleId="ListLabel171">
    <w:name w:val="ListLabel 171"/>
    <w:qFormat/>
    <w:rPr>
      <w:i w:val="false"/>
      <w:iCs w:val="false"/>
      <w:color w:val="000000"/>
      <w:lang w:val="en-GB"/>
    </w:rPr>
  </w:style>
  <w:style w:type="character" w:styleId="ListLabel172">
    <w:name w:val="ListLabel 172"/>
    <w:qFormat/>
    <w:rPr>
      <w:i w:val="false"/>
      <w:iCs w:val="false"/>
      <w:color w:val="000000"/>
      <w:lang w:val="en-GB"/>
    </w:rPr>
  </w:style>
  <w:style w:type="character" w:styleId="ListLabel173">
    <w:name w:val="ListLabel 173"/>
    <w:qFormat/>
    <w:rPr>
      <w:i w:val="false"/>
      <w:iCs w:val="false"/>
      <w:color w:val="000000"/>
      <w:lang w:val="en-GB"/>
    </w:rPr>
  </w:style>
  <w:style w:type="character" w:styleId="ListLabel174">
    <w:name w:val="ListLabel 174"/>
    <w:qFormat/>
    <w:rPr>
      <w:i w:val="false"/>
      <w:iCs w:val="false"/>
      <w:color w:val="000000"/>
      <w:lang w:val="en-GB"/>
    </w:rPr>
  </w:style>
  <w:style w:type="character" w:styleId="ListLabel175">
    <w:name w:val="ListLabel 175"/>
    <w:qFormat/>
    <w:rPr>
      <w:i w:val="false"/>
      <w:iCs w:val="false"/>
      <w:color w:val="000000"/>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enter" w:pos="4844" w:leader="none"/>
        <w:tab w:val="right" w:pos="9689" w:leader="none"/>
      </w:tabs>
      <w:spacing w:before="120" w:after="0"/>
    </w:pPr>
    <w:rPr/>
  </w:style>
  <w:style w:type="paragraph" w:styleId="Footnote">
    <w:name w:val="Footnote Text"/>
    <w:basedOn w:val="Normal"/>
    <w:link w:val="FootnoteTextChar"/>
    <w:uiPriority w:val="99"/>
    <w:semiHidden/>
    <w:unhideWhenUsed/>
    <w:rsid w:val="00117666"/>
    <w:pPr>
      <w:spacing w:before="120" w:after="0"/>
    </w:pPr>
    <w:rPr>
      <w:sz w:val="20"/>
      <w:szCs w:val="20"/>
    </w:rPr>
  </w:style>
  <w:style w:type="paragraph" w:styleId="Caption1">
    <w:name w:val="caption"/>
    <w:basedOn w:val="Normal"/>
    <w:uiPriority w:val="35"/>
    <w:unhideWhenUsed/>
    <w:qFormat/>
    <w:rsid w:val="00a53000"/>
    <w:pPr>
      <w:keepNext w:val="true"/>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
    <w:name w:val="Endnote Text"/>
    <w:basedOn w:val="Normal"/>
    <w:link w:val="EndnoteTextChar"/>
    <w:uiPriority w:val="99"/>
    <w:semiHidden/>
    <w:unhideWhenUsed/>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FrameContents">
    <w:name w:val="Frame Contents"/>
    <w:basedOn w:val="Normal"/>
    <w:qFormat/>
    <w:pPr/>
    <w:rPr/>
  </w:style>
  <w:style w:type="paragraph" w:styleId="Default">
    <w:name w:val="Default"/>
    <w:qFormat/>
    <w:pPr>
      <w:widowControl/>
      <w:suppressAutoHyphens w:val="true"/>
      <w:bidi w:val="0"/>
      <w:spacing w:lineRule="auto" w:line="240" w:before="0" w:after="0"/>
      <w:jc w:val="left"/>
    </w:pPr>
    <w:rPr>
      <w:rFonts w:ascii="Times New Roman" w:hAnsi="Times New Roman" w:eastAsia="Liberation Serif" w:cs="Liberation Serif"/>
      <w:color w:val="000000"/>
      <w:kern w:val="0"/>
      <w:sz w:val="24"/>
      <w:szCs w:val="24"/>
      <w:lang w:val="en-US" w:eastAsia="ar-SA" w:bidi="ar-SA"/>
    </w:rPr>
  </w:style>
  <w:style w:type="paragraph" w:styleId="Fig">
    <w:name w:val="Fig."/>
    <w:qFormat/>
    <w:pPr>
      <w:widowControl/>
      <w:bidi w:val="0"/>
      <w:spacing w:before="0" w:after="120"/>
      <w:jc w:val="left"/>
    </w:pPr>
    <w:rPr>
      <w:rFonts w:ascii="Times New Roman" w:hAnsi="Times New Roman" w:eastAsia="DejaVu Sans" w:cs=""/>
      <w:i/>
      <w:color w:val="000000"/>
      <w:kern w:val="0"/>
      <w:sz w:val="24"/>
      <w:szCs w:val="22"/>
      <w:lang w:val="en-US" w:eastAsia="ar-SA" w:bidi="ar-SA"/>
    </w:rPr>
  </w:style>
  <w:style w:type="paragraph" w:styleId="Ttulo21">
    <w:name w:val="Título 21"/>
    <w:basedOn w:val="Normal"/>
    <w:qFormat/>
    <w:pPr>
      <w:keepNext w:val="true"/>
      <w:keepLines/>
      <w:widowControl/>
      <w:bidi w:val="0"/>
      <w:spacing w:before="200" w:after="0"/>
      <w:jc w:val="left"/>
    </w:pPr>
    <w:rPr>
      <w:rFonts w:ascii="Calibri" w:hAnsi="Calibri" w:eastAsia="DejaVu Sans"/>
      <w:b/>
      <w:color w:val="4F81BD"/>
      <w:kern w:val="0"/>
      <w:sz w:val="32"/>
      <w:lang w:val="en-US" w:eastAsia="ar-SA"/>
    </w:rPr>
  </w:style>
  <w:style w:type="paragraph" w:styleId="SourceCode">
    <w:name w:val="Source Code"/>
    <w:basedOn w:val="Normal"/>
    <w:qFormat/>
    <w:pPr>
      <w:widowControl/>
      <w:shd w:fill="F8F8F8"/>
      <w:bidi w:val="0"/>
      <w:spacing w:before="0" w:after="200"/>
      <w:jc w:val="left"/>
    </w:pPr>
    <w:rPr>
      <w:rFonts w:ascii="Times New Roman" w:hAnsi="Times New Roman" w:eastAsia="DejaVu Sans"/>
      <w:color w:val="000000"/>
      <w:kern w:val="0"/>
      <w:sz w:val="24"/>
      <w:lang w:val="en-US" w:eastAsia="ar-SA"/>
    </w:rPr>
  </w:style>
  <w:style w:type="paragraph" w:styleId="TOCHeading">
    <w:name w:val="TOC Heading"/>
    <w:basedOn w:val="Heading1"/>
    <w:qFormat/>
    <w:pPr>
      <w:keepNext w:val="true"/>
      <w:keepLines/>
      <w:widowControl/>
      <w:numPr>
        <w:ilvl w:val="0"/>
        <w:numId w:val="0"/>
      </w:numPr>
      <w:bidi w:val="0"/>
      <w:spacing w:lineRule="auto" w:line="252" w:before="240" w:after="0"/>
      <w:ind w:hanging="0"/>
      <w:jc w:val="left"/>
    </w:pPr>
    <w:rPr>
      <w:rFonts w:ascii="Calibri" w:hAnsi="Calibri" w:eastAsia="DejaVu Sans"/>
      <w:b w:val="false"/>
      <w:color w:val="365F91"/>
      <w:kern w:val="0"/>
      <w:sz w:val="32"/>
      <w:lang w:val="en-US" w:eastAsia="ar-SA"/>
    </w:rPr>
  </w:style>
  <w:style w:type="paragraph" w:styleId="CaptionedFigure">
    <w:name w:val="Captioned Figure"/>
    <w:qFormat/>
    <w:pPr>
      <w:keepNext w:val="true"/>
      <w:widowControl/>
      <w:bidi w:val="0"/>
      <w:spacing w:before="0" w:after="200"/>
      <w:jc w:val="left"/>
    </w:pPr>
    <w:rPr>
      <w:rFonts w:ascii="Times New Roman" w:hAnsi="Times New Roman" w:eastAsia="DejaVu Sans" w:cs=""/>
      <w:color w:val="000000"/>
      <w:kern w:val="0"/>
      <w:sz w:val="24"/>
      <w:szCs w:val="22"/>
      <w:lang w:val="en-US" w:eastAsia="ar-SA" w:bidi="ar-SA"/>
    </w:rPr>
  </w:style>
  <w:style w:type="paragraph" w:styleId="Figure">
    <w:name w:val="Figure"/>
    <w:basedOn w:val="Normal"/>
    <w:qFormat/>
    <w:pPr>
      <w:widowControl/>
      <w:bidi w:val="0"/>
      <w:spacing w:before="0" w:after="200"/>
      <w:jc w:val="left"/>
    </w:pPr>
    <w:rPr>
      <w:rFonts w:ascii="Times New Roman" w:hAnsi="Times New Roman" w:eastAsia="DejaVu Sans"/>
      <w:color w:val="000000"/>
      <w:kern w:val="0"/>
      <w:sz w:val="24"/>
      <w:lang w:val="en-US" w:eastAsia="ar-SA"/>
    </w:rPr>
  </w:style>
  <w:style w:type="paragraph" w:styleId="ImageCaption">
    <w:name w:val="Image Caption"/>
    <w:qFormat/>
    <w:pPr>
      <w:widowControl/>
      <w:bidi w:val="0"/>
      <w:spacing w:before="0" w:after="120"/>
      <w:jc w:val="left"/>
    </w:pPr>
    <w:rPr>
      <w:rFonts w:ascii="Times New Roman" w:hAnsi="Times New Roman" w:eastAsia="DejaVu Sans" w:cs=""/>
      <w:i/>
      <w:color w:val="000000"/>
      <w:kern w:val="0"/>
      <w:sz w:val="24"/>
      <w:szCs w:val="22"/>
      <w:lang w:val="en-US" w:eastAsia="ar-SA" w:bidi="ar-SA"/>
    </w:rPr>
  </w:style>
  <w:style w:type="paragraph" w:styleId="TableCaption">
    <w:name w:val="Table Caption"/>
    <w:qFormat/>
    <w:pPr>
      <w:keepNext w:val="true"/>
      <w:widowControl/>
      <w:bidi w:val="0"/>
      <w:spacing w:before="0" w:after="120"/>
      <w:jc w:val="left"/>
    </w:pPr>
    <w:rPr>
      <w:rFonts w:ascii="Times New Roman" w:hAnsi="Times New Roman" w:eastAsia="DejaVu Sans" w:cs=""/>
      <w:i/>
      <w:color w:val="000000"/>
      <w:kern w:val="0"/>
      <w:sz w:val="24"/>
      <w:szCs w:val="22"/>
      <w:lang w:val="en-US" w:eastAsia="ar-SA" w:bidi="ar-SA"/>
    </w:rPr>
  </w:style>
  <w:style w:type="paragraph" w:styleId="Definition">
    <w:name w:val="Definition"/>
    <w:basedOn w:val="Normal"/>
    <w:qFormat/>
    <w:pPr>
      <w:widowControl/>
      <w:bidi w:val="0"/>
      <w:spacing w:before="0" w:after="200"/>
      <w:jc w:val="left"/>
    </w:pPr>
    <w:rPr>
      <w:rFonts w:ascii="Times New Roman" w:hAnsi="Times New Roman" w:eastAsia="DejaVu Sans"/>
      <w:color w:val="000000"/>
      <w:kern w:val="0"/>
      <w:sz w:val="24"/>
      <w:lang w:val="en-US" w:eastAsia="ar-SA"/>
    </w:rPr>
  </w:style>
  <w:style w:type="paragraph" w:styleId="DefinitionTerm">
    <w:name w:val="Definition Term"/>
    <w:basedOn w:val="Normal"/>
    <w:qFormat/>
    <w:pPr>
      <w:keepNext w:val="true"/>
      <w:keepLines/>
      <w:widowControl/>
      <w:bidi w:val="0"/>
      <w:spacing w:before="0" w:after="0"/>
      <w:jc w:val="left"/>
    </w:pPr>
    <w:rPr>
      <w:rFonts w:ascii="Times New Roman" w:hAnsi="Times New Roman" w:eastAsia="DejaVu Sans"/>
      <w:b/>
      <w:color w:val="000000"/>
      <w:kern w:val="0"/>
      <w:sz w:val="24"/>
      <w:lang w:val="en-US" w:eastAsia="ar-SA"/>
    </w:rPr>
  </w:style>
  <w:style w:type="paragraph" w:styleId="BlockText">
    <w:name w:val="Block Text"/>
    <w:qFormat/>
    <w:pPr>
      <w:widowControl/>
      <w:bidi w:val="0"/>
      <w:spacing w:before="100" w:after="100"/>
      <w:jc w:val="left"/>
    </w:pPr>
    <w:rPr>
      <w:rFonts w:ascii="Calibri" w:hAnsi="Calibri" w:eastAsia="DejaVu Sans" w:cs=""/>
      <w:b/>
      <w:color w:val="000000"/>
      <w:kern w:val="0"/>
      <w:sz w:val="20"/>
      <w:szCs w:val="22"/>
      <w:lang w:val="en-US" w:eastAsia="ar-SA" w:bidi="ar-SA"/>
    </w:rPr>
  </w:style>
  <w:style w:type="paragraph" w:styleId="Bibliography">
    <w:name w:val="Bibliography"/>
    <w:basedOn w:val="Normal"/>
    <w:qFormat/>
    <w:pPr>
      <w:widowControl/>
      <w:bidi w:val="0"/>
      <w:spacing w:before="0" w:after="200"/>
      <w:jc w:val="left"/>
    </w:pPr>
    <w:rPr>
      <w:rFonts w:ascii="Times New Roman" w:hAnsi="Times New Roman" w:eastAsia="DejaVu Sans"/>
      <w:color w:val="000000"/>
      <w:kern w:val="0"/>
      <w:sz w:val="24"/>
      <w:lang w:val="en-US" w:eastAsia="ar-SA"/>
    </w:rPr>
  </w:style>
  <w:style w:type="paragraph" w:styleId="Abstract">
    <w:name w:val="Abstract"/>
    <w:basedOn w:val="Normal"/>
    <w:qFormat/>
    <w:pPr>
      <w:keepNext w:val="true"/>
      <w:keepLines/>
      <w:widowControl/>
      <w:bidi w:val="0"/>
      <w:spacing w:before="300" w:after="300"/>
      <w:jc w:val="left"/>
    </w:pPr>
    <w:rPr>
      <w:rFonts w:ascii="Times New Roman" w:hAnsi="Times New Roman" w:eastAsia="DejaVu Sans"/>
      <w:color w:val="000000"/>
      <w:kern w:val="0"/>
      <w:sz w:val="20"/>
      <w:lang w:val="en-US" w:eastAsia="ar-SA"/>
    </w:rPr>
  </w:style>
  <w:style w:type="paragraph" w:styleId="Date">
    <w:name w:val="Date"/>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Author">
    <w:name w:val="Author"/>
    <w:qFormat/>
    <w:pPr>
      <w:keepNext w:val="true"/>
      <w:keepLines/>
      <w:widowControl/>
      <w:suppressAutoHyphens w:val="true"/>
      <w:bidi w:val="0"/>
      <w:jc w:val="center"/>
    </w:pPr>
    <w:rPr>
      <w:rFonts w:ascii="Cambria" w:hAnsi="Cambria" w:eastAsia="DejaVu Sans" w:cs="Liberation Serif"/>
      <w:color w:val="000000"/>
      <w:kern w:val="0"/>
      <w:sz w:val="24"/>
      <w:szCs w:val="24"/>
      <w:lang w:val="en-US" w:eastAsia="ar-SA" w:bidi="ar-SA"/>
    </w:rPr>
  </w:style>
  <w:style w:type="paragraph" w:styleId="Compact">
    <w:name w:val="Compact"/>
    <w:qFormat/>
    <w:pPr>
      <w:widowControl/>
      <w:bidi w:val="0"/>
      <w:spacing w:before="36" w:after="36"/>
      <w:jc w:val="left"/>
    </w:pPr>
    <w:rPr>
      <w:rFonts w:ascii="Times New Roman" w:hAnsi="Times New Roman" w:eastAsia="DejaVu Sans" w:cs=""/>
      <w:color w:val="000000"/>
      <w:kern w:val="0"/>
      <w:sz w:val="24"/>
      <w:szCs w:val="22"/>
      <w:lang w:val="en-US" w:eastAsia="ar-SA" w:bidi="ar-SA"/>
    </w:rPr>
  </w:style>
  <w:style w:type="paragraph" w:styleId="FirstParagraph">
    <w:name w:val="First Paragraph"/>
    <w:qFormat/>
    <w:pPr>
      <w:widowControl/>
      <w:bidi w:val="0"/>
      <w:spacing w:before="180" w:after="180"/>
      <w:jc w:val="left"/>
    </w:pPr>
    <w:rPr>
      <w:rFonts w:ascii="Times New Roman" w:hAnsi="Times New Roman" w:eastAsia="DejaVu Sans" w:cs=""/>
      <w:color w:val="000000"/>
      <w:kern w:val="0"/>
      <w:sz w:val="24"/>
      <w:szCs w:val="22"/>
      <w:lang w:val="en-US" w:eastAsia="ar-SA" w:bidi="ar-SA"/>
    </w:rPr>
  </w:style>
  <w:style w:type="paragraph" w:styleId="TableContents">
    <w:name w:val="Table Contents"/>
    <w:basedOn w:val="Normal"/>
    <w:qFormat/>
    <w:pPr>
      <w:suppressLineNumbers/>
    </w:pPr>
    <w:rPr/>
  </w:style>
  <w:style w:type="paragraph" w:styleId="TableHeading">
    <w:name w:val="Table Heading"/>
    <w:basedOn w:val="Normal"/>
    <w:qFormat/>
    <w:pPr>
      <w:suppressLineNumbers/>
      <w:jc w:val="center"/>
    </w:pPr>
    <w:rPr>
      <w:b/>
      <w:bCs/>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1205</TotalTime>
  <Application>LibreOffice/6.0.7.3$Linux_X86_64 LibreOffice_project/00m0$Build-3</Application>
  <Pages>29</Pages>
  <Words>13145</Words>
  <Characters>75105</Characters>
  <CharactersWithSpaces>87860</CharactersWithSpaces>
  <Paragraphs>416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2018-06-12T15:17:00Z</dcterms:created>
  <dc:creator/>
  <dc:description/>
  <dc:language>en-US</dc:language>
  <cp:lastModifiedBy>Giorgia Graells</cp:lastModifiedBy>
  <dcterms:modified xsi:type="dcterms:W3CDTF">2021-03-13T22:42:28Z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