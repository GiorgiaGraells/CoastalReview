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9E1C7" w14:textId="77777777" w:rsidR="005D7910" w:rsidRDefault="004A08A8">
      <w:pPr>
        <w:pStyle w:val="Ttulo"/>
      </w:pPr>
      <w:bookmarkStart w:id="0" w:name="__DdeLink__1463_1950310510"/>
      <w:r>
        <w:t xml:space="preserve">A review on coastal urban ecology: Research gaps, </w:t>
      </w:r>
      <w:proofErr w:type="gramStart"/>
      <w:r>
        <w:t>challenges</w:t>
      </w:r>
      <w:proofErr w:type="gramEnd"/>
      <w:r>
        <w:t xml:space="preserve"> and needs</w:t>
      </w:r>
      <w:bookmarkEnd w:id="0"/>
    </w:p>
    <w:p w14:paraId="26C73FB3" w14:textId="77777777" w:rsidR="005D7910" w:rsidRDefault="004A08A8">
      <w:pPr>
        <w:pStyle w:val="AuthorList"/>
        <w:rPr>
          <w:lang w:val="es-ES"/>
        </w:rPr>
      </w:pPr>
      <w:proofErr w:type="spellStart"/>
      <w:r>
        <w:rPr>
          <w:lang w:val="es-ES"/>
        </w:rPr>
        <w:t>Giorgia</w:t>
      </w:r>
      <w:proofErr w:type="spellEnd"/>
      <w:r>
        <w:rPr>
          <w:lang w:val="es-ES"/>
        </w:rPr>
        <w:t xml:space="preserve"> Graells</w:t>
      </w:r>
      <w:r>
        <w:rPr>
          <w:vertAlign w:val="superscript"/>
          <w:lang w:val="es-ES"/>
        </w:rPr>
        <w:t>1,2,7*</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14:paraId="44E3768A" w14:textId="77777777" w:rsidR="005D7910" w:rsidRDefault="004A08A8">
      <w:pPr>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14:paraId="65477508" w14:textId="77777777" w:rsidR="005D7910" w:rsidRDefault="004A08A8">
      <w:pPr>
        <w:spacing w:after="0"/>
      </w:pPr>
      <w:r>
        <w:rPr>
          <w:rFonts w:cs="Times New Roman"/>
          <w:szCs w:val="24"/>
          <w:vertAlign w:val="superscript"/>
        </w:rPr>
        <w:t>2</w:t>
      </w:r>
      <w:r>
        <w:rPr>
          <w:rFonts w:cs="Times New Roman"/>
          <w:szCs w:val="24"/>
        </w:rPr>
        <w:t xml:space="preserve">Center of Applied Ecology and Sustainability (CAPES), Santiago, Chile. </w:t>
      </w:r>
    </w:p>
    <w:p w14:paraId="01619923" w14:textId="77777777" w:rsidR="005D7910" w:rsidRDefault="004A08A8">
      <w:pPr>
        <w:spacing w:after="0"/>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14:paraId="183C9667" w14:textId="77777777" w:rsidR="005D7910" w:rsidRDefault="004A08A8">
      <w:pPr>
        <w:spacing w:after="0"/>
        <w:rPr>
          <w:lang w:val="es-ES"/>
        </w:rPr>
      </w:pPr>
      <w:r>
        <w:rPr>
          <w:rFonts w:cs="Times New Roman"/>
          <w:szCs w:val="24"/>
          <w:vertAlign w:val="superscript"/>
          <w:lang w:val="es-ES"/>
        </w:rPr>
        <w:t>4</w:t>
      </w:r>
      <w:r>
        <w:rPr>
          <w:rFonts w:cs="Times New Roman"/>
          <w:szCs w:val="24"/>
          <w:lang w:val="es-ES"/>
        </w:rPr>
        <w:t xml:space="preserve"> </w:t>
      </w:r>
      <w:proofErr w:type="gramStart"/>
      <w:r>
        <w:rPr>
          <w:rFonts w:cs="Times New Roman"/>
          <w:szCs w:val="24"/>
          <w:lang w:val="es-ES"/>
        </w:rPr>
        <w:t>Pontificia</w:t>
      </w:r>
      <w:proofErr w:type="gramEnd"/>
      <w:r>
        <w:rPr>
          <w:rFonts w:cs="Times New Roman"/>
          <w:szCs w:val="24"/>
          <w:lang w:val="es-ES"/>
        </w:rPr>
        <w:t xml:space="preserve"> Universidad Católica de Valparaíso, Escuela de Agronomía, Casilla 4-D, Quillota, Chile.</w:t>
      </w:r>
    </w:p>
    <w:p w14:paraId="6762BA38" w14:textId="77777777" w:rsidR="005D7910" w:rsidRDefault="004A08A8">
      <w:pPr>
        <w:spacing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14:paraId="518EE2A7" w14:textId="77777777" w:rsidR="005D7910" w:rsidRDefault="004A08A8">
      <w:pPr>
        <w:spacing w:after="0"/>
        <w:rPr>
          <w:lang w:val="es-ES"/>
        </w:rPr>
      </w:pPr>
      <w:r>
        <w:rPr>
          <w:rFonts w:cs="Times New Roman"/>
          <w:szCs w:val="24"/>
          <w:vertAlign w:val="superscript"/>
          <w:lang w:val="es-ES"/>
        </w:rPr>
        <w:t>6</w:t>
      </w:r>
      <w:r>
        <w:rPr>
          <w:rFonts w:cs="Times New Roman"/>
          <w:szCs w:val="24"/>
          <w:lang w:val="es-ES"/>
        </w:rPr>
        <w:t xml:space="preserve"> </w:t>
      </w:r>
      <w:proofErr w:type="gramStart"/>
      <w:r>
        <w:rPr>
          <w:rFonts w:cs="Times New Roman"/>
          <w:szCs w:val="24"/>
          <w:lang w:val="es-ES"/>
        </w:rPr>
        <w:t>Instituto</w:t>
      </w:r>
      <w:proofErr w:type="gramEnd"/>
      <w:r>
        <w:rPr>
          <w:rFonts w:cs="Times New Roman"/>
          <w:szCs w:val="24"/>
          <w:lang w:val="es-ES"/>
        </w:rPr>
        <w:t xml:space="preserve"> de Ecología y Biodiversidad (IEB), Santiago, Chile.</w:t>
      </w:r>
    </w:p>
    <w:p w14:paraId="7199FCD4" w14:textId="77777777" w:rsidR="005D7910" w:rsidRPr="004A08A8" w:rsidRDefault="004A08A8">
      <w:pPr>
        <w:spacing w:after="0"/>
        <w:rPr>
          <w:lang w:val="es-CL"/>
          <w:rPrChange w:id="1" w:author="Nelson Lagos Suarez" w:date="2021-03-31T16:31:00Z">
            <w:rPr/>
          </w:rPrChange>
        </w:rPr>
      </w:pPr>
      <w:r>
        <w:rPr>
          <w:rFonts w:cs="Times New Roman"/>
          <w:szCs w:val="24"/>
          <w:vertAlign w:val="superscript"/>
          <w:lang w:val="es-ES"/>
        </w:rPr>
        <w:t>7</w:t>
      </w:r>
      <w:r>
        <w:rPr>
          <w:rFonts w:cs="Times New Roman"/>
          <w:szCs w:val="24"/>
          <w:lang w:val="es-ES"/>
        </w:rPr>
        <w:t xml:space="preserve"> </w:t>
      </w:r>
      <w:proofErr w:type="gramStart"/>
      <w:r>
        <w:rPr>
          <w:rFonts w:cs="Times New Roman"/>
          <w:szCs w:val="24"/>
          <w:lang w:val="es-ES"/>
        </w:rPr>
        <w:t>Instituto</w:t>
      </w:r>
      <w:proofErr w:type="gramEnd"/>
      <w:r>
        <w:rPr>
          <w:rFonts w:cs="Times New Roman"/>
          <w:szCs w:val="24"/>
          <w:lang w:val="es-ES"/>
        </w:rPr>
        <w:t xml:space="preserve"> Milenio en Socio-Ecología Costera (SECOS), Santiago, Chile </w:t>
      </w:r>
    </w:p>
    <w:p w14:paraId="3B853AE4" w14:textId="77777777" w:rsidR="005D7910" w:rsidRDefault="004A08A8">
      <w:pPr>
        <w:spacing w:before="240" w:after="0"/>
      </w:pPr>
      <w:r>
        <w:rPr>
          <w:rFonts w:cs="Times New Roman"/>
          <w:b/>
          <w:szCs w:val="24"/>
        </w:rPr>
        <w:t xml:space="preserve">* Correspondence: </w:t>
      </w:r>
      <w:r>
        <w:rPr>
          <w:rFonts w:cs="Times New Roman"/>
          <w:b/>
          <w:szCs w:val="24"/>
        </w:rPr>
        <w:br/>
      </w:r>
      <w:r>
        <w:rPr>
          <w:rFonts w:cs="Times New Roman"/>
          <w:szCs w:val="24"/>
        </w:rPr>
        <w:t>Corresponding Author</w:t>
      </w:r>
      <w:r>
        <w:rPr>
          <w:rFonts w:cs="Times New Roman"/>
          <w:szCs w:val="24"/>
        </w:rPr>
        <w:br/>
        <w:t>gygraell@uc.cl</w:t>
      </w:r>
    </w:p>
    <w:p w14:paraId="013109A2" w14:textId="77777777" w:rsidR="005D7910" w:rsidRDefault="004A08A8">
      <w:pPr>
        <w:pStyle w:val="AuthorList"/>
      </w:pPr>
      <w:r>
        <w:t>Keywords: coastal urban ecology, marine urbanization, coastal cities, urban ecology paradigms, coastal urbanization.</w:t>
      </w:r>
    </w:p>
    <w:p w14:paraId="514B464B" w14:textId="77777777" w:rsidR="005D7910" w:rsidRDefault="004A08A8">
      <w:pPr>
        <w:pStyle w:val="Ttulo1"/>
        <w:numPr>
          <w:ilvl w:val="0"/>
          <w:numId w:val="3"/>
        </w:numPr>
      </w:pPr>
      <w:r>
        <w:t>Abstract</w:t>
      </w:r>
    </w:p>
    <w:p w14:paraId="4FD49F29" w14:textId="77777777" w:rsidR="005D7910" w:rsidRDefault="004A08A8">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w:t>
      </w:r>
      <w:proofErr w:type="gramStart"/>
      <w:r>
        <w:rPr>
          <w:szCs w:val="24"/>
        </w:rPr>
        <w:t>analysis</w:t>
      </w:r>
      <w:proofErr w:type="gramEnd"/>
      <w:r>
        <w:rPr>
          <w:szCs w:val="24"/>
        </w:rPr>
        <w:t xml:space="preserve">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with a focus on the disciplines of biology and ecology. Results suggest a series of disciplinary, geographical, and approach biases which can present </w:t>
      </w:r>
      <w:proofErr w:type="gramStart"/>
      <w:r>
        <w:rPr>
          <w:szCs w:val="24"/>
        </w:rPr>
        <w:t>a number of</w:t>
      </w:r>
      <w:proofErr w:type="gramEnd"/>
      <w:r>
        <w:rPr>
          <w:szCs w:val="24"/>
        </w:rPr>
        <w:t xml:space="preserve"> risks. Foremost among these is a lack of knowledge on social dimensions which can impact on sustainability. A key risk relates to the fact that lessons and recommendations of research are mainly from developed countries and large cities which might have different institutional, </w:t>
      </w:r>
      <w:proofErr w:type="gramStart"/>
      <w:r>
        <w:rPr>
          <w:szCs w:val="24"/>
        </w:rPr>
        <w:t>planning</w:t>
      </w:r>
      <w:proofErr w:type="gramEnd"/>
      <w:r>
        <w:rPr>
          <w:szCs w:val="24"/>
        </w:rPr>
        <w:t xml:space="preserve"> and cultural settings compared to developing and mid-income countries. Scientific research on coastal </w:t>
      </w:r>
      <w:r>
        <w:rPr>
          <w:szCs w:val="24"/>
        </w:rPr>
        <w:lastRenderedPageBreak/>
        <w:t xml:space="preserve">urban areas needs to diversify towards an ecology </w:t>
      </w:r>
      <w:r>
        <w:rPr>
          <w:i/>
          <w:iCs/>
          <w:szCs w:val="24"/>
        </w:rPr>
        <w:t>of</w:t>
      </w:r>
      <w:r>
        <w:rPr>
          <w:szCs w:val="24"/>
        </w:rPr>
        <w:t xml:space="preserve"> and </w:t>
      </w:r>
      <w:r>
        <w:rPr>
          <w:i/>
          <w:iCs/>
          <w:szCs w:val="24"/>
        </w:rPr>
        <w:t>for the cities</w:t>
      </w:r>
      <w:r>
        <w:rPr>
          <w:szCs w:val="24"/>
        </w:rPr>
        <w:t xml:space="preserve">, </w:t>
      </w:r>
      <w:proofErr w:type="gramStart"/>
      <w:r>
        <w:rPr>
          <w:szCs w:val="24"/>
        </w:rPr>
        <w:t>in order to</w:t>
      </w:r>
      <w:proofErr w:type="gramEnd"/>
      <w:r>
        <w:rPr>
          <w:szCs w:val="24"/>
        </w:rPr>
        <w:t xml:space="preserve"> support coastal development in a diversity of countries and settings.</w:t>
      </w:r>
    </w:p>
    <w:p w14:paraId="2AEACD20" w14:textId="77777777" w:rsidR="005D7910" w:rsidRDefault="005D7910">
      <w:pPr>
        <w:pStyle w:val="Ttulo1"/>
        <w:numPr>
          <w:ilvl w:val="0"/>
          <w:numId w:val="0"/>
        </w:numPr>
        <w:ind w:left="567"/>
      </w:pPr>
    </w:p>
    <w:p w14:paraId="0CCC0751" w14:textId="77777777" w:rsidR="005D7910" w:rsidRDefault="004A08A8">
      <w:pPr>
        <w:pStyle w:val="Ttulo1"/>
        <w:numPr>
          <w:ilvl w:val="0"/>
          <w:numId w:val="3"/>
        </w:numPr>
      </w:pPr>
      <w:r>
        <w:t>Introduction</w:t>
      </w:r>
    </w:p>
    <w:p w14:paraId="0A4154DE" w14:textId="77777777" w:rsidR="005D7910" w:rsidRDefault="004A08A8">
      <w:pPr>
        <w:pStyle w:val="FirstParagraph"/>
      </w:pPr>
      <w:r>
        <w:rPr>
          <w:lang w:val="en-GB"/>
        </w:rPr>
        <w:t xml:space="preserve">The world’s population is increasing annually. In 2018, 55% of the human population lived in urban areas and cities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w:t>
      </w:r>
      <w:proofErr w:type="spellStart"/>
      <w:r>
        <w:rPr>
          <w:lang w:val="en-GB"/>
        </w:rPr>
        <w:t>Progulske</w:t>
      </w:r>
      <w:proofErr w:type="spellEnd"/>
      <w:r>
        <w:rPr>
          <w:lang w:val="en-GB"/>
        </w:rPr>
        <w:t xml:space="preserve"> 1974, Dorney et al. 1984, </w:t>
      </w:r>
      <w:proofErr w:type="spellStart"/>
      <w:r>
        <w:rPr>
          <w:lang w:val="en-GB"/>
        </w:rPr>
        <w:t>Sukopp</w:t>
      </w:r>
      <w:proofErr w:type="spellEnd"/>
      <w:r>
        <w:rPr>
          <w:lang w:val="en-GB"/>
        </w:rPr>
        <w:t xml:space="preserve">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w:t>
      </w:r>
      <w:proofErr w:type="spellStart"/>
      <w:r>
        <w:rPr>
          <w:lang w:val="en-GB"/>
        </w:rPr>
        <w:t>Faeth</w:t>
      </w:r>
      <w:proofErr w:type="spellEnd"/>
      <w:r>
        <w:rPr>
          <w:lang w:val="en-GB"/>
        </w:rPr>
        <w:t xml:space="preserve"> et al. 2011; biotic homogenization in McKinney 2006), species distributions (e.g. birds in </w:t>
      </w:r>
      <w:proofErr w:type="spellStart"/>
      <w:r>
        <w:rPr>
          <w:lang w:val="en-GB"/>
        </w:rPr>
        <w:t>Marzluff</w:t>
      </w:r>
      <w:proofErr w:type="spellEnd"/>
      <w:r>
        <w:rPr>
          <w:lang w:val="en-GB"/>
        </w:rPr>
        <w:t xml:space="preserve"> 2001), ecosystem functions (</w:t>
      </w:r>
      <w:proofErr w:type="spellStart"/>
      <w:r>
        <w:rPr>
          <w:lang w:val="en-GB"/>
        </w:rPr>
        <w:t>Groffman</w:t>
      </w:r>
      <w:proofErr w:type="spellEnd"/>
      <w:r>
        <w:rPr>
          <w:lang w:val="en-GB"/>
        </w:rPr>
        <w:t xml:space="preserve"> et al. 2004, Rosenzweig et al. 2018), development processes (e.g. </w:t>
      </w:r>
      <w:proofErr w:type="spellStart"/>
      <w:r>
        <w:rPr>
          <w:lang w:val="en-GB"/>
        </w:rPr>
        <w:t>Antrop</w:t>
      </w:r>
      <w:proofErr w:type="spellEnd"/>
      <w:r>
        <w:rPr>
          <w:lang w:val="en-GB"/>
        </w:rPr>
        <w:t xml:space="preserve"> 2004), drivers of change (e.g. Grimm et al. 2008), ecosystem services (</w:t>
      </w:r>
      <w:proofErr w:type="spellStart"/>
      <w:r>
        <w:rPr>
          <w:lang w:val="en-GB"/>
        </w:rPr>
        <w:t>Bolund</w:t>
      </w:r>
      <w:proofErr w:type="spellEnd"/>
      <w:r>
        <w:rPr>
          <w:lang w:val="en-GB"/>
        </w:rPr>
        <w:t xml:space="preserve"> and </w:t>
      </w:r>
      <w:proofErr w:type="spellStart"/>
      <w:r>
        <w:rPr>
          <w:lang w:val="en-GB"/>
        </w:rPr>
        <w:t>Hunhammar</w:t>
      </w:r>
      <w:proofErr w:type="spellEnd"/>
      <w:r>
        <w:rPr>
          <w:lang w:val="en-GB"/>
        </w:rPr>
        <w:t xml:space="preserve"> 1999, Daily 2003), human wellbeing (Pacione 2003, Van Kamp et al. 2003, </w:t>
      </w:r>
      <w:proofErr w:type="spellStart"/>
      <w:r>
        <w:rPr>
          <w:lang w:val="en-GB"/>
        </w:rPr>
        <w:t>Dallimer</w:t>
      </w:r>
      <w:proofErr w:type="spellEnd"/>
      <w:r>
        <w:rPr>
          <w:lang w:val="en-GB"/>
        </w:rPr>
        <w:t xml:space="preserve"> et al. 2012), social-ecological systems (Barthel et al. 2010, Grimm et al.  2013), and sustainability (Wu 2008, Wu 2014).</w:t>
      </w:r>
    </w:p>
    <w:p w14:paraId="07618319" w14:textId="77777777" w:rsidR="005D7910" w:rsidRDefault="004A08A8">
      <w:pPr>
        <w:pStyle w:val="FirstParagraph"/>
        <w:spacing w:before="237" w:after="237"/>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w:t>
      </w:r>
      <w:proofErr w:type="gramStart"/>
      <w:r>
        <w:rPr>
          <w:lang w:val="en-GB"/>
        </w:rPr>
        <w:t>research, and</w:t>
      </w:r>
      <w:proofErr w:type="gramEnd"/>
      <w:r>
        <w:rPr>
          <w:lang w:val="en-GB"/>
        </w:rPr>
        <w:t xml:space="preserve">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
        <w:t>in</w:t>
      </w:r>
      <w:r>
        <w:rPr>
          <w:lang w:val="en-GB"/>
        </w:rPr>
        <w:t xml:space="preserve"> and </w:t>
      </w:r>
      <w:r>
        <w:rPr>
          <w:i/>
          <w:iCs/>
          <w:lang w:val="en-GB"/>
        </w:rPr>
        <w:t>of the city</w:t>
      </w:r>
      <w:r>
        <w:rPr>
          <w:lang w:val="en-GB"/>
        </w:rPr>
        <w:t xml:space="preserve"> studies, engaging scientific knowledge in practice for action (Pickett et al. 2016).</w:t>
      </w:r>
    </w:p>
    <w:p w14:paraId="42EEFD45" w14:textId="77777777" w:rsidR="005D7910" w:rsidRDefault="004A08A8">
      <w:pPr>
        <w:pStyle w:val="Textoindependiente"/>
        <w:spacing w:before="57" w:after="197" w:line="240" w:lineRule="auto"/>
      </w:pPr>
      <w:r>
        <w:rPr>
          <w:color w:val="000000"/>
          <w:lang w:val="en-GB"/>
        </w:rPr>
        <w:t>Most of the theoretical and empirical developments in urban ecology have used green areas (</w:t>
      </w:r>
      <w:proofErr w:type="gramStart"/>
      <w:r>
        <w:rPr>
          <w:color w:val="000000"/>
          <w:lang w:val="en-GB"/>
        </w:rPr>
        <w:t>e.g.</w:t>
      </w:r>
      <w:proofErr w:type="gramEnd"/>
      <w:r>
        <w:rPr>
          <w:color w:val="000000"/>
          <w:lang w:val="en-GB"/>
        </w:rPr>
        <w:t xml:space="preserve"> </w:t>
      </w:r>
      <w:proofErr w:type="spellStart"/>
      <w:r>
        <w:rPr>
          <w:color w:val="000000"/>
          <w:lang w:val="en-GB"/>
        </w:rPr>
        <w:t>Chiesura</w:t>
      </w:r>
      <w:proofErr w:type="spellEnd"/>
      <w:r>
        <w:rPr>
          <w:color w:val="000000"/>
          <w:lang w:val="en-GB"/>
        </w:rPr>
        <w:t xml:space="preserve"> 2004, </w:t>
      </w:r>
      <w:proofErr w:type="spellStart"/>
      <w:r>
        <w:rPr>
          <w:color w:val="000000"/>
          <w:lang w:val="en-GB"/>
        </w:rPr>
        <w:t>Tzoulas</w:t>
      </w:r>
      <w:proofErr w:type="spellEnd"/>
      <w:r>
        <w:rPr>
          <w:color w:val="000000"/>
          <w:lang w:val="en-GB"/>
        </w:rPr>
        <w:t xml:space="preserve"> et al. 2007, </w:t>
      </w:r>
      <w:proofErr w:type="spellStart"/>
      <w:r>
        <w:rPr>
          <w:color w:val="000000"/>
          <w:lang w:val="en-GB"/>
        </w:rPr>
        <w:t>Wolch</w:t>
      </w:r>
      <w:proofErr w:type="spellEnd"/>
      <w:r>
        <w:rPr>
          <w:color w:val="000000"/>
          <w:lang w:val="en-GB"/>
        </w:rPr>
        <w:t xml:space="preserve"> et al. 2014), freshwater streams (e.g. Allan et al. 1997, Paul &amp; Meyer 2001, Walsh et al. 2005), and organisms such as birds (e.g. Blair et al. 1996, Chace &amp; Walsh 2006) or plants (e.g. Ulrich 1984, Donovan &amp; </w:t>
      </w:r>
      <w:proofErr w:type="spellStart"/>
      <w:r>
        <w:rPr>
          <w:color w:val="000000"/>
          <w:lang w:val="en-GB"/>
        </w:rPr>
        <w:t>Prestemon</w:t>
      </w:r>
      <w:proofErr w:type="spellEnd"/>
      <w:r>
        <w:rPr>
          <w:color w:val="000000"/>
          <w:lang w:val="en-GB"/>
        </w:rPr>
        <w:t xml:space="preserve"> 2012, Donovan et al. 2013) as their preferred research subjects. Coastal settings and species have not received the attention they deserve, and only 5% of urban ecology research in Web of Science is focused in coastal or marine ecosystems. </w:t>
      </w:r>
      <w:bookmarkStart w:id="2" w:name="docs-internal-guid-b3b09f48-7fff-4bb8-c2"/>
      <w:bookmarkEnd w:id="2"/>
      <w:r>
        <w:rPr>
          <w:color w:val="000000"/>
          <w:lang w:val="en-GB"/>
        </w:rPr>
        <w:t>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w:t>
      </w:r>
      <w:proofErr w:type="spellStart"/>
      <w:r>
        <w:rPr>
          <w:color w:val="000000"/>
          <w:lang w:val="en-GB"/>
        </w:rPr>
        <w:t>Barragán</w:t>
      </w:r>
      <w:proofErr w:type="spellEnd"/>
      <w:r>
        <w:rPr>
          <w:color w:val="000000"/>
          <w:lang w:val="en-GB"/>
        </w:rPr>
        <w:t xml:space="preserve"> and Andrés 2015). These factors and specific features such as interactions with watersheds in estuaries, the establishment of structures in ports (</w:t>
      </w:r>
      <w:proofErr w:type="spellStart"/>
      <w:r>
        <w:rPr>
          <w:color w:val="000000"/>
          <w:lang w:val="en-GB"/>
        </w:rPr>
        <w:t>Cadenasso</w:t>
      </w:r>
      <w:proofErr w:type="spellEnd"/>
      <w:r>
        <w:rPr>
          <w:color w:val="000000"/>
          <w:lang w:val="en-GB"/>
        </w:rPr>
        <w:t xml:space="preserve"> et al. 2006), and the social </w:t>
      </w:r>
      <w:r>
        <w:rPr>
          <w:color w:val="000000"/>
          <w:lang w:val="en-GB"/>
        </w:rPr>
        <w:lastRenderedPageBreak/>
        <w:t>importance of access to the waterfront (</w:t>
      </w:r>
      <w:proofErr w:type="spellStart"/>
      <w:r>
        <w:rPr>
          <w:color w:val="000000"/>
          <w:lang w:val="en-GB"/>
        </w:rPr>
        <w:t>Sairinen</w:t>
      </w:r>
      <w:proofErr w:type="spellEnd"/>
      <w:r>
        <w:rPr>
          <w:color w:val="000000"/>
          <w:lang w:val="en-GB"/>
        </w:rPr>
        <w:t xml:space="preserve"> and </w:t>
      </w:r>
      <w:proofErr w:type="spellStart"/>
      <w:r>
        <w:rPr>
          <w:color w:val="000000"/>
          <w:lang w:val="en-GB"/>
        </w:rPr>
        <w:t>Kumpulainen</w:t>
      </w:r>
      <w:proofErr w:type="spellEnd"/>
      <w:r>
        <w:rPr>
          <w:color w:val="000000"/>
          <w:lang w:val="en-GB"/>
        </w:rPr>
        <w:t xml:space="preserve"> 2006) reflect a particular vulnerability for coastal urban areas. During recent decades, studies on risks have increased due to predicted changes in winds, </w:t>
      </w:r>
      <w:proofErr w:type="gramStart"/>
      <w:r>
        <w:rPr>
          <w:color w:val="000000"/>
          <w:lang w:val="en-GB"/>
        </w:rPr>
        <w:t>waves</w:t>
      </w:r>
      <w:proofErr w:type="gramEnd"/>
      <w:r>
        <w:rPr>
          <w:color w:val="000000"/>
          <w:lang w:val="en-GB"/>
        </w:rPr>
        <w:t xml:space="preserve"> or sea-level rise due to climate change (</w:t>
      </w:r>
      <w:proofErr w:type="spellStart"/>
      <w:r>
        <w:rPr>
          <w:color w:val="000000"/>
          <w:lang w:val="en-GB"/>
        </w:rPr>
        <w:t>Benveniste</w:t>
      </w:r>
      <w:proofErr w:type="spellEnd"/>
      <w:r>
        <w:rPr>
          <w:color w:val="000000"/>
          <w:lang w:val="en-GB"/>
        </w:rPr>
        <w:t xml:space="preserve"> et al. 2019, </w:t>
      </w:r>
      <w:proofErr w:type="spellStart"/>
      <w:r>
        <w:rPr>
          <w:color w:val="000000"/>
          <w:lang w:val="en-GB"/>
        </w:rPr>
        <w:t>Torresan</w:t>
      </w:r>
      <w:proofErr w:type="spellEnd"/>
      <w:r>
        <w:rPr>
          <w:color w:val="000000"/>
          <w:lang w:val="en-GB"/>
        </w:rPr>
        <w:t xml:space="preserve"> et al. 2008, Kumar et al. 2010). Despite recent interest on vulnerabilities, research has mainly focused on geomorphological contexts (</w:t>
      </w:r>
      <w:proofErr w:type="spellStart"/>
      <w:r>
        <w:rPr>
          <w:color w:val="000000"/>
          <w:lang w:val="en-GB"/>
        </w:rPr>
        <w:t>Arns</w:t>
      </w:r>
      <w:proofErr w:type="spellEnd"/>
      <w:r>
        <w:rPr>
          <w:color w:val="000000"/>
          <w:lang w:val="en-GB"/>
        </w:rPr>
        <w:t xml:space="preserve"> et al. 2017, </w:t>
      </w:r>
      <w:proofErr w:type="spellStart"/>
      <w:r>
        <w:rPr>
          <w:color w:val="000000"/>
          <w:lang w:val="en-GB"/>
        </w:rPr>
        <w:t>Vitousek</w:t>
      </w:r>
      <w:proofErr w:type="spellEnd"/>
      <w:r>
        <w:rPr>
          <w:color w:val="000000"/>
          <w:lang w:val="en-GB"/>
        </w:rPr>
        <w:t xml:space="preserve"> et al. 2017, </w:t>
      </w:r>
      <w:hyperlink r:id="rId7">
        <w:proofErr w:type="spellStart"/>
        <w:r>
          <w:rPr>
            <w:rStyle w:val="InternetLink"/>
            <w:color w:val="000000"/>
            <w:u w:val="none"/>
            <w:lang w:val="en-GB"/>
          </w:rPr>
          <w:t>Luijendijk</w:t>
        </w:r>
        <w:proofErr w:type="spellEnd"/>
      </w:hyperlink>
      <w:r>
        <w:rPr>
          <w:color w:val="000000"/>
          <w:lang w:val="en-GB"/>
        </w:rPr>
        <w:t xml:space="preserve"> et al. 2018, </w:t>
      </w:r>
      <w:proofErr w:type="spellStart"/>
      <w:r>
        <w:rPr>
          <w:color w:val="000000"/>
          <w:lang w:val="en-GB"/>
        </w:rPr>
        <w:t>Benveniste</w:t>
      </w:r>
      <w:proofErr w:type="spellEnd"/>
      <w:r>
        <w:rPr>
          <w:color w:val="000000"/>
          <w:lang w:val="en-GB"/>
        </w:rPr>
        <w:t xml:space="preserve"> et al. 2019).</w:t>
      </w:r>
    </w:p>
    <w:p w14:paraId="657719D4" w14:textId="77777777" w:rsidR="005D7910" w:rsidRDefault="004A08A8">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w:t>
      </w:r>
      <w:proofErr w:type="gramStart"/>
      <w:r>
        <w:rPr>
          <w:color w:val="000000"/>
          <w:szCs w:val="24"/>
          <w:lang w:val="en-GB"/>
        </w:rPr>
        <w:t>as a way to</w:t>
      </w:r>
      <w:proofErr w:type="gramEnd"/>
      <w:r>
        <w:rPr>
          <w:color w:val="000000"/>
          <w:szCs w:val="24"/>
          <w:lang w:val="en-GB"/>
        </w:rPr>
        <w:t xml:space="preserve"> call attention to the needs for developing coastal urban ecology studies that can inform ongoing urbanization trends, especially in developing and mid-income countries. </w:t>
      </w:r>
      <w:r>
        <w:rPr>
          <w:szCs w:val="24"/>
        </w:rPr>
        <w:t xml:space="preserve"> </w:t>
      </w:r>
    </w:p>
    <w:p w14:paraId="2526CB16" w14:textId="77777777" w:rsidR="005D7910" w:rsidRDefault="004A08A8">
      <w:pPr>
        <w:pStyle w:val="Ttulo1"/>
        <w:numPr>
          <w:ilvl w:val="0"/>
          <w:numId w:val="3"/>
        </w:numPr>
      </w:pPr>
      <w:r>
        <w:t>Methods</w:t>
      </w:r>
    </w:p>
    <w:p w14:paraId="5C49C223" w14:textId="77777777" w:rsidR="005D7910" w:rsidRDefault="004A08A8">
      <w: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w:t>
      </w:r>
      <w:proofErr w:type="gramStart"/>
      <w:r>
        <w:t>in order to</w:t>
      </w:r>
      <w:proofErr w:type="gramEnd"/>
      <w:r>
        <w:t xml:space="preserve"> collate, describe and catalog available evidence relating to the topic, </w:t>
      </w:r>
      <w:bookmarkStart w:id="3" w:name="tw-target-text"/>
      <w:bookmarkEnd w:id="3"/>
      <w:r>
        <w:t xml:space="preserve">allowing to address open-frame or closed-frame questions (James et al. 2016). Selection of articles was made with a decision tree (Fig. 1), where the urban </w:t>
      </w:r>
      <w:proofErr w:type="spellStart"/>
      <w:r>
        <w:t>centre</w:t>
      </w:r>
      <w:proofErr w:type="spellEnd"/>
      <w:r>
        <w:t xml:space="preserve">, marine studies, and biodiversity approach had to be checked for any articles to be included. Fulfilling the requirement for inclusion, publications were classified in ecology </w:t>
      </w:r>
      <w:r>
        <w:rPr>
          <w:i/>
          <w:iCs/>
        </w:rPr>
        <w:t>in the city</w:t>
      </w:r>
      <w:r>
        <w:t xml:space="preserve">, ecology </w:t>
      </w:r>
      <w:r>
        <w:rPr>
          <w:i/>
          <w:iCs/>
        </w:rPr>
        <w:t>of the city</w:t>
      </w:r>
      <w:r>
        <w:t xml:space="preserve"> or ecology </w:t>
      </w:r>
      <w:r>
        <w:rPr>
          <w:i/>
          <w:iCs/>
        </w:rPr>
        <w:t>for the city</w:t>
      </w:r>
      <w:r>
        <w:t xml:space="preserve"> following the paradigms established by Pickett et al. (2016). Studies were counted just once for each paradigm. </w:t>
      </w:r>
      <w:proofErr w:type="gramStart"/>
      <w:r>
        <w:t>Grey-literature</w:t>
      </w:r>
      <w:proofErr w:type="gramEnd"/>
      <w:r>
        <w:t xml:space="preserve"> was not incorporated in the selection.</w:t>
      </w:r>
    </w:p>
    <w:p w14:paraId="14A9ACEE" w14:textId="77777777" w:rsidR="005D7910" w:rsidRDefault="004A08A8">
      <w:r>
        <w:t xml:space="preserve">Each article collected was categorized by publication year, author’s name, type of publication, author's affiliation country, study country, and study city. After examining each </w:t>
      </w:r>
      <w:proofErr w:type="gramStart"/>
      <w:r>
        <w:t>paper</w:t>
      </w:r>
      <w:proofErr w:type="gramEnd"/>
      <w:r>
        <w:t xml:space="preserve">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w:t>
      </w:r>
      <w:proofErr w:type="gramStart"/>
      <w:r>
        <w:t>compared</w:t>
      </w:r>
      <w:proofErr w:type="gramEnd"/>
      <w:r>
        <w:t xml:space="preserve"> and discrepancies resolved with the participation of a third author. For each category, articles were counted just once. </w:t>
      </w:r>
    </w:p>
    <w:p w14:paraId="4C5BF5BC" w14:textId="77777777" w:rsidR="005D7910" w:rsidRDefault="004A08A8">
      <w:r>
        <w:t xml:space="preserve">City’s population data were obtained from the United Nations (2019) compendium. Urban </w:t>
      </w:r>
      <w:proofErr w:type="spellStart"/>
      <w:r>
        <w:t>centres</w:t>
      </w:r>
      <w:proofErr w:type="spellEnd"/>
      <w:r>
        <w:t xml:space="preserve"> classification was modified from the United Nations (2014) and </w:t>
      </w:r>
      <w:proofErr w:type="spellStart"/>
      <w:r>
        <w:t>Barragán</w:t>
      </w:r>
      <w:proofErr w:type="spellEnd"/>
      <w:r>
        <w:t xml:space="preserve"> &amp;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14:paraId="7EEF0DE0" w14:textId="77777777" w:rsidR="005D7910" w:rsidRDefault="004A08A8">
      <w: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w:t>
      </w:r>
      <w:proofErr w:type="spellStart"/>
      <w:r>
        <w:t>analysed</w:t>
      </w:r>
      <w:proofErr w:type="spellEnd"/>
      <w:r>
        <w:t xml:space="preserve"> the co-citations to other articles in our data base using the Web of Science </w:t>
      </w:r>
      <w:proofErr w:type="gramStart"/>
      <w:r>
        <w:t>database, and</w:t>
      </w:r>
      <w:proofErr w:type="gramEnd"/>
      <w:r>
        <w:t xml:space="preserve"> carried out a descriptive analysis of the network. We did not used topological measurements of the network, but rather describe its </w:t>
      </w:r>
      <w:bookmarkStart w:id="4" w:name="__DdeLink__2507_1428397062"/>
      <w:r>
        <w:t>directionality</w:t>
      </w:r>
      <w:bookmarkEnd w:id="4"/>
      <w:r>
        <w:t xml:space="preserve">. This analysis was developed with package </w:t>
      </w:r>
      <w:proofErr w:type="spellStart"/>
      <w:r>
        <w:t>bibliometrix</w:t>
      </w:r>
      <w:proofErr w:type="spellEnd"/>
      <w:r>
        <w:t xml:space="preserve"> </w:t>
      </w:r>
      <w:r>
        <w:lastRenderedPageBreak/>
        <w:t xml:space="preserve">(Aria and </w:t>
      </w:r>
      <w:proofErr w:type="spellStart"/>
      <w:r>
        <w:t>Cuccurullo</w:t>
      </w:r>
      <w:proofErr w:type="spellEnd"/>
      <w:r>
        <w:t xml:space="preserve">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14:paraId="33F44FC0" w14:textId="77777777" w:rsidR="005D7910" w:rsidRDefault="004A08A8">
      <w:r>
        <w:t xml:space="preserve">Classification, data analysis, and figures were prepared in R </w:t>
      </w:r>
      <w:proofErr w:type="gramStart"/>
      <w:r>
        <w:t>( R</w:t>
      </w:r>
      <w:proofErr w:type="gramEnd"/>
      <w:r>
        <w:t xml:space="preserve"> Core Team 2020) using RStudio (RStudio Team 2019). For data analysis, packages </w:t>
      </w:r>
      <w:proofErr w:type="spellStart"/>
      <w:r>
        <w:t>tidyverse</w:t>
      </w:r>
      <w:proofErr w:type="spellEnd"/>
      <w:r>
        <w:t xml:space="preserve"> (Wickham 2017a), </w:t>
      </w:r>
      <w:proofErr w:type="spellStart"/>
      <w:r>
        <w:t>dplyr</w:t>
      </w:r>
      <w:proofErr w:type="spellEnd"/>
      <w:r>
        <w:t xml:space="preserve"> (Wickham et al. 2017), </w:t>
      </w:r>
      <w:proofErr w:type="spellStart"/>
      <w:r>
        <w:t>purrr</w:t>
      </w:r>
      <w:proofErr w:type="spellEnd"/>
      <w:r>
        <w:t xml:space="preserve"> (Henry and Wickham 2017), broom (Robinson 2017), and </w:t>
      </w:r>
      <w:proofErr w:type="spellStart"/>
      <w:r>
        <w:t>stringr</w:t>
      </w:r>
      <w:proofErr w:type="spellEnd"/>
      <w:r>
        <w:t xml:space="preserve"> (Wickham 2017b) were used. Graphs and maps were plotted with ggplot2 (Wickham 2009) and </w:t>
      </w:r>
      <w:proofErr w:type="spellStart"/>
      <w:r>
        <w:t>gridextra</w:t>
      </w:r>
      <w:proofErr w:type="spellEnd"/>
      <w:r>
        <w:t xml:space="preserve"> (</w:t>
      </w:r>
      <w:proofErr w:type="spellStart"/>
      <w:r>
        <w:t>Auguie</w:t>
      </w:r>
      <w:proofErr w:type="spellEnd"/>
      <w:r>
        <w:t xml:space="preserve"> 2016). </w:t>
      </w:r>
    </w:p>
    <w:p w14:paraId="3EA43884" w14:textId="77777777" w:rsidR="005D7910" w:rsidRDefault="004A08A8">
      <w:pPr>
        <w:pStyle w:val="Ttulo1"/>
        <w:numPr>
          <w:ilvl w:val="0"/>
          <w:numId w:val="3"/>
        </w:numPr>
      </w:pPr>
      <w:r>
        <w:t>Results</w:t>
      </w:r>
    </w:p>
    <w:p w14:paraId="3D18E989" w14:textId="77777777" w:rsidR="005D7910" w:rsidRDefault="004A08A8">
      <w:pPr>
        <w:pStyle w:val="Ttulo2"/>
        <w:numPr>
          <w:ilvl w:val="1"/>
          <w:numId w:val="3"/>
        </w:numPr>
        <w:jc w:val="both"/>
      </w:pPr>
      <w:r>
        <w:rPr>
          <w:rFonts w:ascii="Times New Roman" w:hAnsi="Times New Roman"/>
          <w:color w:val="000000"/>
          <w:szCs w:val="24"/>
          <w:lang w:val="en-GB"/>
        </w:rPr>
        <w:t>Coastal urban ecology tenden</w:t>
      </w:r>
      <w:bookmarkStart w:id="5" w:name="coastal-urban-ecology-tendencies"/>
      <w:bookmarkEnd w:id="5"/>
      <w:r>
        <w:rPr>
          <w:rFonts w:ascii="Times New Roman" w:hAnsi="Times New Roman"/>
          <w:color w:val="000000"/>
          <w:szCs w:val="24"/>
          <w:lang w:val="en-GB"/>
        </w:rPr>
        <w:t>cies</w:t>
      </w:r>
    </w:p>
    <w:p w14:paraId="7FC3EE7A" w14:textId="77777777" w:rsidR="005D7910" w:rsidRDefault="004A08A8">
      <w:r>
        <w:t xml:space="preserve">Coastal urban ecology studies that met selection criteria included a total of 237 articles (Fig. 1)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w:t>
      </w:r>
      <w:proofErr w:type="spellStart"/>
      <w:r>
        <w:t>Punda-Polić</w:t>
      </w:r>
      <w:proofErr w:type="spellEnd"/>
      <w:r>
        <w:t xml:space="preserve"> et al. (1995).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w:t>
      </w:r>
      <w:proofErr w:type="gramStart"/>
      <w:r>
        <w:t>e.g.</w:t>
      </w:r>
      <w:proofErr w:type="gramEnd"/>
      <w:r>
        <w:t xml:space="preserve"> </w:t>
      </w:r>
      <w:proofErr w:type="spellStart"/>
      <w:r>
        <w:t>Kulkova</w:t>
      </w:r>
      <w:proofErr w:type="spellEnd"/>
      <w:r>
        <w:t xml:space="preserve"> et al. 2011, </w:t>
      </w:r>
      <w:proofErr w:type="spellStart"/>
      <w:r>
        <w:t>Giovene</w:t>
      </w:r>
      <w:proofErr w:type="spellEnd"/>
      <w:r>
        <w:t xml:space="preserve"> di Girasole 2014, Fu et al. 2018), indexed book chapters 2.11% (e.g. Race et al. 2010, Wong 2011, </w:t>
      </w:r>
      <w:proofErr w:type="spellStart"/>
      <w:r>
        <w:t>Juchimiuk</w:t>
      </w:r>
      <w:proofErr w:type="spellEnd"/>
      <w:r>
        <w:t xml:space="preserve"> &amp; </w:t>
      </w:r>
      <w:proofErr w:type="spellStart"/>
      <w:r>
        <w:t>Januszkiewicz</w:t>
      </w:r>
      <w:proofErr w:type="spellEnd"/>
      <w:r>
        <w:t xml:space="preserve"> 2019), and reviews 2.11% (e.g. Garden et al. 2006, Cohen et al. 2013, </w:t>
      </w:r>
      <w:proofErr w:type="spellStart"/>
      <w:r>
        <w:t>Branoff</w:t>
      </w:r>
      <w:proofErr w:type="spellEnd"/>
      <w:r>
        <w:t xml:space="preserve"> 2017).</w:t>
      </w:r>
    </w:p>
    <w:p w14:paraId="1AA0C9FD" w14:textId="72DBDEFF" w:rsidR="005D7910" w:rsidRDefault="004A08A8">
      <w:pPr>
        <w:rPr>
          <w:b/>
          <w:bCs/>
        </w:rPr>
      </w:pPr>
      <w:r>
        <w:rPr>
          <w:b/>
          <w:bCs/>
          <w:rPrChange w:id="6" w:author="Giorgia Graells" w:date="2021-03-31T15:39:00Z">
            <w:rPr/>
          </w:rPrChange>
        </w:rPr>
        <w:t xml:space="preserve">General aspects and tendencies since 1995 are shown in Figure 3. The main disciplinary focus of research has consistently come from ecology with an average representation of 48.79% of studies for the whole study period. Among ecological studies, those where coastal urbanization have modified ecological patterns stand out. For </w:t>
      </w:r>
      <w:del w:id="7" w:author="Nelson Lagos Suarez" w:date="2021-04-06T16:22:00Z">
        <w:r w:rsidDel="009F5017">
          <w:rPr>
            <w:b/>
            <w:bCs/>
            <w:rPrChange w:id="8" w:author="Giorgia Graells" w:date="2021-03-31T15:39:00Z">
              <w:rPr/>
            </w:rPrChange>
          </w:rPr>
          <w:delText>example</w:delText>
        </w:r>
      </w:del>
      <w:ins w:id="9" w:author="Nelson Lagos Suarez" w:date="2021-04-06T16:22:00Z">
        <w:r w:rsidR="009F5017">
          <w:rPr>
            <w:b/>
            <w:bCs/>
          </w:rPr>
          <w:t>instance</w:t>
        </w:r>
      </w:ins>
      <w:ins w:id="10" w:author="Nelson Lagos Suarez" w:date="2021-03-31T16:32:00Z">
        <w:r>
          <w:rPr>
            <w:b/>
            <w:bCs/>
          </w:rPr>
          <w:t>,</w:t>
        </w:r>
      </w:ins>
      <w:r>
        <w:rPr>
          <w:b/>
          <w:bCs/>
          <w:rPrChange w:id="11" w:author="Giorgia Graells" w:date="2021-03-31T15:39:00Z">
            <w:rPr/>
          </w:rPrChange>
        </w:rPr>
        <w:t xml:space="preserve"> </w:t>
      </w:r>
      <w:del w:id="12" w:author="Nelson Lagos Suarez" w:date="2021-04-06T16:23:00Z">
        <w:r w:rsidDel="009F5017">
          <w:rPr>
            <w:b/>
            <w:bCs/>
            <w:rPrChange w:id="13" w:author="Giorgia Graells" w:date="2021-03-31T15:39:00Z">
              <w:rPr/>
            </w:rPrChange>
          </w:rPr>
          <w:delText xml:space="preserve">Way et al. (2004), tracked </w:delText>
        </w:r>
      </w:del>
      <w:r>
        <w:rPr>
          <w:b/>
          <w:bCs/>
          <w:rPrChange w:id="14" w:author="Giorgia Graells" w:date="2021-03-31T15:39:00Z">
            <w:rPr/>
          </w:rPrChange>
        </w:rPr>
        <w:t>movement and activity patterns of coyotes in northeastern North America, demonstrat</w:t>
      </w:r>
      <w:ins w:id="15" w:author="Nelson Lagos Suarez" w:date="2021-04-06T16:23:00Z">
        <w:r w:rsidR="009F5017">
          <w:rPr>
            <w:b/>
            <w:bCs/>
          </w:rPr>
          <w:t>e</w:t>
        </w:r>
      </w:ins>
      <w:del w:id="16" w:author="Nelson Lagos Suarez" w:date="2021-04-06T16:23:00Z">
        <w:r w:rsidDel="009F5017">
          <w:rPr>
            <w:b/>
            <w:bCs/>
            <w:rPrChange w:id="17" w:author="Giorgia Graells" w:date="2021-03-31T15:39:00Z">
              <w:rPr/>
            </w:rPrChange>
          </w:rPr>
          <w:delText>ing</w:delText>
        </w:r>
      </w:del>
      <w:r>
        <w:rPr>
          <w:b/>
          <w:bCs/>
          <w:rPrChange w:id="18" w:author="Giorgia Graells" w:date="2021-03-31T15:39:00Z">
            <w:rPr/>
          </w:rPrChange>
        </w:rPr>
        <w:t xml:space="preserve"> that these mammals used more urbanized </w:t>
      </w:r>
      <w:ins w:id="19" w:author="Nelson Lagos Suarez" w:date="2021-03-31T16:33:00Z">
        <w:r>
          <w:rPr>
            <w:b/>
            <w:bCs/>
          </w:rPr>
          <w:t xml:space="preserve">coastal </w:t>
        </w:r>
      </w:ins>
      <w:r>
        <w:rPr>
          <w:b/>
          <w:bCs/>
          <w:rPrChange w:id="20" w:author="Giorgia Graells" w:date="2021-03-31T15:39:00Z">
            <w:rPr/>
          </w:rPrChange>
        </w:rPr>
        <w:t xml:space="preserve">areas than natural </w:t>
      </w:r>
      <w:del w:id="21" w:author="Nelson Lagos Suarez" w:date="2021-04-06T16:21:00Z">
        <w:r w:rsidDel="009F5017">
          <w:rPr>
            <w:b/>
            <w:bCs/>
            <w:rPrChange w:id="22" w:author="Giorgia Graells" w:date="2021-03-31T15:39:00Z">
              <w:rPr/>
            </w:rPrChange>
          </w:rPr>
          <w:delText>ones</w:delText>
        </w:r>
      </w:del>
      <w:ins w:id="23" w:author="Nelson Lagos Suarez" w:date="2021-04-06T16:21:00Z">
        <w:r w:rsidR="009F5017">
          <w:rPr>
            <w:b/>
            <w:bCs/>
          </w:rPr>
          <w:t>habitats</w:t>
        </w:r>
      </w:ins>
      <w:ins w:id="24" w:author="Nelson Lagos Suarez" w:date="2021-04-06T16:23:00Z">
        <w:r w:rsidR="009F5017">
          <w:rPr>
            <w:b/>
            <w:bCs/>
          </w:rPr>
          <w:t xml:space="preserve"> (</w:t>
        </w:r>
        <w:r w:rsidR="009F5017" w:rsidRPr="00671E8C">
          <w:rPr>
            <w:b/>
            <w:bCs/>
          </w:rPr>
          <w:t>Way et al. 2004),</w:t>
        </w:r>
        <w:r w:rsidR="009F5017">
          <w:rPr>
            <w:b/>
            <w:bCs/>
          </w:rPr>
          <w:t xml:space="preserve"> and that </w:t>
        </w:r>
      </w:ins>
      <w:del w:id="25" w:author="Nelson Lagos Suarez" w:date="2021-04-06T16:23:00Z">
        <w:r w:rsidDel="009F5017">
          <w:rPr>
            <w:b/>
            <w:bCs/>
            <w:rPrChange w:id="26" w:author="Giorgia Graells" w:date="2021-03-31T15:39:00Z">
              <w:rPr/>
            </w:rPrChange>
          </w:rPr>
          <w:delText xml:space="preserve">. Other studies have assessed </w:delText>
        </w:r>
      </w:del>
      <w:r>
        <w:rPr>
          <w:b/>
          <w:bCs/>
          <w:rPrChange w:id="27" w:author="Giorgia Graells" w:date="2021-03-31T15:39:00Z">
            <w:rPr/>
          </w:rPrChange>
        </w:rPr>
        <w:t xml:space="preserve">diets and feeding habits of coastal birds </w:t>
      </w:r>
      <w:del w:id="28" w:author="Nelson Lagos Suarez" w:date="2021-03-31T16:34:00Z">
        <w:r w:rsidDel="004A08A8">
          <w:rPr>
            <w:b/>
            <w:bCs/>
            <w:rPrChange w:id="29" w:author="Giorgia Graells" w:date="2021-03-31T15:39:00Z">
              <w:rPr/>
            </w:rPrChange>
          </w:rPr>
          <w:delText xml:space="preserve">to assess </w:delText>
        </w:r>
      </w:del>
      <w:ins w:id="30" w:author="Nelson Lagos Suarez" w:date="2021-03-31T16:34:00Z">
        <w:r>
          <w:rPr>
            <w:b/>
            <w:bCs/>
          </w:rPr>
          <w:t>show</w:t>
        </w:r>
      </w:ins>
      <w:ins w:id="31" w:author="Nelson Lagos Suarez" w:date="2021-04-06T16:24:00Z">
        <w:r w:rsidR="009F5017">
          <w:rPr>
            <w:b/>
            <w:bCs/>
          </w:rPr>
          <w:t>n</w:t>
        </w:r>
      </w:ins>
      <w:ins w:id="32" w:author="Nelson Lagos Suarez" w:date="2021-03-31T16:34:00Z">
        <w:r>
          <w:rPr>
            <w:b/>
            <w:bCs/>
          </w:rPr>
          <w:t xml:space="preserve"> </w:t>
        </w:r>
      </w:ins>
      <w:r>
        <w:rPr>
          <w:b/>
          <w:bCs/>
          <w:rPrChange w:id="33" w:author="Giorgia Graells" w:date="2021-03-31T15:39:00Z">
            <w:rPr/>
          </w:rPrChange>
        </w:rPr>
        <w:t>the interplay between natural and anthropogenic factors in determining diversity patterns (Washburn et al. 2013). Social-ecological studies</w:t>
      </w:r>
      <w:ins w:id="34" w:author="Nelson Lagos Suarez" w:date="2021-04-06T16:25:00Z">
        <w:r w:rsidR="009F5017">
          <w:rPr>
            <w:b/>
            <w:bCs/>
          </w:rPr>
          <w:t xml:space="preserve">, </w:t>
        </w:r>
        <w:r w:rsidR="009F5017" w:rsidRPr="00671E8C">
          <w:rPr>
            <w:b/>
            <w:bCs/>
          </w:rPr>
          <w:t>focus</w:t>
        </w:r>
        <w:r w:rsidR="009F5017">
          <w:rPr>
            <w:b/>
            <w:bCs/>
          </w:rPr>
          <w:t xml:space="preserve">ing </w:t>
        </w:r>
        <w:r w:rsidR="009F5017" w:rsidRPr="00671E8C">
          <w:rPr>
            <w:b/>
            <w:bCs/>
          </w:rPr>
          <w:t>on biodiversity</w:t>
        </w:r>
        <w:r w:rsidR="009F5017">
          <w:rPr>
            <w:b/>
            <w:bCs/>
          </w:rPr>
          <w:t xml:space="preserve">, </w:t>
        </w:r>
        <w:r w:rsidR="009F5017" w:rsidRPr="00671E8C">
          <w:rPr>
            <w:b/>
            <w:bCs/>
          </w:rPr>
          <w:t>natural environment</w:t>
        </w:r>
        <w:r w:rsidR="009F5017">
          <w:rPr>
            <w:b/>
            <w:bCs/>
          </w:rPr>
          <w:t>al</w:t>
        </w:r>
        <w:r w:rsidR="009F5017" w:rsidRPr="00671E8C">
          <w:rPr>
            <w:b/>
            <w:bCs/>
          </w:rPr>
          <w:t xml:space="preserve"> perceptions and human </w:t>
        </w:r>
        <w:proofErr w:type="spellStart"/>
        <w:r w:rsidR="009F5017" w:rsidRPr="00671E8C">
          <w:rPr>
            <w:b/>
            <w:bCs/>
          </w:rPr>
          <w:t>wellbeing</w:t>
        </w:r>
      </w:ins>
      <w:del w:id="35" w:author="Nelson Lagos Suarez" w:date="2021-04-06T16:25:00Z">
        <w:r w:rsidDel="009F5017">
          <w:rPr>
            <w:b/>
            <w:bCs/>
            <w:rPrChange w:id="36" w:author="Giorgia Graells" w:date="2021-03-31T15:39:00Z">
              <w:rPr/>
            </w:rPrChange>
          </w:rPr>
          <w:delText xml:space="preserve"> </w:delText>
        </w:r>
      </w:del>
      <w:r>
        <w:rPr>
          <w:b/>
          <w:bCs/>
          <w:rPrChange w:id="37" w:author="Giorgia Graells" w:date="2021-03-31T15:39:00Z">
            <w:rPr/>
          </w:rPrChange>
        </w:rPr>
        <w:t>were</w:t>
      </w:r>
      <w:proofErr w:type="spellEnd"/>
      <w:r>
        <w:rPr>
          <w:b/>
          <w:bCs/>
          <w:rPrChange w:id="38" w:author="Giorgia Graells" w:date="2021-03-31T15:39:00Z">
            <w:rPr/>
          </w:rPrChange>
        </w:rPr>
        <w:t xml:space="preserve"> the second most common disciplinary focus with 24.47%</w:t>
      </w:r>
      <w:ins w:id="39" w:author="Nelson Lagos Suarez" w:date="2021-04-06T16:26:00Z">
        <w:r w:rsidR="009F5017">
          <w:rPr>
            <w:b/>
            <w:bCs/>
          </w:rPr>
          <w:t xml:space="preserve">, and </w:t>
        </w:r>
      </w:ins>
      <w:del w:id="40" w:author="Nelson Lagos Suarez" w:date="2021-04-06T16:26:00Z">
        <w:r w:rsidDel="009F5017">
          <w:rPr>
            <w:b/>
            <w:bCs/>
            <w:rPrChange w:id="41" w:author="Giorgia Graells" w:date="2021-03-31T15:39:00Z">
              <w:rPr/>
            </w:rPrChange>
          </w:rPr>
          <w:delText xml:space="preserve"> </w:delText>
        </w:r>
      </w:del>
      <w:r>
        <w:rPr>
          <w:b/>
          <w:bCs/>
          <w:rPrChange w:id="42" w:author="Giorgia Graells" w:date="2021-03-31T15:39:00Z">
            <w:rPr/>
          </w:rPrChange>
        </w:rPr>
        <w:t xml:space="preserve">remaining relatively constant during the studied period (an average 2.2 publications per year between 2005 and 2009, 4.4 between 2010 and 2014, and 3.8 between 2015 and </w:t>
      </w:r>
      <w:proofErr w:type="gramStart"/>
      <w:r>
        <w:rPr>
          <w:b/>
          <w:bCs/>
          <w:rPrChange w:id="43" w:author="Giorgia Graells" w:date="2021-03-31T15:39:00Z">
            <w:rPr/>
          </w:rPrChange>
        </w:rPr>
        <w:t>2019;</w:t>
      </w:r>
      <w:proofErr w:type="gramEnd"/>
      <w:r>
        <w:rPr>
          <w:b/>
          <w:bCs/>
          <w:rPrChange w:id="44" w:author="Giorgia Graells" w:date="2021-03-31T15:39:00Z">
            <w:rPr/>
          </w:rPrChange>
        </w:rPr>
        <w:t xml:space="preserve"> Fig 3a). </w:t>
      </w:r>
      <w:del w:id="45" w:author="Nelson Lagos Suarez" w:date="2021-04-06T16:26:00Z">
        <w:r w:rsidDel="009F5017">
          <w:rPr>
            <w:b/>
            <w:bCs/>
            <w:rPrChange w:id="46" w:author="Giorgia Graells" w:date="2021-03-31T15:39:00Z">
              <w:rPr/>
            </w:rPrChange>
          </w:rPr>
          <w:delText>Social-ecological studies</w:delText>
        </w:r>
      </w:del>
      <w:del w:id="47" w:author="Nelson Lagos Suarez" w:date="2021-04-06T16:25:00Z">
        <w:r w:rsidDel="009F5017">
          <w:rPr>
            <w:b/>
            <w:bCs/>
            <w:rPrChange w:id="48" w:author="Giorgia Graells" w:date="2021-03-31T15:39:00Z">
              <w:rPr/>
            </w:rPrChange>
          </w:rPr>
          <w:delText xml:space="preserve"> include those which focus on biodiversity and natural environment perceptions and human wellbeing</w:delText>
        </w:r>
      </w:del>
      <w:del w:id="49" w:author="Nelson Lagos Suarez" w:date="2021-04-06T16:26:00Z">
        <w:r w:rsidDel="009F5017">
          <w:rPr>
            <w:b/>
            <w:bCs/>
            <w:rPrChange w:id="50" w:author="Giorgia Graells" w:date="2021-03-31T15:39:00Z">
              <w:rPr/>
            </w:rPrChange>
          </w:rPr>
          <w:delText xml:space="preserve">. </w:delText>
        </w:r>
      </w:del>
      <w:ins w:id="51" w:author="Nelson Lagos Suarez" w:date="2021-04-06T16:27:00Z">
        <w:r w:rsidR="009F5017">
          <w:rPr>
            <w:b/>
            <w:bCs/>
          </w:rPr>
          <w:t xml:space="preserve">The socio-ecological topic approached,  </w:t>
        </w:r>
      </w:ins>
      <w:del w:id="52" w:author="Nelson Lagos Suarez" w:date="2021-04-06T16:27:00Z">
        <w:r w:rsidDel="009F5017">
          <w:rPr>
            <w:b/>
            <w:bCs/>
            <w:rPrChange w:id="53" w:author="Giorgia Graells" w:date="2021-03-31T15:39:00Z">
              <w:rPr/>
            </w:rPrChange>
          </w:rPr>
          <w:delText xml:space="preserve">For </w:delText>
        </w:r>
      </w:del>
      <w:ins w:id="54" w:author="Nelson Lagos Suarez" w:date="2021-04-06T16:27:00Z">
        <w:r w:rsidR="009F5017">
          <w:rPr>
            <w:b/>
            <w:bCs/>
          </w:rPr>
          <w:t>f</w:t>
        </w:r>
        <w:r w:rsidR="009F5017">
          <w:rPr>
            <w:b/>
            <w:bCs/>
            <w:rPrChange w:id="55" w:author="Giorgia Graells" w:date="2021-03-31T15:39:00Z">
              <w:rPr/>
            </w:rPrChange>
          </w:rPr>
          <w:t xml:space="preserve">or </w:t>
        </w:r>
      </w:ins>
      <w:r>
        <w:rPr>
          <w:b/>
          <w:bCs/>
          <w:rPrChange w:id="56" w:author="Giorgia Graells" w:date="2021-03-31T15:39:00Z">
            <w:rPr/>
          </w:rPrChange>
        </w:rPr>
        <w:t>instance</w:t>
      </w:r>
      <w:ins w:id="57" w:author="Nelson Lagos Suarez" w:date="2021-03-31T16:34:00Z">
        <w:r>
          <w:rPr>
            <w:b/>
            <w:bCs/>
          </w:rPr>
          <w:t>,</w:t>
        </w:r>
      </w:ins>
      <w:r>
        <w:rPr>
          <w:b/>
          <w:bCs/>
          <w:rPrChange w:id="58" w:author="Giorgia Graells" w:date="2021-03-31T15:39:00Z">
            <w:rPr/>
          </w:rPrChange>
        </w:rPr>
        <w:t xml:space="preserve"> </w:t>
      </w:r>
      <w:del w:id="59" w:author="Nelson Lagos Suarez" w:date="2021-04-06T16:26:00Z">
        <w:r w:rsidDel="009F5017">
          <w:rPr>
            <w:b/>
            <w:bCs/>
            <w:rPrChange w:id="60" w:author="Giorgia Graells" w:date="2021-03-31T15:39:00Z">
              <w:rPr/>
            </w:rPrChange>
          </w:rPr>
          <w:delText xml:space="preserve">White et al. (2013) assessed </w:delText>
        </w:r>
      </w:del>
      <w:ins w:id="61" w:author="Nelson Lagos Suarez" w:date="2021-04-06T16:26:00Z">
        <w:r w:rsidR="009F5017">
          <w:rPr>
            <w:b/>
            <w:bCs/>
          </w:rPr>
          <w:t>evaluati</w:t>
        </w:r>
      </w:ins>
      <w:ins w:id="62" w:author="Nelson Lagos Suarez" w:date="2021-04-06T16:28:00Z">
        <w:r w:rsidR="009F5017">
          <w:rPr>
            <w:b/>
            <w:bCs/>
          </w:rPr>
          <w:t>ng</w:t>
        </w:r>
      </w:ins>
      <w:ins w:id="63" w:author="Nelson Lagos Suarez" w:date="2021-04-06T16:26:00Z">
        <w:r w:rsidR="009F5017">
          <w:rPr>
            <w:b/>
            <w:bCs/>
          </w:rPr>
          <w:t xml:space="preserve"> </w:t>
        </w:r>
      </w:ins>
      <w:r>
        <w:rPr>
          <w:b/>
          <w:bCs/>
          <w:rPrChange w:id="64" w:author="Giorgia Graells" w:date="2021-03-31T15:39:00Z">
            <w:rPr/>
          </w:rPrChange>
        </w:rPr>
        <w:t>people</w:t>
      </w:r>
      <w:del w:id="65" w:author="Nelson Lagos Suarez" w:date="2021-04-06T16:28:00Z">
        <w:r w:rsidDel="009F5017">
          <w:rPr>
            <w:b/>
            <w:bCs/>
            <w:rPrChange w:id="66" w:author="Giorgia Graells" w:date="2021-03-31T15:39:00Z">
              <w:rPr/>
            </w:rPrChange>
          </w:rPr>
          <w:delText>s</w:delText>
        </w:r>
      </w:del>
      <w:r>
        <w:rPr>
          <w:b/>
          <w:bCs/>
          <w:rPrChange w:id="67" w:author="Giorgia Graells" w:date="2021-03-31T15:39:00Z">
            <w:rPr/>
          </w:rPrChange>
        </w:rPr>
        <w:t xml:space="preserve"> emotions in different environments </w:t>
      </w:r>
      <w:ins w:id="68" w:author="Nelson Lagos Suarez" w:date="2021-04-06T16:26:00Z">
        <w:r w:rsidR="009F5017">
          <w:rPr>
            <w:b/>
            <w:bCs/>
          </w:rPr>
          <w:t>(</w:t>
        </w:r>
        <w:r w:rsidR="009F5017" w:rsidRPr="00671E8C">
          <w:rPr>
            <w:b/>
            <w:bCs/>
          </w:rPr>
          <w:t xml:space="preserve">White et al. 2013) </w:t>
        </w:r>
      </w:ins>
      <w:del w:id="69" w:author="Nelson Lagos Suarez" w:date="2021-04-06T16:27:00Z">
        <w:r w:rsidDel="009F5017">
          <w:rPr>
            <w:b/>
            <w:bCs/>
            <w:rPrChange w:id="70" w:author="Giorgia Graells" w:date="2021-03-31T15:39:00Z">
              <w:rPr/>
            </w:rPrChange>
          </w:rPr>
          <w:delText xml:space="preserve">and  Burger et al. (2017) assessed </w:delText>
        </w:r>
      </w:del>
      <w:ins w:id="71" w:author="Nelson Lagos Suarez" w:date="2021-04-06T16:27:00Z">
        <w:r w:rsidR="009F5017">
          <w:rPr>
            <w:b/>
            <w:bCs/>
          </w:rPr>
          <w:t xml:space="preserve">and </w:t>
        </w:r>
      </w:ins>
      <w:r>
        <w:rPr>
          <w:b/>
          <w:bCs/>
          <w:rPrChange w:id="72" w:author="Giorgia Graells" w:date="2021-03-31T15:39:00Z">
            <w:rPr/>
          </w:rPrChange>
        </w:rPr>
        <w:t xml:space="preserve">human preferences towards </w:t>
      </w:r>
      <w:del w:id="73" w:author="Nelson Lagos Suarez" w:date="2021-04-06T16:27:00Z">
        <w:r w:rsidDel="009F5017">
          <w:rPr>
            <w:b/>
            <w:bCs/>
            <w:rPrChange w:id="74" w:author="Giorgia Graells" w:date="2021-03-31T15:39:00Z">
              <w:rPr/>
            </w:rPrChange>
          </w:rPr>
          <w:delText xml:space="preserve">the </w:delText>
        </w:r>
      </w:del>
      <w:r>
        <w:rPr>
          <w:b/>
          <w:bCs/>
          <w:rPrChange w:id="75" w:author="Giorgia Graells" w:date="2021-03-31T15:39:00Z">
            <w:rPr/>
          </w:rPrChange>
        </w:rPr>
        <w:t>protection and restauration</w:t>
      </w:r>
      <w:ins w:id="76" w:author="Nelson Lagos Suarez" w:date="2021-04-06T16:28:00Z">
        <w:r w:rsidR="009F5017">
          <w:rPr>
            <w:b/>
            <w:bCs/>
          </w:rPr>
          <w:t xml:space="preserve"> objectives (Burger et al. 2017)</w:t>
        </w:r>
      </w:ins>
      <w:r>
        <w:rPr>
          <w:b/>
          <w:bCs/>
          <w:rPrChange w:id="77" w:author="Giorgia Graells" w:date="2021-03-31T15:39:00Z">
            <w:rPr/>
          </w:rPrChange>
        </w:rPr>
        <w:t xml:space="preserve">. </w:t>
      </w:r>
      <w:r>
        <w:rPr>
          <w:b/>
          <w:bCs/>
          <w:lang w:val="en-GB"/>
          <w:rPrChange w:id="78" w:author="Giorgia Graells" w:date="2021-03-31T15:39:00Z">
            <w:rPr/>
          </w:rPrChange>
        </w:rPr>
        <w:t>Environmental policy and planning studies</w:t>
      </w:r>
      <w:r>
        <w:rPr>
          <w:b/>
          <w:bCs/>
          <w:rPrChange w:id="79" w:author="Giorgia Graells" w:date="2021-03-31T15:39:00Z">
            <w:rPr/>
          </w:rPrChange>
        </w:rPr>
        <w:t xml:space="preserve"> </w:t>
      </w:r>
      <w:r>
        <w:rPr>
          <w:b/>
          <w:bCs/>
          <w:lang w:val="en-GB"/>
          <w:rPrChange w:id="80" w:author="Giorgia Graells" w:date="2021-03-31T15:39:00Z">
            <w:rPr/>
          </w:rPrChange>
        </w:rPr>
        <w:t xml:space="preserve">have focused on developing guidelines </w:t>
      </w:r>
      <w:del w:id="81" w:author="Nelson Lagos Suarez" w:date="2021-04-06T16:29:00Z">
        <w:r w:rsidDel="009F5017">
          <w:rPr>
            <w:b/>
            <w:bCs/>
            <w:lang w:val="en-GB"/>
            <w:rPrChange w:id="82" w:author="Giorgia Graells" w:date="2021-03-31T15:39:00Z">
              <w:rPr/>
            </w:rPrChange>
          </w:rPr>
          <w:delText xml:space="preserve">for planning in order </w:delText>
        </w:r>
      </w:del>
      <w:r>
        <w:rPr>
          <w:b/>
          <w:bCs/>
          <w:lang w:val="en-GB"/>
          <w:rPrChange w:id="83" w:author="Giorgia Graells" w:date="2021-03-31T15:39:00Z">
            <w:rPr/>
          </w:rPrChange>
        </w:rPr>
        <w:t xml:space="preserve">to contribute </w:t>
      </w:r>
      <w:r>
        <w:rPr>
          <w:b/>
          <w:bCs/>
          <w:lang w:val="en-GB"/>
          <w:rPrChange w:id="84" w:author="Giorgia Graells" w:date="2021-03-31T15:39:00Z">
            <w:rPr/>
          </w:rPrChange>
        </w:rPr>
        <w:lastRenderedPageBreak/>
        <w:t>to the sustainability of the urban environment</w:t>
      </w:r>
      <w:ins w:id="85" w:author="Nelson Lagos Suarez" w:date="2021-04-06T16:29:00Z">
        <w:r w:rsidR="009F5017">
          <w:rPr>
            <w:b/>
            <w:bCs/>
            <w:lang w:val="en-GB"/>
          </w:rPr>
          <w:t xml:space="preserve">, </w:t>
        </w:r>
      </w:ins>
      <w:del w:id="86" w:author="Nelson Lagos Suarez" w:date="2021-04-06T16:29:00Z">
        <w:r w:rsidDel="009F5017">
          <w:rPr>
            <w:b/>
            <w:bCs/>
            <w:lang w:val="en-GB"/>
            <w:rPrChange w:id="87" w:author="Giorgia Graells" w:date="2021-03-31T15:39:00Z">
              <w:rPr/>
            </w:rPrChange>
          </w:rPr>
          <w:delText xml:space="preserve">. </w:delText>
        </w:r>
        <w:r w:rsidDel="009F5017">
          <w:rPr>
            <w:b/>
            <w:bCs/>
            <w:rPrChange w:id="88" w:author="Giorgia Graells" w:date="2021-03-31T15:39:00Z">
              <w:rPr/>
            </w:rPrChange>
          </w:rPr>
          <w:delText>F</w:delText>
        </w:r>
      </w:del>
      <w:ins w:id="89" w:author="Nelson Lagos Suarez" w:date="2021-04-06T16:29:00Z">
        <w:r w:rsidR="009F5017">
          <w:rPr>
            <w:b/>
            <w:bCs/>
            <w:lang w:val="en-GB"/>
          </w:rPr>
          <w:t>f</w:t>
        </w:r>
      </w:ins>
      <w:r>
        <w:rPr>
          <w:b/>
          <w:bCs/>
          <w:rPrChange w:id="90" w:author="Giorgia Graells" w:date="2021-03-31T15:39:00Z">
            <w:rPr/>
          </w:rPrChange>
        </w:rPr>
        <w:t xml:space="preserve">or instance </w:t>
      </w:r>
      <w:del w:id="91" w:author="Nelson Lagos Suarez" w:date="2021-04-06T16:29:00Z">
        <w:r w:rsidDel="009F5017">
          <w:rPr>
            <w:b/>
            <w:bCs/>
            <w:rPrChange w:id="92" w:author="Giorgia Graells" w:date="2021-03-31T15:39:00Z">
              <w:rPr/>
            </w:rPrChange>
          </w:rPr>
          <w:delText xml:space="preserve">Semadeni-Davies et al. (2008) </w:delText>
        </w:r>
      </w:del>
      <w:r>
        <w:rPr>
          <w:b/>
          <w:bCs/>
          <w:rPrChange w:id="93" w:author="Giorgia Graells" w:date="2021-03-31T15:39:00Z">
            <w:rPr/>
          </w:rPrChange>
        </w:rPr>
        <w:t>assess</w:t>
      </w:r>
      <w:ins w:id="94" w:author="Nelson Lagos Suarez" w:date="2021-04-06T16:29:00Z">
        <w:r w:rsidR="009F5017">
          <w:rPr>
            <w:b/>
            <w:bCs/>
          </w:rPr>
          <w:t xml:space="preserve">ing </w:t>
        </w:r>
      </w:ins>
      <w:del w:id="95" w:author="Nelson Lagos Suarez" w:date="2021-04-06T16:29:00Z">
        <w:r w:rsidDel="009F5017">
          <w:rPr>
            <w:b/>
            <w:bCs/>
            <w:rPrChange w:id="96" w:author="Giorgia Graells" w:date="2021-03-31T15:39:00Z">
              <w:rPr/>
            </w:rPrChange>
          </w:rPr>
          <w:delText xml:space="preserve">ed </w:delText>
        </w:r>
      </w:del>
      <w:r>
        <w:rPr>
          <w:b/>
          <w:bCs/>
          <w:rPrChange w:id="97" w:author="Giorgia Graells" w:date="2021-03-31T15:39:00Z">
            <w:rPr/>
          </w:rPrChange>
        </w:rPr>
        <w:t xml:space="preserve">the potential impact of climate change on water systems as an essential part of hydrological research </w:t>
      </w:r>
      <w:ins w:id="98" w:author="Nelson Lagos Suarez" w:date="2021-04-06T16:29:00Z">
        <w:r w:rsidR="009F5017">
          <w:rPr>
            <w:b/>
            <w:bCs/>
          </w:rPr>
          <w:t>(</w:t>
        </w:r>
        <w:proofErr w:type="spellStart"/>
        <w:r w:rsidR="009F5017" w:rsidRPr="00671E8C">
          <w:rPr>
            <w:b/>
            <w:bCs/>
          </w:rPr>
          <w:t>Semadeni</w:t>
        </w:r>
        <w:proofErr w:type="spellEnd"/>
        <w:r w:rsidR="009F5017" w:rsidRPr="00671E8C">
          <w:rPr>
            <w:b/>
            <w:bCs/>
          </w:rPr>
          <w:t xml:space="preserve">-Davies et al. (2008) </w:t>
        </w:r>
      </w:ins>
      <w:r>
        <w:rPr>
          <w:b/>
          <w:bCs/>
          <w:rPrChange w:id="99" w:author="Giorgia Graells" w:date="2021-03-31T15:39:00Z">
            <w:rPr/>
          </w:rPrChange>
        </w:rPr>
        <w:t xml:space="preserve">and </w:t>
      </w:r>
      <w:del w:id="100" w:author="Nelson Lagos Suarez" w:date="2021-04-06T16:29:00Z">
        <w:r w:rsidDel="009F5017">
          <w:rPr>
            <w:b/>
            <w:bCs/>
            <w:rPrChange w:id="101" w:author="Giorgia Graells" w:date="2021-03-31T15:39:00Z">
              <w:rPr/>
            </w:rPrChange>
          </w:rPr>
          <w:delText xml:space="preserve">Alcoforado et al. (2009) </w:delText>
        </w:r>
      </w:del>
      <w:ins w:id="102" w:author="Nelson Lagos Suarez" w:date="2021-04-06T16:29:00Z">
        <w:r w:rsidR="009F5017">
          <w:rPr>
            <w:b/>
            <w:bCs/>
          </w:rPr>
          <w:t xml:space="preserve">the </w:t>
        </w:r>
      </w:ins>
      <w:r>
        <w:rPr>
          <w:b/>
          <w:bCs/>
          <w:rPrChange w:id="103" w:author="Giorgia Graells" w:date="2021-03-31T15:39:00Z">
            <w:rPr/>
          </w:rPrChange>
        </w:rPr>
        <w:t>identifi</w:t>
      </w:r>
      <w:ins w:id="104" w:author="Nelson Lagos Suarez" w:date="2021-04-06T16:29:00Z">
        <w:r w:rsidR="009F5017">
          <w:rPr>
            <w:b/>
            <w:bCs/>
          </w:rPr>
          <w:t xml:space="preserve">cation </w:t>
        </w:r>
      </w:ins>
      <w:del w:id="105" w:author="Nelson Lagos Suarez" w:date="2021-04-06T16:29:00Z">
        <w:r w:rsidDel="009F5017">
          <w:rPr>
            <w:b/>
            <w:bCs/>
            <w:rPrChange w:id="106" w:author="Giorgia Graells" w:date="2021-03-31T15:39:00Z">
              <w:rPr/>
            </w:rPrChange>
          </w:rPr>
          <w:delText xml:space="preserve">ed </w:delText>
        </w:r>
      </w:del>
      <w:ins w:id="107" w:author="Nelson Lagos Suarez" w:date="2021-04-06T16:29:00Z">
        <w:r w:rsidR="009F5017">
          <w:rPr>
            <w:b/>
            <w:bCs/>
          </w:rPr>
          <w:t xml:space="preserve">of </w:t>
        </w:r>
      </w:ins>
      <w:r>
        <w:rPr>
          <w:b/>
          <w:bCs/>
          <w:rPrChange w:id="108" w:author="Giorgia Graells" w:date="2021-03-31T15:39:00Z">
            <w:rPr/>
          </w:rPrChange>
        </w:rPr>
        <w:t xml:space="preserve">climatic needs in a coastal city </w:t>
      </w:r>
      <w:del w:id="109" w:author="Nelson Lagos Suarez" w:date="2021-04-06T16:30:00Z">
        <w:r w:rsidDel="009F5017">
          <w:rPr>
            <w:b/>
            <w:bCs/>
            <w:rPrChange w:id="110" w:author="Giorgia Graells" w:date="2021-03-31T15:39:00Z">
              <w:rPr/>
            </w:rPrChange>
          </w:rPr>
          <w:delText xml:space="preserve">with Mediterranean climate and discussed some of the problems that arise </w:delText>
        </w:r>
      </w:del>
      <w:r>
        <w:rPr>
          <w:b/>
          <w:bCs/>
          <w:rPrChange w:id="111" w:author="Giorgia Graells" w:date="2021-03-31T15:39:00Z">
            <w:rPr/>
          </w:rPrChange>
        </w:rPr>
        <w:t>when applying climatic knowledge to urban planning</w:t>
      </w:r>
      <w:ins w:id="112" w:author="Nelson Lagos Suarez" w:date="2021-04-06T16:30:00Z">
        <w:r w:rsidR="009F5017">
          <w:rPr>
            <w:b/>
            <w:bCs/>
          </w:rPr>
          <w:t xml:space="preserve"> (</w:t>
        </w:r>
        <w:proofErr w:type="spellStart"/>
        <w:r w:rsidR="009F5017" w:rsidRPr="00671E8C">
          <w:rPr>
            <w:b/>
            <w:bCs/>
          </w:rPr>
          <w:t>Alcoforado</w:t>
        </w:r>
        <w:proofErr w:type="spellEnd"/>
        <w:r w:rsidR="009F5017" w:rsidRPr="00671E8C">
          <w:rPr>
            <w:b/>
            <w:bCs/>
          </w:rPr>
          <w:t xml:space="preserve"> et al. 2009)</w:t>
        </w:r>
      </w:ins>
      <w:r>
        <w:rPr>
          <w:b/>
          <w:bCs/>
          <w:rPrChange w:id="113" w:author="Giorgia Graells" w:date="2021-03-31T15:39:00Z">
            <w:rPr/>
          </w:rPrChange>
        </w:rPr>
        <w:t>.</w:t>
      </w:r>
    </w:p>
    <w:p w14:paraId="2571B891" w14:textId="6E52DA41" w:rsidR="005D7910" w:rsidDel="009F5017" w:rsidRDefault="004A08A8">
      <w:pPr>
        <w:rPr>
          <w:del w:id="114" w:author="Nelson Lagos Suarez" w:date="2021-04-06T16:30:00Z"/>
          <w:b/>
          <w:bCs/>
        </w:rPr>
      </w:pPr>
      <w:r>
        <w:rPr>
          <w:b/>
          <w:bCs/>
          <w:rPrChange w:id="115" w:author="Giorgia Graells" w:date="2021-03-31T15:39:00Z">
            <w:rPr/>
          </w:rPrChange>
        </w:rPr>
        <w:t xml:space="preserve"> </w:t>
      </w:r>
    </w:p>
    <w:p w14:paraId="16C25B5C" w14:textId="33141656" w:rsidR="005D7910" w:rsidRDefault="004A08A8">
      <w:pPr>
        <w:rPr>
          <w:b/>
          <w:bCs/>
        </w:rPr>
      </w:pPr>
      <w:r>
        <w:rPr>
          <w:b/>
          <w:bCs/>
          <w:rPrChange w:id="116" w:author="Giorgia Graells" w:date="2021-03-31T15:39:00Z">
            <w:rPr/>
          </w:rPrChange>
        </w:rPr>
        <w:t xml:space="preserve">Coastal ecology research has mainly considered spatial approaches searching for patterns based on differences in urban morphology. These spatial patterns include land cover and </w:t>
      </w:r>
      <w:del w:id="117" w:author="Nelson Lagos Suarez" w:date="2021-04-06T16:32:00Z">
        <w:r w:rsidDel="00965E84">
          <w:rPr>
            <w:b/>
            <w:bCs/>
            <w:rPrChange w:id="118" w:author="Giorgia Graells" w:date="2021-03-31T15:39:00Z">
              <w:rPr/>
            </w:rPrChange>
          </w:rPr>
          <w:delText xml:space="preserve">land </w:delText>
        </w:r>
      </w:del>
      <w:r>
        <w:rPr>
          <w:b/>
          <w:bCs/>
          <w:rPrChange w:id="119" w:author="Giorgia Graells" w:date="2021-03-31T15:39:00Z">
            <w:rPr/>
          </w:rPrChange>
        </w:rPr>
        <w:t>use</w:t>
      </w:r>
      <w:ins w:id="120" w:author="Nelson Lagos Suarez" w:date="2021-04-06T16:32:00Z">
        <w:r w:rsidR="00965E84">
          <w:rPr>
            <w:b/>
            <w:bCs/>
          </w:rPr>
          <w:t>s</w:t>
        </w:r>
      </w:ins>
      <w:r>
        <w:rPr>
          <w:b/>
          <w:bCs/>
          <w:rPrChange w:id="121" w:author="Giorgia Graells" w:date="2021-03-31T15:39:00Z">
            <w:rPr/>
          </w:rPrChange>
        </w:rPr>
        <w:t xml:space="preserve">. For instance, </w:t>
      </w:r>
      <w:del w:id="122" w:author="Nelson Lagos Suarez" w:date="2021-04-06T16:32:00Z">
        <w:r w:rsidDel="00965E84">
          <w:rPr>
            <w:b/>
            <w:bCs/>
            <w:rPrChange w:id="123" w:author="Giorgia Graells" w:date="2021-03-31T15:39:00Z">
              <w:rPr/>
            </w:rPrChange>
          </w:rPr>
          <w:delText xml:space="preserve">Kantamaneni et al. (2019) considered </w:delText>
        </w:r>
      </w:del>
      <w:r>
        <w:rPr>
          <w:b/>
          <w:bCs/>
          <w:rPrChange w:id="124" w:author="Giorgia Graells" w:date="2021-03-31T15:39:00Z">
            <w:rPr/>
          </w:rPrChange>
        </w:rPr>
        <w:t xml:space="preserve">beach width and coastal slope </w:t>
      </w:r>
      <w:del w:id="125" w:author="Nelson Lagos Suarez" w:date="2021-04-06T16:32:00Z">
        <w:r w:rsidDel="00965E84">
          <w:rPr>
            <w:b/>
            <w:bCs/>
            <w:rPrChange w:id="126" w:author="Giorgia Graells" w:date="2021-03-31T15:39:00Z">
              <w:rPr/>
            </w:rPrChange>
          </w:rPr>
          <w:delText xml:space="preserve">to determine the most </w:delText>
        </w:r>
      </w:del>
      <w:ins w:id="127" w:author="Nelson Lagos Suarez" w:date="2021-04-06T16:32:00Z">
        <w:r w:rsidR="00965E84">
          <w:rPr>
            <w:b/>
            <w:bCs/>
          </w:rPr>
          <w:t xml:space="preserve">represent </w:t>
        </w:r>
      </w:ins>
      <w:r>
        <w:rPr>
          <w:b/>
          <w:bCs/>
          <w:rPrChange w:id="128" w:author="Giorgia Graells" w:date="2021-03-31T15:39:00Z">
            <w:rPr/>
          </w:rPrChange>
        </w:rPr>
        <w:t xml:space="preserve">critical physical parameters to </w:t>
      </w:r>
      <w:del w:id="129" w:author="Nelson Lagos Suarez" w:date="2021-04-06T16:33:00Z">
        <w:r w:rsidDel="00965E84">
          <w:rPr>
            <w:b/>
            <w:bCs/>
            <w:rPrChange w:id="130" w:author="Giorgia Graells" w:date="2021-03-31T15:39:00Z">
              <w:rPr/>
            </w:rPrChange>
          </w:rPr>
          <w:delText xml:space="preserve">create </w:delText>
        </w:r>
      </w:del>
      <w:proofErr w:type="gramStart"/>
      <w:ins w:id="131" w:author="Nelson Lagos Suarez" w:date="2021-04-06T16:33:00Z">
        <w:r w:rsidR="00965E84">
          <w:rPr>
            <w:b/>
            <w:bCs/>
          </w:rPr>
          <w:t xml:space="preserve">represent </w:t>
        </w:r>
        <w:r w:rsidR="00965E84">
          <w:rPr>
            <w:b/>
            <w:bCs/>
            <w:rPrChange w:id="132" w:author="Giorgia Graells" w:date="2021-03-31T15:39:00Z">
              <w:rPr/>
            </w:rPrChange>
          </w:rPr>
          <w:t xml:space="preserve"> </w:t>
        </w:r>
      </w:ins>
      <w:r>
        <w:rPr>
          <w:b/>
          <w:bCs/>
          <w:rPrChange w:id="133" w:author="Giorgia Graells" w:date="2021-03-31T15:39:00Z">
            <w:rPr/>
          </w:rPrChange>
        </w:rPr>
        <w:t>coastal</w:t>
      </w:r>
      <w:proofErr w:type="gramEnd"/>
      <w:r>
        <w:rPr>
          <w:b/>
          <w:bCs/>
          <w:rPrChange w:id="134" w:author="Giorgia Graells" w:date="2021-03-31T15:39:00Z">
            <w:rPr/>
          </w:rPrChange>
        </w:rPr>
        <w:t xml:space="preserve"> vulnerability maps</w:t>
      </w:r>
      <w:ins w:id="135" w:author="Nelson Lagos Suarez" w:date="2021-04-06T16:33:00Z">
        <w:r w:rsidR="00965E84">
          <w:rPr>
            <w:b/>
            <w:bCs/>
          </w:rPr>
          <w:t xml:space="preserve"> (</w:t>
        </w:r>
        <w:proofErr w:type="spellStart"/>
        <w:r w:rsidR="00965E84" w:rsidRPr="00671E8C">
          <w:rPr>
            <w:b/>
            <w:bCs/>
          </w:rPr>
          <w:t>Kantamaneni</w:t>
        </w:r>
        <w:proofErr w:type="spellEnd"/>
        <w:r w:rsidR="00965E84" w:rsidRPr="00671E8C">
          <w:rPr>
            <w:b/>
            <w:bCs/>
          </w:rPr>
          <w:t xml:space="preserve"> et al. 2019)</w:t>
        </w:r>
      </w:ins>
      <w:r>
        <w:rPr>
          <w:b/>
          <w:bCs/>
          <w:rPrChange w:id="136" w:author="Giorgia Graells" w:date="2021-03-31T15:39:00Z">
            <w:rPr/>
          </w:rPrChange>
        </w:rPr>
        <w:t>. Study approaches have slowly included temporal dimensions (Fig. 3b)</w:t>
      </w:r>
      <w:ins w:id="137" w:author="Nelson Lagos Suarez" w:date="2021-04-06T16:35:00Z">
        <w:r w:rsidR="00965E84">
          <w:rPr>
            <w:b/>
            <w:bCs/>
          </w:rPr>
          <w:t xml:space="preserve"> regarding various topics, for instance </w:t>
        </w:r>
      </w:ins>
      <w:r>
        <w:rPr>
          <w:b/>
          <w:bCs/>
          <w:rPrChange w:id="138" w:author="Giorgia Graells" w:date="2021-03-31T15:39:00Z">
            <w:rPr/>
          </w:rPrChange>
        </w:rPr>
        <w:t xml:space="preserve"> </w:t>
      </w:r>
      <w:del w:id="139" w:author="Nelson Lagos Suarez" w:date="2021-04-06T16:36:00Z">
        <w:r w:rsidDel="00965E84">
          <w:rPr>
            <w:b/>
            <w:bCs/>
            <w:rPrChange w:id="140" w:author="Giorgia Graells" w:date="2021-03-31T15:39:00Z">
              <w:rPr/>
            </w:rPrChange>
          </w:rPr>
          <w:delText xml:space="preserve">Spatio-temporal studies included articles such as </w:delText>
        </w:r>
        <w:r w:rsidDel="00965E84">
          <w:rPr>
            <w:b/>
            <w:bCs/>
            <w:color w:val="000000"/>
            <w:szCs w:val="24"/>
            <w:rPrChange w:id="141" w:author="Giorgia Graells" w:date="2021-03-31T15:39:00Z">
              <w:rPr/>
            </w:rPrChange>
          </w:rPr>
          <w:delText xml:space="preserve">Grossmann (2008) who </w:delText>
        </w:r>
        <w:r w:rsidDel="00965E84">
          <w:rPr>
            <w:b/>
            <w:bCs/>
            <w:color w:val="000000"/>
            <w:szCs w:val="24"/>
            <w:lang w:val="en-GB"/>
            <w:rPrChange w:id="142" w:author="Giorgia Graells" w:date="2021-03-31T15:39:00Z">
              <w:rPr/>
            </w:rPrChange>
          </w:rPr>
          <w:delText xml:space="preserve">discusses the </w:delText>
        </w:r>
      </w:del>
      <w:r>
        <w:rPr>
          <w:b/>
          <w:bCs/>
          <w:color w:val="000000"/>
          <w:szCs w:val="24"/>
          <w:lang w:val="en-GB"/>
          <w:rPrChange w:id="143" w:author="Giorgia Graells" w:date="2021-03-31T15:39:00Z">
            <w:rPr/>
          </w:rPrChange>
        </w:rPr>
        <w:t xml:space="preserve">consequences of current global technological, organisational and economic developments </w:t>
      </w:r>
      <w:del w:id="144" w:author="Nelson Lagos Suarez" w:date="2021-04-06T16:34:00Z">
        <w:r w:rsidDel="00965E84">
          <w:rPr>
            <w:b/>
            <w:bCs/>
            <w:color w:val="000000"/>
            <w:szCs w:val="24"/>
            <w:lang w:val="en-GB"/>
            <w:rPrChange w:id="145" w:author="Giorgia Graells" w:date="2021-03-31T15:39:00Z">
              <w:rPr/>
            </w:rPrChange>
          </w:rPr>
          <w:delText xml:space="preserve">for a </w:delText>
        </w:r>
      </w:del>
      <w:ins w:id="146" w:author="Nelson Lagos Suarez" w:date="2021-04-06T16:34:00Z">
        <w:r w:rsidR="00965E84">
          <w:rPr>
            <w:b/>
            <w:bCs/>
            <w:color w:val="000000"/>
            <w:szCs w:val="24"/>
            <w:lang w:val="en-GB"/>
          </w:rPr>
          <w:t xml:space="preserve">in </w:t>
        </w:r>
      </w:ins>
      <w:r>
        <w:rPr>
          <w:b/>
          <w:bCs/>
          <w:color w:val="000000"/>
          <w:szCs w:val="24"/>
          <w:lang w:val="en-GB"/>
          <w:rPrChange w:id="147" w:author="Giorgia Graells" w:date="2021-03-31T15:39:00Z">
            <w:rPr/>
          </w:rPrChange>
        </w:rPr>
        <w:t>port</w:t>
      </w:r>
      <w:ins w:id="148" w:author="Nelson Lagos Suarez" w:date="2021-04-06T16:34:00Z">
        <w:r w:rsidR="00965E84">
          <w:rPr>
            <w:b/>
            <w:bCs/>
            <w:color w:val="000000"/>
            <w:szCs w:val="24"/>
            <w:lang w:val="en-GB"/>
          </w:rPr>
          <w:t>s (Grossman 2008)</w:t>
        </w:r>
      </w:ins>
      <w:r>
        <w:rPr>
          <w:b/>
          <w:bCs/>
          <w:color w:val="000000"/>
          <w:szCs w:val="24"/>
          <w:lang w:val="en-GB"/>
          <w:rPrChange w:id="149" w:author="Giorgia Graells" w:date="2021-03-31T15:39:00Z">
            <w:rPr/>
          </w:rPrChange>
        </w:rPr>
        <w:t xml:space="preserve"> and </w:t>
      </w:r>
      <w:del w:id="150" w:author="Nelson Lagos Suarez" w:date="2021-04-06T16:37:00Z">
        <w:r w:rsidDel="00965E84">
          <w:rPr>
            <w:b/>
            <w:bCs/>
            <w:color w:val="000000"/>
            <w:szCs w:val="24"/>
            <w:rPrChange w:id="151" w:author="Giorgia Graells" w:date="2021-03-31T15:39:00Z">
              <w:rPr/>
            </w:rPrChange>
          </w:rPr>
          <w:delText xml:space="preserve">Clarkson et al. (1996) who described concentrations of benzene and toluene in New Zealand air including </w:delText>
        </w:r>
      </w:del>
      <w:r>
        <w:rPr>
          <w:b/>
          <w:bCs/>
          <w:color w:val="000000"/>
          <w:szCs w:val="24"/>
          <w:rPrChange w:id="152" w:author="Giorgia Graells" w:date="2021-03-31T15:39:00Z">
            <w:rPr/>
          </w:rPrChange>
        </w:rPr>
        <w:t xml:space="preserve">seasonality </w:t>
      </w:r>
      <w:ins w:id="153" w:author="Nelson Lagos Suarez" w:date="2021-04-06T16:37:00Z">
        <w:r w:rsidR="00965E84">
          <w:rPr>
            <w:b/>
            <w:bCs/>
            <w:color w:val="000000"/>
            <w:szCs w:val="24"/>
          </w:rPr>
          <w:t xml:space="preserve">changes </w:t>
        </w:r>
      </w:ins>
      <w:r>
        <w:rPr>
          <w:b/>
          <w:bCs/>
          <w:color w:val="000000"/>
          <w:szCs w:val="24"/>
          <w:rPrChange w:id="154" w:author="Giorgia Graells" w:date="2021-03-31T15:39:00Z">
            <w:rPr/>
          </w:rPrChange>
        </w:rPr>
        <w:t xml:space="preserve">and  the effects of wind direction </w:t>
      </w:r>
      <w:del w:id="155" w:author="Nelson Lagos Suarez" w:date="2021-04-06T16:39:00Z">
        <w:r w:rsidDel="00965E84">
          <w:rPr>
            <w:b/>
            <w:bCs/>
            <w:color w:val="000000"/>
            <w:szCs w:val="24"/>
            <w:rPrChange w:id="156" w:author="Giorgia Graells" w:date="2021-03-31T15:39:00Z">
              <w:rPr/>
            </w:rPrChange>
          </w:rPr>
          <w:delText>that comes mainly from ocean air masses</w:delText>
        </w:r>
      </w:del>
      <w:ins w:id="157" w:author="Nelson Lagos Suarez" w:date="2021-04-06T16:39:00Z">
        <w:r w:rsidR="00965E84">
          <w:rPr>
            <w:b/>
            <w:bCs/>
            <w:color w:val="000000"/>
            <w:szCs w:val="24"/>
          </w:rPr>
          <w:t xml:space="preserve">on </w:t>
        </w:r>
      </w:ins>
      <w:ins w:id="158" w:author="Nelson Lagos Suarez" w:date="2021-04-06T16:40:00Z">
        <w:r w:rsidR="00965E84">
          <w:rPr>
            <w:b/>
            <w:bCs/>
            <w:color w:val="000000"/>
            <w:szCs w:val="24"/>
          </w:rPr>
          <w:t>volatile organic compounds (</w:t>
        </w:r>
        <w:proofErr w:type="spellStart"/>
        <w:r w:rsidR="00965E84">
          <w:rPr>
            <w:b/>
            <w:bCs/>
            <w:color w:val="000000"/>
            <w:szCs w:val="24"/>
          </w:rPr>
          <w:t>Clakson</w:t>
        </w:r>
        <w:proofErr w:type="spellEnd"/>
        <w:r w:rsidR="00965E84">
          <w:rPr>
            <w:b/>
            <w:bCs/>
            <w:color w:val="000000"/>
            <w:szCs w:val="24"/>
          </w:rPr>
          <w:t xml:space="preserve"> et al. 1996)</w:t>
        </w:r>
      </w:ins>
      <w:r>
        <w:rPr>
          <w:b/>
          <w:bCs/>
          <w:color w:val="000000"/>
          <w:szCs w:val="24"/>
          <w:rPrChange w:id="159" w:author="Giorgia Graells" w:date="2021-03-31T15:39:00Z">
            <w:rPr/>
          </w:rPrChange>
        </w:rPr>
        <w:t>.</w:t>
      </w:r>
      <w:r>
        <w:rPr>
          <w:b/>
          <w:bCs/>
          <w:szCs w:val="24"/>
          <w:rPrChange w:id="160" w:author="Giorgia Graells" w:date="2021-03-31T15:39:00Z">
            <w:rPr/>
          </w:rPrChange>
        </w:rPr>
        <w:t xml:space="preserve">  </w:t>
      </w:r>
      <w:ins w:id="161" w:author="Nelson Lagos Suarez" w:date="2021-04-06T16:41:00Z">
        <w:r w:rsidR="00965E84">
          <w:rPr>
            <w:b/>
            <w:bCs/>
            <w:szCs w:val="24"/>
          </w:rPr>
          <w:t>Additional t</w:t>
        </w:r>
      </w:ins>
      <w:del w:id="162" w:author="Nelson Lagos Suarez" w:date="2021-04-06T16:41:00Z">
        <w:r w:rsidDel="00965E84">
          <w:rPr>
            <w:b/>
            <w:bCs/>
            <w:szCs w:val="24"/>
            <w:rPrChange w:id="163" w:author="Giorgia Graells" w:date="2021-03-31T15:39:00Z">
              <w:rPr/>
            </w:rPrChange>
          </w:rPr>
          <w:delText>T</w:delText>
        </w:r>
      </w:del>
      <w:r>
        <w:rPr>
          <w:b/>
          <w:bCs/>
          <w:rPrChange w:id="164" w:author="Giorgia Graells" w:date="2021-03-31T15:39:00Z">
            <w:rPr/>
          </w:rPrChange>
        </w:rPr>
        <w:t xml:space="preserve">emporal studies </w:t>
      </w:r>
      <w:del w:id="165" w:author="Nelson Lagos Suarez" w:date="2021-04-06T16:41:00Z">
        <w:r w:rsidDel="00965E84">
          <w:rPr>
            <w:b/>
            <w:bCs/>
            <w:rPrChange w:id="166" w:author="Giorgia Graells" w:date="2021-03-31T15:39:00Z">
              <w:rPr/>
            </w:rPrChange>
          </w:rPr>
          <w:delText>included Priestl</w:delText>
        </w:r>
        <w:bookmarkStart w:id="167" w:name="__DdeLink__1355_1734896042"/>
        <w:bookmarkEnd w:id="167"/>
        <w:r w:rsidDel="00965E84">
          <w:rPr>
            <w:b/>
            <w:bCs/>
            <w:rPrChange w:id="168" w:author="Giorgia Graells" w:date="2021-03-31T15:39:00Z">
              <w:rPr/>
            </w:rPrChange>
          </w:rPr>
          <w:delText xml:space="preserve">ey et al. (2018) who </w:delText>
        </w:r>
      </w:del>
      <w:r>
        <w:rPr>
          <w:b/>
          <w:bCs/>
          <w:rPrChange w:id="169" w:author="Giorgia Graells" w:date="2021-03-31T15:39:00Z">
            <w:rPr/>
          </w:rPrChange>
        </w:rPr>
        <w:t xml:space="preserve">assessed inorganic and organic compound and their relation to photolysis </w:t>
      </w:r>
      <w:ins w:id="170" w:author="Nelson Lagos Suarez" w:date="2021-04-06T16:41:00Z">
        <w:r w:rsidR="00965E84">
          <w:rPr>
            <w:b/>
            <w:bCs/>
          </w:rPr>
          <w:t>(</w:t>
        </w:r>
        <w:r w:rsidR="00965E84" w:rsidRPr="00671E8C">
          <w:rPr>
            <w:b/>
            <w:bCs/>
          </w:rPr>
          <w:t xml:space="preserve">Priestley et al. 2018) </w:t>
        </w:r>
      </w:ins>
      <w:r>
        <w:rPr>
          <w:b/>
          <w:bCs/>
          <w:rPrChange w:id="171" w:author="Giorgia Graells" w:date="2021-03-31T15:39:00Z">
            <w:rPr/>
          </w:rPrChange>
        </w:rPr>
        <w:t xml:space="preserve">and </w:t>
      </w:r>
      <w:del w:id="172" w:author="Nelson Lagos Suarez" w:date="2021-04-06T16:42:00Z">
        <w:r w:rsidDel="00654A39">
          <w:rPr>
            <w:b/>
            <w:bCs/>
            <w:rPrChange w:id="173" w:author="Giorgia Graells" w:date="2021-03-31T15:39:00Z">
              <w:rPr/>
            </w:rPrChange>
          </w:rPr>
          <w:delText xml:space="preserve">Martin et al. (2007) who studied </w:delText>
        </w:r>
      </w:del>
      <w:r>
        <w:rPr>
          <w:b/>
          <w:bCs/>
          <w:rPrChange w:id="174" w:author="Giorgia Graells" w:date="2021-03-31T15:39:00Z">
            <w:rPr/>
          </w:rPrChange>
        </w:rPr>
        <w:t xml:space="preserve">management approaches for </w:t>
      </w:r>
      <w:del w:id="175" w:author="Nelson Lagos Suarez" w:date="2021-04-06T16:39:00Z">
        <w:r w:rsidDel="00965E84">
          <w:rPr>
            <w:b/>
            <w:bCs/>
            <w:rPrChange w:id="176" w:author="Giorgia Graells" w:date="2021-03-31T15:39:00Z">
              <w:rPr/>
            </w:rPrChange>
          </w:rPr>
          <w:delText xml:space="preserve"> </w:delText>
        </w:r>
      </w:del>
      <w:r>
        <w:rPr>
          <w:b/>
          <w:bCs/>
          <w:rPrChange w:id="177" w:author="Giorgia Graells" w:date="2021-03-31T15:39:00Z">
            <w:rPr/>
          </w:rPrChange>
        </w:rPr>
        <w:t>a coastal urban pest (white Ibis) along the east coast of Australia</w:t>
      </w:r>
      <w:ins w:id="178" w:author="Nelson Lagos Suarez" w:date="2021-04-06T16:42:00Z">
        <w:r w:rsidR="00654A39" w:rsidRPr="00654A39">
          <w:rPr>
            <w:b/>
            <w:bCs/>
            <w:lang w:val="en-GB"/>
            <w:rPrChange w:id="179" w:author="Nelson Lagos Suarez" w:date="2021-04-06T16:42:00Z">
              <w:rPr>
                <w:b/>
                <w:bCs/>
                <w:lang w:val="es-CL"/>
              </w:rPr>
            </w:rPrChange>
          </w:rPr>
          <w:t xml:space="preserve"> </w:t>
        </w:r>
        <w:r w:rsidR="00654A39">
          <w:rPr>
            <w:b/>
            <w:bCs/>
            <w:lang w:val="en-GB"/>
          </w:rPr>
          <w:t>(</w:t>
        </w:r>
        <w:r w:rsidR="00654A39" w:rsidRPr="00671E8C">
          <w:rPr>
            <w:b/>
            <w:bCs/>
          </w:rPr>
          <w:t>Martin et al. (2007)</w:t>
        </w:r>
      </w:ins>
      <w:r>
        <w:rPr>
          <w:b/>
          <w:bCs/>
          <w:rPrChange w:id="180" w:author="Giorgia Graells" w:date="2021-03-31T15:39:00Z">
            <w:rPr/>
          </w:rPrChange>
        </w:rPr>
        <w:t xml:space="preserve">. </w:t>
      </w:r>
      <w:del w:id="181" w:author="Nelson Lagos Suarez" w:date="2021-04-06T16:42:00Z">
        <w:r w:rsidDel="00654A39">
          <w:rPr>
            <w:b/>
            <w:bCs/>
            <w:rPrChange w:id="182" w:author="Giorgia Graells" w:date="2021-03-31T15:39:00Z">
              <w:rPr/>
            </w:rPrChange>
          </w:rPr>
          <w:delText>Studies which use e</w:delText>
        </w:r>
      </w:del>
      <w:ins w:id="183" w:author="Nelson Lagos Suarez" w:date="2021-04-06T16:42:00Z">
        <w:r w:rsidR="00654A39">
          <w:rPr>
            <w:b/>
            <w:bCs/>
          </w:rPr>
          <w:t>E</w:t>
        </w:r>
      </w:ins>
      <w:r>
        <w:rPr>
          <w:b/>
          <w:bCs/>
          <w:rPrChange w:id="184" w:author="Giorgia Graells" w:date="2021-03-31T15:39:00Z">
            <w:rPr/>
          </w:rPrChange>
        </w:rPr>
        <w:t>xperimental approaches through time represent less than 1% of the articles</w:t>
      </w:r>
      <w:ins w:id="185" w:author="Nelson Lagos Suarez" w:date="2021-04-06T16:43:00Z">
        <w:r w:rsidR="00654A39">
          <w:rPr>
            <w:b/>
            <w:bCs/>
          </w:rPr>
          <w:t xml:space="preserve"> and, for instance, </w:t>
        </w:r>
      </w:ins>
      <w:del w:id="186" w:author="Nelson Lagos Suarez" w:date="2021-04-06T16:43:00Z">
        <w:r w:rsidDel="00654A39">
          <w:rPr>
            <w:b/>
            <w:bCs/>
            <w:rPrChange w:id="187" w:author="Giorgia Graells" w:date="2021-03-31T15:39:00Z">
              <w:rPr/>
            </w:rPrChange>
          </w:rPr>
          <w:delText xml:space="preserve">. They </w:delText>
        </w:r>
      </w:del>
      <w:r>
        <w:rPr>
          <w:b/>
          <w:bCs/>
          <w:rPrChange w:id="188" w:author="Giorgia Graells" w:date="2021-03-31T15:39:00Z">
            <w:rPr/>
          </w:rPrChange>
        </w:rPr>
        <w:t xml:space="preserve">included </w:t>
      </w:r>
      <w:del w:id="189" w:author="Nelson Lagos Suarez" w:date="2021-04-06T16:43:00Z">
        <w:r w:rsidDel="00654A39">
          <w:rPr>
            <w:b/>
            <w:bCs/>
            <w:rPrChange w:id="190" w:author="Giorgia Graells" w:date="2021-03-31T15:39:00Z">
              <w:rPr/>
            </w:rPrChange>
          </w:rPr>
          <w:delText xml:space="preserve">articles such as the study of </w:delText>
        </w:r>
        <w:r w:rsidDel="00654A39">
          <w:rPr>
            <w:b/>
            <w:bCs/>
            <w:color w:val="000000"/>
            <w:szCs w:val="24"/>
            <w:lang w:val="en-GB"/>
            <w:rPrChange w:id="191" w:author="Giorgia Graells" w:date="2021-03-31T15:39:00Z">
              <w:rPr/>
            </w:rPrChange>
          </w:rPr>
          <w:delText xml:space="preserve">Leclerc &amp; Viard (2018), who </w:delText>
        </w:r>
      </w:del>
      <w:r>
        <w:rPr>
          <w:b/>
          <w:bCs/>
          <w:color w:val="000000"/>
          <w:szCs w:val="24"/>
          <w:lang w:val="en-GB"/>
          <w:rPrChange w:id="192" w:author="Giorgia Graells" w:date="2021-03-31T15:39:00Z">
            <w:rPr/>
          </w:rPrChange>
        </w:rPr>
        <w:t>studi</w:t>
      </w:r>
      <w:ins w:id="193" w:author="Nelson Lagos Suarez" w:date="2021-04-06T16:43:00Z">
        <w:r w:rsidR="00654A39">
          <w:rPr>
            <w:b/>
            <w:bCs/>
            <w:color w:val="000000"/>
            <w:szCs w:val="24"/>
            <w:lang w:val="en-GB"/>
          </w:rPr>
          <w:t xml:space="preserve">es </w:t>
        </w:r>
      </w:ins>
      <w:del w:id="194" w:author="Nelson Lagos Suarez" w:date="2021-04-06T16:43:00Z">
        <w:r w:rsidDel="00654A39">
          <w:rPr>
            <w:b/>
            <w:bCs/>
            <w:color w:val="000000"/>
            <w:szCs w:val="24"/>
            <w:lang w:val="en-GB"/>
            <w:rPrChange w:id="195" w:author="Giorgia Graells" w:date="2021-03-31T15:39:00Z">
              <w:rPr/>
            </w:rPrChange>
          </w:rPr>
          <w:delText xml:space="preserve">ed </w:delText>
        </w:r>
      </w:del>
      <w:ins w:id="196" w:author="Nelson Lagos Suarez" w:date="2021-04-06T16:43:00Z">
        <w:r w:rsidR="00654A39">
          <w:rPr>
            <w:b/>
            <w:bCs/>
            <w:color w:val="000000"/>
            <w:szCs w:val="24"/>
            <w:lang w:val="en-GB"/>
          </w:rPr>
          <w:t xml:space="preserve">about </w:t>
        </w:r>
      </w:ins>
      <w:del w:id="197" w:author="Nelson Lagos Suarez" w:date="2021-04-06T16:43:00Z">
        <w:r w:rsidDel="00654A39">
          <w:rPr>
            <w:b/>
            <w:bCs/>
            <w:color w:val="000000"/>
            <w:szCs w:val="24"/>
            <w:lang w:val="en-GB"/>
            <w:rPrChange w:id="198" w:author="Giorgia Graells" w:date="2021-03-31T15:39:00Z">
              <w:rPr/>
            </w:rPrChange>
          </w:rPr>
          <w:delText xml:space="preserve">how </w:delText>
        </w:r>
      </w:del>
      <w:r>
        <w:rPr>
          <w:b/>
          <w:bCs/>
          <w:color w:val="000000"/>
          <w:szCs w:val="24"/>
          <w:lang w:val="en-GB"/>
          <w:rPrChange w:id="199" w:author="Giorgia Graells" w:date="2021-03-31T15:39:00Z">
            <w:rPr/>
          </w:rPrChange>
        </w:rPr>
        <w:t xml:space="preserve">swimming predators </w:t>
      </w:r>
      <w:ins w:id="200" w:author="Nelson Lagos Suarez" w:date="2021-04-06T16:43:00Z">
        <w:r w:rsidR="00654A39">
          <w:rPr>
            <w:b/>
            <w:bCs/>
            <w:color w:val="000000"/>
            <w:szCs w:val="24"/>
            <w:lang w:val="en-GB"/>
          </w:rPr>
          <w:t xml:space="preserve">and their </w:t>
        </w:r>
      </w:ins>
      <w:r>
        <w:rPr>
          <w:b/>
          <w:bCs/>
          <w:color w:val="000000"/>
          <w:szCs w:val="24"/>
          <w:lang w:val="en-GB"/>
          <w:rPrChange w:id="201" w:author="Giorgia Graells" w:date="2021-03-31T15:39:00Z">
            <w:rPr/>
          </w:rPrChange>
        </w:rPr>
        <w:t xml:space="preserve">influenced </w:t>
      </w:r>
      <w:ins w:id="202" w:author="Nelson Lagos Suarez" w:date="2021-04-06T16:43:00Z">
        <w:r w:rsidR="00654A39">
          <w:rPr>
            <w:b/>
            <w:bCs/>
            <w:color w:val="000000"/>
            <w:szCs w:val="24"/>
            <w:lang w:val="en-GB"/>
          </w:rPr>
          <w:t xml:space="preserve">on </w:t>
        </w:r>
      </w:ins>
      <w:del w:id="203" w:author="Nelson Lagos Suarez" w:date="2021-04-06T16:43:00Z">
        <w:r w:rsidDel="00654A39">
          <w:rPr>
            <w:b/>
            <w:bCs/>
            <w:color w:val="000000"/>
            <w:szCs w:val="24"/>
            <w:lang w:val="en-GB"/>
            <w:rPrChange w:id="204" w:author="Giorgia Graells" w:date="2021-03-31T15:39:00Z">
              <w:rPr/>
            </w:rPrChange>
          </w:rPr>
          <w:delText xml:space="preserve">the </w:delText>
        </w:r>
      </w:del>
      <w:r>
        <w:rPr>
          <w:b/>
          <w:bCs/>
          <w:color w:val="000000"/>
          <w:szCs w:val="24"/>
          <w:lang w:val="en-GB"/>
          <w:rPrChange w:id="205" w:author="Giorgia Graells" w:date="2021-03-31T15:39:00Z">
            <w:rPr/>
          </w:rPrChange>
        </w:rPr>
        <w:t>early development of fauna associated with floating pontoons in marinas</w:t>
      </w:r>
      <w:ins w:id="206" w:author="Nelson Lagos Suarez" w:date="2021-04-06T16:43:00Z">
        <w:r w:rsidR="00654A39">
          <w:rPr>
            <w:b/>
            <w:bCs/>
            <w:color w:val="000000"/>
            <w:szCs w:val="24"/>
            <w:lang w:val="en-GB"/>
          </w:rPr>
          <w:t xml:space="preserve"> </w:t>
        </w:r>
        <w:r w:rsidR="00654A39">
          <w:rPr>
            <w:b/>
            <w:bCs/>
          </w:rPr>
          <w:t>(</w:t>
        </w:r>
        <w:r w:rsidR="00654A39" w:rsidRPr="00671E8C">
          <w:rPr>
            <w:b/>
            <w:bCs/>
            <w:color w:val="000000"/>
            <w:szCs w:val="24"/>
            <w:lang w:val="en-GB"/>
          </w:rPr>
          <w:t xml:space="preserve">Leclerc &amp; </w:t>
        </w:r>
        <w:proofErr w:type="spellStart"/>
        <w:r w:rsidR="00654A39" w:rsidRPr="00671E8C">
          <w:rPr>
            <w:b/>
            <w:bCs/>
            <w:color w:val="000000"/>
            <w:szCs w:val="24"/>
            <w:lang w:val="en-GB"/>
          </w:rPr>
          <w:t>Viard</w:t>
        </w:r>
        <w:proofErr w:type="spellEnd"/>
        <w:r w:rsidR="00654A39" w:rsidRPr="00671E8C">
          <w:rPr>
            <w:b/>
            <w:bCs/>
            <w:color w:val="000000"/>
            <w:szCs w:val="24"/>
            <w:lang w:val="en-GB"/>
          </w:rPr>
          <w:t xml:space="preserve"> 2018)</w:t>
        </w:r>
      </w:ins>
      <w:r>
        <w:rPr>
          <w:b/>
          <w:bCs/>
          <w:rPrChange w:id="207" w:author="Giorgia Graells" w:date="2021-03-31T15:39:00Z">
            <w:rPr/>
          </w:rPrChange>
        </w:rPr>
        <w:t xml:space="preserve">. </w:t>
      </w:r>
    </w:p>
    <w:p w14:paraId="3937933E" w14:textId="1BB841A9" w:rsidR="005D7910" w:rsidRDefault="004A08A8">
      <w:r>
        <w:rPr>
          <w:b/>
          <w:bCs/>
          <w:rPrChange w:id="208" w:author="Giorgia Graells" w:date="2021-03-31T15:39:00Z">
            <w:rPr/>
          </w:rPrChange>
        </w:rPr>
        <w:t>Quantitative studies have dominated the literature during the past 20 years and have focused on ecological approaches</w:t>
      </w:r>
      <w:ins w:id="209" w:author="Nelson Lagos Suarez" w:date="2021-04-06T16:45:00Z">
        <w:r w:rsidR="00654A39">
          <w:rPr>
            <w:b/>
            <w:bCs/>
          </w:rPr>
          <w:t xml:space="preserve"> that </w:t>
        </w:r>
        <w:proofErr w:type="spellStart"/>
        <w:r w:rsidR="00654A39">
          <w:rPr>
            <w:b/>
            <w:bCs/>
          </w:rPr>
          <w:t>include</w:t>
        </w:r>
      </w:ins>
      <w:del w:id="210" w:author="Nelson Lagos Suarez" w:date="2021-04-06T16:45:00Z">
        <w:r w:rsidDel="00654A39">
          <w:rPr>
            <w:b/>
            <w:bCs/>
            <w:rPrChange w:id="211" w:author="Giorgia Graells" w:date="2021-03-31T15:39:00Z">
              <w:rPr/>
            </w:rPrChange>
          </w:rPr>
          <w:delText xml:space="preserve">. For example Tzortzakaki et al. (2018) studied </w:delText>
        </w:r>
      </w:del>
      <w:ins w:id="212" w:author="Nelson Lagos Suarez" w:date="2021-04-06T16:45:00Z">
        <w:r w:rsidR="00654A39">
          <w:rPr>
            <w:b/>
            <w:bCs/>
          </w:rPr>
          <w:t>estimating</w:t>
        </w:r>
        <w:proofErr w:type="spellEnd"/>
        <w:r w:rsidR="00654A39">
          <w:rPr>
            <w:b/>
            <w:bCs/>
          </w:rPr>
          <w:t xml:space="preserve"> </w:t>
        </w:r>
      </w:ins>
      <w:del w:id="213" w:author="Nelson Lagos Suarez" w:date="2021-04-06T16:45:00Z">
        <w:r w:rsidDel="00654A39">
          <w:rPr>
            <w:b/>
            <w:bCs/>
            <w:rPrChange w:id="214" w:author="Giorgia Graells" w:date="2021-03-31T15:39:00Z">
              <w:rPr/>
            </w:rPrChange>
          </w:rPr>
          <w:delText xml:space="preserve">the </w:delText>
        </w:r>
      </w:del>
      <w:r>
        <w:rPr>
          <w:b/>
          <w:bCs/>
          <w:rPrChange w:id="215" w:author="Giorgia Graells" w:date="2021-03-31T15:39:00Z">
            <w:rPr/>
          </w:rPrChange>
        </w:rPr>
        <w:t xml:space="preserve">effect of </w:t>
      </w:r>
      <w:del w:id="216" w:author="Nelson Lagos Suarez" w:date="2021-04-06T16:45:00Z">
        <w:r w:rsidDel="00654A39">
          <w:rPr>
            <w:b/>
            <w:bCs/>
            <w:rPrChange w:id="217" w:author="Giorgia Graells" w:date="2021-03-31T15:39:00Z">
              <w:rPr/>
            </w:rPrChange>
          </w:rPr>
          <w:delText xml:space="preserve">the </w:delText>
        </w:r>
      </w:del>
      <w:r>
        <w:rPr>
          <w:b/>
          <w:bCs/>
          <w:rPrChange w:id="218" w:author="Giorgia Graells" w:date="2021-03-31T15:39:00Z">
            <w:rPr/>
          </w:rPrChange>
        </w:rPr>
        <w:t>different land-cover types on bird species richness and abundance</w:t>
      </w:r>
      <w:ins w:id="219" w:author="Nelson Lagos Suarez" w:date="2021-04-06T16:45:00Z">
        <w:r w:rsidR="00654A39">
          <w:rPr>
            <w:b/>
            <w:bCs/>
          </w:rPr>
          <w:t xml:space="preserve">, </w:t>
        </w:r>
      </w:ins>
      <w:del w:id="220" w:author="Nelson Lagos Suarez" w:date="2021-04-06T16:44:00Z">
        <w:r w:rsidDel="00654A39">
          <w:rPr>
            <w:b/>
            <w:bCs/>
            <w:rPrChange w:id="221" w:author="Giorgia Graells" w:date="2021-03-31T15:39:00Z">
              <w:rPr/>
            </w:rPrChange>
          </w:rPr>
          <w:delText xml:space="preserve"> </w:delText>
        </w:r>
      </w:del>
      <w:del w:id="222" w:author="Nelson Lagos Suarez" w:date="2021-04-06T16:45:00Z">
        <w:r w:rsidDel="00654A39">
          <w:rPr>
            <w:b/>
            <w:bCs/>
            <w:rPrChange w:id="223" w:author="Giorgia Graells" w:date="2021-03-31T15:39:00Z">
              <w:rPr/>
            </w:rPrChange>
          </w:rPr>
          <w:delText xml:space="preserve"> and </w:delText>
        </w:r>
      </w:del>
      <w:r>
        <w:rPr>
          <w:b/>
          <w:bCs/>
          <w:rPrChange w:id="224" w:author="Giorgia Graells" w:date="2021-03-31T15:39:00Z">
            <w:rPr/>
          </w:rPrChange>
        </w:rPr>
        <w:t xml:space="preserve">proved that open green spaces </w:t>
      </w:r>
      <w:del w:id="225" w:author="Nelson Lagos Suarez" w:date="2021-04-06T16:45:00Z">
        <w:r w:rsidDel="00654A39">
          <w:rPr>
            <w:b/>
            <w:bCs/>
            <w:rPrChange w:id="226" w:author="Giorgia Graells" w:date="2021-03-31T15:39:00Z">
              <w:rPr/>
            </w:rPrChange>
          </w:rPr>
          <w:delText xml:space="preserve">are the most significant </w:delText>
        </w:r>
      </w:del>
      <w:ins w:id="227" w:author="Nelson Lagos Suarez" w:date="2021-04-06T16:45:00Z">
        <w:r w:rsidR="00654A39">
          <w:rPr>
            <w:b/>
            <w:bCs/>
          </w:rPr>
          <w:t xml:space="preserve">is relevant </w:t>
        </w:r>
      </w:ins>
      <w:r>
        <w:rPr>
          <w:b/>
          <w:bCs/>
          <w:rPrChange w:id="228" w:author="Giorgia Graells" w:date="2021-03-31T15:39:00Z">
            <w:rPr/>
          </w:rPrChange>
        </w:rPr>
        <w:t>factor favoring bird diversity in a coastal cit</w:t>
      </w:r>
      <w:ins w:id="229" w:author="Nelson Lagos Suarez" w:date="2021-04-06T16:46:00Z">
        <w:r w:rsidR="00654A39">
          <w:rPr>
            <w:b/>
            <w:bCs/>
          </w:rPr>
          <w:t>ies (</w:t>
        </w:r>
        <w:proofErr w:type="spellStart"/>
        <w:r w:rsidR="00654A39" w:rsidRPr="00671E8C">
          <w:rPr>
            <w:b/>
            <w:bCs/>
          </w:rPr>
          <w:t>Tzortzakaki</w:t>
        </w:r>
        <w:proofErr w:type="spellEnd"/>
        <w:r w:rsidR="00654A39" w:rsidRPr="00671E8C">
          <w:rPr>
            <w:b/>
            <w:bCs/>
          </w:rPr>
          <w:t xml:space="preserve"> et al. 2018)</w:t>
        </w:r>
      </w:ins>
      <w:del w:id="230" w:author="Nelson Lagos Suarez" w:date="2021-04-06T16:46:00Z">
        <w:r w:rsidDel="00654A39">
          <w:rPr>
            <w:b/>
            <w:bCs/>
            <w:rPrChange w:id="231" w:author="Giorgia Graells" w:date="2021-03-31T15:39:00Z">
              <w:rPr/>
            </w:rPrChange>
          </w:rPr>
          <w:delText>y in Greece</w:delText>
        </w:r>
      </w:del>
      <w:r>
        <w:rPr>
          <w:b/>
          <w:bCs/>
          <w:rPrChange w:id="232" w:author="Giorgia Graells" w:date="2021-03-31T15:39:00Z">
            <w:rPr/>
          </w:rPrChange>
        </w:rPr>
        <w:t>. Qualitative studies represent 20% of the articles and these are mostly centered in using a social-ecological approach</w:t>
      </w:r>
      <w:ins w:id="233" w:author="Nelson Lagos Suarez" w:date="2021-04-06T16:46:00Z">
        <w:r w:rsidR="00654A39">
          <w:rPr>
            <w:b/>
            <w:bCs/>
          </w:rPr>
          <w:t xml:space="preserve"> involving </w:t>
        </w:r>
      </w:ins>
      <w:del w:id="234" w:author="Nelson Lagos Suarez" w:date="2021-04-06T16:46:00Z">
        <w:r w:rsidDel="00654A39">
          <w:rPr>
            <w:b/>
            <w:bCs/>
            <w:rPrChange w:id="235" w:author="Giorgia Graells" w:date="2021-03-31T15:39:00Z">
              <w:rPr/>
            </w:rPrChange>
          </w:rPr>
          <w:delText xml:space="preserve">. For example Cleland et al. (2015) used </w:delText>
        </w:r>
      </w:del>
      <w:r>
        <w:rPr>
          <w:b/>
          <w:bCs/>
          <w:rPrChange w:id="236" w:author="Giorgia Graells" w:date="2021-03-31T15:39:00Z">
            <w:rPr/>
          </w:rPrChange>
        </w:rPr>
        <w:t xml:space="preserve">qualitative interviews </w:t>
      </w:r>
      <w:ins w:id="237" w:author="Nelson Lagos Suarez" w:date="2021-04-06T16:47:00Z">
        <w:r w:rsidR="00654A39">
          <w:rPr>
            <w:b/>
            <w:bCs/>
          </w:rPr>
          <w:t xml:space="preserve">in relation </w:t>
        </w:r>
      </w:ins>
      <w:r>
        <w:rPr>
          <w:b/>
          <w:bCs/>
          <w:rPrChange w:id="238" w:author="Giorgia Graells" w:date="2021-03-31T15:39:00Z">
            <w:rPr/>
          </w:rPrChange>
        </w:rPr>
        <w:t xml:space="preserve">to </w:t>
      </w:r>
      <w:del w:id="239" w:author="Nelson Lagos Suarez" w:date="2021-04-06T16:47:00Z">
        <w:r w:rsidDel="00654A39">
          <w:rPr>
            <w:b/>
            <w:bCs/>
            <w:rPrChange w:id="240" w:author="Giorgia Graells" w:date="2021-03-31T15:39:00Z">
              <w:rPr/>
            </w:rPrChange>
          </w:rPr>
          <w:delText xml:space="preserve">assess </w:delText>
        </w:r>
      </w:del>
      <w:r>
        <w:rPr>
          <w:b/>
          <w:bCs/>
          <w:rPrChange w:id="241" w:author="Giorgia Graells" w:date="2021-03-31T15:39:00Z">
            <w:rPr/>
          </w:rPrChange>
        </w:rPr>
        <w:t>urban coastal environmental constructs and preferences</w:t>
      </w:r>
      <w:ins w:id="242" w:author="Nelson Lagos Suarez" w:date="2021-04-06T16:47:00Z">
        <w:r w:rsidR="00654A39">
          <w:rPr>
            <w:b/>
            <w:bCs/>
          </w:rPr>
          <w:t xml:space="preserve"> (</w:t>
        </w:r>
        <w:r w:rsidR="00654A39" w:rsidRPr="00671E8C">
          <w:rPr>
            <w:b/>
            <w:bCs/>
          </w:rPr>
          <w:t>Cleland et al. 2015)</w:t>
        </w:r>
      </w:ins>
      <w:ins w:id="243" w:author="Nelson Lagos Suarez" w:date="2021-04-06T16:48:00Z">
        <w:r w:rsidR="00654A39">
          <w:rPr>
            <w:b/>
            <w:bCs/>
          </w:rPr>
          <w:t xml:space="preserve">, </w:t>
        </w:r>
      </w:ins>
      <w:del w:id="244" w:author="Nelson Lagos Suarez" w:date="2021-04-06T16:47:00Z">
        <w:r w:rsidDel="00654A39">
          <w:rPr>
            <w:b/>
            <w:bCs/>
            <w:rPrChange w:id="245" w:author="Giorgia Graells" w:date="2021-03-31T15:39:00Z">
              <w:rPr/>
            </w:rPrChange>
          </w:rPr>
          <w:delText xml:space="preserve">. Other qualitative studies have been used </w:delText>
        </w:r>
      </w:del>
      <w:r>
        <w:rPr>
          <w:b/>
          <w:bCs/>
          <w:rPrChange w:id="246" w:author="Giorgia Graells" w:date="2021-03-31T15:39:00Z">
            <w:rPr/>
          </w:rPrChange>
        </w:rPr>
        <w:t>to propose designs of green infrastructure in urban cities (Chen et al. 2015)</w:t>
      </w:r>
      <w:ins w:id="247" w:author="Nelson Lagos Suarez" w:date="2021-04-06T16:48:00Z">
        <w:r w:rsidR="00654A39">
          <w:rPr>
            <w:b/>
            <w:bCs/>
          </w:rPr>
          <w:t xml:space="preserve">, </w:t>
        </w:r>
      </w:ins>
      <w:ins w:id="248" w:author="Nelson Lagos Suarez" w:date="2021-04-06T16:49:00Z">
        <w:r w:rsidR="00654A39">
          <w:rPr>
            <w:b/>
            <w:bCs/>
          </w:rPr>
          <w:t xml:space="preserve">and </w:t>
        </w:r>
      </w:ins>
      <w:del w:id="249" w:author="Nelson Lagos Suarez" w:date="2021-04-06T16:51:00Z">
        <w:r w:rsidDel="00654A39">
          <w:rPr>
            <w:b/>
            <w:bCs/>
            <w:rPrChange w:id="250" w:author="Giorgia Graells" w:date="2021-03-31T15:39:00Z">
              <w:rPr/>
            </w:rPrChange>
          </w:rPr>
          <w:delText>. P</w:delText>
        </w:r>
      </w:del>
      <w:ins w:id="251" w:author="Nelson Lagos Suarez" w:date="2021-04-06T16:51:00Z">
        <w:r w:rsidR="00654A39">
          <w:rPr>
            <w:b/>
            <w:bCs/>
          </w:rPr>
          <w:t>p</w:t>
        </w:r>
      </w:ins>
      <w:r>
        <w:rPr>
          <w:b/>
          <w:bCs/>
          <w:rPrChange w:id="252" w:author="Giorgia Graells" w:date="2021-03-31T15:39:00Z">
            <w:rPr/>
          </w:rPrChange>
        </w:rPr>
        <w:t xml:space="preserve">olicy studies </w:t>
      </w:r>
      <w:ins w:id="253" w:author="Nelson Lagos Suarez" w:date="2021-04-06T16:51:00Z">
        <w:r w:rsidR="00654A39">
          <w:rPr>
            <w:b/>
            <w:bCs/>
          </w:rPr>
          <w:t xml:space="preserve">aimed </w:t>
        </w:r>
      </w:ins>
      <w:del w:id="254" w:author="Nelson Lagos Suarez" w:date="2021-04-06T16:51:00Z">
        <w:r w:rsidDel="00654A39">
          <w:rPr>
            <w:b/>
            <w:bCs/>
            <w:rPrChange w:id="255" w:author="Giorgia Graells" w:date="2021-03-31T15:39:00Z">
              <w:rPr/>
            </w:rPrChange>
          </w:rPr>
          <w:delText xml:space="preserve">such as Guerrero Valdebenito &amp; Alarcon Rodriguez (2018) used qualitative approaches </w:delText>
        </w:r>
      </w:del>
      <w:r>
        <w:rPr>
          <w:b/>
          <w:bCs/>
          <w:rPrChange w:id="256" w:author="Giorgia Graells" w:date="2021-03-31T15:39:00Z">
            <w:rPr/>
          </w:rPrChange>
        </w:rPr>
        <w:t xml:space="preserve">to assess </w:t>
      </w:r>
      <w:ins w:id="257" w:author="Nelson Lagos Suarez" w:date="2021-04-06T16:52:00Z">
        <w:r w:rsidR="0036235E">
          <w:rPr>
            <w:b/>
            <w:bCs/>
          </w:rPr>
          <w:t xml:space="preserve">and understand </w:t>
        </w:r>
      </w:ins>
      <w:r>
        <w:rPr>
          <w:b/>
          <w:bCs/>
          <w:rPrChange w:id="258" w:author="Giorgia Graells" w:date="2021-03-31T15:39:00Z">
            <w:rPr/>
          </w:rPrChange>
        </w:rPr>
        <w:t xml:space="preserve">tensions and threats to traditional small-scale artisanal fishing </w:t>
      </w:r>
      <w:del w:id="259" w:author="Nelson Lagos Suarez" w:date="2021-04-06T16:50:00Z">
        <w:r w:rsidDel="00654A39">
          <w:rPr>
            <w:b/>
            <w:bCs/>
            <w:rPrChange w:id="260" w:author="Giorgia Graells" w:date="2021-03-31T15:39:00Z">
              <w:rPr/>
            </w:rPrChange>
          </w:rPr>
          <w:delText xml:space="preserve">giving the </w:delText>
        </w:r>
      </w:del>
      <w:r>
        <w:rPr>
          <w:b/>
          <w:bCs/>
          <w:rPrChange w:id="261" w:author="Giorgia Graells" w:date="2021-03-31T15:39:00Z">
            <w:rPr/>
          </w:rPrChange>
        </w:rPr>
        <w:t>coexist</w:t>
      </w:r>
      <w:ins w:id="262" w:author="Nelson Lagos Suarez" w:date="2021-04-06T16:50:00Z">
        <w:r w:rsidR="00654A39">
          <w:rPr>
            <w:b/>
            <w:bCs/>
          </w:rPr>
          <w:t xml:space="preserve">ing </w:t>
        </w:r>
      </w:ins>
      <w:del w:id="263" w:author="Nelson Lagos Suarez" w:date="2021-04-06T16:50:00Z">
        <w:r w:rsidDel="00654A39">
          <w:rPr>
            <w:b/>
            <w:bCs/>
            <w:rPrChange w:id="264" w:author="Giorgia Graells" w:date="2021-03-31T15:39:00Z">
              <w:rPr/>
            </w:rPrChange>
          </w:rPr>
          <w:delText xml:space="preserve">ence </w:delText>
        </w:r>
      </w:del>
      <w:r>
        <w:rPr>
          <w:b/>
          <w:bCs/>
          <w:rPrChange w:id="265" w:author="Giorgia Graells" w:date="2021-03-31T15:39:00Z">
            <w:rPr/>
          </w:rPrChange>
        </w:rPr>
        <w:t xml:space="preserve">with larger urbanized systems </w:t>
      </w:r>
      <w:del w:id="266" w:author="Nelson Lagos Suarez" w:date="2021-04-06T16:50:00Z">
        <w:r w:rsidDel="00654A39">
          <w:rPr>
            <w:b/>
            <w:bCs/>
            <w:rPrChange w:id="267" w:author="Giorgia Graells" w:date="2021-03-31T15:39:00Z">
              <w:rPr/>
            </w:rPrChange>
          </w:rPr>
          <w:delText>such as mega infrastructures, ports and cities</w:delText>
        </w:r>
      </w:del>
      <w:ins w:id="268" w:author="Nelson Lagos Suarez" w:date="2021-04-06T16:49:00Z">
        <w:r w:rsidR="00654A39">
          <w:rPr>
            <w:b/>
            <w:bCs/>
          </w:rPr>
          <w:t>(</w:t>
        </w:r>
      </w:ins>
      <w:ins w:id="269" w:author="Nelson Lagos Suarez" w:date="2021-04-06T16:50:00Z">
        <w:r w:rsidR="00654A39" w:rsidRPr="00671E8C">
          <w:rPr>
            <w:b/>
            <w:bCs/>
          </w:rPr>
          <w:t xml:space="preserve">Guerrero </w:t>
        </w:r>
        <w:proofErr w:type="spellStart"/>
        <w:r w:rsidR="00654A39" w:rsidRPr="00671E8C">
          <w:rPr>
            <w:b/>
            <w:bCs/>
          </w:rPr>
          <w:t>Valdebenito</w:t>
        </w:r>
        <w:proofErr w:type="spellEnd"/>
        <w:r w:rsidR="00654A39" w:rsidRPr="00671E8C">
          <w:rPr>
            <w:b/>
            <w:bCs/>
          </w:rPr>
          <w:t xml:space="preserve"> &amp; Alarcon Rodriguez 2018)</w:t>
        </w:r>
      </w:ins>
      <w:r>
        <w:rPr>
          <w:b/>
          <w:bCs/>
          <w:rPrChange w:id="270" w:author="Giorgia Graells" w:date="2021-03-31T15:39:00Z">
            <w:rPr/>
          </w:rPrChange>
        </w:rPr>
        <w:t>.</w:t>
      </w:r>
      <w:del w:id="271" w:author="Nelson Lagos Suarez" w:date="2021-04-06T16:52:00Z">
        <w:r w:rsidDel="0036235E">
          <w:rPr>
            <w:b/>
            <w:bCs/>
            <w:rPrChange w:id="272" w:author="Giorgia Graells" w:date="2021-03-31T15:39:00Z">
              <w:rPr/>
            </w:rPrChange>
          </w:rPr>
          <w:delText xml:space="preserve"> They propose to understand the social-spatial transformation processes of coves, and their adaptation strategies to the effects of the neoliberal development models</w:delText>
        </w:r>
      </w:del>
      <w:r>
        <w:rPr>
          <w:b/>
          <w:bCs/>
          <w:rPrChange w:id="273" w:author="Giorgia Graells" w:date="2021-03-31T15:39:00Z">
            <w:rPr/>
          </w:rPrChange>
        </w:rPr>
        <w:t xml:space="preserve">. Modelling studies which include simulation of urban conditions, have begun to emerge in the past six years (Fig. 3c), these studies focus on a variety of issues such as urban heat </w:t>
      </w:r>
      <w:ins w:id="274" w:author="Nelson Lagos Suarez" w:date="2021-04-06T16:53:00Z">
        <w:r w:rsidR="0036235E">
          <w:rPr>
            <w:b/>
            <w:bCs/>
          </w:rPr>
          <w:t>in urban coasta</w:t>
        </w:r>
      </w:ins>
      <w:ins w:id="275" w:author="Nelson Lagos Suarez" w:date="2021-04-06T16:54:00Z">
        <w:r w:rsidR="0036235E">
          <w:rPr>
            <w:b/>
            <w:bCs/>
          </w:rPr>
          <w:t>l</w:t>
        </w:r>
      </w:ins>
      <w:ins w:id="276" w:author="Nelson Lagos Suarez" w:date="2021-04-06T16:53:00Z">
        <w:r w:rsidR="0036235E">
          <w:rPr>
            <w:b/>
            <w:bCs/>
          </w:rPr>
          <w:t xml:space="preserve"> areas</w:t>
        </w:r>
      </w:ins>
      <w:del w:id="277" w:author="Nelson Lagos Suarez" w:date="2021-04-06T16:54:00Z">
        <w:r w:rsidDel="0036235E">
          <w:rPr>
            <w:b/>
            <w:bCs/>
            <w:rPrChange w:id="278" w:author="Giorgia Graells" w:date="2021-03-31T15:39:00Z">
              <w:rPr/>
            </w:rPrChange>
          </w:rPr>
          <w:delText>island</w:delText>
        </w:r>
      </w:del>
      <w:del w:id="279" w:author="Nelson Lagos Suarez" w:date="2021-04-06T16:53:00Z">
        <w:r w:rsidDel="0036235E">
          <w:rPr>
            <w:b/>
            <w:bCs/>
            <w:rPrChange w:id="280" w:author="Giorgia Graells" w:date="2021-03-31T15:39:00Z">
              <w:rPr/>
            </w:rPrChange>
          </w:rPr>
          <w:delText xml:space="preserve">. </w:delText>
        </w:r>
      </w:del>
      <w:ins w:id="281" w:author="Nelson Lagos Suarez" w:date="2021-04-06T16:53:00Z">
        <w:r w:rsidR="0036235E">
          <w:rPr>
            <w:b/>
            <w:bCs/>
          </w:rPr>
          <w:t>(</w:t>
        </w:r>
      </w:ins>
      <w:proofErr w:type="spellStart"/>
      <w:r>
        <w:rPr>
          <w:b/>
          <w:bCs/>
          <w:rPrChange w:id="282" w:author="Giorgia Graells" w:date="2021-03-31T15:39:00Z">
            <w:rPr/>
          </w:rPrChange>
        </w:rPr>
        <w:t>Stathopoulou</w:t>
      </w:r>
      <w:proofErr w:type="spellEnd"/>
      <w:r>
        <w:rPr>
          <w:b/>
          <w:bCs/>
          <w:rPrChange w:id="283" w:author="Giorgia Graells" w:date="2021-03-31T15:39:00Z">
            <w:rPr/>
          </w:rPrChange>
        </w:rPr>
        <w:t xml:space="preserve"> &amp; </w:t>
      </w:r>
      <w:r>
        <w:fldChar w:fldCharType="begin"/>
      </w:r>
      <w:r>
        <w:instrText xml:space="preserve"> HYPERLINK "http://apps.webofknowledge.com.pucdechile.idm.oclc.org/OutboundService.do?SID=6DlyjLg8BySqDjineDW&amp;mode=rrcAuthorRecordService&amp;action=go&amp;product=WOS&amp;lang=en_US&amp;daisIds=28130916" \h </w:instrText>
      </w:r>
      <w:r>
        <w:fldChar w:fldCharType="separate"/>
      </w:r>
      <w:proofErr w:type="spellStart"/>
      <w:r>
        <w:rPr>
          <w:rStyle w:val="InternetLink"/>
          <w:b/>
          <w:bCs/>
          <w:color w:val="000000"/>
          <w:u w:val="none"/>
          <w:rPrChange w:id="284" w:author="Giorgia Graells" w:date="2021-03-31T15:39:00Z">
            <w:rPr/>
          </w:rPrChange>
        </w:rPr>
        <w:t>Cartalis</w:t>
      </w:r>
      <w:proofErr w:type="spellEnd"/>
      <w:r>
        <w:rPr>
          <w:rStyle w:val="InternetLink"/>
          <w:b/>
          <w:bCs/>
          <w:color w:val="000000"/>
          <w:u w:val="none"/>
        </w:rPr>
        <w:fldChar w:fldCharType="end"/>
      </w:r>
      <w:r>
        <w:rPr>
          <w:b/>
          <w:bCs/>
          <w:rPrChange w:id="285" w:author="Giorgia Graells" w:date="2021-03-31T15:39:00Z">
            <w:rPr/>
          </w:rPrChange>
        </w:rPr>
        <w:t xml:space="preserve"> </w:t>
      </w:r>
      <w:del w:id="286" w:author="Nelson Lagos Suarez" w:date="2021-04-06T16:53:00Z">
        <w:r w:rsidDel="0036235E">
          <w:rPr>
            <w:b/>
            <w:bCs/>
            <w:rPrChange w:id="287" w:author="Giorgia Graells" w:date="2021-03-31T15:39:00Z">
              <w:rPr/>
            </w:rPrChange>
          </w:rPr>
          <w:delText>(</w:delText>
        </w:r>
      </w:del>
      <w:r>
        <w:rPr>
          <w:b/>
          <w:bCs/>
          <w:rPrChange w:id="288" w:author="Giorgia Graells" w:date="2021-03-31T15:39:00Z">
            <w:rPr/>
          </w:rPrChange>
        </w:rPr>
        <w:t>2007)</w:t>
      </w:r>
      <w:ins w:id="289" w:author="Nelson Lagos Suarez" w:date="2021-04-06T16:54:00Z">
        <w:r w:rsidR="0036235E">
          <w:rPr>
            <w:b/>
            <w:bCs/>
          </w:rPr>
          <w:t xml:space="preserve"> and </w:t>
        </w:r>
      </w:ins>
      <w:ins w:id="290" w:author="Nelson Lagos Suarez" w:date="2021-04-06T16:55:00Z">
        <w:r w:rsidR="0036235E">
          <w:rPr>
            <w:b/>
            <w:bCs/>
          </w:rPr>
          <w:t xml:space="preserve">to </w:t>
        </w:r>
      </w:ins>
      <w:ins w:id="291" w:author="Nelson Lagos Suarez" w:date="2021-04-06T16:54:00Z">
        <w:r w:rsidR="0036235E">
          <w:rPr>
            <w:b/>
            <w:bCs/>
          </w:rPr>
          <w:t xml:space="preserve">, </w:t>
        </w:r>
      </w:ins>
      <w:del w:id="292" w:author="Nelson Lagos Suarez" w:date="2021-04-06T16:53:00Z">
        <w:r w:rsidDel="0036235E">
          <w:rPr>
            <w:b/>
            <w:bCs/>
            <w:rPrChange w:id="293" w:author="Giorgia Graells" w:date="2021-03-31T15:39:00Z">
              <w:rPr/>
            </w:rPrChange>
          </w:rPr>
          <w:delText xml:space="preserve"> modeled the thermal urban environment and urban heat island phenomenon in mayor urban areas in Greece</w:delText>
        </w:r>
      </w:del>
      <w:del w:id="294" w:author="Nelson Lagos Suarez" w:date="2021-04-06T16:54:00Z">
        <w:r w:rsidDel="0036235E">
          <w:rPr>
            <w:b/>
            <w:bCs/>
            <w:rPrChange w:id="295" w:author="Giorgia Graells" w:date="2021-03-31T15:39:00Z">
              <w:rPr/>
            </w:rPrChange>
          </w:rPr>
          <w:delText xml:space="preserve">. Su et al (2019) used modelling to </w:delText>
        </w:r>
      </w:del>
      <w:r>
        <w:rPr>
          <w:b/>
          <w:bCs/>
          <w:rPrChange w:id="296" w:author="Giorgia Graells" w:date="2021-03-31T15:39:00Z">
            <w:rPr/>
          </w:rPrChange>
        </w:rPr>
        <w:t>determine realistic flooding scenarios</w:t>
      </w:r>
      <w:ins w:id="297" w:author="Nelson Lagos Suarez" w:date="2021-04-06T16:54:00Z">
        <w:r w:rsidR="0036235E">
          <w:rPr>
            <w:b/>
            <w:bCs/>
          </w:rPr>
          <w:t xml:space="preserve"> (</w:t>
        </w:r>
        <w:proofErr w:type="spellStart"/>
        <w:r w:rsidR="0036235E" w:rsidRPr="00671E8C">
          <w:rPr>
            <w:b/>
            <w:bCs/>
          </w:rPr>
          <w:t>Su</w:t>
        </w:r>
        <w:proofErr w:type="spellEnd"/>
        <w:r w:rsidR="0036235E" w:rsidRPr="00671E8C">
          <w:rPr>
            <w:b/>
            <w:bCs/>
          </w:rPr>
          <w:t xml:space="preserve"> et al 2019)</w:t>
        </w:r>
      </w:ins>
      <w:r>
        <w:rPr>
          <w:b/>
          <w:bCs/>
          <w:rPrChange w:id="298" w:author="Giorgia Graells" w:date="2021-03-31T15:39:00Z">
            <w:rPr/>
          </w:rPrChange>
        </w:rPr>
        <w:t>. Other modelling studies have contributed to assess social-ecological dimensions</w:t>
      </w:r>
      <w:ins w:id="299" w:author="Nelson Lagos Suarez" w:date="2021-04-06T16:55:00Z">
        <w:r w:rsidR="0036235E">
          <w:rPr>
            <w:b/>
            <w:bCs/>
          </w:rPr>
          <w:t xml:space="preserve">, </w:t>
        </w:r>
      </w:ins>
      <w:del w:id="300" w:author="Nelson Lagos Suarez" w:date="2021-04-06T16:55:00Z">
        <w:r w:rsidDel="0036235E">
          <w:rPr>
            <w:b/>
            <w:bCs/>
            <w:rPrChange w:id="301" w:author="Giorgia Graells" w:date="2021-03-31T15:39:00Z">
              <w:rPr/>
            </w:rPrChange>
          </w:rPr>
          <w:delText xml:space="preserve">. For example, Sahal et al. (2013) used  macro-simulators </w:delText>
        </w:r>
        <w:r w:rsidDel="0036235E">
          <w:rPr>
            <w:b/>
            <w:bCs/>
            <w:rPrChange w:id="302" w:author="Giorgia Graells" w:date="2021-03-31T15:39:00Z">
              <w:rPr/>
            </w:rPrChange>
          </w:rPr>
          <w:lastRenderedPageBreak/>
          <w:delText xml:space="preserve">and micro-simulators with multi-agent-based modelling </w:delText>
        </w:r>
      </w:del>
      <w:r>
        <w:rPr>
          <w:b/>
          <w:bCs/>
          <w:rPrChange w:id="303" w:author="Giorgia Graells" w:date="2021-03-31T15:39:00Z">
            <w:rPr/>
          </w:rPrChange>
        </w:rPr>
        <w:t>to select shelter points and choose evacuation routes for pedestrians located on coasts</w:t>
      </w:r>
      <w:ins w:id="304" w:author="Nelson Lagos Suarez" w:date="2021-04-06T16:55:00Z">
        <w:r w:rsidR="0036235E">
          <w:rPr>
            <w:b/>
            <w:bCs/>
          </w:rPr>
          <w:t xml:space="preserve"> </w:t>
        </w:r>
      </w:ins>
      <w:ins w:id="305" w:author="Nelson Lagos Suarez" w:date="2021-04-06T16:56:00Z">
        <w:r w:rsidR="0036235E" w:rsidRPr="00671E8C">
          <w:rPr>
            <w:b/>
            <w:bCs/>
          </w:rPr>
          <w:t>and plans for future tsunamis</w:t>
        </w:r>
        <w:r w:rsidR="0036235E">
          <w:rPr>
            <w:b/>
            <w:bCs/>
          </w:rPr>
          <w:t xml:space="preserve"> </w:t>
        </w:r>
      </w:ins>
      <w:ins w:id="306" w:author="Nelson Lagos Suarez" w:date="2021-04-06T16:55:00Z">
        <w:r w:rsidR="0036235E">
          <w:rPr>
            <w:b/>
            <w:bCs/>
          </w:rPr>
          <w:t>(</w:t>
        </w:r>
        <w:proofErr w:type="spellStart"/>
        <w:r w:rsidR="0036235E">
          <w:rPr>
            <w:b/>
            <w:bCs/>
          </w:rPr>
          <w:t>Sahal</w:t>
        </w:r>
        <w:proofErr w:type="spellEnd"/>
        <w:r w:rsidR="0036235E">
          <w:rPr>
            <w:b/>
            <w:bCs/>
          </w:rPr>
          <w:t xml:space="preserve"> et al. 2013)</w:t>
        </w:r>
      </w:ins>
      <w:r>
        <w:rPr>
          <w:b/>
          <w:bCs/>
          <w:rPrChange w:id="307" w:author="Giorgia Graells" w:date="2021-03-31T15:39:00Z">
            <w:rPr/>
          </w:rPrChange>
        </w:rPr>
        <w:t>.</w:t>
      </w:r>
      <w:del w:id="308" w:author="Nelson Lagos Suarez" w:date="2021-04-06T16:56:00Z">
        <w:r w:rsidDel="0036235E">
          <w:rPr>
            <w:b/>
            <w:bCs/>
            <w:rPrChange w:id="309" w:author="Giorgia Graells" w:date="2021-03-31T15:39:00Z">
              <w:rPr/>
            </w:rPrChange>
          </w:rPr>
          <w:delText xml:space="preserve"> They informed on evacuation capacities and plans for future tsunamis</w:delText>
        </w:r>
      </w:del>
      <w:r>
        <w:rPr>
          <w:b/>
          <w:bCs/>
          <w:rPrChange w:id="310" w:author="Giorgia Graells" w:date="2021-03-31T15:39:00Z">
            <w:rPr/>
          </w:rPrChange>
        </w:rPr>
        <w:t>. Song et al. (2016) modeled urban environmental benefits, such as green infrastructure, industrial upgrade, and environmental management, in China, testing social-economic and demographic variables.  The use of modelling to inform environmental policies has been approached mainly through mapping and risk assessments. For instance, Storch &amp; Downes (2011)</w:t>
      </w:r>
      <w:ins w:id="311" w:author="Nelson Lagos Suarez" w:date="2021-04-06T16:56:00Z">
        <w:r w:rsidR="0036235E">
          <w:rPr>
            <w:b/>
            <w:bCs/>
          </w:rPr>
          <w:t xml:space="preserve"> </w:t>
        </w:r>
      </w:ins>
      <w:r>
        <w:rPr>
          <w:b/>
          <w:bCs/>
          <w:rPrChange w:id="312" w:author="Giorgia Graells" w:date="2021-03-31T15:39:00Z">
            <w:rPr/>
          </w:rPrChange>
        </w:rPr>
        <w:t xml:space="preserve">quantified and mapped current and future city-wide flood risks, combining climate change scenarios with urban land use scenarios. </w:t>
      </w:r>
    </w:p>
    <w:p w14:paraId="24187B8E" w14:textId="78885CB4" w:rsidR="005D7910" w:rsidRDefault="004A08A8">
      <w:pPr>
        <w:rPr>
          <w:b/>
          <w:bCs/>
        </w:rPr>
      </w:pPr>
      <w:r>
        <w:rPr>
          <w:b/>
          <w:bCs/>
          <w:rPrChange w:id="313" w:author="Giorgia Graells" w:date="2021-03-31T15:39:00Z">
            <w:rPr/>
          </w:rPrChange>
        </w:rPr>
        <w:t xml:space="preserve">When looking at the main research objectives it is interesting to note that the study of pollution and human impacts have dominated the literature (Fig. 3d). These articles mainly focus on the effects of stressors over coastal urban ecosystems and cities. For instance, </w:t>
      </w:r>
      <w:proofErr w:type="spellStart"/>
      <w:r>
        <w:rPr>
          <w:b/>
          <w:bCs/>
          <w:rPrChange w:id="314" w:author="Giorgia Graells" w:date="2021-03-31T15:39:00Z">
            <w:rPr/>
          </w:rPrChange>
        </w:rPr>
        <w:t>Capaldo</w:t>
      </w:r>
      <w:proofErr w:type="spellEnd"/>
      <w:r>
        <w:rPr>
          <w:b/>
          <w:bCs/>
          <w:rPrChange w:id="315" w:author="Giorgia Graells" w:date="2021-03-31T15:39:00Z">
            <w:rPr/>
          </w:rPrChange>
        </w:rPr>
        <w:t xml:space="preserve"> et al. (2000) simulated the atmospheric aerosol size/composition distribution presenting an approach to the modeling of the mass transfer of semi-volatile species; and </w:t>
      </w:r>
      <w:proofErr w:type="spellStart"/>
      <w:r>
        <w:rPr>
          <w:b/>
          <w:bCs/>
          <w:rPrChange w:id="316" w:author="Giorgia Graells" w:date="2021-03-31T15:39:00Z">
            <w:rPr/>
          </w:rPrChange>
        </w:rPr>
        <w:t>Jartun</w:t>
      </w:r>
      <w:proofErr w:type="spellEnd"/>
      <w:r>
        <w:rPr>
          <w:b/>
          <w:bCs/>
          <w:rPrChange w:id="317" w:author="Giorgia Graells" w:date="2021-03-31T15:39:00Z">
            <w:rPr/>
          </w:rPrChange>
        </w:rPr>
        <w:t xml:space="preserve"> &amp; Pettersen (2010) collected sediments from urban stormwater runoff and analyzed for the content of various contaminants, showing that several active pollution sources are supplying the runoff systems. Studies that focus on habitat use in urban areas are also common</w:t>
      </w:r>
      <w:ins w:id="318" w:author="Nelson Lagos Suarez" w:date="2021-04-06T16:57:00Z">
        <w:r w:rsidR="0036235E">
          <w:rPr>
            <w:b/>
            <w:bCs/>
          </w:rPr>
          <w:t xml:space="preserve">, </w:t>
        </w:r>
      </w:ins>
      <w:del w:id="319" w:author="Nelson Lagos Suarez" w:date="2021-04-06T16:57:00Z">
        <w:r w:rsidDel="0036235E">
          <w:rPr>
            <w:b/>
            <w:bCs/>
            <w:rPrChange w:id="320" w:author="Giorgia Graells" w:date="2021-03-31T15:39:00Z">
              <w:rPr/>
            </w:rPrChange>
          </w:rPr>
          <w:delText xml:space="preserve">. For instance Holloway &amp; Connell (2002) </w:delText>
        </w:r>
      </w:del>
      <w:ins w:id="321" w:author="Nelson Lagos Suarez" w:date="2021-04-06T16:57:00Z">
        <w:r w:rsidR="0036235E">
          <w:rPr>
            <w:b/>
            <w:bCs/>
          </w:rPr>
          <w:t xml:space="preserve">and </w:t>
        </w:r>
      </w:ins>
      <w:r>
        <w:rPr>
          <w:b/>
          <w:bCs/>
          <w:rPrChange w:id="322" w:author="Giorgia Graells" w:date="2021-03-31T15:39:00Z">
            <w:rPr/>
          </w:rPrChange>
        </w:rPr>
        <w:t xml:space="preserve">found differences in communities between fixed and floating structures in the benthos </w:t>
      </w:r>
      <w:ins w:id="323" w:author="Nelson Lagos Suarez" w:date="2021-04-06T16:57:00Z">
        <w:r w:rsidR="0036235E">
          <w:rPr>
            <w:b/>
            <w:bCs/>
          </w:rPr>
          <w:t>(Holloway &amp; Connell 202)</w:t>
        </w:r>
      </w:ins>
      <w:ins w:id="324" w:author="Nelson Lagos Suarez" w:date="2021-04-06T16:58:00Z">
        <w:r w:rsidR="0036235E">
          <w:rPr>
            <w:b/>
            <w:bCs/>
          </w:rPr>
          <w:t xml:space="preserve"> and </w:t>
        </w:r>
      </w:ins>
      <w:del w:id="325" w:author="Nelson Lagos Suarez" w:date="2021-04-06T16:57:00Z">
        <w:r w:rsidDel="0036235E">
          <w:rPr>
            <w:b/>
            <w:bCs/>
            <w:rPrChange w:id="326" w:author="Giorgia Graells" w:date="2021-03-31T15:39:00Z">
              <w:rPr/>
            </w:rPrChange>
          </w:rPr>
          <w:delText xml:space="preserve">and Eguchi et al. (2010) </w:delText>
        </w:r>
      </w:del>
      <w:r>
        <w:rPr>
          <w:b/>
          <w:bCs/>
          <w:rPrChange w:id="327" w:author="Giorgia Graells" w:date="2021-03-31T15:39:00Z">
            <w:rPr/>
          </w:rPrChange>
        </w:rPr>
        <w:t>estimat</w:t>
      </w:r>
      <w:ins w:id="328" w:author="Nelson Lagos Suarez" w:date="2021-04-06T16:58:00Z">
        <w:r w:rsidR="0036235E">
          <w:rPr>
            <w:b/>
            <w:bCs/>
          </w:rPr>
          <w:t xml:space="preserve">ion of </w:t>
        </w:r>
      </w:ins>
      <w:del w:id="329" w:author="Nelson Lagos Suarez" w:date="2021-04-06T16:58:00Z">
        <w:r w:rsidDel="0036235E">
          <w:rPr>
            <w:b/>
            <w:bCs/>
            <w:rPrChange w:id="330" w:author="Giorgia Graells" w:date="2021-03-31T15:39:00Z">
              <w:rPr/>
            </w:rPrChange>
          </w:rPr>
          <w:delText xml:space="preserve">ed </w:delText>
        </w:r>
      </w:del>
      <w:r>
        <w:rPr>
          <w:b/>
          <w:bCs/>
          <w:rPrChange w:id="331" w:author="Giorgia Graells" w:date="2021-03-31T15:39:00Z">
            <w:rPr/>
          </w:rPrChange>
        </w:rPr>
        <w:t>abundance and survival rates for green turtles (</w:t>
      </w:r>
      <w:r>
        <w:rPr>
          <w:b/>
          <w:bCs/>
          <w:i/>
          <w:rPrChange w:id="332" w:author="Giorgia Graells" w:date="2021-03-31T15:39:00Z">
            <w:rPr/>
          </w:rPrChange>
        </w:rPr>
        <w:t>Chelonia mydas</w:t>
      </w:r>
      <w:r>
        <w:rPr>
          <w:b/>
          <w:bCs/>
          <w:rPrChange w:id="333" w:author="Giorgia Graells" w:date="2021-03-31T15:39:00Z">
            <w:rPr/>
          </w:rPrChange>
        </w:rPr>
        <w:t>) in a highly industrialized bay</w:t>
      </w:r>
      <w:ins w:id="334" w:author="Nelson Lagos Suarez" w:date="2021-04-06T16:58:00Z">
        <w:r w:rsidR="0036235E">
          <w:rPr>
            <w:b/>
            <w:bCs/>
          </w:rPr>
          <w:t xml:space="preserve"> (</w:t>
        </w:r>
        <w:proofErr w:type="spellStart"/>
        <w:r w:rsidR="0036235E" w:rsidRPr="00671E8C">
          <w:rPr>
            <w:b/>
            <w:bCs/>
          </w:rPr>
          <w:t>Eguchi</w:t>
        </w:r>
        <w:proofErr w:type="spellEnd"/>
        <w:r w:rsidR="0036235E" w:rsidRPr="00671E8C">
          <w:rPr>
            <w:b/>
            <w:bCs/>
          </w:rPr>
          <w:t xml:space="preserve"> et al. 2010)</w:t>
        </w:r>
      </w:ins>
      <w:r>
        <w:rPr>
          <w:b/>
          <w:bCs/>
          <w:rPrChange w:id="335" w:author="Giorgia Graells" w:date="2021-03-31T15:39:00Z">
            <w:rPr/>
          </w:rPrChange>
        </w:rPr>
        <w:t xml:space="preserve">. Studies which focus on different aspects of city design are less frequent, but they have been increasing in the last 10 years. Some of these studies have developed climatic guidelines for planning and identifying climatic needs in </w:t>
      </w:r>
      <w:del w:id="336" w:author="Nelson Lagos Suarez" w:date="2021-04-06T16:59:00Z">
        <w:r w:rsidDel="0036235E">
          <w:rPr>
            <w:b/>
            <w:bCs/>
            <w:rPrChange w:id="337" w:author="Giorgia Graells" w:date="2021-03-31T15:39:00Z">
              <w:rPr/>
            </w:rPrChange>
          </w:rPr>
          <w:delText xml:space="preserve">a </w:delText>
        </w:r>
      </w:del>
      <w:r>
        <w:rPr>
          <w:b/>
          <w:bCs/>
          <w:rPrChange w:id="338" w:author="Giorgia Graells" w:date="2021-03-31T15:39:00Z">
            <w:rPr/>
          </w:rPrChange>
        </w:rPr>
        <w:t>coastal cities (</w:t>
      </w:r>
      <w:proofErr w:type="spellStart"/>
      <w:r>
        <w:rPr>
          <w:b/>
          <w:bCs/>
          <w:rPrChange w:id="339" w:author="Giorgia Graells" w:date="2021-03-31T15:39:00Z">
            <w:rPr/>
          </w:rPrChange>
        </w:rPr>
        <w:t>e.g</w:t>
      </w:r>
      <w:proofErr w:type="spellEnd"/>
      <w:r>
        <w:rPr>
          <w:b/>
          <w:bCs/>
          <w:rPrChange w:id="340" w:author="Giorgia Graells" w:date="2021-03-31T15:39:00Z">
            <w:rPr/>
          </w:rPrChange>
        </w:rPr>
        <w:t xml:space="preserve"> </w:t>
      </w:r>
      <w:proofErr w:type="spellStart"/>
      <w:r>
        <w:rPr>
          <w:b/>
          <w:bCs/>
          <w:rPrChange w:id="341" w:author="Giorgia Graells" w:date="2021-03-31T15:39:00Z">
            <w:rPr/>
          </w:rPrChange>
        </w:rPr>
        <w:t>Alcoforado</w:t>
      </w:r>
      <w:proofErr w:type="spellEnd"/>
      <w:r>
        <w:rPr>
          <w:b/>
          <w:bCs/>
          <w:rPrChange w:id="342" w:author="Giorgia Graells" w:date="2021-03-31T15:39:00Z">
            <w:rPr/>
          </w:rPrChange>
        </w:rPr>
        <w:t xml:space="preserve"> et al. 2009), others have applied multi-criteria decision analysis to explore local stakeholders' perceptions in terms of priority actions for waterfront development (</w:t>
      </w:r>
      <w:bookmarkStart w:id="343" w:name="__DdeLink__4404_1170342404"/>
      <w:proofErr w:type="spellStart"/>
      <w:r>
        <w:rPr>
          <w:b/>
          <w:bCs/>
          <w:rPrChange w:id="344" w:author="Giorgia Graells" w:date="2021-03-31T15:39:00Z">
            <w:rPr/>
          </w:rPrChange>
        </w:rPr>
        <w:t>Papatheochari</w:t>
      </w:r>
      <w:bookmarkEnd w:id="343"/>
      <w:proofErr w:type="spellEnd"/>
      <w:r>
        <w:rPr>
          <w:b/>
          <w:bCs/>
          <w:rPrChange w:id="345" w:author="Giorgia Graells" w:date="2021-03-31T15:39:00Z">
            <w:rPr/>
          </w:rPrChange>
        </w:rPr>
        <w:t xml:space="preserve"> &amp; </w:t>
      </w:r>
      <w:proofErr w:type="spellStart"/>
      <w:r>
        <w:rPr>
          <w:b/>
          <w:bCs/>
          <w:rPrChange w:id="346" w:author="Giorgia Graells" w:date="2021-03-31T15:39:00Z">
            <w:rPr/>
          </w:rPrChange>
        </w:rPr>
        <w:t>Coccossis</w:t>
      </w:r>
      <w:proofErr w:type="spellEnd"/>
      <w:r>
        <w:rPr>
          <w:b/>
          <w:bCs/>
          <w:rPrChange w:id="347" w:author="Giorgia Graells" w:date="2021-03-31T15:39:00Z">
            <w:rPr/>
          </w:rPrChange>
        </w:rPr>
        <w:t xml:space="preserve"> 2019). </w:t>
      </w:r>
    </w:p>
    <w:p w14:paraId="5A48BBBE" w14:textId="464B9F1A" w:rsidR="005D7910" w:rsidRDefault="004A08A8">
      <w:pPr>
        <w:rPr>
          <w:b/>
          <w:bCs/>
        </w:rPr>
      </w:pPr>
      <w:r>
        <w:rPr>
          <w:b/>
          <w:bCs/>
          <w:rPrChange w:id="348" w:author="Giorgia Graells" w:date="2021-03-31T15:39:00Z">
            <w:rPr/>
          </w:rPrChange>
        </w:rPr>
        <w:t>According to study models (Fig. 4), a significant number of publications focused on physical aspects (48.10%) such as pollutants and risk towards natural hazards</w:t>
      </w:r>
      <w:ins w:id="349" w:author="Nelson Lagos Suarez" w:date="2021-04-06T17:00:00Z">
        <w:r w:rsidR="0036235E">
          <w:rPr>
            <w:b/>
            <w:bCs/>
          </w:rPr>
          <w:t xml:space="preserve"> </w:t>
        </w:r>
      </w:ins>
      <w:ins w:id="350" w:author="Nelson Lagos Suarez" w:date="2021-04-06T16:59:00Z">
        <w:r w:rsidR="0036235E">
          <w:rPr>
            <w:b/>
            <w:bCs/>
          </w:rPr>
          <w:t xml:space="preserve">in relation to </w:t>
        </w:r>
      </w:ins>
      <w:del w:id="351" w:author="Nelson Lagos Suarez" w:date="2021-04-06T17:00:00Z">
        <w:r w:rsidDel="0036235E">
          <w:rPr>
            <w:b/>
            <w:bCs/>
            <w:rPrChange w:id="352" w:author="Giorgia Graells" w:date="2021-03-31T15:39:00Z">
              <w:rPr/>
            </w:rPrChange>
          </w:rPr>
          <w:delText xml:space="preserve"> (e.g. Buggy &amp; Tobin 2008, with a study of </w:delText>
        </w:r>
      </w:del>
      <w:r>
        <w:rPr>
          <w:b/>
          <w:bCs/>
          <w:rPrChange w:id="353" w:author="Giorgia Graells" w:date="2021-03-31T15:39:00Z">
            <w:rPr/>
          </w:rPrChange>
        </w:rPr>
        <w:t xml:space="preserve">metals </w:t>
      </w:r>
      <w:ins w:id="354" w:author="Nelson Lagos Suarez" w:date="2021-04-06T17:00:00Z">
        <w:r w:rsidR="0036235E">
          <w:rPr>
            <w:b/>
            <w:bCs/>
          </w:rPr>
          <w:t xml:space="preserve">concentration </w:t>
        </w:r>
      </w:ins>
      <w:r>
        <w:rPr>
          <w:b/>
          <w:bCs/>
          <w:rPrChange w:id="355" w:author="Giorgia Graells" w:date="2021-03-31T15:39:00Z">
            <w:rPr/>
          </w:rPrChange>
        </w:rPr>
        <w:t>in surface sediment of an urban estuary</w:t>
      </w:r>
      <w:ins w:id="356" w:author="Nelson Lagos Suarez" w:date="2021-04-06T17:00:00Z">
        <w:r w:rsidR="0036235E">
          <w:rPr>
            <w:b/>
            <w:bCs/>
          </w:rPr>
          <w:t xml:space="preserve"> (</w:t>
        </w:r>
        <w:r w:rsidR="0036235E" w:rsidRPr="00671E8C">
          <w:rPr>
            <w:b/>
            <w:bCs/>
          </w:rPr>
          <w:t>e.g. Buggy &amp; Tobin 2008</w:t>
        </w:r>
        <w:r w:rsidR="0036235E">
          <w:rPr>
            <w:b/>
            <w:bCs/>
          </w:rPr>
          <w:t>)</w:t>
        </w:r>
        <w:r w:rsidR="0036235E">
          <w:rPr>
            <w:b/>
            <w:bCs/>
          </w:rPr>
          <w:t xml:space="preserve">, and the </w:t>
        </w:r>
      </w:ins>
      <w:del w:id="357" w:author="Nelson Lagos Suarez" w:date="2021-04-06T17:00:00Z">
        <w:r w:rsidDel="0036235E">
          <w:rPr>
            <w:b/>
            <w:bCs/>
            <w:rPrChange w:id="358" w:author="Giorgia Graells" w:date="2021-03-31T15:39:00Z">
              <w:rPr/>
            </w:rPrChange>
          </w:rPr>
          <w:delText xml:space="preserve">; Dominick et al. 2018, with a </w:delText>
        </w:r>
      </w:del>
      <w:r>
        <w:rPr>
          <w:b/>
          <w:bCs/>
          <w:rPrChange w:id="359" w:author="Giorgia Graells" w:date="2021-03-31T15:39:00Z">
            <w:rPr/>
          </w:rPrChange>
        </w:rPr>
        <w:t>characterization of airborne particle in a coastal-urban environment</w:t>
      </w:r>
      <w:ins w:id="360" w:author="Nelson Lagos Suarez" w:date="2021-04-06T17:00:00Z">
        <w:r w:rsidR="0036235E">
          <w:rPr>
            <w:b/>
            <w:bCs/>
          </w:rPr>
          <w:t xml:space="preserve"> (</w:t>
        </w:r>
        <w:r w:rsidR="0036235E" w:rsidRPr="00671E8C">
          <w:rPr>
            <w:b/>
            <w:bCs/>
          </w:rPr>
          <w:t>Dominick et al. 2018, with a</w:t>
        </w:r>
      </w:ins>
      <w:r>
        <w:rPr>
          <w:b/>
          <w:bCs/>
          <w:rPrChange w:id="361" w:author="Giorgia Graells" w:date="2021-03-31T15:39:00Z">
            <w:rPr/>
          </w:rPrChange>
        </w:rPr>
        <w:t xml:space="preserve">). The second most frequent study model was biological, </w:t>
      </w:r>
      <w:proofErr w:type="spellStart"/>
      <w:r>
        <w:rPr>
          <w:b/>
          <w:bCs/>
          <w:rPrChange w:id="362" w:author="Giorgia Graells" w:date="2021-03-31T15:39:00Z">
            <w:rPr/>
          </w:rPrChange>
        </w:rPr>
        <w:t>centred</w:t>
      </w:r>
      <w:proofErr w:type="spellEnd"/>
      <w:r>
        <w:rPr>
          <w:b/>
          <w:bCs/>
          <w:rPrChange w:id="363" w:author="Giorgia Graells" w:date="2021-03-31T15:39:00Z">
            <w:rPr/>
          </w:rPrChange>
        </w:rPr>
        <w:t xml:space="preserve"> on specific species (21.94%). In this group birds were the most studied </w:t>
      </w:r>
      <w:ins w:id="364" w:author="Nelson Lagos Suarez" w:date="2021-04-06T17:01:00Z">
        <w:r w:rsidR="0036235E">
          <w:rPr>
            <w:b/>
            <w:bCs/>
          </w:rPr>
          <w:t xml:space="preserve">in suburban and urban areas </w:t>
        </w:r>
      </w:ins>
      <w:r>
        <w:rPr>
          <w:b/>
          <w:bCs/>
          <w:rPrChange w:id="365" w:author="Giorgia Graells" w:date="2021-03-31T15:39:00Z">
            <w:rPr/>
          </w:rPrChange>
        </w:rPr>
        <w:t>(e.g. Kalinowski &amp; Johnson 2010</w:t>
      </w:r>
      <w:del w:id="366" w:author="Nelson Lagos Suarez" w:date="2021-04-06T17:01:00Z">
        <w:r w:rsidDel="0036235E">
          <w:rPr>
            <w:b/>
            <w:bCs/>
            <w:rPrChange w:id="367" w:author="Giorgia Graells" w:date="2021-03-31T15:39:00Z">
              <w:rPr/>
            </w:rPrChange>
          </w:rPr>
          <w:delText xml:space="preserve">, studying a suburban bird community; </w:delText>
        </w:r>
      </w:del>
      <w:r>
        <w:rPr>
          <w:b/>
          <w:bCs/>
          <w:rPrChange w:id="368" w:author="Giorgia Graells" w:date="2021-03-31T15:39:00Z">
            <w:rPr/>
          </w:rPrChange>
        </w:rPr>
        <w:t>Sainz-Borgo et al. 2016</w:t>
      </w:r>
      <w:ins w:id="369" w:author="Nelson Lagos Suarez" w:date="2021-04-06T17:01:00Z">
        <w:r w:rsidR="0036235E">
          <w:rPr>
            <w:b/>
            <w:bCs/>
          </w:rPr>
          <w:t xml:space="preserve">; </w:t>
        </w:r>
      </w:ins>
      <w:del w:id="370" w:author="Nelson Lagos Suarez" w:date="2021-04-06T17:01:00Z">
        <w:r w:rsidDel="0036235E">
          <w:rPr>
            <w:b/>
            <w:bCs/>
            <w:rPrChange w:id="371" w:author="Giorgia Graells" w:date="2021-03-31T15:39:00Z">
              <w:rPr/>
            </w:rPrChange>
          </w:rPr>
          <w:delText xml:space="preserve">, studying the house sparrow; </w:delText>
        </w:r>
      </w:del>
      <w:r>
        <w:rPr>
          <w:b/>
          <w:bCs/>
          <w:rPrChange w:id="372" w:author="Giorgia Graells" w:date="2021-03-31T15:39:00Z">
            <w:rPr/>
          </w:rPrChange>
        </w:rPr>
        <w:t>Blight et al. 2019</w:t>
      </w:r>
      <w:del w:id="373" w:author="Nelson Lagos Suarez" w:date="2021-04-06T17:02:00Z">
        <w:r w:rsidDel="0036235E">
          <w:rPr>
            <w:b/>
            <w:bCs/>
            <w:rPrChange w:id="374" w:author="Giorgia Graells" w:date="2021-03-31T15:39:00Z">
              <w:rPr/>
            </w:rPrChange>
          </w:rPr>
          <w:delText>, studying an urban-nesting gull population</w:delText>
        </w:r>
      </w:del>
      <w:r>
        <w:rPr>
          <w:b/>
          <w:bCs/>
          <w:rPrChange w:id="375" w:author="Giorgia Graells" w:date="2021-03-31T15:39:00Z">
            <w:rPr/>
          </w:rPrChange>
        </w:rPr>
        <w:t xml:space="preserve">), followed by invertebrates (marine: </w:t>
      </w:r>
      <w:proofErr w:type="spellStart"/>
      <w:r>
        <w:rPr>
          <w:b/>
          <w:bCs/>
          <w:rPrChange w:id="376" w:author="Giorgia Graells" w:date="2021-03-31T15:39:00Z">
            <w:rPr/>
          </w:rPrChange>
        </w:rPr>
        <w:t>Galimany</w:t>
      </w:r>
      <w:proofErr w:type="spellEnd"/>
      <w:r>
        <w:rPr>
          <w:b/>
          <w:bCs/>
          <w:rPrChange w:id="377" w:author="Giorgia Graells" w:date="2021-03-31T15:39:00Z">
            <w:rPr/>
          </w:rPrChange>
        </w:rPr>
        <w:t xml:space="preserve"> et al. 2013, ribbed mussels; Eddy &amp; Roman 2016, epibenthic invertebrate species; and terrestrial: </w:t>
      </w:r>
      <w:proofErr w:type="spellStart"/>
      <w:r>
        <w:rPr>
          <w:b/>
          <w:bCs/>
          <w:rPrChange w:id="378" w:author="Giorgia Graells" w:date="2021-03-31T15:39:00Z">
            <w:rPr/>
          </w:rPrChange>
        </w:rPr>
        <w:t>Bizzo</w:t>
      </w:r>
      <w:proofErr w:type="spellEnd"/>
      <w:r>
        <w:rPr>
          <w:b/>
          <w:bCs/>
          <w:rPrChange w:id="379" w:author="Giorgia Graells" w:date="2021-03-31T15:39:00Z">
            <w:rPr/>
          </w:rPrChange>
        </w:rPr>
        <w:t xml:space="preserve"> et al. 2010, a </w:t>
      </w:r>
      <w:proofErr w:type="spellStart"/>
      <w:r>
        <w:rPr>
          <w:b/>
          <w:bCs/>
          <w:rPrChange w:id="380" w:author="Giorgia Graells" w:date="2021-03-31T15:39:00Z">
            <w:rPr/>
          </w:rPrChange>
        </w:rPr>
        <w:t>drosophilid</w:t>
      </w:r>
      <w:proofErr w:type="spellEnd"/>
      <w:r>
        <w:rPr>
          <w:b/>
          <w:bCs/>
          <w:rPrChange w:id="381" w:author="Giorgia Graells" w:date="2021-03-31T15:39:00Z">
            <w:rPr/>
          </w:rPrChange>
        </w:rPr>
        <w:t xml:space="preserve">; Reyes-López &amp; </w:t>
      </w:r>
      <w:proofErr w:type="spellStart"/>
      <w:r>
        <w:rPr>
          <w:b/>
          <w:bCs/>
          <w:rPrChange w:id="382" w:author="Giorgia Graells" w:date="2021-03-31T15:39:00Z">
            <w:rPr/>
          </w:rPrChange>
        </w:rPr>
        <w:t>Carpintero</w:t>
      </w:r>
      <w:proofErr w:type="spellEnd"/>
      <w:r>
        <w:rPr>
          <w:b/>
          <w:bCs/>
          <w:rPrChange w:id="383" w:author="Giorgia Graells" w:date="2021-03-31T15:39:00Z">
            <w:rPr/>
          </w:rPrChange>
        </w:rPr>
        <w:t xml:space="preserve"> 2014, ant communities) and plants (</w:t>
      </w:r>
      <w:proofErr w:type="spellStart"/>
      <w:r>
        <w:rPr>
          <w:b/>
          <w:bCs/>
          <w:rPrChange w:id="384" w:author="Giorgia Graells" w:date="2021-03-31T15:39:00Z">
            <w:rPr/>
          </w:rPrChange>
        </w:rPr>
        <w:t>e.g</w:t>
      </w:r>
      <w:proofErr w:type="spellEnd"/>
      <w:r>
        <w:rPr>
          <w:b/>
          <w:bCs/>
          <w:rPrChange w:id="385" w:author="Giorgia Graells" w:date="2021-03-31T15:39:00Z">
            <w:rPr/>
          </w:rPrChange>
        </w:rPr>
        <w:t xml:space="preserve"> Schwartz et al. </w:t>
      </w:r>
      <w:del w:id="386" w:author="Nelson Lagos Suarez" w:date="2021-04-06T17:02:00Z">
        <w:r w:rsidDel="00C5041C">
          <w:rPr>
            <w:b/>
            <w:bCs/>
            <w:rPrChange w:id="387" w:author="Giorgia Graells" w:date="2021-03-31T15:39:00Z">
              <w:rPr/>
            </w:rPrChange>
          </w:rPr>
          <w:delText xml:space="preserve">with the study of rare plants </w:delText>
        </w:r>
      </w:del>
      <w:r>
        <w:rPr>
          <w:b/>
          <w:bCs/>
          <w:rPrChange w:id="388" w:author="Giorgia Graells" w:date="2021-03-31T15:39:00Z">
            <w:rPr/>
          </w:rPrChange>
        </w:rPr>
        <w:t xml:space="preserve">2013; </w:t>
      </w:r>
      <w:proofErr w:type="spellStart"/>
      <w:r>
        <w:rPr>
          <w:b/>
          <w:bCs/>
          <w:rPrChange w:id="389" w:author="Giorgia Graells" w:date="2021-03-31T15:39:00Z">
            <w:rPr/>
          </w:rPrChange>
        </w:rPr>
        <w:t>Grisafi</w:t>
      </w:r>
      <w:proofErr w:type="spellEnd"/>
      <w:r>
        <w:rPr>
          <w:b/>
          <w:bCs/>
          <w:rPrChange w:id="390" w:author="Giorgia Graells" w:date="2021-03-31T15:39:00Z">
            <w:rPr/>
          </w:rPrChange>
        </w:rPr>
        <w:t xml:space="preserve"> et al. 2016</w:t>
      </w:r>
      <w:del w:id="391" w:author="Nelson Lagos Suarez" w:date="2021-04-06T17:02:00Z">
        <w:r w:rsidDel="00C5041C">
          <w:rPr>
            <w:b/>
            <w:bCs/>
            <w:rPrChange w:id="392" w:author="Giorgia Graells" w:date="2021-03-31T15:39:00Z">
              <w:rPr/>
            </w:rPrChange>
          </w:rPr>
          <w:delText xml:space="preserve"> with two species of </w:delText>
        </w:r>
        <w:r w:rsidRPr="00C5041C" w:rsidDel="00C5041C">
          <w:rPr>
            <w:b/>
            <w:bCs/>
            <w:i/>
            <w:iCs/>
            <w:rPrChange w:id="393" w:author="Nelson Lagos Suarez" w:date="2021-04-06T17:02:00Z">
              <w:rPr/>
            </w:rPrChange>
          </w:rPr>
          <w:delText>Tamarix</w:delText>
        </w:r>
      </w:del>
      <w:r>
        <w:rPr>
          <w:b/>
          <w:bCs/>
          <w:rPrChange w:id="394" w:author="Giorgia Graells" w:date="2021-03-31T15:39:00Z">
            <w:rPr/>
          </w:rPrChange>
        </w:rPr>
        <w:t>, Oliveira et al. 2019</w:t>
      </w:r>
      <w:del w:id="395" w:author="Nelson Lagos Suarez" w:date="2021-04-06T17:02:00Z">
        <w:r w:rsidDel="00C5041C">
          <w:rPr>
            <w:b/>
            <w:bCs/>
            <w:rPrChange w:id="396" w:author="Giorgia Graells" w:date="2021-03-31T15:39:00Z">
              <w:rPr/>
            </w:rPrChange>
          </w:rPr>
          <w:delText xml:space="preserve"> with the endangered tree brazilwood</w:delText>
        </w:r>
      </w:del>
      <w:r>
        <w:rPr>
          <w:b/>
          <w:bCs/>
          <w:rPrChange w:id="397" w:author="Giorgia Graells" w:date="2021-03-31T15:39:00Z">
            <w:rPr/>
          </w:rPrChange>
        </w:rPr>
        <w:t>), leaving other marine species such as fishes (e.g. Naidoo et al. 2016,</w:t>
      </w:r>
      <w:del w:id="398" w:author="Nelson Lagos Suarez" w:date="2021-04-06T17:03:00Z">
        <w:r w:rsidDel="00C5041C">
          <w:rPr>
            <w:b/>
            <w:bCs/>
            <w:rPrChange w:id="399" w:author="Giorgia Graells" w:date="2021-03-31T15:39:00Z">
              <w:rPr/>
            </w:rPrChange>
          </w:rPr>
          <w:delText xml:space="preserve"> Mugil cephalus</w:delText>
        </w:r>
      </w:del>
      <w:r>
        <w:rPr>
          <w:b/>
          <w:bCs/>
          <w:rPrChange w:id="400" w:author="Giorgia Graells" w:date="2021-03-31T15:39:00Z">
            <w:rPr/>
          </w:rPrChange>
        </w:rPr>
        <w:t>; Bolton et al. 2017,</w:t>
      </w:r>
      <w:del w:id="401" w:author="Nelson Lagos Suarez" w:date="2021-04-06T17:03:00Z">
        <w:r w:rsidDel="00C5041C">
          <w:rPr>
            <w:b/>
            <w:bCs/>
            <w:rPrChange w:id="402" w:author="Giorgia Graells" w:date="2021-03-31T15:39:00Z">
              <w:rPr/>
            </w:rPrChange>
          </w:rPr>
          <w:delText xml:space="preserve"> fish community</w:delText>
        </w:r>
      </w:del>
      <w:r>
        <w:rPr>
          <w:b/>
          <w:bCs/>
          <w:rPrChange w:id="403" w:author="Giorgia Graells" w:date="2021-03-31T15:39:00Z">
            <w:rPr/>
          </w:rPrChange>
        </w:rPr>
        <w:t xml:space="preserve">)  behind. Studies </w:t>
      </w:r>
      <w:del w:id="404" w:author="Nelson Lagos Suarez" w:date="2021-04-06T17:03:00Z">
        <w:r w:rsidDel="00C5041C">
          <w:rPr>
            <w:b/>
            <w:bCs/>
            <w:rPrChange w:id="405" w:author="Giorgia Graells" w:date="2021-03-31T15:39:00Z">
              <w:rPr/>
            </w:rPrChange>
          </w:rPr>
          <w:delText xml:space="preserve">centred </w:delText>
        </w:r>
      </w:del>
      <w:ins w:id="406" w:author="Nelson Lagos Suarez" w:date="2021-04-06T17:03:00Z">
        <w:r w:rsidR="00C5041C">
          <w:rPr>
            <w:b/>
            <w:bCs/>
          </w:rPr>
          <w:t>focused</w:t>
        </w:r>
        <w:r w:rsidR="00C5041C">
          <w:rPr>
            <w:b/>
            <w:bCs/>
            <w:rPrChange w:id="407" w:author="Giorgia Graells" w:date="2021-03-31T15:39:00Z">
              <w:rPr/>
            </w:rPrChange>
          </w:rPr>
          <w:t xml:space="preserve"> </w:t>
        </w:r>
      </w:ins>
      <w:r>
        <w:rPr>
          <w:b/>
          <w:bCs/>
          <w:rPrChange w:id="408" w:author="Giorgia Graells" w:date="2021-03-31T15:39:00Z">
            <w:rPr/>
          </w:rPrChange>
        </w:rPr>
        <w:t xml:space="preserve">on ecosystems (Ehrenfeld 2000, wetlands; </w:t>
      </w:r>
      <w:proofErr w:type="spellStart"/>
      <w:r>
        <w:rPr>
          <w:b/>
          <w:bCs/>
          <w:rPrChange w:id="409" w:author="Giorgia Graells" w:date="2021-03-31T15:39:00Z">
            <w:rPr/>
          </w:rPrChange>
        </w:rPr>
        <w:t>Branoff</w:t>
      </w:r>
      <w:proofErr w:type="spellEnd"/>
      <w:r>
        <w:rPr>
          <w:b/>
          <w:bCs/>
          <w:rPrChange w:id="410" w:author="Giorgia Graells" w:date="2021-03-31T15:39:00Z">
            <w:rPr/>
          </w:rPrChange>
        </w:rPr>
        <w:t xml:space="preserve"> 2017, mangroves), social (e.g. White et al. 2013, people who visit natural areas; Burger et al. 2017, perceptions of avian resources and beach restoration) and social-eco-technological systems (</w:t>
      </w:r>
      <w:proofErr w:type="spellStart"/>
      <w:r>
        <w:rPr>
          <w:b/>
          <w:bCs/>
          <w:rPrChange w:id="411" w:author="Giorgia Graells" w:date="2021-03-31T15:39:00Z">
            <w:rPr/>
          </w:rPrChange>
        </w:rPr>
        <w:t>e.</w:t>
      </w:r>
      <w:proofErr w:type="gramStart"/>
      <w:r>
        <w:rPr>
          <w:b/>
          <w:bCs/>
          <w:rPrChange w:id="412" w:author="Giorgia Graells" w:date="2021-03-31T15:39:00Z">
            <w:rPr/>
          </w:rPrChange>
        </w:rPr>
        <w:t>g.Wong</w:t>
      </w:r>
      <w:proofErr w:type="spellEnd"/>
      <w:proofErr w:type="gramEnd"/>
      <w:r>
        <w:rPr>
          <w:b/>
          <w:bCs/>
          <w:rPrChange w:id="413" w:author="Giorgia Graells" w:date="2021-03-31T15:39:00Z">
            <w:rPr/>
          </w:rPrChange>
        </w:rPr>
        <w:t xml:space="preserve"> 2011, Eco-cities in China; </w:t>
      </w:r>
      <w:proofErr w:type="spellStart"/>
      <w:r>
        <w:rPr>
          <w:b/>
          <w:bCs/>
          <w:rPrChange w:id="414" w:author="Giorgia Graells" w:date="2021-03-31T15:39:00Z">
            <w:rPr/>
          </w:rPrChange>
        </w:rPr>
        <w:t>Conticelli</w:t>
      </w:r>
      <w:proofErr w:type="spellEnd"/>
      <w:r>
        <w:rPr>
          <w:b/>
          <w:bCs/>
          <w:rPrChange w:id="415" w:author="Giorgia Graells" w:date="2021-03-31T15:39:00Z">
            <w:rPr/>
          </w:rPrChange>
        </w:rPr>
        <w:t xml:space="preserve"> &amp; </w:t>
      </w:r>
      <w:proofErr w:type="spellStart"/>
      <w:r>
        <w:rPr>
          <w:b/>
          <w:bCs/>
          <w:rPrChange w:id="416" w:author="Giorgia Graells" w:date="2021-03-31T15:39:00Z">
            <w:rPr/>
          </w:rPrChange>
        </w:rPr>
        <w:t>Tondelli</w:t>
      </w:r>
      <w:proofErr w:type="spellEnd"/>
      <w:r>
        <w:rPr>
          <w:b/>
          <w:bCs/>
          <w:rPrChange w:id="417" w:author="Giorgia Graells" w:date="2021-03-31T15:39:00Z">
            <w:rPr/>
          </w:rPrChange>
        </w:rPr>
        <w:t xml:space="preserve"> 2018, a proposal for the coastal landscape) showed fewer articles published (less than 10). </w:t>
      </w:r>
    </w:p>
    <w:p w14:paraId="33575AF7" w14:textId="77777777" w:rsidR="005D7910" w:rsidRDefault="004A08A8">
      <w:r>
        <w:t xml:space="preserve">Most of the articles published in coastal urban ecology have been developed in large cities of 1 to 5 million inhabitants (41%), while other city categories do not exceed 18%. More than 55% of articles </w:t>
      </w:r>
      <w:r>
        <w:lastRenderedPageBreak/>
        <w:t>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w:t>
      </w:r>
      <w:proofErr w:type="gramStart"/>
      <w:r>
        <w:t>e.g.</w:t>
      </w:r>
      <w:proofErr w:type="gramEnd"/>
      <w:r>
        <w:t xml:space="preserve"> Kalinowski &amp; Johnson 2010, </w:t>
      </w:r>
      <w:bookmarkStart w:id="418" w:name="__DdeLink__2901_1870276235"/>
      <w:proofErr w:type="spellStart"/>
      <w:r>
        <w:t>Wolsko</w:t>
      </w:r>
      <w:bookmarkEnd w:id="418"/>
      <w:proofErr w:type="spellEnd"/>
      <w:r>
        <w:t xml:space="preserve"> &amp; Marino 2016).</w:t>
      </w:r>
    </w:p>
    <w:p w14:paraId="394981A2" w14:textId="77777777" w:rsidR="005D7910" w:rsidRDefault="004A08A8">
      <w:pPr>
        <w:rPr>
          <w:b/>
          <w:bCs/>
        </w:rPr>
      </w:pPr>
      <w:r>
        <w:rPr>
          <w:b/>
          <w:bCs/>
          <w:rPrChange w:id="419" w:author="Giorgia Graells" w:date="2021-03-31T15:39:00Z">
            <w:rPr/>
          </w:rPrChange>
        </w:rPr>
        <w:t>Research in coastal urban ecology has focused mostly in near-shore terrestrial environments, presenting more than 68% of articles. These have focused on urban environments (</w:t>
      </w:r>
      <w:proofErr w:type="gramStart"/>
      <w:r>
        <w:rPr>
          <w:b/>
          <w:bCs/>
          <w:rPrChange w:id="420" w:author="Giorgia Graells" w:date="2021-03-31T15:39:00Z">
            <w:rPr/>
          </w:rPrChange>
        </w:rPr>
        <w:t>e.g.</w:t>
      </w:r>
      <w:proofErr w:type="gramEnd"/>
      <w:r>
        <w:rPr>
          <w:b/>
          <w:bCs/>
          <w:rPrChange w:id="421" w:author="Giorgia Graells" w:date="2021-03-31T15:39:00Z">
            <w:rPr/>
          </w:rPrChange>
        </w:rPr>
        <w:t xml:space="preserve"> </w:t>
      </w:r>
      <w:proofErr w:type="spellStart"/>
      <w:r>
        <w:rPr>
          <w:b/>
          <w:bCs/>
          <w:rPrChange w:id="422" w:author="Giorgia Graells" w:date="2021-03-31T15:39:00Z">
            <w:rPr/>
          </w:rPrChange>
        </w:rPr>
        <w:t>Parzych</w:t>
      </w:r>
      <w:proofErr w:type="spellEnd"/>
      <w:r>
        <w:rPr>
          <w:b/>
          <w:bCs/>
          <w:rPrChange w:id="423" w:author="Giorgia Graells" w:date="2021-03-31T15:39:00Z">
            <w:rPr/>
          </w:rPrChange>
        </w:rPr>
        <w:t xml:space="preserve"> et al. 2016) anthropogenic constructions (</w:t>
      </w:r>
      <w:proofErr w:type="spellStart"/>
      <w:r>
        <w:rPr>
          <w:b/>
          <w:bCs/>
          <w:rPrChange w:id="424" w:author="Giorgia Graells" w:date="2021-03-31T15:39:00Z">
            <w:rPr/>
          </w:rPrChange>
        </w:rPr>
        <w:t>Günel</w:t>
      </w:r>
      <w:proofErr w:type="spellEnd"/>
      <w:r>
        <w:rPr>
          <w:b/>
          <w:bCs/>
          <w:rPrChange w:id="425" w:author="Giorgia Graells" w:date="2021-03-31T15:39:00Z">
            <w:rPr/>
          </w:rPrChange>
        </w:rPr>
        <w:t xml:space="preserve"> 2018), green areas (Callaghan et al. 2018) and urban </w:t>
      </w:r>
      <w:proofErr w:type="spellStart"/>
      <w:r>
        <w:rPr>
          <w:b/>
          <w:bCs/>
          <w:rPrChange w:id="426" w:author="Giorgia Graells" w:date="2021-03-31T15:39:00Z">
            <w:rPr/>
          </w:rPrChange>
        </w:rPr>
        <w:t>watersheads</w:t>
      </w:r>
      <w:proofErr w:type="spellEnd"/>
      <w:r>
        <w:rPr>
          <w:b/>
          <w:bCs/>
          <w:rPrChange w:id="427" w:author="Giorgia Graells" w:date="2021-03-31T15:39:00Z">
            <w:rPr/>
          </w:rPrChange>
        </w:rPr>
        <w:t xml:space="preserve"> (Pinheiro &amp; </w:t>
      </w:r>
      <w:proofErr w:type="spellStart"/>
      <w:r>
        <w:rPr>
          <w:b/>
          <w:bCs/>
          <w:rPrChange w:id="428" w:author="Giorgia Graells" w:date="2021-03-31T15:39:00Z">
            <w:rPr/>
          </w:rPrChange>
        </w:rPr>
        <w:t>Hokugo</w:t>
      </w:r>
      <w:proofErr w:type="spellEnd"/>
      <w:r>
        <w:rPr>
          <w:b/>
          <w:bCs/>
          <w:rPrChange w:id="429" w:author="Giorgia Graells" w:date="2021-03-31T15:39:00Z">
            <w:rPr/>
          </w:rPrChange>
        </w:rPr>
        <w:t xml:space="preserve"> 2019). Intertidal areas presented 17.30% of the publications. These focused on coastal </w:t>
      </w:r>
      <w:proofErr w:type="spellStart"/>
      <w:r>
        <w:rPr>
          <w:b/>
          <w:bCs/>
          <w:rPrChange w:id="430" w:author="Giorgia Graells" w:date="2021-03-31T15:39:00Z">
            <w:rPr/>
          </w:rPrChange>
        </w:rPr>
        <w:t>defences</w:t>
      </w:r>
      <w:proofErr w:type="spellEnd"/>
      <w:r>
        <w:rPr>
          <w:b/>
          <w:bCs/>
          <w:rPrChange w:id="431" w:author="Giorgia Graells" w:date="2021-03-31T15:39:00Z">
            <w:rPr/>
          </w:rPrChange>
        </w:rPr>
        <w:t xml:space="preserve"> (e.g. </w:t>
      </w:r>
      <w:proofErr w:type="spellStart"/>
      <w:r>
        <w:rPr>
          <w:b/>
          <w:bCs/>
          <w:color w:val="000000"/>
          <w:szCs w:val="24"/>
          <w:rPrChange w:id="432" w:author="Giorgia Graells" w:date="2021-03-31T15:39:00Z">
            <w:rPr/>
          </w:rPrChange>
        </w:rPr>
        <w:t>Jonkman</w:t>
      </w:r>
      <w:proofErr w:type="spellEnd"/>
      <w:r>
        <w:rPr>
          <w:b/>
          <w:bCs/>
          <w:color w:val="000000"/>
          <w:szCs w:val="24"/>
          <w:rPrChange w:id="433" w:author="Giorgia Graells" w:date="2021-03-31T15:39:00Z">
            <w:rPr/>
          </w:rPrChange>
        </w:rPr>
        <w:t xml:space="preserve"> et al. </w:t>
      </w:r>
      <w:r>
        <w:rPr>
          <w:b/>
          <w:bCs/>
          <w:color w:val="000000"/>
          <w:szCs w:val="24"/>
          <w:lang w:val="en-GB"/>
          <w:rPrChange w:id="434" w:author="Giorgia Graells" w:date="2021-03-31T15:39:00Z">
            <w:rPr/>
          </w:rPrChange>
        </w:rPr>
        <w:t>2013), estuarine and shallow coastal systems (</w:t>
      </w:r>
      <w:proofErr w:type="spellStart"/>
      <w:r>
        <w:rPr>
          <w:b/>
          <w:bCs/>
          <w:color w:val="000000"/>
          <w:szCs w:val="24"/>
          <w:rPrChange w:id="435" w:author="Giorgia Graells" w:date="2021-03-31T15:39:00Z">
            <w:rPr/>
          </w:rPrChange>
        </w:rPr>
        <w:t>Kuwae</w:t>
      </w:r>
      <w:proofErr w:type="spellEnd"/>
      <w:r>
        <w:rPr>
          <w:b/>
          <w:bCs/>
          <w:color w:val="000000"/>
          <w:szCs w:val="24"/>
          <w:rPrChange w:id="436" w:author="Giorgia Graells" w:date="2021-03-31T15:39:00Z">
            <w:rPr/>
          </w:rPrChange>
        </w:rPr>
        <w:t xml:space="preserve"> et al. 2016</w:t>
      </w:r>
      <w:proofErr w:type="gramStart"/>
      <w:r>
        <w:rPr>
          <w:b/>
          <w:bCs/>
          <w:color w:val="000000"/>
          <w:szCs w:val="24"/>
          <w:rPrChange w:id="437" w:author="Giorgia Graells" w:date="2021-03-31T15:39:00Z">
            <w:rPr/>
          </w:rPrChange>
        </w:rPr>
        <w:t xml:space="preserve">), </w:t>
      </w:r>
      <w:r>
        <w:rPr>
          <w:b/>
          <w:bCs/>
          <w:rPrChange w:id="438" w:author="Giorgia Graells" w:date="2021-03-31T15:39:00Z">
            <w:rPr/>
          </w:rPrChange>
        </w:rPr>
        <w:t xml:space="preserve"> estuarine</w:t>
      </w:r>
      <w:proofErr w:type="gramEnd"/>
      <w:r>
        <w:rPr>
          <w:b/>
          <w:bCs/>
          <w:rPrChange w:id="439" w:author="Giorgia Graells" w:date="2021-03-31T15:39:00Z">
            <w:rPr/>
          </w:rPrChange>
        </w:rPr>
        <w:t xml:space="preserve"> mullet in an urban </w:t>
      </w:r>
      <w:proofErr w:type="spellStart"/>
      <w:r>
        <w:rPr>
          <w:b/>
          <w:bCs/>
          <w:rPrChange w:id="440" w:author="Giorgia Graells" w:date="2021-03-31T15:39:00Z">
            <w:rPr/>
          </w:rPrChange>
        </w:rPr>
        <w:t>harbour</w:t>
      </w:r>
      <w:proofErr w:type="spellEnd"/>
      <w:r>
        <w:rPr>
          <w:b/>
          <w:bCs/>
          <w:rPrChange w:id="441" w:author="Giorgia Graells" w:date="2021-03-31T15:39:00Z">
            <w:rPr/>
          </w:rPrChange>
        </w:rPr>
        <w:t xml:space="preserve"> (Naidoo et al. 2016) and p</w:t>
      </w:r>
      <w:r>
        <w:rPr>
          <w:b/>
          <w:bCs/>
          <w:color w:val="000000"/>
          <w:szCs w:val="24"/>
          <w:rPrChange w:id="442" w:author="Giorgia Graells" w:date="2021-03-31T15:39:00Z">
            <w:rPr/>
          </w:rPrChange>
        </w:rPr>
        <w:t>redation on a threatened coastal seabird</w:t>
      </w:r>
      <w:r>
        <w:rPr>
          <w:b/>
          <w:bCs/>
          <w:rPrChange w:id="443" w:author="Giorgia Graells" w:date="2021-03-31T15:39:00Z">
            <w:rPr/>
          </w:rPrChange>
        </w:rPr>
        <w:t xml:space="preserve"> (Greenwell et al. 2019). Near-shore coastal benthic habitats accounted for 3.38% and included studies such as those which assess community structure (</w:t>
      </w:r>
      <w:proofErr w:type="gramStart"/>
      <w:r>
        <w:rPr>
          <w:b/>
          <w:bCs/>
          <w:rPrChange w:id="444" w:author="Giorgia Graells" w:date="2021-03-31T15:39:00Z">
            <w:rPr/>
          </w:rPrChange>
        </w:rPr>
        <w:t>e.g.</w:t>
      </w:r>
      <w:proofErr w:type="gramEnd"/>
      <w:r>
        <w:rPr>
          <w:b/>
          <w:bCs/>
          <w:rPrChange w:id="445" w:author="Giorgia Graells" w:date="2021-03-31T15:39:00Z">
            <w:rPr/>
          </w:rPrChange>
        </w:rPr>
        <w:t xml:space="preserve"> Holloway &amp; Connell 2002; Eddy &amp; Roman 2016), impacts of light on communities </w:t>
      </w:r>
      <w:r>
        <w:rPr>
          <w:b/>
          <w:bCs/>
          <w:szCs w:val="24"/>
          <w:rPrChange w:id="446" w:author="Giorgia Graells" w:date="2021-03-31T15:39:00Z">
            <w:rPr/>
          </w:rPrChange>
        </w:rPr>
        <w:t xml:space="preserve">(Bolton et al. 2017) and spatial distribution patterns (e.g. </w:t>
      </w:r>
      <w:proofErr w:type="spellStart"/>
      <w:r>
        <w:rPr>
          <w:b/>
          <w:bCs/>
          <w:szCs w:val="24"/>
          <w:rPrChange w:id="447" w:author="Giorgia Graells" w:date="2021-03-31T15:39:00Z">
            <w:rPr/>
          </w:rPrChange>
        </w:rPr>
        <w:t>Heery</w:t>
      </w:r>
      <w:proofErr w:type="spellEnd"/>
      <w:r>
        <w:rPr>
          <w:b/>
          <w:bCs/>
          <w:szCs w:val="24"/>
          <w:rPrChange w:id="448" w:author="Giorgia Graells" w:date="2021-03-31T15:39:00Z">
            <w:rPr/>
          </w:rPrChange>
        </w:rPr>
        <w:t xml:space="preserve"> et al. 2018 for the giant Pacific octopus (</w:t>
      </w:r>
      <w:proofErr w:type="spellStart"/>
      <w:r>
        <w:rPr>
          <w:b/>
          <w:bCs/>
          <w:i/>
          <w:szCs w:val="24"/>
          <w:rPrChange w:id="449" w:author="Giorgia Graells" w:date="2021-03-31T15:39:00Z">
            <w:rPr/>
          </w:rPrChange>
        </w:rPr>
        <w:t>Enteroctopus</w:t>
      </w:r>
      <w:proofErr w:type="spellEnd"/>
      <w:r>
        <w:rPr>
          <w:b/>
          <w:bCs/>
          <w:i/>
          <w:szCs w:val="24"/>
          <w:rPrChange w:id="450" w:author="Giorgia Graells" w:date="2021-03-31T15:39:00Z">
            <w:rPr/>
          </w:rPrChange>
        </w:rPr>
        <w:t xml:space="preserve"> </w:t>
      </w:r>
      <w:proofErr w:type="spellStart"/>
      <w:r>
        <w:rPr>
          <w:b/>
          <w:bCs/>
          <w:i/>
          <w:szCs w:val="24"/>
          <w:rPrChange w:id="451" w:author="Giorgia Graells" w:date="2021-03-31T15:39:00Z">
            <w:rPr/>
          </w:rPrChange>
        </w:rPr>
        <w:t>dofleini</w:t>
      </w:r>
      <w:proofErr w:type="spellEnd"/>
      <w:r>
        <w:rPr>
          <w:b/>
          <w:bCs/>
          <w:szCs w:val="24"/>
          <w:rPrChange w:id="452" w:author="Giorgia Graells" w:date="2021-03-31T15:39:00Z">
            <w:rPr/>
          </w:rPrChange>
        </w:rPr>
        <w:t>)</w:t>
      </w:r>
      <w:r>
        <w:rPr>
          <w:b/>
          <w:bCs/>
          <w:rPrChange w:id="453" w:author="Giorgia Graells" w:date="2021-03-31T15:39:00Z">
            <w:rPr/>
          </w:rPrChange>
        </w:rPr>
        <w:t>. Studies which focus on pelagic environments near the coast account for only 1.69</w:t>
      </w:r>
      <w:proofErr w:type="gramStart"/>
      <w:r>
        <w:rPr>
          <w:b/>
          <w:bCs/>
          <w:rPrChange w:id="454" w:author="Giorgia Graells" w:date="2021-03-31T15:39:00Z">
            <w:rPr/>
          </w:rPrChange>
        </w:rPr>
        <w:t>% .</w:t>
      </w:r>
      <w:proofErr w:type="gramEnd"/>
      <w:r>
        <w:rPr>
          <w:b/>
          <w:bCs/>
          <w:rPrChange w:id="455" w:author="Giorgia Graells" w:date="2021-03-31T15:39:00Z">
            <w:rPr/>
          </w:rPrChange>
        </w:rPr>
        <w:t xml:space="preserve"> These relate mostly to sea water studies such as Zhen et al. 2007, and ocean thermal energy (Wang 2010). Coastal atmosphere showed 8.86% of total articles published (</w:t>
      </w:r>
      <w:proofErr w:type="gramStart"/>
      <w:r>
        <w:rPr>
          <w:b/>
          <w:bCs/>
          <w:rPrChange w:id="456" w:author="Giorgia Graells" w:date="2021-03-31T15:39:00Z">
            <w:rPr/>
          </w:rPrChange>
        </w:rPr>
        <w:t>e.g.</w:t>
      </w:r>
      <w:proofErr w:type="gramEnd"/>
      <w:r>
        <w:rPr>
          <w:b/>
          <w:bCs/>
          <w:rPrChange w:id="457" w:author="Giorgia Graells" w:date="2021-03-31T15:39:00Z">
            <w:rPr/>
          </w:rPrChange>
        </w:rPr>
        <w:t xml:space="preserve"> aerosol: Castro et al. 1999; PM10 pollution episodes: Vicente et al. 2012; atmospheric deposition: </w:t>
      </w:r>
      <w:proofErr w:type="spellStart"/>
      <w:r>
        <w:rPr>
          <w:b/>
          <w:bCs/>
          <w:rPrChange w:id="458" w:author="Giorgia Graells" w:date="2021-03-31T15:39:00Z">
            <w:rPr/>
          </w:rPrChange>
        </w:rPr>
        <w:t>Shanquan</w:t>
      </w:r>
      <w:proofErr w:type="spellEnd"/>
      <w:r>
        <w:rPr>
          <w:b/>
          <w:bCs/>
          <w:rPrChange w:id="459" w:author="Giorgia Graells" w:date="2021-03-31T15:39:00Z">
            <w:rPr/>
          </w:rPrChange>
        </w:rPr>
        <w:t xml:space="preserve"> et al. 2016; and chemical composition of fine-aerosol fraction: </w:t>
      </w:r>
      <w:proofErr w:type="spellStart"/>
      <w:r>
        <w:rPr>
          <w:b/>
          <w:bCs/>
          <w:rPrChange w:id="460" w:author="Giorgia Graells" w:date="2021-03-31T15:39:00Z">
            <w:rPr/>
          </w:rPrChange>
        </w:rPr>
        <w:t>Theodosi</w:t>
      </w:r>
      <w:proofErr w:type="spellEnd"/>
      <w:r>
        <w:rPr>
          <w:b/>
          <w:bCs/>
          <w:rPrChange w:id="461" w:author="Giorgia Graells" w:date="2021-03-31T15:39:00Z">
            <w:rPr/>
          </w:rPrChange>
        </w:rPr>
        <w:t xml:space="preserve"> et al. 2018).</w:t>
      </w:r>
    </w:p>
    <w:p w14:paraId="53FEFDC4" w14:textId="77777777" w:rsidR="005D7910" w:rsidRDefault="004A08A8">
      <w:pPr>
        <w:pStyle w:val="Ttulo2"/>
        <w:numPr>
          <w:ilvl w:val="1"/>
          <w:numId w:val="3"/>
        </w:numPr>
      </w:pPr>
      <w:bookmarkStart w:id="462"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462"/>
      <w:r>
        <w:rPr>
          <w:rFonts w:ascii="Times New Roman" w:hAnsi="Times New Roman"/>
          <w:color w:val="000000"/>
          <w:szCs w:val="24"/>
          <w:lang w:val="en-GB"/>
        </w:rPr>
        <w:t>.</w:t>
      </w:r>
    </w:p>
    <w:p w14:paraId="785A20D7" w14:textId="77777777" w:rsidR="005D7910" w:rsidRDefault="004A08A8">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w:t>
      </w:r>
      <w:proofErr w:type="spellStart"/>
      <w:r>
        <w:rPr>
          <w:color w:val="000000"/>
          <w:szCs w:val="24"/>
          <w:lang w:val="en-GB"/>
        </w:rPr>
        <w:t>e.g</w:t>
      </w:r>
      <w:proofErr w:type="spellEnd"/>
      <w:r>
        <w:rPr>
          <w:color w:val="000000"/>
          <w:szCs w:val="24"/>
          <w:lang w:val="en-GB"/>
        </w:rPr>
        <w:t xml:space="preserve"> Way et al. 2004, Eddy &amp; Roman 2016, Maguire &amp; </w:t>
      </w:r>
      <w:proofErr w:type="spellStart"/>
      <w:r>
        <w:rPr>
          <w:color w:val="000000"/>
          <w:szCs w:val="24"/>
          <w:lang w:val="en-GB"/>
        </w:rPr>
        <w:t>Fulweiler</w:t>
      </w:r>
      <w:proofErr w:type="spellEnd"/>
      <w:r>
        <w:rPr>
          <w:color w:val="000000"/>
          <w:szCs w:val="24"/>
          <w:lang w:val="en-GB"/>
        </w:rPr>
        <w:t xml:space="preserve">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w:t>
      </w:r>
      <w:proofErr w:type="gramStart"/>
      <w:r>
        <w:rPr>
          <w:color w:val="000000"/>
          <w:szCs w:val="24"/>
          <w:lang w:val="en-GB"/>
        </w:rPr>
        <w:t>e.g.</w:t>
      </w:r>
      <w:proofErr w:type="gramEnd"/>
      <w:r>
        <w:rPr>
          <w:color w:val="000000"/>
          <w:szCs w:val="24"/>
          <w:lang w:val="en-GB"/>
        </w:rPr>
        <w:t xml:space="preserve">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w:t>
      </w:r>
      <w:proofErr w:type="gramStart"/>
      <w:r>
        <w:rPr>
          <w:color w:val="000000"/>
          <w:szCs w:val="24"/>
          <w:lang w:val="en-GB"/>
        </w:rPr>
        <w:t>e.g.</w:t>
      </w:r>
      <w:proofErr w:type="gramEnd"/>
      <w:r>
        <w:rPr>
          <w:color w:val="000000"/>
          <w:szCs w:val="24"/>
          <w:lang w:val="en-GB"/>
        </w:rPr>
        <w:t xml:space="preserve"> Li et al. 2011, Peng et al. 2011, Li et al. 2017), which is the highest number of papers in a country which addresses this paradigm.</w:t>
      </w:r>
    </w:p>
    <w:p w14:paraId="34AAD3BD" w14:textId="77777777" w:rsidR="005D7910" w:rsidRDefault="004A08A8">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w:t>
      </w:r>
      <w:proofErr w:type="spellStart"/>
      <w:r>
        <w:rPr>
          <w:color w:val="000000"/>
          <w:szCs w:val="24"/>
          <w:lang w:val="en-GB"/>
        </w:rPr>
        <w:t>Belant</w:t>
      </w:r>
      <w:proofErr w:type="spellEnd"/>
      <w:r>
        <w:rPr>
          <w:color w:val="000000"/>
          <w:szCs w:val="24"/>
          <w:lang w:val="en-GB"/>
        </w:rPr>
        <w:t xml:space="preserve">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p>
    <w:p w14:paraId="1889C86A" w14:textId="77777777" w:rsidR="005D7910" w:rsidRDefault="004A08A8">
      <w:pPr>
        <w:rPr>
          <w:b/>
          <w:bCs/>
        </w:rPr>
      </w:pPr>
      <w:r>
        <w:rPr>
          <w:b/>
          <w:bCs/>
          <w:color w:val="000000"/>
          <w:szCs w:val="24"/>
          <w:lang w:val="en-GB"/>
          <w:rPrChange w:id="463" w:author="Giorgia Graells" w:date="2021-03-31T15:40:00Z">
            <w:rPr/>
          </w:rPrChange>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b/>
          <w:bCs/>
          <w:i/>
          <w:iCs/>
          <w:color w:val="000000"/>
          <w:szCs w:val="24"/>
          <w:lang w:val="en-GB"/>
          <w:rPrChange w:id="464" w:author="Giorgia Graells" w:date="2021-03-31T15:40:00Z">
            <w:rPr/>
          </w:rPrChange>
        </w:rPr>
        <w:t>in the city</w:t>
      </w:r>
      <w:r>
        <w:rPr>
          <w:b/>
          <w:bCs/>
          <w:color w:val="000000"/>
          <w:szCs w:val="24"/>
          <w:lang w:val="en-GB"/>
          <w:rPrChange w:id="465" w:author="Giorgia Graells" w:date="2021-03-31T15:40:00Z">
            <w:rPr/>
          </w:rPrChange>
        </w:rPr>
        <w:t xml:space="preserve"> is mostly focused </w:t>
      </w:r>
      <w:proofErr w:type="gramStart"/>
      <w:r>
        <w:rPr>
          <w:b/>
          <w:bCs/>
          <w:color w:val="000000"/>
          <w:szCs w:val="24"/>
          <w:lang w:val="en-GB"/>
          <w:rPrChange w:id="466" w:author="Giorgia Graells" w:date="2021-03-31T15:40:00Z">
            <w:rPr/>
          </w:rPrChange>
        </w:rPr>
        <w:t>in</w:t>
      </w:r>
      <w:proofErr w:type="gramEnd"/>
      <w:r>
        <w:rPr>
          <w:b/>
          <w:bCs/>
          <w:color w:val="000000"/>
          <w:szCs w:val="24"/>
          <w:lang w:val="en-GB"/>
          <w:rPrChange w:id="467" w:author="Giorgia Graells" w:date="2021-03-31T15:40:00Z">
            <w:rPr/>
          </w:rPrChange>
        </w:rPr>
        <w:t xml:space="preserve"> ecological research, the paradigm </w:t>
      </w:r>
      <w:r>
        <w:rPr>
          <w:b/>
          <w:bCs/>
          <w:i/>
          <w:iCs/>
          <w:color w:val="000000"/>
          <w:szCs w:val="24"/>
          <w:lang w:val="en-GB"/>
          <w:rPrChange w:id="468" w:author="Giorgia Graells" w:date="2021-03-31T15:40:00Z">
            <w:rPr/>
          </w:rPrChange>
        </w:rPr>
        <w:t>of the city</w:t>
      </w:r>
      <w:r>
        <w:rPr>
          <w:b/>
          <w:bCs/>
          <w:color w:val="000000"/>
          <w:szCs w:val="24"/>
          <w:lang w:val="en-GB"/>
          <w:rPrChange w:id="469" w:author="Giorgia Graells" w:date="2021-03-31T15:40:00Z">
            <w:rPr/>
          </w:rPrChange>
        </w:rPr>
        <w:t xml:space="preserve"> in social-ecological research, and </w:t>
      </w:r>
      <w:r>
        <w:rPr>
          <w:b/>
          <w:bCs/>
          <w:color w:val="000000"/>
          <w:szCs w:val="24"/>
          <w:lang w:val="en-GB"/>
          <w:rPrChange w:id="470" w:author="Giorgia Graells" w:date="2021-03-31T15:40:00Z">
            <w:rPr/>
          </w:rPrChange>
        </w:rPr>
        <w:lastRenderedPageBreak/>
        <w:t xml:space="preserve">paradigm </w:t>
      </w:r>
      <w:r>
        <w:rPr>
          <w:b/>
          <w:bCs/>
          <w:i/>
          <w:iCs/>
          <w:color w:val="000000"/>
          <w:szCs w:val="24"/>
          <w:lang w:val="en-GB"/>
          <w:rPrChange w:id="471" w:author="Giorgia Graells" w:date="2021-03-31T15:40:00Z">
            <w:rPr/>
          </w:rPrChange>
        </w:rPr>
        <w:t>for the city</w:t>
      </w:r>
      <w:r>
        <w:rPr>
          <w:b/>
          <w:bCs/>
          <w:color w:val="000000"/>
          <w:szCs w:val="24"/>
          <w:lang w:val="en-GB"/>
          <w:rPrChange w:id="472" w:author="Giorgia Graells" w:date="2021-03-31T15:40:00Z">
            <w:rPr/>
          </w:rPrChange>
        </w:rPr>
        <w:t xml:space="preserve"> in environmental policies, and also some social-ecological and social policies. Research approaches are similar among paradigms, the spatial approach of studies is the most common (for example </w:t>
      </w:r>
      <w:r>
        <w:rPr>
          <w:b/>
          <w:bCs/>
          <w:i/>
          <w:iCs/>
          <w:color w:val="000000"/>
          <w:szCs w:val="24"/>
          <w:lang w:val="en-GB"/>
          <w:rPrChange w:id="473" w:author="Giorgia Graells" w:date="2021-03-31T15:40:00Z">
            <w:rPr/>
          </w:rPrChange>
        </w:rPr>
        <w:t>ecology in the city</w:t>
      </w:r>
      <w:r>
        <w:rPr>
          <w:b/>
          <w:bCs/>
          <w:color w:val="000000"/>
          <w:szCs w:val="24"/>
          <w:lang w:val="en-GB"/>
          <w:rPrChange w:id="474" w:author="Giorgia Graells" w:date="2021-03-31T15:40:00Z">
            <w:rPr/>
          </w:rPrChange>
        </w:rPr>
        <w:t xml:space="preserve">: Hosannah et al. 2014; </w:t>
      </w:r>
      <w:r>
        <w:rPr>
          <w:b/>
          <w:bCs/>
          <w:i/>
          <w:iCs/>
          <w:color w:val="000000"/>
          <w:szCs w:val="24"/>
          <w:lang w:val="en-GB"/>
          <w:rPrChange w:id="475" w:author="Giorgia Graells" w:date="2021-03-31T15:40:00Z">
            <w:rPr/>
          </w:rPrChange>
        </w:rPr>
        <w:t>ecology of the city</w:t>
      </w:r>
      <w:r>
        <w:rPr>
          <w:b/>
          <w:bCs/>
          <w:color w:val="000000"/>
          <w:szCs w:val="24"/>
          <w:lang w:val="en-GB"/>
          <w:rPrChange w:id="476" w:author="Giorgia Graells" w:date="2021-03-31T15:40:00Z">
            <w:rPr/>
          </w:rPrChange>
        </w:rPr>
        <w:t xml:space="preserve">: </w:t>
      </w:r>
      <w:proofErr w:type="spellStart"/>
      <w:r>
        <w:rPr>
          <w:b/>
          <w:bCs/>
          <w:color w:val="000000"/>
          <w:szCs w:val="24"/>
          <w:lang w:val="en-GB"/>
          <w:rPrChange w:id="477" w:author="Giorgia Graells" w:date="2021-03-31T15:40:00Z">
            <w:rPr/>
          </w:rPrChange>
        </w:rPr>
        <w:t>Bulleri</w:t>
      </w:r>
      <w:proofErr w:type="spellEnd"/>
      <w:r>
        <w:rPr>
          <w:b/>
          <w:bCs/>
          <w:color w:val="000000"/>
          <w:szCs w:val="24"/>
          <w:lang w:val="en-GB"/>
          <w:rPrChange w:id="478" w:author="Giorgia Graells" w:date="2021-03-31T15:40:00Z">
            <w:rPr/>
          </w:rPrChange>
        </w:rPr>
        <w:t xml:space="preserve"> 2006; </w:t>
      </w:r>
      <w:r>
        <w:rPr>
          <w:b/>
          <w:bCs/>
          <w:i/>
          <w:iCs/>
          <w:color w:val="000000"/>
          <w:szCs w:val="24"/>
          <w:lang w:val="en-GB"/>
          <w:rPrChange w:id="479" w:author="Giorgia Graells" w:date="2021-03-31T15:40:00Z">
            <w:rPr/>
          </w:rPrChange>
        </w:rPr>
        <w:t>ecology for the city</w:t>
      </w:r>
      <w:r>
        <w:rPr>
          <w:b/>
          <w:bCs/>
          <w:color w:val="000000"/>
          <w:szCs w:val="24"/>
          <w:lang w:val="en-GB"/>
          <w:rPrChange w:id="480" w:author="Giorgia Graells" w:date="2021-03-31T15:40:00Z">
            <w:rPr/>
          </w:rPrChange>
        </w:rPr>
        <w:t xml:space="preserve">: Santos &amp; Freire 2015), followed by </w:t>
      </w:r>
      <w:proofErr w:type="spellStart"/>
      <w:r>
        <w:rPr>
          <w:b/>
          <w:bCs/>
          <w:color w:val="000000"/>
          <w:szCs w:val="24"/>
          <w:lang w:val="en-GB"/>
          <w:rPrChange w:id="481" w:author="Giorgia Graells" w:date="2021-03-31T15:40:00Z">
            <w:rPr/>
          </w:rPrChange>
        </w:rPr>
        <w:t>spatio</w:t>
      </w:r>
      <w:proofErr w:type="spellEnd"/>
      <w:r>
        <w:rPr>
          <w:b/>
          <w:bCs/>
          <w:color w:val="000000"/>
          <w:szCs w:val="24"/>
          <w:lang w:val="en-GB"/>
          <w:rPrChange w:id="482" w:author="Giorgia Graells" w:date="2021-03-31T15:40:00Z">
            <w:rPr/>
          </w:rPrChange>
        </w:rPr>
        <w:t xml:space="preserve">-temporal approach (for example </w:t>
      </w:r>
      <w:r>
        <w:rPr>
          <w:b/>
          <w:bCs/>
          <w:i/>
          <w:iCs/>
          <w:color w:val="000000"/>
          <w:szCs w:val="24"/>
          <w:lang w:val="en-GB"/>
          <w:rPrChange w:id="483" w:author="Giorgia Graells" w:date="2021-03-31T15:40:00Z">
            <w:rPr/>
          </w:rPrChange>
        </w:rPr>
        <w:t>ecology in the city</w:t>
      </w:r>
      <w:r>
        <w:rPr>
          <w:b/>
          <w:bCs/>
          <w:color w:val="000000"/>
          <w:szCs w:val="24"/>
          <w:lang w:val="en-GB"/>
          <w:rPrChange w:id="484" w:author="Giorgia Graells" w:date="2021-03-31T15:40:00Z">
            <w:rPr/>
          </w:rPrChange>
        </w:rPr>
        <w:t xml:space="preserve">: Castro et al. 1999; </w:t>
      </w:r>
      <w:r>
        <w:rPr>
          <w:b/>
          <w:bCs/>
          <w:i/>
          <w:iCs/>
          <w:color w:val="000000"/>
          <w:szCs w:val="24"/>
          <w:lang w:val="en-GB"/>
          <w:rPrChange w:id="485" w:author="Giorgia Graells" w:date="2021-03-31T15:40:00Z">
            <w:rPr/>
          </w:rPrChange>
        </w:rPr>
        <w:t>ecology of the city</w:t>
      </w:r>
      <w:r>
        <w:rPr>
          <w:b/>
          <w:bCs/>
          <w:color w:val="000000"/>
          <w:szCs w:val="24"/>
          <w:lang w:val="en-GB"/>
          <w:rPrChange w:id="486" w:author="Giorgia Graells" w:date="2021-03-31T15:40:00Z">
            <w:rPr/>
          </w:rPrChange>
        </w:rPr>
        <w:t xml:space="preserve">: Serre et al. 2010; </w:t>
      </w:r>
      <w:r>
        <w:rPr>
          <w:b/>
          <w:bCs/>
          <w:i/>
          <w:iCs/>
          <w:color w:val="000000"/>
          <w:szCs w:val="24"/>
          <w:lang w:val="en-GB"/>
          <w:rPrChange w:id="487" w:author="Giorgia Graells" w:date="2021-03-31T15:40:00Z">
            <w:rPr/>
          </w:rPrChange>
        </w:rPr>
        <w:t>ecology for the city</w:t>
      </w:r>
      <w:r>
        <w:rPr>
          <w:b/>
          <w:bCs/>
          <w:color w:val="000000"/>
          <w:szCs w:val="24"/>
          <w:lang w:val="en-GB"/>
          <w:rPrChange w:id="488" w:author="Giorgia Graells" w:date="2021-03-31T15:40:00Z">
            <w:rPr/>
          </w:rPrChange>
        </w:rPr>
        <w:t xml:space="preserve">: Storch &amp; Downes </w:t>
      </w:r>
      <w:proofErr w:type="gramStart"/>
      <w:r>
        <w:rPr>
          <w:b/>
          <w:bCs/>
          <w:color w:val="000000"/>
          <w:szCs w:val="24"/>
          <w:lang w:val="en-GB"/>
          <w:rPrChange w:id="489" w:author="Giorgia Graells" w:date="2021-03-31T15:40:00Z">
            <w:rPr/>
          </w:rPrChange>
        </w:rPr>
        <w:t>2011 )</w:t>
      </w:r>
      <w:proofErr w:type="gramEnd"/>
      <w:r>
        <w:rPr>
          <w:b/>
          <w:bCs/>
          <w:color w:val="000000"/>
          <w:szCs w:val="24"/>
          <w:lang w:val="en-GB"/>
          <w:rPrChange w:id="490" w:author="Giorgia Graells" w:date="2021-03-31T15:40:00Z">
            <w:rPr/>
          </w:rPrChange>
        </w:rPr>
        <w:t xml:space="preserve">. Experiments and the interplay with temporal approaches are poorly represented in coastal urban ecology studies. Studies </w:t>
      </w:r>
      <w:r>
        <w:rPr>
          <w:b/>
          <w:bCs/>
          <w:i/>
          <w:iCs/>
          <w:color w:val="000000"/>
          <w:szCs w:val="24"/>
          <w:lang w:val="en-GB"/>
          <w:rPrChange w:id="491" w:author="Giorgia Graells" w:date="2021-03-31T15:40:00Z">
            <w:rPr/>
          </w:rPrChange>
        </w:rPr>
        <w:t>in the city</w:t>
      </w:r>
      <w:r>
        <w:rPr>
          <w:b/>
          <w:bCs/>
          <w:color w:val="000000"/>
          <w:szCs w:val="24"/>
          <w:lang w:val="en-GB"/>
          <w:rPrChange w:id="492" w:author="Giorgia Graells" w:date="2021-03-31T15:40:00Z">
            <w:rPr/>
          </w:rPrChange>
        </w:rPr>
        <w:t xml:space="preserve"> presented mostly quantitative assessments, however, studies presented under paradigms </w:t>
      </w:r>
      <w:r>
        <w:rPr>
          <w:b/>
          <w:bCs/>
          <w:i/>
          <w:iCs/>
          <w:color w:val="000000"/>
          <w:szCs w:val="24"/>
          <w:lang w:val="en-GB"/>
          <w:rPrChange w:id="493" w:author="Giorgia Graells" w:date="2021-03-31T15:40:00Z">
            <w:rPr/>
          </w:rPrChange>
        </w:rPr>
        <w:t>of</w:t>
      </w:r>
      <w:r>
        <w:rPr>
          <w:b/>
          <w:bCs/>
          <w:color w:val="000000"/>
          <w:szCs w:val="24"/>
          <w:lang w:val="en-GB"/>
          <w:rPrChange w:id="494" w:author="Giorgia Graells" w:date="2021-03-31T15:40:00Z">
            <w:rPr/>
          </w:rPrChange>
        </w:rPr>
        <w:t xml:space="preserve"> and </w:t>
      </w:r>
      <w:r>
        <w:rPr>
          <w:b/>
          <w:bCs/>
          <w:i/>
          <w:iCs/>
          <w:color w:val="000000"/>
          <w:szCs w:val="24"/>
          <w:lang w:val="en-GB"/>
          <w:rPrChange w:id="495" w:author="Giorgia Graells" w:date="2021-03-31T15:40:00Z">
            <w:rPr/>
          </w:rPrChange>
        </w:rPr>
        <w:t>for the city</w:t>
      </w:r>
      <w:r>
        <w:rPr>
          <w:b/>
          <w:bCs/>
          <w:color w:val="000000"/>
          <w:szCs w:val="24"/>
          <w:lang w:val="en-GB"/>
          <w:rPrChange w:id="496" w:author="Giorgia Graells" w:date="2021-03-31T15:40:00Z">
            <w:rPr/>
          </w:rPrChange>
        </w:rPr>
        <w:t xml:space="preserve"> showed similar proportions between quantitative and qualitative analysis. The paradigm </w:t>
      </w:r>
      <w:r>
        <w:rPr>
          <w:b/>
          <w:bCs/>
          <w:i/>
          <w:iCs/>
          <w:color w:val="000000"/>
          <w:szCs w:val="24"/>
          <w:lang w:val="en-GB"/>
          <w:rPrChange w:id="497" w:author="Giorgia Graells" w:date="2021-03-31T15:40:00Z">
            <w:rPr/>
          </w:rPrChange>
        </w:rPr>
        <w:t>of the city</w:t>
      </w:r>
      <w:r>
        <w:rPr>
          <w:b/>
          <w:bCs/>
          <w:color w:val="000000"/>
          <w:szCs w:val="24"/>
          <w:lang w:val="en-GB"/>
          <w:rPrChange w:id="498" w:author="Giorgia Graells" w:date="2021-03-31T15:40:00Z">
            <w:rPr/>
          </w:rPrChange>
        </w:rPr>
        <w:t xml:space="preserve"> has centred research on themes related to human adaptation (</w:t>
      </w:r>
      <w:proofErr w:type="gramStart"/>
      <w:r>
        <w:rPr>
          <w:b/>
          <w:bCs/>
          <w:color w:val="000000"/>
          <w:szCs w:val="24"/>
          <w:lang w:val="en-GB"/>
          <w:rPrChange w:id="499" w:author="Giorgia Graells" w:date="2021-03-31T15:40:00Z">
            <w:rPr/>
          </w:rPrChange>
        </w:rPr>
        <w:t>e.g.</w:t>
      </w:r>
      <w:proofErr w:type="gramEnd"/>
      <w:r>
        <w:rPr>
          <w:b/>
          <w:bCs/>
          <w:color w:val="000000"/>
          <w:szCs w:val="24"/>
          <w:lang w:val="en-GB"/>
          <w:rPrChange w:id="500" w:author="Giorgia Graells" w:date="2021-03-31T15:40:00Z">
            <w:rPr/>
          </w:rPrChange>
        </w:rPr>
        <w:t xml:space="preserve"> </w:t>
      </w:r>
      <w:bookmarkStart w:id="501" w:name="__DdeLink__2901_18702762351"/>
      <w:proofErr w:type="spellStart"/>
      <w:r>
        <w:rPr>
          <w:b/>
          <w:bCs/>
          <w:color w:val="000000"/>
          <w:szCs w:val="24"/>
          <w:lang w:val="en-GB"/>
          <w:rPrChange w:id="502" w:author="Giorgia Graells" w:date="2021-03-31T15:40:00Z">
            <w:rPr/>
          </w:rPrChange>
        </w:rPr>
        <w:t>Wolsko</w:t>
      </w:r>
      <w:bookmarkEnd w:id="501"/>
      <w:proofErr w:type="spellEnd"/>
      <w:r>
        <w:rPr>
          <w:b/>
          <w:bCs/>
          <w:color w:val="000000"/>
          <w:szCs w:val="24"/>
          <w:lang w:val="en-GB"/>
          <w:rPrChange w:id="503" w:author="Giorgia Graells" w:date="2021-03-31T15:40:00Z">
            <w:rPr/>
          </w:rPrChange>
        </w:rPr>
        <w:t xml:space="preserve"> &amp; Marino 2016, integrated research on disasters and climate change-induced migration with environmental psychology and the psychology of natural disasters), this topic also appears in the paradigm </w:t>
      </w:r>
      <w:r>
        <w:rPr>
          <w:b/>
          <w:bCs/>
          <w:i/>
          <w:iCs/>
          <w:color w:val="000000"/>
          <w:szCs w:val="24"/>
          <w:lang w:val="en-GB"/>
          <w:rPrChange w:id="504" w:author="Giorgia Graells" w:date="2021-03-31T15:40:00Z">
            <w:rPr/>
          </w:rPrChange>
        </w:rPr>
        <w:t>for the city</w:t>
      </w:r>
      <w:r>
        <w:rPr>
          <w:b/>
          <w:bCs/>
          <w:color w:val="000000"/>
          <w:szCs w:val="24"/>
          <w:lang w:val="en-GB"/>
          <w:rPrChange w:id="505" w:author="Giorgia Graells" w:date="2021-03-31T15:40:00Z">
            <w:rPr/>
          </w:rPrChange>
        </w:rPr>
        <w:t xml:space="preserve"> in combination with city design, a consequence of the predominant focus on policy and planning implications of these studies. An example of human adaptations can be found in Villagra et al. (2016) who described the 'resilience thinking' approach in urban planning, </w:t>
      </w:r>
      <w:proofErr w:type="gramStart"/>
      <w:r>
        <w:rPr>
          <w:b/>
          <w:bCs/>
          <w:color w:val="000000"/>
          <w:szCs w:val="24"/>
          <w:lang w:val="en-GB"/>
          <w:rPrChange w:id="506" w:author="Giorgia Graells" w:date="2021-03-31T15:40:00Z">
            <w:rPr/>
          </w:rPrChange>
        </w:rPr>
        <w:t>in order for</w:t>
      </w:r>
      <w:proofErr w:type="gramEnd"/>
      <w:r>
        <w:rPr>
          <w:b/>
          <w:bCs/>
          <w:color w:val="000000"/>
          <w:szCs w:val="24"/>
          <w:lang w:val="en-GB"/>
          <w:rPrChange w:id="507" w:author="Giorgia Graells" w:date="2021-03-31T15:40:00Z">
            <w:rPr/>
          </w:rPrChange>
        </w:rPr>
        <w:t xml:space="preserve"> a coastal city to adapt to extreme natural events such as tsunamis. </w:t>
      </w:r>
      <w:proofErr w:type="gramStart"/>
      <w:r>
        <w:rPr>
          <w:b/>
          <w:bCs/>
          <w:color w:val="000000"/>
          <w:szCs w:val="24"/>
          <w:lang w:val="en-GB"/>
          <w:rPrChange w:id="508" w:author="Giorgia Graells" w:date="2021-03-31T15:40:00Z">
            <w:rPr/>
          </w:rPrChange>
        </w:rPr>
        <w:t xml:space="preserve">Also,  </w:t>
      </w:r>
      <w:proofErr w:type="spellStart"/>
      <w:r>
        <w:rPr>
          <w:b/>
          <w:bCs/>
          <w:color w:val="000000"/>
          <w:szCs w:val="24"/>
          <w:lang w:val="en-GB"/>
          <w:rPrChange w:id="509" w:author="Giorgia Graells" w:date="2021-03-31T15:40:00Z">
            <w:rPr/>
          </w:rPrChange>
        </w:rPr>
        <w:t>Conticelli</w:t>
      </w:r>
      <w:proofErr w:type="spellEnd"/>
      <w:proofErr w:type="gramEnd"/>
      <w:r>
        <w:rPr>
          <w:b/>
          <w:bCs/>
          <w:color w:val="000000"/>
          <w:szCs w:val="24"/>
          <w:lang w:val="en-GB"/>
          <w:rPrChange w:id="510" w:author="Giorgia Graells" w:date="2021-03-31T15:40:00Z">
            <w:rPr/>
          </w:rPrChange>
        </w:rPr>
        <w:t xml:space="preserve"> &amp; </w:t>
      </w:r>
      <w:proofErr w:type="spellStart"/>
      <w:r>
        <w:rPr>
          <w:b/>
          <w:bCs/>
          <w:color w:val="000000"/>
          <w:szCs w:val="24"/>
          <w:lang w:val="en-GB"/>
          <w:rPrChange w:id="511" w:author="Giorgia Graells" w:date="2021-03-31T15:40:00Z">
            <w:rPr/>
          </w:rPrChange>
        </w:rPr>
        <w:t>Tondelli</w:t>
      </w:r>
      <w:proofErr w:type="spellEnd"/>
      <w:r>
        <w:rPr>
          <w:b/>
          <w:bCs/>
          <w:color w:val="000000"/>
          <w:szCs w:val="24"/>
          <w:lang w:val="en-GB"/>
          <w:rPrChange w:id="512" w:author="Giorgia Graells" w:date="2021-03-31T15:40:00Z">
            <w:rPr/>
          </w:rPrChange>
        </w:rPr>
        <w:t xml:space="preserve"> (2018)  proposed an urban regeneration of a coastal territory considering the local coastal landscape as a key element for boosting local sustainable growth. </w:t>
      </w:r>
    </w:p>
    <w:p w14:paraId="78DA3A4F" w14:textId="77777777" w:rsidR="005D7910" w:rsidRDefault="004A08A8">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w:t>
      </w:r>
      <w:proofErr w:type="spellStart"/>
      <w:r>
        <w:rPr>
          <w:color w:val="000000"/>
          <w:szCs w:val="24"/>
          <w:lang w:val="en-GB"/>
        </w:rPr>
        <w:t>Viard</w:t>
      </w:r>
      <w:proofErr w:type="spellEnd"/>
      <w:r>
        <w:rPr>
          <w:color w:val="000000"/>
          <w:szCs w:val="24"/>
          <w:lang w:val="en-GB"/>
        </w:rPr>
        <w:t xml:space="preserve"> 2018, </w:t>
      </w:r>
      <w:proofErr w:type="spellStart"/>
      <w:r>
        <w:rPr>
          <w:color w:val="000000"/>
          <w:szCs w:val="24"/>
          <w:lang w:val="en-GB"/>
        </w:rPr>
        <w:t>Heery</w:t>
      </w:r>
      <w:proofErr w:type="spellEnd"/>
      <w:r>
        <w:rPr>
          <w:color w:val="000000"/>
          <w:szCs w:val="24"/>
          <w:lang w:val="en-GB"/>
        </w:rPr>
        <w:t xml:space="preserve"> et al. 2018, </w:t>
      </w:r>
      <w:proofErr w:type="spellStart"/>
      <w:r>
        <w:rPr>
          <w:color w:val="000000"/>
          <w:szCs w:val="24"/>
          <w:lang w:val="en-GB"/>
        </w:rPr>
        <w:t>Bertocci</w:t>
      </w:r>
      <w:proofErr w:type="spellEnd"/>
      <w:r>
        <w:rPr>
          <w:color w:val="000000"/>
          <w:szCs w:val="24"/>
          <w:lang w:val="en-GB"/>
        </w:rPr>
        <w:t xml:space="preserve"> et al. 2017, </w:t>
      </w:r>
      <w:proofErr w:type="spellStart"/>
      <w:r>
        <w:rPr>
          <w:color w:val="000000"/>
          <w:szCs w:val="24"/>
          <w:lang w:val="en-GB"/>
        </w:rPr>
        <w:t>Bugnot</w:t>
      </w:r>
      <w:proofErr w:type="spellEnd"/>
      <w:r>
        <w:rPr>
          <w:color w:val="000000"/>
          <w:szCs w:val="24"/>
          <w:lang w:val="en-GB"/>
        </w:rPr>
        <w:t xml:space="preserve">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 xml:space="preserve">of the </w:t>
      </w:r>
      <w:proofErr w:type="gramStart"/>
      <w:r>
        <w:rPr>
          <w:i/>
          <w:iCs/>
          <w:color w:val="000000"/>
          <w:szCs w:val="24"/>
          <w:lang w:val="en-GB"/>
        </w:rPr>
        <w:t>city</w:t>
      </w:r>
      <w:proofErr w:type="gramEnd"/>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14:paraId="66FBE48E" w14:textId="77777777" w:rsidR="005D7910" w:rsidRDefault="004A08A8">
      <w:pPr>
        <w:pStyle w:val="Ttulo1"/>
        <w:numPr>
          <w:ilvl w:val="0"/>
          <w:numId w:val="3"/>
        </w:numPr>
      </w:pPr>
      <w:r>
        <w:t>Discussion</w:t>
      </w:r>
    </w:p>
    <w:p w14:paraId="687BFF2A" w14:textId="77777777" w:rsidR="005D7910" w:rsidRDefault="004A08A8">
      <w: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w:t>
      </w:r>
      <w:proofErr w:type="spellStart"/>
      <w:r>
        <w:t>Conticelli</w:t>
      </w:r>
      <w:proofErr w:type="spellEnd"/>
      <w:r>
        <w:t xml:space="preserve"> and </w:t>
      </w:r>
      <w:proofErr w:type="spellStart"/>
      <w:r>
        <w:t>Tondelli</w:t>
      </w:r>
      <w:proofErr w:type="spellEnd"/>
      <w:r>
        <w:t xml:space="preserve"> 2018), eco-cities (</w:t>
      </w:r>
      <w:proofErr w:type="spellStart"/>
      <w:r>
        <w:t>Surjan</w:t>
      </w:r>
      <w:proofErr w:type="spellEnd"/>
      <w:r>
        <w:t xml:space="preserve"> and Shaw 2008, Wong 2011), and sustainable cities (Pizarro 2008, Song et al. 2016, </w:t>
      </w:r>
      <w:proofErr w:type="spellStart"/>
      <w:r>
        <w:t>Arif</w:t>
      </w:r>
      <w:proofErr w:type="spellEnd"/>
      <w:r>
        <w:t xml:space="preserve"> 2017). Despite the diversity of research on coastal urban ecology, there are still important geographic and disciplinary gaps in research foci. </w:t>
      </w:r>
    </w:p>
    <w:p w14:paraId="77F8D774" w14:textId="77777777" w:rsidR="005D7910" w:rsidRDefault="004A08A8">
      <w:r>
        <w:t xml:space="preserve">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w:t>
      </w:r>
      <w:r>
        <w:lastRenderedPageBreak/>
        <w:t xml:space="preserve">emerging associated with designing new infrastructures in coastal cities aimed at the provision of sustainable alternatives as new habitats for protection and even promotion of biodiversity (Kates et al. 2001, </w:t>
      </w:r>
      <w:proofErr w:type="spellStart"/>
      <w:r>
        <w:t>Perkol</w:t>
      </w:r>
      <w:proofErr w:type="spellEnd"/>
      <w:r>
        <w:t>-Finkel et al. 2018, Burt &amp; Bartholomew 2019). However, these interdisciplinary efforts have been performed in a few coastal areas (Morris et al. 2019), showing similar geographical bias.</w:t>
      </w:r>
    </w:p>
    <w:p w14:paraId="206E7E3F" w14:textId="77777777" w:rsidR="005D7910" w:rsidRDefault="004A08A8">
      <w:r>
        <w:t>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w:t>
      </w:r>
      <w:proofErr w:type="gramStart"/>
      <w:r>
        <w:t>e.g.</w:t>
      </w:r>
      <w:proofErr w:type="gramEnd"/>
      <w:r>
        <w:t xml:space="preserve"> </w:t>
      </w:r>
      <w:proofErr w:type="spellStart"/>
      <w:r>
        <w:t>Giovene</w:t>
      </w:r>
      <w:proofErr w:type="spellEnd"/>
      <w:r>
        <w:t xml:space="preserv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14:paraId="49EDE92A" w14:textId="77777777" w:rsidR="005D7910" w:rsidRDefault="004A08A8">
      <w:r>
        <w:t xml:space="preserve">Many coastal urban ecology studies focus on pollutants. The focus on pollution has been maintained during the whole period </w:t>
      </w:r>
      <w:proofErr w:type="spellStart"/>
      <w:r>
        <w:t>analysed</w:t>
      </w:r>
      <w:proofErr w:type="spellEnd"/>
      <w:r>
        <w:t xml:space="preserve">, with 35% of total articles dealing with this issue. Accordingly, the effects of urbanization over sea breeze and the reactions of aerosols have had an important increase in this line of research (Castro et al. 1999, Mejia &amp; </w:t>
      </w:r>
      <w:proofErr w:type="spellStart"/>
      <w:r>
        <w:t>Morawska</w:t>
      </w:r>
      <w:proofErr w:type="spellEnd"/>
      <w:r>
        <w:t xml:space="preserve"> 2009, </w:t>
      </w:r>
      <w:proofErr w:type="spellStart"/>
      <w:r>
        <w:t>Shanquan</w:t>
      </w:r>
      <w:proofErr w:type="spellEnd"/>
      <w:r>
        <w:t xml:space="preserve"> et al. 2016, </w:t>
      </w:r>
      <w:proofErr w:type="spellStart"/>
      <w:r>
        <w:t>Pushpawela</w:t>
      </w:r>
      <w:proofErr w:type="spellEnd"/>
      <w:r>
        <w:t xml:space="preserve"> et al. 2018). A predominant focus on pollution is not difficult to understand in coastal urban ecology given urbanization and increases in CO2 emissions (Cole &amp; </w:t>
      </w:r>
      <w:proofErr w:type="spellStart"/>
      <w:r>
        <w:t>Neumayer</w:t>
      </w:r>
      <w:proofErr w:type="spellEnd"/>
      <w:r>
        <w:t xml:space="preserve"> 2004). Water pollution also has an important number of articles published (27.7% from the total of articles that mentioned pollution), considering marine (23 articles: </w:t>
      </w:r>
      <w:proofErr w:type="gramStart"/>
      <w:r>
        <w:t>e.g.</w:t>
      </w:r>
      <w:proofErr w:type="gramEnd"/>
      <w:r>
        <w:t xml:space="preserve"> Wang 2010, Noble et al. 2006) and river basin pollution (4 articles: e.g. </w:t>
      </w:r>
      <w:proofErr w:type="spellStart"/>
      <w:r>
        <w:t>Mgelwa</w:t>
      </w:r>
      <w:proofErr w:type="spellEnd"/>
      <w:r>
        <w:t xml:space="preserve"> et al. 2019, Abdul-Aziz &amp; Ahmed 2019), both important elements in coastal environments.</w:t>
      </w:r>
    </w:p>
    <w:p w14:paraId="4716C587" w14:textId="77777777" w:rsidR="005D7910" w:rsidRDefault="004A08A8">
      <w:r>
        <w:t xml:space="preserve">Risk assessments towards natural disasters and particularly flooding represented approximately 18% of the studies (Fig. 4; </w:t>
      </w:r>
      <w:proofErr w:type="gramStart"/>
      <w:r>
        <w:t>e.g.</w:t>
      </w:r>
      <w:proofErr w:type="gramEnd"/>
      <w:r>
        <w:t xml:space="preserve"> Goh 2019, Patel et al. 2019), which were carried out mainly in the USA and Japan. Expansion of coastal cities undermine natural protection (</w:t>
      </w:r>
      <w:proofErr w:type="spellStart"/>
      <w:r>
        <w:t>Sherbinin</w:t>
      </w:r>
      <w:proofErr w:type="spellEnd"/>
      <w:r>
        <w:t xml:space="preserve"> et al. 2007), hence an increase in natural disasters and city’s vulnerability (Chang &amp; Huang 2015). While research has been performed in developed countries, developing ones are the most vulnerable in terms of natural disasters in coastal zones, such as flooding events (</w:t>
      </w:r>
      <w:proofErr w:type="spellStart"/>
      <w:r>
        <w:t>Ogie</w:t>
      </w:r>
      <w:proofErr w:type="spellEnd"/>
      <w:r>
        <w:t xml:space="preserve"> et al. 2020) or in specific areas under risk of tsunamis (Villagra et al. 2016). This same tendency is repeated in relation to studies which address mitigation strategies, with projections to make cities more resilient to natural disasters (Watson &amp; Adams 2010, Serre et al. 2010, </w:t>
      </w:r>
      <w:proofErr w:type="spellStart"/>
      <w:r>
        <w:t>Aerts</w:t>
      </w:r>
      <w:proofErr w:type="spellEnd"/>
      <w:r>
        <w:t xml:space="preserve"> et al. 2014, Sutton-Grier et al. 2015, Morris et al. 2020) and even </w:t>
      </w:r>
      <w:proofErr w:type="spellStart"/>
      <w:r>
        <w:t>ecoengineered</w:t>
      </w:r>
      <w:proofErr w:type="spellEnd"/>
      <w:r>
        <w:t xml:space="preserve"> shoreline strategies as nature-based alternative design (Bergen et al. 2001, </w:t>
      </w:r>
      <w:proofErr w:type="spellStart"/>
      <w:r>
        <w:t>Mitsch</w:t>
      </w:r>
      <w:proofErr w:type="spellEnd"/>
      <w:r>
        <w:t xml:space="preserve"> 2012, Morris et al. 2019, O’Shaughnessy et al. 2020). </w:t>
      </w:r>
      <w:proofErr w:type="gramStart"/>
      <w:r>
        <w:t>As a consequence</w:t>
      </w:r>
      <w:proofErr w:type="gramEnd"/>
      <w:r>
        <w:t xml:space="preserve">, there is an urgent need to extend this type of research towards developing and mid-income countries. </w:t>
      </w:r>
    </w:p>
    <w:p w14:paraId="4FA49AA4" w14:textId="77777777" w:rsidR="005D7910" w:rsidRDefault="004A08A8">
      <w:r>
        <w:t xml:space="preserve">Our review shows that research on coastal urban ecology has mainly focused </w:t>
      </w:r>
      <w:proofErr w:type="gramStart"/>
      <w:r>
        <w:t>in</w:t>
      </w:r>
      <w:proofErr w:type="gramEnd"/>
      <w:r>
        <w:t xml:space="preserve"> cities between 1 and 5 million people in 15 different countries. However, more than a half of articles have been performed in the USA, </w:t>
      </w:r>
      <w:proofErr w:type="gramStart"/>
      <w:r>
        <w:t>China</w:t>
      </w:r>
      <w:proofErr w:type="gramEnd"/>
      <w:r>
        <w:t xml:space="preserve">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w:t>
      </w:r>
      <w:r>
        <w:lastRenderedPageBreak/>
        <w:t>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14:paraId="78CD742B" w14:textId="77777777" w:rsidR="005D7910" w:rsidRDefault="004A08A8">
      <w:r>
        <w:t>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w:t>
      </w:r>
      <w:proofErr w:type="spellStart"/>
      <w:r>
        <w:t>Bulleri</w:t>
      </w:r>
      <w:proofErr w:type="spellEnd"/>
      <w:r>
        <w:t xml:space="preserve"> 2006), which can undermine the effectiveness and need for healthy marine ecosystems in urban areas (</w:t>
      </w:r>
      <w:proofErr w:type="spellStart"/>
      <w:r>
        <w:t>Bulleri</w:t>
      </w:r>
      <w:proofErr w:type="spellEnd"/>
      <w:r>
        <w:t xml:space="preserve"> 2006, </w:t>
      </w:r>
      <w:proofErr w:type="spellStart"/>
      <w:r>
        <w:t>Shochat</w:t>
      </w:r>
      <w:proofErr w:type="spellEnd"/>
      <w:r>
        <w:t xml:space="preserve"> et al. 2006). It is key to extend research on the interaction between marine and terrestrial realms associated with urbanization. </w:t>
      </w:r>
    </w:p>
    <w:p w14:paraId="7CEE99B7" w14:textId="77777777" w:rsidR="005D7910" w:rsidRDefault="004A08A8">
      <w:r>
        <w:t xml:space="preserve">Results show that more than half of the reviewed articles can be classified as belonging to the paradigm </w:t>
      </w:r>
      <w:r>
        <w:rPr>
          <w:i/>
          <w:iCs/>
        </w:rPr>
        <w:t>in the cities</w:t>
      </w:r>
      <w: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social-ecological studies (included in the paradigm </w:t>
      </w:r>
      <w:r>
        <w:rPr>
          <w:i/>
          <w:iCs/>
        </w:rPr>
        <w:t>of the city</w:t>
      </w:r>
      <w:r>
        <w:t>).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w:t>
      </w:r>
      <w:proofErr w:type="spellStart"/>
      <w:r>
        <w:t>centred</w:t>
      </w:r>
      <w:proofErr w:type="spellEnd"/>
      <w:r>
        <w:t xml:space="preserve">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t xml:space="preserve"> should include the knowledge generated by both </w:t>
      </w:r>
      <w:r>
        <w:rPr>
          <w:i/>
          <w:iCs/>
        </w:rPr>
        <w:t>ecology</w:t>
      </w:r>
      <w:r>
        <w:t xml:space="preserve"> </w:t>
      </w:r>
      <w:proofErr w:type="gramStart"/>
      <w:r>
        <w:rPr>
          <w:i/>
          <w:iCs/>
        </w:rPr>
        <w:t>in</w:t>
      </w:r>
      <w:r>
        <w:t xml:space="preserve">  and</w:t>
      </w:r>
      <w:proofErr w:type="gramEnd"/>
      <w:r>
        <w:t xml:space="preserve"> </w:t>
      </w:r>
      <w:r>
        <w:rPr>
          <w:i/>
          <w:iCs/>
        </w:rPr>
        <w:t xml:space="preserve">ecology of the city. </w:t>
      </w:r>
      <w:proofErr w:type="gramStart"/>
      <w:r>
        <w:t>In order to</w:t>
      </w:r>
      <w:proofErr w:type="gramEnd"/>
      <w:r>
        <w:t xml:space="preserve"> understand coastal urban ecological systems, coastal urban ecological paradigms need to build upon literature from each other. </w:t>
      </w:r>
    </w:p>
    <w:p w14:paraId="688C0AAC" w14:textId="77777777" w:rsidR="005D7910" w:rsidRDefault="004A08A8">
      <w:r>
        <w:rPr>
          <w:color w:val="000000"/>
          <w:lang w:val="en-GB"/>
        </w:rPr>
        <w:t xml:space="preserve">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w:t>
      </w:r>
      <w:proofErr w:type="gramStart"/>
      <w:r>
        <w:rPr>
          <w:color w:val="000000"/>
          <w:lang w:val="en-GB"/>
        </w:rPr>
        <w:t>recommend  research</w:t>
      </w:r>
      <w:proofErr w:type="gramEnd"/>
      <w:r>
        <w:rPr>
          <w:color w:val="000000"/>
          <w:lang w:val="en-GB"/>
        </w:rPr>
        <w:t xml:space="preserve"> needs to focus on the three paradigms equally. In addition, better consideration of the diversity of cities, the integration across marine and terrestrial ecosystems, and the inclusion of developing country coastal urban areas will allow to</w:t>
      </w:r>
      <w: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14:paraId="5F8258CD" w14:textId="77777777" w:rsidR="005D7910" w:rsidRDefault="004A08A8">
      <w:pPr>
        <w:pStyle w:val="Ttulo1"/>
        <w:numPr>
          <w:ilvl w:val="0"/>
          <w:numId w:val="2"/>
        </w:numPr>
      </w:pPr>
      <w:r>
        <w:lastRenderedPageBreak/>
        <w:t>Conflict of Interest</w:t>
      </w:r>
    </w:p>
    <w:p w14:paraId="26959507" w14:textId="77777777" w:rsidR="005D7910" w:rsidRDefault="004A08A8">
      <w:pPr>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382FE3D" w14:textId="77777777" w:rsidR="005D7910" w:rsidRDefault="004A08A8">
      <w:pPr>
        <w:pStyle w:val="Ttulo1"/>
        <w:numPr>
          <w:ilvl w:val="0"/>
          <w:numId w:val="2"/>
        </w:numPr>
      </w:pPr>
      <w:r>
        <w:t>Author Contributions</w:t>
      </w:r>
    </w:p>
    <w:p w14:paraId="63605C0D" w14:textId="77777777" w:rsidR="005D7910" w:rsidRDefault="004A08A8">
      <w:proofErr w:type="spellStart"/>
      <w:r>
        <w:rPr>
          <w:lang w:val="en-GB"/>
        </w:rPr>
        <w:t>GGand</w:t>
      </w:r>
      <w:proofErr w:type="spellEnd"/>
      <w:r>
        <w:rPr>
          <w:lang w:val="en-GB"/>
        </w:rPr>
        <w:t xml:space="preserve">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14:paraId="02B83C2A" w14:textId="77777777" w:rsidR="005D7910" w:rsidRDefault="004A08A8">
      <w:pPr>
        <w:pStyle w:val="Ttulo1"/>
        <w:numPr>
          <w:ilvl w:val="0"/>
          <w:numId w:val="2"/>
        </w:numPr>
        <w:rPr>
          <w:color w:val="000000"/>
          <w:lang w:val="en-GB"/>
        </w:rPr>
      </w:pPr>
      <w:r>
        <w:rPr>
          <w:color w:val="000000"/>
          <w:lang w:val="en-GB"/>
        </w:rPr>
        <w:t>Funding</w:t>
      </w:r>
    </w:p>
    <w:p w14:paraId="70E8B7C6" w14:textId="77777777" w:rsidR="005D7910" w:rsidRDefault="004A08A8">
      <w:r>
        <w:rPr>
          <w:szCs w:val="24"/>
        </w:rPr>
        <w:t>This work was supported by the National Agency for Research and Development (ANID) Scholarship Program, National graduate scholarship [21171829, 2017</w:t>
      </w:r>
      <w:proofErr w:type="gramStart"/>
      <w:r>
        <w:rPr>
          <w:szCs w:val="24"/>
        </w:rPr>
        <w:t>] ,</w:t>
      </w:r>
      <w:proofErr w:type="gramEnd"/>
      <w:r>
        <w:rPr>
          <w:szCs w:val="24"/>
        </w:rPr>
        <w:t xml:space="preserve"> ANID – Millennium Science Initiative Program [Code ICN2019_015] and Center of Applied Ecology and Sustainability (CAPES) [ANID PIA/BASAL FB0002]</w:t>
      </w:r>
    </w:p>
    <w:p w14:paraId="2ADF20B1" w14:textId="77777777" w:rsidR="005D7910" w:rsidRDefault="004A08A8">
      <w:pPr>
        <w:pStyle w:val="Ttulo1"/>
        <w:numPr>
          <w:ilvl w:val="0"/>
          <w:numId w:val="2"/>
        </w:numPr>
        <w:rPr>
          <w:color w:val="000000"/>
          <w:szCs w:val="24"/>
          <w:lang w:val="en-GB"/>
        </w:rPr>
      </w:pPr>
      <w:r>
        <w:rPr>
          <w:color w:val="000000"/>
          <w:szCs w:val="24"/>
          <w:lang w:val="en-GB"/>
        </w:rPr>
        <w:t>Data Availability Statement</w:t>
      </w:r>
    </w:p>
    <w:p w14:paraId="4CF5F726" w14:textId="77777777" w:rsidR="005D7910" w:rsidRDefault="004A08A8">
      <w:pPr>
        <w:rPr>
          <w:rFonts w:cs="Times New Roman"/>
          <w:szCs w:val="24"/>
        </w:rPr>
      </w:pPr>
      <w:r>
        <w:rPr>
          <w:rFonts w:cs="Times New Roman"/>
          <w:szCs w:val="24"/>
        </w:rPr>
        <w:t xml:space="preserve">The datasets generated and analyzed for this study can be found in the </w:t>
      </w:r>
      <w:proofErr w:type="spellStart"/>
      <w:r>
        <w:rPr>
          <w:rFonts w:cs="Times New Roman"/>
          <w:szCs w:val="24"/>
        </w:rPr>
        <w:t>CoastalReviewGit</w:t>
      </w:r>
      <w:proofErr w:type="spellEnd"/>
      <w:r>
        <w:rPr>
          <w:rFonts w:cs="Times New Roman"/>
          <w:szCs w:val="24"/>
        </w:rPr>
        <w:t xml:space="preserve"> </w:t>
      </w:r>
      <w:proofErr w:type="gramStart"/>
      <w:r>
        <w:rPr>
          <w:rFonts w:cs="Times New Roman"/>
          <w:szCs w:val="24"/>
        </w:rPr>
        <w:t>repository,  https://github.com/GiorgiaGraells/CoastalReviewGit</w:t>
      </w:r>
      <w:proofErr w:type="gramEnd"/>
      <w:r>
        <w:rPr>
          <w:rFonts w:cs="Times New Roman"/>
          <w:szCs w:val="24"/>
        </w:rPr>
        <w:t xml:space="preserve">. </w:t>
      </w:r>
    </w:p>
    <w:p w14:paraId="13174646" w14:textId="77777777" w:rsidR="005D7910" w:rsidRDefault="004A08A8">
      <w:pPr>
        <w:pStyle w:val="Ttulo1"/>
        <w:numPr>
          <w:ilvl w:val="0"/>
          <w:numId w:val="2"/>
        </w:numPr>
        <w:rPr>
          <w:color w:val="000000"/>
        </w:rPr>
      </w:pPr>
      <w:r>
        <w:rPr>
          <w:color w:val="000000"/>
        </w:rPr>
        <w:t>Figures</w:t>
      </w:r>
    </w:p>
    <w:p w14:paraId="7EEF9A42" w14:textId="77777777" w:rsidR="005D7910" w:rsidRDefault="004A08A8">
      <w:pPr>
        <w:spacing w:before="0" w:after="0"/>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t>
      </w:r>
      <w:proofErr w:type="gramStart"/>
      <w:r>
        <w:rPr>
          <w:rFonts w:eastAsia="Times New Roman" w:cs="Times New Roman"/>
          <w:szCs w:val="24"/>
          <w:lang w:val="en-GB" w:eastAsia="en-GB"/>
        </w:rPr>
        <w:t>where</w:t>
      </w:r>
      <w:proofErr w:type="gramEnd"/>
      <w:r>
        <w:rPr>
          <w:rFonts w:eastAsia="Times New Roman" w:cs="Times New Roman"/>
          <w:szCs w:val="24"/>
          <w:lang w:val="en-GB" w:eastAsia="en-GB"/>
        </w:rPr>
        <w:t xml:space="preserv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14:paraId="48FDC3F9" w14:textId="77777777" w:rsidR="005D7910" w:rsidRDefault="004A08A8">
      <w:pPr>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w:t>
      </w:r>
      <w:proofErr w:type="gramStart"/>
      <w:r>
        <w:rPr>
          <w:rFonts w:eastAsia="Times New Roman" w:cs="Times New Roman"/>
          <w:szCs w:val="24"/>
          <w:lang w:val="en-GB" w:eastAsia="en-GB"/>
        </w:rPr>
        <w:t>city</w:t>
      </w:r>
      <w:proofErr w:type="gramEnd"/>
      <w:r>
        <w:rPr>
          <w:rFonts w:eastAsia="Times New Roman" w:cs="Times New Roman"/>
          <w:szCs w:val="24"/>
          <w:lang w:val="en-GB" w:eastAsia="en-GB"/>
        </w:rPr>
        <w:t xml:space="preserve"> the size of the circle is proportional to the number of articles published (from 1 to 7); the colour of the circle represents the size of the city given its population. </w:t>
      </w:r>
    </w:p>
    <w:p w14:paraId="4A53F3CF" w14:textId="77777777" w:rsidR="005D7910" w:rsidRDefault="004A08A8">
      <w:pPr>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14:paraId="11BD2990" w14:textId="77777777" w:rsidR="005D7910" w:rsidRDefault="004A08A8">
      <w:pPr>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14:paraId="20F0393B" w14:textId="77777777" w:rsidR="005D7910" w:rsidRDefault="004A08A8">
      <w:pPr>
        <w:spacing w:before="0" w:after="0"/>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14:paraId="3AD03D96" w14:textId="77777777" w:rsidR="005D7910" w:rsidRDefault="004A08A8">
      <w:pPr>
        <w:spacing w:before="0" w:after="0"/>
      </w:pPr>
      <w:r>
        <w:rPr>
          <w:rFonts w:eastAsia="Times New Roman" w:cs="Times New Roman"/>
          <w:szCs w:val="24"/>
          <w:lang w:val="en-GB" w:eastAsia="en-GB"/>
        </w:rPr>
        <w:t xml:space="preserve">Figure 6. Paradigms' temporal changes. Number of articles </w:t>
      </w:r>
      <w:proofErr w:type="gramStart"/>
      <w:r>
        <w:rPr>
          <w:rFonts w:eastAsia="Times New Roman" w:cs="Times New Roman"/>
          <w:szCs w:val="24"/>
          <w:lang w:val="en-GB" w:eastAsia="en-GB"/>
        </w:rPr>
        <w:t>published  considering</w:t>
      </w:r>
      <w:proofErr w:type="gramEnd"/>
      <w:r>
        <w:rPr>
          <w:rFonts w:eastAsia="Times New Roman" w:cs="Times New Roman"/>
          <w:szCs w:val="24"/>
          <w:lang w:val="en-GB" w:eastAsia="en-GB"/>
        </w:rPr>
        <w:t xml:space="preserv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w:t>
      </w:r>
      <w:proofErr w:type="gramStart"/>
      <w:r>
        <w:rPr>
          <w:rFonts w:eastAsia="Times New Roman" w:cs="Times New Roman"/>
          <w:szCs w:val="24"/>
          <w:lang w:val="en-GB" w:eastAsia="en-GB"/>
        </w:rPr>
        <w:t>0.001,</w:t>
      </w:r>
      <w:proofErr w:type="gramEnd"/>
      <w:r>
        <w:rPr>
          <w:rFonts w:eastAsia="Times New Roman" w:cs="Times New Roman"/>
          <w:szCs w:val="24"/>
          <w:lang w:val="en-GB" w:eastAsia="en-GB"/>
        </w:rPr>
        <w:t xml:space="preserve">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14:paraId="61D78353" w14:textId="77777777" w:rsidR="005D7910" w:rsidRDefault="004A08A8">
      <w:pPr>
        <w:spacing w:before="0" w:after="0"/>
      </w:pPr>
      <w:r>
        <w:rPr>
          <w:rFonts w:eastAsia="Times New Roman" w:cs="Times New Roman"/>
          <w:szCs w:val="24"/>
          <w:lang w:val="en-GB" w:eastAsia="en-GB"/>
        </w:rPr>
        <w:t xml:space="preserve">Figure 7. Proportional </w:t>
      </w:r>
      <w:proofErr w:type="gramStart"/>
      <w:r>
        <w:rPr>
          <w:rFonts w:eastAsia="Times New Roman" w:cs="Times New Roman"/>
          <w:szCs w:val="24"/>
          <w:lang w:val="en-GB" w:eastAsia="en-GB"/>
        </w:rPr>
        <w:t>contribution  of</w:t>
      </w:r>
      <w:proofErr w:type="gramEnd"/>
      <w:r>
        <w:rPr>
          <w:rFonts w:eastAsia="Times New Roman" w:cs="Times New Roman"/>
          <w:szCs w:val="24"/>
          <w:lang w:val="en-GB" w:eastAsia="en-GB"/>
        </w:rPr>
        <w:t xml:space="preserve">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14:paraId="23D5ED35" w14:textId="77777777" w:rsidR="005D7910" w:rsidRDefault="004A08A8">
      <w:pPr>
        <w:spacing w:before="0" w:after="0"/>
      </w:pPr>
      <w:r>
        <w:rPr>
          <w:rFonts w:eastAsia="Times New Roman" w:cs="Times New Roman"/>
          <w:szCs w:val="24"/>
          <w:lang w:val="en-GB" w:eastAsia="en-GB"/>
        </w:rPr>
        <w:t xml:space="preserve">Figure 8. Network analysis. Analysis for co-citations of articles presented in this coastal urban ecology review, considering the three paradigms proposed. Each dot represents a </w:t>
      </w:r>
      <w:proofErr w:type="gramStart"/>
      <w:r>
        <w:rPr>
          <w:rFonts w:eastAsia="Times New Roman" w:cs="Times New Roman"/>
          <w:szCs w:val="24"/>
          <w:lang w:val="en-GB" w:eastAsia="en-GB"/>
        </w:rPr>
        <w:t>study</w:t>
      </w:r>
      <w:proofErr w:type="gramEnd"/>
      <w:r>
        <w:rPr>
          <w:rFonts w:eastAsia="Times New Roman" w:cs="Times New Roman"/>
          <w:szCs w:val="24"/>
          <w:lang w:val="en-GB" w:eastAsia="en-GB"/>
        </w:rPr>
        <w:t xml:space="preserve"> and the </w:t>
      </w:r>
      <w:r>
        <w:rPr>
          <w:rFonts w:eastAsia="Times New Roman" w:cs="Times New Roman"/>
          <w:szCs w:val="24"/>
          <w:lang w:val="en-GB" w:eastAsia="en-GB"/>
        </w:rPr>
        <w:lastRenderedPageBreak/>
        <w:t>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14:paraId="60F9CCDD" w14:textId="77777777" w:rsidR="005D7910" w:rsidRDefault="004A08A8">
      <w:pPr>
        <w:pStyle w:val="Ttulo1"/>
        <w:numPr>
          <w:ilvl w:val="0"/>
          <w:numId w:val="2"/>
        </w:numPr>
      </w:pPr>
      <w:r>
        <w:t>References</w:t>
      </w:r>
    </w:p>
    <w:p w14:paraId="6A35267B" w14:textId="77777777" w:rsidR="005D7910" w:rsidRDefault="004A08A8">
      <w:r>
        <w:rPr>
          <w:lang w:val="es-ES"/>
        </w:rPr>
        <w:t xml:space="preserve">Abarca-Álvarez, F. J., Campos-Sánchez, F. S., &amp; Reinoso-Bellido, R. (2018). </w:t>
      </w:r>
      <w:r>
        <w:t xml:space="preserve">Signs of gentrification </w:t>
      </w:r>
      <w:proofErr w:type="spellStart"/>
      <w:r>
        <w:t>usin</w:t>
      </w:r>
      <w:proofErr w:type="spellEnd"/>
      <w:r>
        <w:t xml:space="preserve"> g Artificial Intelligence: identification through the Dwelling Census. </w:t>
      </w:r>
      <w:proofErr w:type="spellStart"/>
      <w:r>
        <w:t>Bitácora</w:t>
      </w:r>
      <w:proofErr w:type="spellEnd"/>
      <w:r>
        <w:t xml:space="preserve"> </w:t>
      </w:r>
      <w:proofErr w:type="spellStart"/>
      <w:r>
        <w:t>Urbano</w:t>
      </w:r>
      <w:proofErr w:type="spellEnd"/>
      <w:r>
        <w:t xml:space="preserve"> Territorial, 28(2), 103-114.</w:t>
      </w:r>
    </w:p>
    <w:p w14:paraId="1412219D" w14:textId="77777777" w:rsidR="005D7910" w:rsidRDefault="004A08A8">
      <w:r>
        <w:t>Abdul-Aziz, O. I., &amp; Ahmed, S. (2019). Evaluating the emergent controls of stream water quality with similitude and dimensionless numbers. Journal of Hydrologic Engineering, 24(5), 04019010.</w:t>
      </w:r>
    </w:p>
    <w:p w14:paraId="16A05137" w14:textId="77777777" w:rsidR="005D7910" w:rsidRDefault="004A08A8">
      <w:proofErr w:type="spellStart"/>
      <w:r>
        <w:t>Aerts</w:t>
      </w:r>
      <w:proofErr w:type="spellEnd"/>
      <w:r>
        <w:t xml:space="preserve">, J. C., </w:t>
      </w:r>
      <w:proofErr w:type="spellStart"/>
      <w:r>
        <w:t>Botzen</w:t>
      </w:r>
      <w:proofErr w:type="spellEnd"/>
      <w:r>
        <w:t xml:space="preserve">, W. W., Emanuel, K., Lin, N. De </w:t>
      </w:r>
      <w:proofErr w:type="spellStart"/>
      <w:r>
        <w:t>Moel</w:t>
      </w:r>
      <w:proofErr w:type="spellEnd"/>
      <w:r>
        <w:t xml:space="preserve"> H., &amp; Michel-</w:t>
      </w:r>
      <w:proofErr w:type="spellStart"/>
      <w:r>
        <w:t>Kerjan</w:t>
      </w:r>
      <w:proofErr w:type="spellEnd"/>
      <w:r>
        <w:t>, E. O. (2014). Evaluating flood resilience strategies for coastal megacities. Science, 344(6183), 473-475.</w:t>
      </w:r>
    </w:p>
    <w:p w14:paraId="1F5861E8" w14:textId="77777777" w:rsidR="005D7910" w:rsidRDefault="004A08A8">
      <w:proofErr w:type="spellStart"/>
      <w:r>
        <w:t>Alberico</w:t>
      </w:r>
      <w:proofErr w:type="spellEnd"/>
      <w:r>
        <w:t xml:space="preserve">, I., </w:t>
      </w:r>
      <w:proofErr w:type="spellStart"/>
      <w:r>
        <w:t>Cavuoto</w:t>
      </w:r>
      <w:proofErr w:type="spellEnd"/>
      <w:r>
        <w:t xml:space="preserve">, G., Di Fiore, V., </w:t>
      </w:r>
      <w:proofErr w:type="spellStart"/>
      <w:r>
        <w:t>Punzo</w:t>
      </w:r>
      <w:proofErr w:type="spellEnd"/>
      <w:r>
        <w:t xml:space="preserve">, M., Tarallo, D., Pelosi, N., Ferraro, L., &amp; </w:t>
      </w:r>
      <w:proofErr w:type="spellStart"/>
      <w:r>
        <w:t>Marsella</w:t>
      </w:r>
      <w:proofErr w:type="spellEnd"/>
      <w:r>
        <w:t xml:space="preserve">, E. (2018). Historical maps and satellite images as tools for shoreline variations and territorial changes assessment: the case study of </w:t>
      </w:r>
      <w:proofErr w:type="spellStart"/>
      <w:r>
        <w:t>Volturno</w:t>
      </w:r>
      <w:proofErr w:type="spellEnd"/>
      <w:r>
        <w:t xml:space="preserve"> Coastal Plain (Southern Italy). Journal of Coastal Conservation, 22(5), 919-937.</w:t>
      </w:r>
    </w:p>
    <w:p w14:paraId="1CB0BA3B" w14:textId="77777777" w:rsidR="005D7910" w:rsidRDefault="004A08A8">
      <w:r>
        <w:t xml:space="preserve">Alberti, M. (2005). The effects of urban patterns on ecosystem function. International regional science review, 28(2), 168-192. </w:t>
      </w:r>
    </w:p>
    <w:p w14:paraId="42E51EB5" w14:textId="77777777" w:rsidR="005D7910" w:rsidRDefault="004A08A8">
      <w:r>
        <w:t>Alberti, M. (2008). Advances in urban ecology: integrating humans and ecological processes in urban ecosystems (No. 574.5268 A4). New York: Springer.</w:t>
      </w:r>
    </w:p>
    <w:p w14:paraId="6AD7E536" w14:textId="77777777" w:rsidR="005D7910" w:rsidRDefault="004A08A8">
      <w:proofErr w:type="spellStart"/>
      <w:r>
        <w:t>Alcoforado</w:t>
      </w:r>
      <w:proofErr w:type="spellEnd"/>
      <w:r>
        <w:t>, M. J., Andrade, H., Lopes, A., &amp; Vasconcelos, J. (2009). Application of climatic guidelines to urban planning: the example of Lisbon (Portugal). Landscape and urban planning, 90(1-2), 56-65.</w:t>
      </w:r>
    </w:p>
    <w:p w14:paraId="77813230" w14:textId="77777777" w:rsidR="005D7910" w:rsidRDefault="004A08A8">
      <w:r>
        <w:t>Allan, D., Erickson, D., &amp; Fay, J. (1997). The influence of catchment land use on stream integrity across multiple spatial scales. Freshwater biology. 37(1),149-61.</w:t>
      </w:r>
    </w:p>
    <w:p w14:paraId="326F5918" w14:textId="77777777" w:rsidR="005D7910" w:rsidRDefault="004A08A8">
      <w:proofErr w:type="spellStart"/>
      <w:r>
        <w:t>Antrop</w:t>
      </w:r>
      <w:proofErr w:type="spellEnd"/>
      <w:r>
        <w:t>, M. (2004). Landscape change and the urbanization process in Europe. Landscape and urban planning, 67(1-4), 9-26.</w:t>
      </w:r>
    </w:p>
    <w:p w14:paraId="74B9B8B8" w14:textId="77777777" w:rsidR="005D7910" w:rsidRDefault="004A08A8">
      <w:r>
        <w:t xml:space="preserve">Aria, M., &amp; </w:t>
      </w:r>
      <w:proofErr w:type="spellStart"/>
      <w:r>
        <w:t>Cuccurullo</w:t>
      </w:r>
      <w:proofErr w:type="spellEnd"/>
      <w:r>
        <w:t xml:space="preserve">, C. (2017). </w:t>
      </w:r>
      <w:proofErr w:type="spellStart"/>
      <w:r>
        <w:t>Bibliometrix</w:t>
      </w:r>
      <w:proofErr w:type="spellEnd"/>
      <w:r>
        <w:t xml:space="preserve">: An r-tool for comprehensive science mapping analysis. Journal of </w:t>
      </w:r>
      <w:proofErr w:type="spellStart"/>
      <w:r>
        <w:t>Informetrics</w:t>
      </w:r>
      <w:proofErr w:type="spellEnd"/>
      <w:r>
        <w:t>, 11, 959–75.</w:t>
      </w:r>
    </w:p>
    <w:p w14:paraId="13F0643B" w14:textId="77777777" w:rsidR="005D7910" w:rsidRDefault="004A08A8">
      <w:proofErr w:type="spellStart"/>
      <w:r>
        <w:t>Arif</w:t>
      </w:r>
      <w:proofErr w:type="spellEnd"/>
      <w:r>
        <w:t>, A. A. (2017). "Green city Banda Aceh: city planning approach and environmental aspects," in IOP Conference Series: Earth and Environmental Science (Vol. 56, No. 1, p. 012004). IOP Publishing.</w:t>
      </w:r>
    </w:p>
    <w:p w14:paraId="0841E8CE" w14:textId="77777777" w:rsidR="005D7910" w:rsidRDefault="004A08A8">
      <w:proofErr w:type="spellStart"/>
      <w:r>
        <w:t>Arns</w:t>
      </w:r>
      <w:proofErr w:type="spellEnd"/>
      <w:r>
        <w:t xml:space="preserve">, A., </w:t>
      </w:r>
      <w:proofErr w:type="spellStart"/>
      <w:r>
        <w:t>Dangendorf</w:t>
      </w:r>
      <w:proofErr w:type="spellEnd"/>
      <w:r>
        <w:t xml:space="preserve">, S., Jensen, J., </w:t>
      </w:r>
      <w:proofErr w:type="spellStart"/>
      <w:r>
        <w:t>Talke</w:t>
      </w:r>
      <w:proofErr w:type="spellEnd"/>
      <w:r>
        <w:t xml:space="preserve">, S., Bender, J., &amp; </w:t>
      </w:r>
      <w:proofErr w:type="spellStart"/>
      <w:r>
        <w:t>Pattiaratchi</w:t>
      </w:r>
      <w:proofErr w:type="spellEnd"/>
      <w:r>
        <w:t xml:space="preserve">, C. (2017). Sea-level rise induced amplification of coastal protection design heights. Scientific reports, </w:t>
      </w:r>
      <w:r>
        <w:rPr>
          <w:i/>
        </w:rPr>
        <w:t>7</w:t>
      </w:r>
      <w:r>
        <w:t>(1), 1-9.</w:t>
      </w:r>
    </w:p>
    <w:p w14:paraId="638CD13E" w14:textId="77777777" w:rsidR="005D7910" w:rsidRDefault="004A08A8">
      <w:proofErr w:type="spellStart"/>
      <w:r>
        <w:t>Arruti</w:t>
      </w:r>
      <w:proofErr w:type="spellEnd"/>
      <w:r>
        <w:t>, A., Fernández-</w:t>
      </w:r>
      <w:proofErr w:type="spellStart"/>
      <w:r>
        <w:t>Olmo</w:t>
      </w:r>
      <w:proofErr w:type="spellEnd"/>
      <w:r>
        <w:t xml:space="preserve">, I., &amp; </w:t>
      </w:r>
      <w:proofErr w:type="spellStart"/>
      <w:r>
        <w:t>Irabien</w:t>
      </w:r>
      <w:proofErr w:type="spellEnd"/>
      <w:r>
        <w:t>, A. (2011). Regional evaluation of particulate matter composition in an Atlantic coastal area (Cantabria region, northern Spain): Spatial variations in different urban and rural environments. Atmospheric research, 101(1-2), 280-293.</w:t>
      </w:r>
    </w:p>
    <w:p w14:paraId="2C443062" w14:textId="77777777" w:rsidR="005D7910" w:rsidRDefault="004A08A8">
      <w:proofErr w:type="spellStart"/>
      <w:r>
        <w:t>Auguie</w:t>
      </w:r>
      <w:proofErr w:type="spellEnd"/>
      <w:r>
        <w:t xml:space="preserve">, B. (2016). </w:t>
      </w:r>
      <w:proofErr w:type="spellStart"/>
      <w:r>
        <w:t>GridExtra</w:t>
      </w:r>
      <w:proofErr w:type="spellEnd"/>
      <w:r>
        <w:t>: Miscellaneous functions for "grid" graphics.</w:t>
      </w:r>
    </w:p>
    <w:p w14:paraId="4F00F8EA" w14:textId="77777777" w:rsidR="005D7910" w:rsidRDefault="004A08A8">
      <w:r>
        <w:lastRenderedPageBreak/>
        <w:t>Barcelona, M. J. (1979). Human exposure to chloroform in a coastal urban environment. Journal of Environmental Science &amp; Health Part A, 14(4), 267-283.</w:t>
      </w:r>
    </w:p>
    <w:p w14:paraId="735A16A0" w14:textId="77777777" w:rsidR="005D7910" w:rsidRDefault="004A08A8">
      <w:r>
        <w:rPr>
          <w:lang w:val="es-ES"/>
        </w:rPr>
        <w:t xml:space="preserve">Barragán, J. M., &amp; Andrés, M. de. </w:t>
      </w:r>
      <w:r>
        <w:t>(2015). Analysis and trends of the world’s coastal cities and agglomerations. Ocean &amp; Coastal Management, 114, 11–20.</w:t>
      </w:r>
    </w:p>
    <w:p w14:paraId="6222EE5C" w14:textId="77777777" w:rsidR="005D7910" w:rsidRDefault="004A08A8">
      <w:r>
        <w:t xml:space="preserve">Barthel, S., </w:t>
      </w:r>
      <w:proofErr w:type="spellStart"/>
      <w:r>
        <w:t>Folke</w:t>
      </w:r>
      <w:proofErr w:type="spellEnd"/>
      <w:r>
        <w:t xml:space="preserve">, C., &amp; </w:t>
      </w:r>
      <w:proofErr w:type="spellStart"/>
      <w:r>
        <w:t>Colding</w:t>
      </w:r>
      <w:proofErr w:type="spellEnd"/>
      <w:r>
        <w:t>, J. (2010). Social–ecological memory in urban gardens—Retaining the capacity for management of ecosystem services. Global Environmental Change, 20(2), 255-265.</w:t>
      </w:r>
    </w:p>
    <w:p w14:paraId="711F3189" w14:textId="77777777" w:rsidR="005D7910" w:rsidRDefault="004A08A8">
      <w:proofErr w:type="spellStart"/>
      <w:r>
        <w:t>Belant</w:t>
      </w:r>
      <w:proofErr w:type="spellEnd"/>
      <w:r>
        <w:t>, J. L. (1997). Gulls in urban environments: landscape-level management to reduce conflict. Landscape and urban planning, 38(3-4), 245-258.</w:t>
      </w:r>
    </w:p>
    <w:p w14:paraId="54BC471C" w14:textId="77777777" w:rsidR="005D7910" w:rsidRDefault="004A08A8">
      <w:proofErr w:type="spellStart"/>
      <w:r>
        <w:t>Benveniste</w:t>
      </w:r>
      <w:proofErr w:type="spellEnd"/>
      <w:r>
        <w:t xml:space="preserve">, J., </w:t>
      </w:r>
      <w:proofErr w:type="spellStart"/>
      <w:r>
        <w:t>Cazenave</w:t>
      </w:r>
      <w:proofErr w:type="spellEnd"/>
      <w:r>
        <w:t xml:space="preserve">, A., </w:t>
      </w:r>
      <w:proofErr w:type="spellStart"/>
      <w:r>
        <w:t>Vignudelli</w:t>
      </w:r>
      <w:proofErr w:type="spellEnd"/>
      <w:r>
        <w:t xml:space="preserve">, S., </w:t>
      </w:r>
      <w:proofErr w:type="spellStart"/>
      <w:r>
        <w:t>Fenoglio</w:t>
      </w:r>
      <w:proofErr w:type="spellEnd"/>
      <w:r>
        <w:t xml:space="preserve">-Marc, L., Shah, R., </w:t>
      </w:r>
      <w:proofErr w:type="spellStart"/>
      <w:r>
        <w:t>Almar</w:t>
      </w:r>
      <w:proofErr w:type="spellEnd"/>
      <w:r>
        <w:t xml:space="preserve">, R., Andersen, O., </w:t>
      </w:r>
      <w:proofErr w:type="spellStart"/>
      <w:r>
        <w:t>Birol</w:t>
      </w:r>
      <w:proofErr w:type="spellEnd"/>
      <w:r>
        <w:t xml:space="preserve">, F., </w:t>
      </w:r>
      <w:proofErr w:type="spellStart"/>
      <w:r>
        <w:t>Bonnefond</w:t>
      </w:r>
      <w:proofErr w:type="spellEnd"/>
      <w:r>
        <w:t xml:space="preserve">, P., Bouffard, J., Calafat, F., </w:t>
      </w:r>
      <w:proofErr w:type="spellStart"/>
      <w:r>
        <w:t>CArdellach</w:t>
      </w:r>
      <w:proofErr w:type="spellEnd"/>
      <w:r>
        <w:t xml:space="preserve">, E., Cipollini, P., Le </w:t>
      </w:r>
      <w:proofErr w:type="spellStart"/>
      <w:r>
        <w:t>Cozannet</w:t>
      </w:r>
      <w:proofErr w:type="spellEnd"/>
      <w:r>
        <w:t xml:space="preserve">, G., </w:t>
      </w:r>
      <w:proofErr w:type="spellStart"/>
      <w:r>
        <w:t>Dufau</w:t>
      </w:r>
      <w:proofErr w:type="spellEnd"/>
      <w:r>
        <w:t xml:space="preserve">, C., Fernandes, M. J., </w:t>
      </w:r>
      <w:proofErr w:type="spellStart"/>
      <w:r>
        <w:t>Frappart</w:t>
      </w:r>
      <w:proofErr w:type="spellEnd"/>
      <w:r>
        <w:t xml:space="preserve">, F., Garrison, J., </w:t>
      </w:r>
      <w:proofErr w:type="spellStart"/>
      <w:r>
        <w:t>Gommenginger</w:t>
      </w:r>
      <w:proofErr w:type="spellEnd"/>
      <w:r>
        <w:t xml:space="preserve">, C., Han, G., Hoyer, J. L., </w:t>
      </w:r>
      <w:proofErr w:type="spellStart"/>
      <w:r>
        <w:t>Kourafalou</w:t>
      </w:r>
      <w:proofErr w:type="spellEnd"/>
      <w:r>
        <w:t xml:space="preserve">, V., </w:t>
      </w:r>
      <w:proofErr w:type="spellStart"/>
      <w:r>
        <w:t>Leuliette</w:t>
      </w:r>
      <w:proofErr w:type="spellEnd"/>
      <w:r>
        <w:t xml:space="preserve">, E., Li, Z., Loisel, H., Madsen, K. S., Marcos, M., </w:t>
      </w:r>
      <w:proofErr w:type="spellStart"/>
      <w:r>
        <w:t>Melet</w:t>
      </w:r>
      <w:proofErr w:type="spellEnd"/>
      <w:r>
        <w:t xml:space="preserve">, A., </w:t>
      </w:r>
      <w:proofErr w:type="spellStart"/>
      <w:r>
        <w:t>Meyssignac</w:t>
      </w:r>
      <w:proofErr w:type="spellEnd"/>
      <w:r>
        <w:t xml:space="preserve">, B., Pascual, A., </w:t>
      </w:r>
      <w:proofErr w:type="spellStart"/>
      <w:r>
        <w:t>Passaro</w:t>
      </w:r>
      <w:proofErr w:type="spellEnd"/>
      <w:r>
        <w:t xml:space="preserve">, M., </w:t>
      </w:r>
      <w:proofErr w:type="spellStart"/>
      <w:r>
        <w:t>Ribó</w:t>
      </w:r>
      <w:proofErr w:type="spellEnd"/>
      <w:r>
        <w:t xml:space="preserve">, S., </w:t>
      </w:r>
      <w:proofErr w:type="spellStart"/>
      <w:r>
        <w:t>Scharroo</w:t>
      </w:r>
      <w:proofErr w:type="spellEnd"/>
      <w:r>
        <w:t xml:space="preserve">, R., Song, Y. T., </w:t>
      </w:r>
      <w:proofErr w:type="spellStart"/>
      <w:r>
        <w:t>Speich</w:t>
      </w:r>
      <w:proofErr w:type="spellEnd"/>
      <w:r>
        <w:t xml:space="preserve">, S., Wilkin, J., Woodworth, P., &amp; </w:t>
      </w:r>
      <w:proofErr w:type="spellStart"/>
      <w:r>
        <w:t>Wöppelmann</w:t>
      </w:r>
      <w:proofErr w:type="spellEnd"/>
      <w:r>
        <w:t xml:space="preserve">, G.(2019). Requirements for a </w:t>
      </w:r>
      <w:proofErr w:type="gramStart"/>
      <w:r>
        <w:t>coastal hazards</w:t>
      </w:r>
      <w:proofErr w:type="gramEnd"/>
      <w:r>
        <w:t xml:space="preserve"> observing system. Frontiers in Marine Science, 6, 348.</w:t>
      </w:r>
    </w:p>
    <w:p w14:paraId="5600DE34" w14:textId="77777777" w:rsidR="005D7910" w:rsidRDefault="004A08A8">
      <w:pPr>
        <w:rPr>
          <w:lang w:val="es-ES"/>
        </w:rPr>
      </w:pPr>
      <w:r>
        <w:t xml:space="preserve">Bergen, S. D., Bolton, S. M., &amp; Fridley, J. L. (2001). Design principles for ecological engineering. </w:t>
      </w:r>
      <w:proofErr w:type="spellStart"/>
      <w:r>
        <w:rPr>
          <w:lang w:val="es-ES"/>
        </w:rPr>
        <w:t>Ecological</w:t>
      </w:r>
      <w:proofErr w:type="spellEnd"/>
      <w:r>
        <w:rPr>
          <w:lang w:val="es-ES"/>
        </w:rPr>
        <w:t xml:space="preserve"> </w:t>
      </w:r>
      <w:proofErr w:type="spellStart"/>
      <w:r>
        <w:rPr>
          <w:lang w:val="es-ES"/>
        </w:rPr>
        <w:t>Engineering</w:t>
      </w:r>
      <w:proofErr w:type="spellEnd"/>
      <w:r>
        <w:rPr>
          <w:lang w:val="es-ES"/>
        </w:rPr>
        <w:t>, 18(2), 201-210.</w:t>
      </w:r>
    </w:p>
    <w:p w14:paraId="7A595358" w14:textId="77777777" w:rsidR="005D7910" w:rsidRDefault="004A08A8">
      <w:proofErr w:type="spellStart"/>
      <w:r>
        <w:rPr>
          <w:lang w:val="es-ES"/>
        </w:rPr>
        <w:t>Bertocci</w:t>
      </w:r>
      <w:proofErr w:type="spellEnd"/>
      <w:r>
        <w:rPr>
          <w:lang w:val="es-ES"/>
        </w:rPr>
        <w:t xml:space="preserve">, I., Arenas, F., Cacabelos, E., </w:t>
      </w:r>
      <w:proofErr w:type="spellStart"/>
      <w:r>
        <w:rPr>
          <w:lang w:val="es-ES"/>
        </w:rPr>
        <w:t>Martins</w:t>
      </w:r>
      <w:proofErr w:type="spellEnd"/>
      <w:r>
        <w:rPr>
          <w:lang w:val="es-ES"/>
        </w:rPr>
        <w:t xml:space="preserve">, G. M., </w:t>
      </w:r>
      <w:proofErr w:type="spellStart"/>
      <w:r>
        <w:rPr>
          <w:lang w:val="es-ES"/>
        </w:rPr>
        <w:t>Seabra</w:t>
      </w:r>
      <w:proofErr w:type="spellEnd"/>
      <w:r>
        <w:rPr>
          <w:lang w:val="es-ES"/>
        </w:rPr>
        <w:t xml:space="preserve">, M. I., Álvaro, N. V., </w:t>
      </w:r>
      <w:proofErr w:type="spellStart"/>
      <w:r>
        <w:rPr>
          <w:lang w:val="es-ES"/>
        </w:rPr>
        <w:t>Fernandes</w:t>
      </w:r>
      <w:proofErr w:type="spellEnd"/>
      <w:r>
        <w:rPr>
          <w:lang w:val="es-ES"/>
        </w:rPr>
        <w:t xml:space="preserve">, J. N., </w:t>
      </w:r>
      <w:proofErr w:type="spellStart"/>
      <w:r>
        <w:rPr>
          <w:lang w:val="es-ES"/>
        </w:rPr>
        <w:t>Gaião</w:t>
      </w:r>
      <w:proofErr w:type="spellEnd"/>
      <w:r>
        <w:rPr>
          <w:lang w:val="es-ES"/>
        </w:rPr>
        <w:t xml:space="preserve">, R., Mamede, N., Mulas, </w:t>
      </w:r>
      <w:proofErr w:type="gramStart"/>
      <w:r>
        <w:rPr>
          <w:lang w:val="es-ES"/>
        </w:rPr>
        <w:t>M.,&amp;</w:t>
      </w:r>
      <w:proofErr w:type="gramEnd"/>
      <w:r>
        <w:rPr>
          <w:lang w:val="es-ES"/>
        </w:rPr>
        <w:t xml:space="preserve"> Neto, A. I. (2017). </w:t>
      </w:r>
      <w:r>
        <w:t>Nowhere safe? Exploring the influence of urbanization across mainland and insular seashores in continental Portugal and the Azorean Archipelago. Marine pollution bulletin, 114(2), 644-655.</w:t>
      </w:r>
    </w:p>
    <w:p w14:paraId="4FDF4ABB" w14:textId="77777777" w:rsidR="005D7910" w:rsidRDefault="004A08A8">
      <w:proofErr w:type="spellStart"/>
      <w:r>
        <w:t>Bizzo</w:t>
      </w:r>
      <w:proofErr w:type="spellEnd"/>
      <w:r>
        <w:t xml:space="preserve">, L., Gottschalk, M. S., Toni, D. C. D., &amp; Hofmann, P. R. (2010). Seasonal dynamics of a </w:t>
      </w:r>
      <w:proofErr w:type="spellStart"/>
      <w:r>
        <w:t>drosophilid</w:t>
      </w:r>
      <w:proofErr w:type="spellEnd"/>
      <w:r>
        <w:t xml:space="preserve"> (Diptera) assemblage and its </w:t>
      </w:r>
      <w:proofErr w:type="spellStart"/>
      <w:r>
        <w:t>potencial</w:t>
      </w:r>
      <w:proofErr w:type="spellEnd"/>
      <w:r>
        <w:t xml:space="preserve"> as bioindicator in open environments. </w:t>
      </w:r>
      <w:proofErr w:type="spellStart"/>
      <w:r>
        <w:t>Iheringia</w:t>
      </w:r>
      <w:proofErr w:type="spellEnd"/>
      <w:r>
        <w:t xml:space="preserve">. Série </w:t>
      </w:r>
      <w:proofErr w:type="spellStart"/>
      <w:r>
        <w:t>Zoologia</w:t>
      </w:r>
      <w:proofErr w:type="spellEnd"/>
      <w:r>
        <w:t>, 100(3), 185-191.</w:t>
      </w:r>
    </w:p>
    <w:p w14:paraId="4442DA33" w14:textId="77777777" w:rsidR="005D7910" w:rsidRDefault="004A08A8">
      <w:r>
        <w:t>Blair, R. B. (1996). Land use and avian species diversity along an urban gradient. Ecological applications, 6, 506–19.</w:t>
      </w:r>
    </w:p>
    <w:p w14:paraId="53B9B071" w14:textId="77777777" w:rsidR="005D7910" w:rsidRDefault="004A08A8">
      <w:r>
        <w:t>Blight, L. K., Bertram, D. F., &amp; Kroc, E. (2019). Evaluating UAV-based techniques to census an urban-nesting gull population on Canada’s Pacific coast. Journal of Unmanned Vehicle Systems, 7(4), 312-324.</w:t>
      </w:r>
    </w:p>
    <w:p w14:paraId="15B2B7B2" w14:textId="77777777" w:rsidR="005D7910" w:rsidRDefault="004A08A8">
      <w:r>
        <w:t xml:space="preserve">Bolton, D., Mayer-Pinto, M., Clark, G. F., </w:t>
      </w:r>
      <w:proofErr w:type="spellStart"/>
      <w:r>
        <w:t>Dafforn</w:t>
      </w:r>
      <w:proofErr w:type="spellEnd"/>
      <w:r>
        <w:t xml:space="preserve">, K. A., </w:t>
      </w:r>
      <w:proofErr w:type="spellStart"/>
      <w:r>
        <w:t>Brassil</w:t>
      </w:r>
      <w:proofErr w:type="spellEnd"/>
      <w:r>
        <w:t>, W. A., Becker, A., &amp; Johnston, E. L. (2017). Coastal urban lighting has ecological consequences for multiple trophic levels under the sea. Science of the Total Environment, 576, 1-9.</w:t>
      </w:r>
    </w:p>
    <w:p w14:paraId="043DD693" w14:textId="77777777" w:rsidR="005D7910" w:rsidRDefault="004A08A8">
      <w:proofErr w:type="spellStart"/>
      <w:r>
        <w:t>Bolund</w:t>
      </w:r>
      <w:proofErr w:type="spellEnd"/>
      <w:r>
        <w:t xml:space="preserve">, P., &amp; </w:t>
      </w:r>
      <w:proofErr w:type="spellStart"/>
      <w:r>
        <w:t>Hunhammar</w:t>
      </w:r>
      <w:proofErr w:type="spellEnd"/>
      <w:r>
        <w:t>, S. (1999). Ecosystem services in urban areas. Ecological economics, 29(2), 293-301.</w:t>
      </w:r>
    </w:p>
    <w:p w14:paraId="535D6DA3" w14:textId="77777777" w:rsidR="005D7910" w:rsidRDefault="004A08A8">
      <w:proofErr w:type="spellStart"/>
      <w:r>
        <w:t>Branoff</w:t>
      </w:r>
      <w:proofErr w:type="spellEnd"/>
      <w:r>
        <w:t>, B. L. (2017). Quantifying the influence of urban land use on mangrove biology and ecology: A meta-analysis. Global ecology and biogeography, 26(11), 1339-1356.</w:t>
      </w:r>
    </w:p>
    <w:p w14:paraId="4243F4CF" w14:textId="77777777" w:rsidR="005D7910" w:rsidRDefault="004A08A8">
      <w:r>
        <w:lastRenderedPageBreak/>
        <w:t>Buggy, C. J., &amp; Tobin, J. M. (2008). Seasonal and spatial distribution of metals in surface sediment of an urban estuary. Environmental Pollution, 155(2), 308-319.</w:t>
      </w:r>
    </w:p>
    <w:p w14:paraId="441386EF" w14:textId="77777777" w:rsidR="005D7910" w:rsidRDefault="004A08A8">
      <w:proofErr w:type="spellStart"/>
      <w:r>
        <w:t>Bugnot</w:t>
      </w:r>
      <w:proofErr w:type="spellEnd"/>
      <w:r>
        <w:t xml:space="preserve">, A. B., Hose, G. C., Walsh, C. J., </w:t>
      </w:r>
      <w:proofErr w:type="spellStart"/>
      <w:r>
        <w:t>Floerl</w:t>
      </w:r>
      <w:proofErr w:type="spellEnd"/>
      <w:r>
        <w:t xml:space="preserve">, O., French, K., </w:t>
      </w:r>
      <w:proofErr w:type="spellStart"/>
      <w:r>
        <w:t>Dafforn</w:t>
      </w:r>
      <w:proofErr w:type="spellEnd"/>
      <w:r>
        <w:t>, K. A.</w:t>
      </w:r>
      <w:proofErr w:type="gramStart"/>
      <w:r>
        <w:t>,  Hanford</w:t>
      </w:r>
      <w:proofErr w:type="gramEnd"/>
      <w:r>
        <w:t xml:space="preserve">, ., Lowe, E. C., &amp; </w:t>
      </w:r>
      <w:proofErr w:type="spellStart"/>
      <w:r>
        <w:t>Hahs</w:t>
      </w:r>
      <w:proofErr w:type="spellEnd"/>
      <w:r>
        <w:t>, A. K. (2019). Urban impacts across realms: making the case for inter-realm monitoring and management. Science of the Total Environment, 648, 711-719.</w:t>
      </w:r>
    </w:p>
    <w:p w14:paraId="3C2C6195" w14:textId="77777777" w:rsidR="005D7910" w:rsidRDefault="004A08A8">
      <w:proofErr w:type="spellStart"/>
      <w:r>
        <w:t>Bulleri</w:t>
      </w:r>
      <w:proofErr w:type="spellEnd"/>
      <w:r>
        <w:t>, F. (2006). Is it time for urban ecology to include the marine realm? Trends in ecology &amp; evolution, 21, 658–9.</w:t>
      </w:r>
    </w:p>
    <w:p w14:paraId="0DA8540B" w14:textId="77777777" w:rsidR="005D7910" w:rsidRDefault="004A08A8">
      <w:r>
        <w:t xml:space="preserve">Burger, J., </w:t>
      </w:r>
      <w:proofErr w:type="spellStart"/>
      <w:r>
        <w:t>Tsipoura</w:t>
      </w:r>
      <w:proofErr w:type="spellEnd"/>
      <w:r>
        <w:t xml:space="preserve">, N., </w:t>
      </w:r>
      <w:proofErr w:type="spellStart"/>
      <w:r>
        <w:t>Simnor</w:t>
      </w:r>
      <w:proofErr w:type="spellEnd"/>
      <w:r>
        <w:t xml:space="preserve">, A., </w:t>
      </w:r>
      <w:proofErr w:type="spellStart"/>
      <w:r>
        <w:t>Pittfield</w:t>
      </w:r>
      <w:proofErr w:type="spellEnd"/>
      <w:r>
        <w:t xml:space="preserve">, T., </w:t>
      </w:r>
      <w:proofErr w:type="spellStart"/>
      <w:r>
        <w:t>Jeitner</w:t>
      </w:r>
      <w:proofErr w:type="spellEnd"/>
      <w:r>
        <w:t>, C., Mizrahi, D., ... &amp; Ferguson, L. (2017). Perceptions of Caucasian users about avian resources and beach restoration following hurricane Sandy. Urban ecosystems, 20(2), 363-373.</w:t>
      </w:r>
    </w:p>
    <w:p w14:paraId="0DACE558" w14:textId="77777777" w:rsidR="005D7910" w:rsidRDefault="004A08A8">
      <w:r>
        <w:t xml:space="preserve">Burke, L., Kura, Y., </w:t>
      </w:r>
      <w:proofErr w:type="spellStart"/>
      <w:r>
        <w:t>Revenga</w:t>
      </w:r>
      <w:proofErr w:type="spellEnd"/>
      <w:r>
        <w:t xml:space="preserve">, C., Spalding, M., &amp; </w:t>
      </w:r>
      <w:proofErr w:type="spellStart"/>
      <w:r>
        <w:t>Mcallister</w:t>
      </w:r>
      <w:proofErr w:type="spellEnd"/>
      <w:r>
        <w:t xml:space="preserve">, D. (2001). Pilot analysis of global ecosystems: coastal ecosystems, World Recourses Institute. Washington, DC, </w:t>
      </w:r>
      <w:proofErr w:type="spellStart"/>
      <w:r>
        <w:t>pág</w:t>
      </w:r>
      <w:proofErr w:type="spellEnd"/>
      <w:r>
        <w:t>, 13.</w:t>
      </w:r>
    </w:p>
    <w:p w14:paraId="3CE70F0D" w14:textId="77777777" w:rsidR="005D7910" w:rsidRDefault="004A08A8">
      <w:r>
        <w:t xml:space="preserve">Burnett, W. C., </w:t>
      </w:r>
      <w:proofErr w:type="spellStart"/>
      <w:r>
        <w:t>Wattayakorn</w:t>
      </w:r>
      <w:proofErr w:type="spellEnd"/>
      <w:r>
        <w:t xml:space="preserve">, G., Taniguchi, M., </w:t>
      </w:r>
      <w:proofErr w:type="spellStart"/>
      <w:r>
        <w:t>Dulaiova</w:t>
      </w:r>
      <w:proofErr w:type="spellEnd"/>
      <w:r>
        <w:t xml:space="preserve">, H., </w:t>
      </w:r>
      <w:proofErr w:type="spellStart"/>
      <w:r>
        <w:t>Sojisuporn</w:t>
      </w:r>
      <w:proofErr w:type="spellEnd"/>
      <w:r>
        <w:t xml:space="preserve">, P., </w:t>
      </w:r>
      <w:proofErr w:type="spellStart"/>
      <w:r>
        <w:t>Rungsupa</w:t>
      </w:r>
      <w:proofErr w:type="spellEnd"/>
      <w:r>
        <w:t xml:space="preserve">, S., &amp; </w:t>
      </w:r>
      <w:proofErr w:type="spellStart"/>
      <w:r>
        <w:t>Ishitobi</w:t>
      </w:r>
      <w:proofErr w:type="spellEnd"/>
      <w:r>
        <w:t xml:space="preserve">, T. (2007). Groundwater-derived nutrient inputs to the Upper Gulf of Thailand. </w:t>
      </w:r>
      <w:r>
        <w:rPr>
          <w:i/>
        </w:rPr>
        <w:t>Continental Shelf Research</w:t>
      </w:r>
      <w:r>
        <w:t xml:space="preserve">, </w:t>
      </w:r>
      <w:r>
        <w:rPr>
          <w:i/>
        </w:rPr>
        <w:t>27</w:t>
      </w:r>
      <w:r>
        <w:t>(2), 176-190.</w:t>
      </w:r>
    </w:p>
    <w:p w14:paraId="07393467" w14:textId="77777777" w:rsidR="005D7910" w:rsidRDefault="004A08A8">
      <w:r>
        <w:t>Burt, J. A., &amp; Bartholomew, A. (2019). Towards more sustainable coastal development in the Arabian Gulf: Opportunities for ecological engineering in an urbanized seascape. Marine pollution bulletin, 142, 93-102.</w:t>
      </w:r>
    </w:p>
    <w:p w14:paraId="389BFC41" w14:textId="77777777" w:rsidR="005D7910" w:rsidRDefault="004A08A8">
      <w:proofErr w:type="spellStart"/>
      <w:r>
        <w:t>Cadenasso</w:t>
      </w:r>
      <w:proofErr w:type="spellEnd"/>
      <w:r>
        <w:t xml:space="preserve">, M. L., Pickett, S. T., &amp; Grove, M. J. (2006). Integrative approaches to investigating human-natural systems: the Baltimore ecosystem study. Natures Sciences </w:t>
      </w:r>
      <w:proofErr w:type="spellStart"/>
      <w:r>
        <w:t>Sociétés</w:t>
      </w:r>
      <w:proofErr w:type="spellEnd"/>
      <w:r>
        <w:t>, 14(1), 4-14.</w:t>
      </w:r>
    </w:p>
    <w:p w14:paraId="5329233A" w14:textId="77777777" w:rsidR="005D7910" w:rsidRDefault="004A08A8">
      <w:r>
        <w:t>Callaghan, C. T., Major, R. E., Lyons, M. B., Martin, J. M., &amp; Kingsford, R. T. (2018). The effects of local and landscape habitat attributes on bird diversity in urban greenspaces. Ecosphere, 9(7), e02347.</w:t>
      </w:r>
    </w:p>
    <w:p w14:paraId="6C394B33" w14:textId="77777777" w:rsidR="005D7910" w:rsidRDefault="004A08A8">
      <w:r>
        <w:t>Campbell, M. (2010). An animal geography of avian foraging competition on the Sussex coast of England. Journal of Coastal Research, 26(1 (261)), 44-52.</w:t>
      </w:r>
    </w:p>
    <w:p w14:paraId="6D06C947" w14:textId="77777777" w:rsidR="005D7910" w:rsidRDefault="004A08A8">
      <w:proofErr w:type="spellStart"/>
      <w:r>
        <w:t>Capaldo</w:t>
      </w:r>
      <w:proofErr w:type="spellEnd"/>
      <w:r>
        <w:t xml:space="preserve">, K. P., </w:t>
      </w:r>
      <w:proofErr w:type="spellStart"/>
      <w:r>
        <w:t>Pilinis</w:t>
      </w:r>
      <w:proofErr w:type="spellEnd"/>
      <w:r>
        <w:t xml:space="preserve">, C., &amp; </w:t>
      </w:r>
      <w:proofErr w:type="spellStart"/>
      <w:r>
        <w:t>Pandis</w:t>
      </w:r>
      <w:proofErr w:type="spellEnd"/>
      <w:r>
        <w:t>, S. N. (2000). A computationally efficient hybrid approach for dynamic gas/aerosol transfer in air quality models. Atmospheric Environment, 34(21), 3617-3627.</w:t>
      </w:r>
    </w:p>
    <w:p w14:paraId="38649C68" w14:textId="77777777" w:rsidR="005D7910" w:rsidRDefault="004A08A8">
      <w:r>
        <w:t xml:space="preserve">Cardo, M. V., </w:t>
      </w:r>
      <w:proofErr w:type="spellStart"/>
      <w:r>
        <w:t>Vezzani</w:t>
      </w:r>
      <w:proofErr w:type="spellEnd"/>
      <w:r>
        <w:t xml:space="preserve">, D., Rubio, A., &amp; </w:t>
      </w:r>
      <w:proofErr w:type="spellStart"/>
      <w:r>
        <w:t>Carbajo</w:t>
      </w:r>
      <w:proofErr w:type="spellEnd"/>
      <w:r>
        <w:t xml:space="preserve">, A. E. (2014). Integrating demographic and meteorological data in urban ecology: a case study of container‐breeding mosquitoes in temperate Argentina. </w:t>
      </w:r>
      <w:r>
        <w:rPr>
          <w:i/>
        </w:rPr>
        <w:t>Area</w:t>
      </w:r>
      <w:r>
        <w:t xml:space="preserve">, </w:t>
      </w:r>
      <w:r>
        <w:rPr>
          <w:i/>
        </w:rPr>
        <w:t>46</w:t>
      </w:r>
      <w:r>
        <w:t>(1), 18-26.</w:t>
      </w:r>
    </w:p>
    <w:p w14:paraId="06D1261D" w14:textId="77777777" w:rsidR="005D7910" w:rsidRDefault="004A08A8">
      <w:r>
        <w:t>Castro, L. M., Pio, C. A., Harrison, R. M., &amp; Smith, D. J. T. (1999). Carbonaceous aerosol in urban and rural European atmospheres: estimation of secondary organic carbon concentrations. Atmospheric Environment, 33(17), 2771-2781.</w:t>
      </w:r>
    </w:p>
    <w:p w14:paraId="20AFE255" w14:textId="77777777" w:rsidR="005D7910" w:rsidRDefault="004A08A8">
      <w:proofErr w:type="spellStart"/>
      <w:r>
        <w:t>Chabas</w:t>
      </w:r>
      <w:proofErr w:type="spellEnd"/>
      <w:r>
        <w:t xml:space="preserve">, A., </w:t>
      </w:r>
      <w:proofErr w:type="spellStart"/>
      <w:r>
        <w:t>Fouqueau</w:t>
      </w:r>
      <w:proofErr w:type="spellEnd"/>
      <w:r>
        <w:t xml:space="preserve">, A., </w:t>
      </w:r>
      <w:proofErr w:type="spellStart"/>
      <w:r>
        <w:t>Attoui</w:t>
      </w:r>
      <w:proofErr w:type="spellEnd"/>
      <w:r>
        <w:t xml:space="preserve">, M., Alfaro, S. C., </w:t>
      </w:r>
      <w:proofErr w:type="spellStart"/>
      <w:r>
        <w:t>Petitmangin</w:t>
      </w:r>
      <w:proofErr w:type="spellEnd"/>
      <w:r>
        <w:t xml:space="preserve">, A., </w:t>
      </w:r>
      <w:proofErr w:type="spellStart"/>
      <w:r>
        <w:t>Bouilloux</w:t>
      </w:r>
      <w:proofErr w:type="spellEnd"/>
      <w:r>
        <w:t xml:space="preserve">, A., Saheb, M., </w:t>
      </w:r>
      <w:proofErr w:type="spellStart"/>
      <w:r>
        <w:t>Coman</w:t>
      </w:r>
      <w:proofErr w:type="spellEnd"/>
      <w:r>
        <w:t xml:space="preserve">, A., Lombardo, T., Grand, N., Zapf, P., </w:t>
      </w:r>
      <w:proofErr w:type="spellStart"/>
      <w:r>
        <w:t>Berardo</w:t>
      </w:r>
      <w:proofErr w:type="spellEnd"/>
      <w:r>
        <w:t xml:space="preserve">, R., </w:t>
      </w:r>
      <w:proofErr w:type="spellStart"/>
      <w:r>
        <w:t>Duranton</w:t>
      </w:r>
      <w:proofErr w:type="spellEnd"/>
      <w:r>
        <w:t>, M., Durand-</w:t>
      </w:r>
      <w:proofErr w:type="spellStart"/>
      <w:r>
        <w:t>Jolibois</w:t>
      </w:r>
      <w:proofErr w:type="spellEnd"/>
      <w:r>
        <w:t xml:space="preserve">, R., Jerome, M., </w:t>
      </w:r>
      <w:proofErr w:type="spellStart"/>
      <w:r>
        <w:t>Pangui</w:t>
      </w:r>
      <w:proofErr w:type="spellEnd"/>
      <w:r>
        <w:t xml:space="preserve">, E., Correia, J. J., Guillot, I. &amp; Nowak, S. (2015). </w:t>
      </w:r>
      <w:proofErr w:type="spellStart"/>
      <w:r>
        <w:t>Characterisation</w:t>
      </w:r>
      <w:proofErr w:type="spellEnd"/>
      <w:r>
        <w:t xml:space="preserve"> of CIME, an </w:t>
      </w:r>
      <w:r>
        <w:lastRenderedPageBreak/>
        <w:t>experimental chamber for simulating interactions between materials of the cultural heritage and the environment. Environmental Science and Pollution Research, 22(23), 19170-19183.</w:t>
      </w:r>
    </w:p>
    <w:p w14:paraId="168A8869" w14:textId="77777777" w:rsidR="005D7910" w:rsidRDefault="004A08A8">
      <w:r>
        <w:t>Chace, J. F., &amp; Walsh, J. J. (2006). Urban effects on native avifauna: a review. Landscape and urban planning, 74(1), 46-69.</w:t>
      </w:r>
    </w:p>
    <w:p w14:paraId="5B9FDA17" w14:textId="77777777" w:rsidR="005D7910" w:rsidRDefault="004A08A8">
      <w:r>
        <w:t xml:space="preserve">Chang, L. F., &amp; Huang, S. L. (2015). Assessing urban flooding vulnerability with an </w:t>
      </w:r>
      <w:proofErr w:type="spellStart"/>
      <w:r>
        <w:t>emergy</w:t>
      </w:r>
      <w:proofErr w:type="spellEnd"/>
      <w:r>
        <w:t xml:space="preserve"> approach. Landscape and Urban Planning, 143, 11-24.</w:t>
      </w:r>
    </w:p>
    <w:p w14:paraId="1E7E9C2B" w14:textId="77777777" w:rsidR="005D7910" w:rsidRDefault="004A08A8">
      <w:r>
        <w:t xml:space="preserve">Charalambous, K., Bruggeman, A., &amp; Lange, M. A. (2012). Assessing the urban water balance: </w:t>
      </w:r>
      <w:proofErr w:type="gramStart"/>
      <w:r>
        <w:t>the</w:t>
      </w:r>
      <w:proofErr w:type="gramEnd"/>
      <w:r>
        <w:t xml:space="preserve"> Urban Water Flow Model and its application in Cyprus. Water Science and Technology, 66(3), 635-643.</w:t>
      </w:r>
    </w:p>
    <w:p w14:paraId="7A39E21A" w14:textId="77777777" w:rsidR="005D7910" w:rsidRDefault="004A08A8">
      <w:r w:rsidRPr="009F5017">
        <w:rPr>
          <w:lang w:val="es-CL"/>
          <w:rPrChange w:id="513" w:author="Nelson Lagos Suarez" w:date="2021-04-06T16:21:00Z">
            <w:rPr/>
          </w:rPrChange>
        </w:rPr>
        <w:t xml:space="preserve">Chauvin, J. P., Glaeser, E., Ma, Y., &amp; </w:t>
      </w:r>
      <w:proofErr w:type="spellStart"/>
      <w:r w:rsidRPr="009F5017">
        <w:rPr>
          <w:lang w:val="es-CL"/>
          <w:rPrChange w:id="514" w:author="Nelson Lagos Suarez" w:date="2021-04-06T16:21:00Z">
            <w:rPr/>
          </w:rPrChange>
        </w:rPr>
        <w:t>Tobio</w:t>
      </w:r>
      <w:proofErr w:type="spellEnd"/>
      <w:r w:rsidRPr="009F5017">
        <w:rPr>
          <w:lang w:val="es-CL"/>
          <w:rPrChange w:id="515" w:author="Nelson Lagos Suarez" w:date="2021-04-06T16:21:00Z">
            <w:rPr/>
          </w:rPrChange>
        </w:rPr>
        <w:t xml:space="preserve">, K. (2017). </w:t>
      </w:r>
      <w:r>
        <w:t xml:space="preserve">What is different about urbanization in rich and poor countries? Cities in Brazil, China, </w:t>
      </w:r>
      <w:proofErr w:type="gramStart"/>
      <w:r>
        <w:t>India</w:t>
      </w:r>
      <w:proofErr w:type="gramEnd"/>
      <w:r>
        <w:t xml:space="preserve"> and the United States. Journal of Urban Economics, 98, 17-49.</w:t>
      </w:r>
    </w:p>
    <w:p w14:paraId="19A40066" w14:textId="77777777" w:rsidR="005D7910" w:rsidRDefault="004A08A8">
      <w:r>
        <w:t xml:space="preserve">Chen, Y-C., Pei, L., &amp; </w:t>
      </w:r>
      <w:proofErr w:type="spellStart"/>
      <w:r>
        <w:t>Shiau</w:t>
      </w:r>
      <w:proofErr w:type="spellEnd"/>
      <w:r>
        <w:t>, Y. C. (2015). Application of coastal vegetation to green roofs of residential buildings in Taiwan. Artificial Life and Robotics, 20(1), 86-91.</w:t>
      </w:r>
    </w:p>
    <w:p w14:paraId="43B013C2" w14:textId="77777777" w:rsidR="005D7910" w:rsidRDefault="004A08A8">
      <w:r>
        <w:t xml:space="preserve">Chen, Y-C., Yao, C-K., </w:t>
      </w:r>
      <w:proofErr w:type="spellStart"/>
      <w:r>
        <w:t>Honjo</w:t>
      </w:r>
      <w:proofErr w:type="spellEnd"/>
      <w:r>
        <w:t>, T., &amp; Lin, T-P. (2018). The application of a high-density street-level air temperature observation network (</w:t>
      </w:r>
      <w:proofErr w:type="spellStart"/>
      <w:r>
        <w:t>hisan</w:t>
      </w:r>
      <w:proofErr w:type="spellEnd"/>
      <w:r>
        <w:t xml:space="preserve">): Dynamic variation characteristics of urban heat island in </w:t>
      </w:r>
      <w:proofErr w:type="spellStart"/>
      <w:r>
        <w:t>tainan</w:t>
      </w:r>
      <w:proofErr w:type="spellEnd"/>
      <w:r>
        <w:t xml:space="preserve">, </w:t>
      </w:r>
      <w:proofErr w:type="spellStart"/>
      <w:r>
        <w:t>taiwan</w:t>
      </w:r>
      <w:proofErr w:type="spellEnd"/>
      <w:r>
        <w:t>. Science of the Total Environment, 626, 555–66.</w:t>
      </w:r>
    </w:p>
    <w:p w14:paraId="54F2D6FC" w14:textId="77777777" w:rsidR="005D7910" w:rsidRDefault="004A08A8">
      <w:proofErr w:type="spellStart"/>
      <w:proofErr w:type="gramStart"/>
      <w:r>
        <w:t>Chiesura</w:t>
      </w:r>
      <w:proofErr w:type="spellEnd"/>
      <w:r>
        <w:t xml:space="preserve"> ,</w:t>
      </w:r>
      <w:proofErr w:type="gramEnd"/>
      <w:r>
        <w:t>A. (2004). The role of urban parks for the sustainable city. Landscape and urban planning, 68(1),129-38.</w:t>
      </w:r>
    </w:p>
    <w:p w14:paraId="032E75C4" w14:textId="77777777" w:rsidR="005D7910" w:rsidRDefault="004A08A8">
      <w:r>
        <w:t xml:space="preserve">Childers, D. L., </w:t>
      </w:r>
      <w:proofErr w:type="spellStart"/>
      <w:r>
        <w:t>Cadenasso</w:t>
      </w:r>
      <w:proofErr w:type="spellEnd"/>
      <w:r>
        <w:t>, M. L., Grove, J. M., Marshall, V., McGrath, B., &amp; Pickett, S. T. (2015). An ecology for cities: A transformational nexus of design and ecology to advance climate change resilience and urban sustainability. Sustainability, 7(4), 3774-3791.</w:t>
      </w:r>
    </w:p>
    <w:p w14:paraId="2868891E" w14:textId="77777777" w:rsidR="005D7910" w:rsidRDefault="004A08A8">
      <w:r>
        <w:t>Clarkson, T. S., Martin, R. J., Rudolph, J., &amp; Graham, B. W. L. (1996). Benzene and toluene in New Zealand air. Atmospheric Environment, 30(4), 569-577.</w:t>
      </w:r>
    </w:p>
    <w:p w14:paraId="4D60FE1F" w14:textId="77777777" w:rsidR="005D7910" w:rsidRDefault="004A08A8">
      <w:r>
        <w:t xml:space="preserve">Cleland, V., Hughes, C., Thornton, L., Venn, A., Squibb, K., &amp; Ball, K. (2015). A qualitative study of environmental factors important for physical activity in rural adults. </w:t>
      </w:r>
      <w:proofErr w:type="spellStart"/>
      <w:r>
        <w:t>PLoS</w:t>
      </w:r>
      <w:proofErr w:type="spellEnd"/>
      <w:r>
        <w:t xml:space="preserve"> One, 10(11).</w:t>
      </w:r>
    </w:p>
    <w:p w14:paraId="1D01BAEA" w14:textId="77777777" w:rsidR="005D7910" w:rsidRDefault="004A08A8">
      <w:r>
        <w:t xml:space="preserve">Cohen, P., </w:t>
      </w:r>
      <w:proofErr w:type="spellStart"/>
      <w:r>
        <w:t>Potchter</w:t>
      </w:r>
      <w:proofErr w:type="spellEnd"/>
      <w:r>
        <w:t xml:space="preserve">, O., &amp; </w:t>
      </w:r>
      <w:proofErr w:type="spellStart"/>
      <w:r>
        <w:t>Matzarakis</w:t>
      </w:r>
      <w:proofErr w:type="spellEnd"/>
      <w:r>
        <w:t>, A. (2013). Human thermal perception of Coastal Mediterranean outdoor urban environments. Applied Geography, 37, 1-10.</w:t>
      </w:r>
    </w:p>
    <w:p w14:paraId="666C59B4" w14:textId="77777777" w:rsidR="005D7910" w:rsidRDefault="004A08A8">
      <w:r>
        <w:t xml:space="preserve">Cole, M. A., &amp; </w:t>
      </w:r>
      <w:proofErr w:type="spellStart"/>
      <w:r>
        <w:t>Neumayer</w:t>
      </w:r>
      <w:proofErr w:type="spellEnd"/>
      <w:r>
        <w:t>, E. (2004). Examining the impact of demographic factors on air pollution. Population and Environment, 26(1), 5-21.</w:t>
      </w:r>
    </w:p>
    <w:p w14:paraId="65BA3F28" w14:textId="77777777" w:rsidR="005D7910" w:rsidRDefault="004A08A8">
      <w:r>
        <w:t xml:space="preserve">Collins, J. P., </w:t>
      </w:r>
      <w:proofErr w:type="spellStart"/>
      <w:r>
        <w:t>Kinzig</w:t>
      </w:r>
      <w:proofErr w:type="spellEnd"/>
      <w:r>
        <w:t>, A., Grimm, N. B., Fagan, W. F., Hope, D., Wu, J., &amp; Borer, E. T. (2000). A new urban ecology: modeling human communities as integral parts of ecosystems poses special problems for the development and testing of ecological theory. American scientist, 88(5), 416-425.</w:t>
      </w:r>
    </w:p>
    <w:p w14:paraId="3515C988" w14:textId="77777777" w:rsidR="005D7910" w:rsidRDefault="004A08A8">
      <w:r>
        <w:t xml:space="preserve">Costanza, R., </w:t>
      </w:r>
      <w:proofErr w:type="spellStart"/>
      <w:r>
        <w:t>Sklar</w:t>
      </w:r>
      <w:proofErr w:type="spellEnd"/>
      <w:r>
        <w:t xml:space="preserve">, F. H., &amp; White, M. L. (1990). Modeling coastal landscape dynamics. </w:t>
      </w:r>
      <w:proofErr w:type="spellStart"/>
      <w:r>
        <w:t>BioScience</w:t>
      </w:r>
      <w:proofErr w:type="spellEnd"/>
      <w:r>
        <w:t>, 40(2), 91-107.</w:t>
      </w:r>
    </w:p>
    <w:p w14:paraId="1FE144BE" w14:textId="77777777" w:rsidR="005D7910" w:rsidRDefault="004A08A8">
      <w:proofErr w:type="spellStart"/>
      <w:r>
        <w:lastRenderedPageBreak/>
        <w:t>Conticelli</w:t>
      </w:r>
      <w:proofErr w:type="spellEnd"/>
      <w:r>
        <w:t xml:space="preserve">, E., &amp; </w:t>
      </w:r>
      <w:proofErr w:type="spellStart"/>
      <w:r>
        <w:t>Tondelli</w:t>
      </w:r>
      <w:proofErr w:type="spellEnd"/>
      <w:r>
        <w:t xml:space="preserve">, S. (2018). Regenerating with the green: a proposal for the coastal </w:t>
      </w:r>
      <w:proofErr w:type="gramStart"/>
      <w:r>
        <w:t>land-scape</w:t>
      </w:r>
      <w:proofErr w:type="gramEnd"/>
      <w:r>
        <w:t xml:space="preserve"> of </w:t>
      </w:r>
      <w:proofErr w:type="spellStart"/>
      <w:r>
        <w:t>Senigallia</w:t>
      </w:r>
      <w:proofErr w:type="spellEnd"/>
      <w:r>
        <w:t xml:space="preserve">. </w:t>
      </w:r>
      <w:proofErr w:type="spellStart"/>
      <w:r>
        <w:t>Direttore</w:t>
      </w:r>
      <w:proofErr w:type="spellEnd"/>
      <w:r>
        <w:t xml:space="preserve"> </w:t>
      </w:r>
      <w:proofErr w:type="spellStart"/>
      <w:r>
        <w:t>scientifico</w:t>
      </w:r>
      <w:proofErr w:type="spellEnd"/>
      <w:r>
        <w:t>/Editor-in-Chief, 91.</w:t>
      </w:r>
    </w:p>
    <w:p w14:paraId="2016FACD" w14:textId="77777777" w:rsidR="005D7910" w:rsidRDefault="004A08A8">
      <w:r>
        <w:t>Creswell, J. W., Hanson, W. E., Clark Plano, V. L., &amp; Morales, A. (2007). Qualitative research designs: Selection and implementation. The counseling psychologist, 35(2), 236-264.</w:t>
      </w:r>
    </w:p>
    <w:p w14:paraId="2CA052C8" w14:textId="77777777" w:rsidR="005D7910" w:rsidRDefault="004A08A8">
      <w:r>
        <w:t>Cui, H., &amp; Yuan, L. (2009). "Study on thermal environmental distribution in coastal city using ASTER data," in 2009 Joint Urban Remote Sensing Event (pp. 1-6). IEEE.</w:t>
      </w:r>
    </w:p>
    <w:p w14:paraId="1D948100" w14:textId="77777777" w:rsidR="005D7910" w:rsidRDefault="004A08A8">
      <w:r>
        <w:t xml:space="preserve">Daily, G. (2003). What are ecosystem services. Global environmental challenges for the twenty-first century: Resources, </w:t>
      </w:r>
      <w:proofErr w:type="gramStart"/>
      <w:r>
        <w:t>consumption</w:t>
      </w:r>
      <w:proofErr w:type="gramEnd"/>
      <w:r>
        <w:t xml:space="preserve"> and sustainable solutions, 227-231.</w:t>
      </w:r>
    </w:p>
    <w:p w14:paraId="65259545" w14:textId="77777777" w:rsidR="005D7910" w:rsidRDefault="004A08A8">
      <w:proofErr w:type="spellStart"/>
      <w:r>
        <w:t>Dallimer</w:t>
      </w:r>
      <w:proofErr w:type="spellEnd"/>
      <w:r>
        <w:t xml:space="preserve">, M., Irvine, K. N., Skinner, A. M., Davies, Z. G., </w:t>
      </w:r>
      <w:proofErr w:type="spellStart"/>
      <w:r>
        <w:t>Rouquette</w:t>
      </w:r>
      <w:proofErr w:type="spellEnd"/>
      <w:r>
        <w:t xml:space="preserve">, J. R., Maltby, L. L., Warren, P. H., </w:t>
      </w:r>
      <w:proofErr w:type="spellStart"/>
      <w:r>
        <w:t>Armsworth</w:t>
      </w:r>
      <w:proofErr w:type="spellEnd"/>
      <w:r>
        <w:t xml:space="preserve">, P. R., &amp; Gaston, K. J. (2012). Biodiversity and the feel-good factor: understanding associations between self-reported human well-being and species richness. </w:t>
      </w:r>
      <w:proofErr w:type="spellStart"/>
      <w:r>
        <w:t>BioScience</w:t>
      </w:r>
      <w:proofErr w:type="spellEnd"/>
      <w:r>
        <w:t>, 62(1), 47-55.</w:t>
      </w:r>
    </w:p>
    <w:p w14:paraId="6DDC61B6" w14:textId="77777777" w:rsidR="005D7910" w:rsidRDefault="004A08A8">
      <w:r>
        <w:t>Davis, J. C., &amp; Henderson, J. V. (2003). Evidence on the political economy of the urbanization process. Journal of urban economics, 53(1), 98-125.</w:t>
      </w:r>
    </w:p>
    <w:p w14:paraId="3A9D87AA" w14:textId="77777777" w:rsidR="005D7910" w:rsidRDefault="004A08A8">
      <w:proofErr w:type="spellStart"/>
      <w:r>
        <w:t>Decelis</w:t>
      </w:r>
      <w:proofErr w:type="spellEnd"/>
      <w:r>
        <w:t xml:space="preserve">, R., &amp; Vella, A. J. (2007). Contamination of outdoor settled dust by </w:t>
      </w:r>
      <w:proofErr w:type="spellStart"/>
      <w:r>
        <w:t>butyltins</w:t>
      </w:r>
      <w:proofErr w:type="spellEnd"/>
      <w:r>
        <w:t xml:space="preserve"> in Malta. Applied Organometallic Chemistry, 21(4), 239-245.</w:t>
      </w:r>
    </w:p>
    <w:p w14:paraId="486A6B09" w14:textId="77777777" w:rsidR="005D7910" w:rsidRDefault="004A08A8">
      <w:r>
        <w:t xml:space="preserve">Dodman, D. (2009). Globalization, </w:t>
      </w:r>
      <w:proofErr w:type="gramStart"/>
      <w:r>
        <w:t>tourism</w:t>
      </w:r>
      <w:proofErr w:type="gramEnd"/>
      <w:r>
        <w:t xml:space="preserve"> and local living conditions on Jamaica's north coast. Singapore Journal of Tropical Geography, 30(2), 204-219.</w:t>
      </w:r>
    </w:p>
    <w:p w14:paraId="35990FC9" w14:textId="77777777" w:rsidR="005D7910" w:rsidRDefault="004A08A8">
      <w:r>
        <w:t xml:space="preserve">Dominick, D., Wilson, S. R., Paton-Walsh, C., Humphries, R., </w:t>
      </w:r>
      <w:proofErr w:type="spellStart"/>
      <w:r>
        <w:t>Guérette</w:t>
      </w:r>
      <w:proofErr w:type="spellEnd"/>
      <w:r>
        <w:t xml:space="preserve">, E. A., </w:t>
      </w:r>
      <w:proofErr w:type="spellStart"/>
      <w:r>
        <w:t>Keywood</w:t>
      </w:r>
      <w:proofErr w:type="spellEnd"/>
      <w:r>
        <w:t xml:space="preserve">, M., </w:t>
      </w:r>
      <w:proofErr w:type="spellStart"/>
      <w:r>
        <w:t>Kubistin</w:t>
      </w:r>
      <w:proofErr w:type="spellEnd"/>
      <w:r>
        <w:t>, D., &amp; Marwick, B. (2018). Characteristics of airborne particle number size distributions in a coastal-urban environment. Atmospheric Environment, 186, 256-265.</w:t>
      </w:r>
    </w:p>
    <w:p w14:paraId="4BFF71DA" w14:textId="77777777" w:rsidR="005D7910" w:rsidRDefault="004A08A8">
      <w:r>
        <w:t xml:space="preserve">Donovan, G. H., &amp; </w:t>
      </w:r>
      <w:proofErr w:type="spellStart"/>
      <w:r>
        <w:t>Prestemon</w:t>
      </w:r>
      <w:proofErr w:type="spellEnd"/>
      <w:r>
        <w:t>, J. P. (2012). The effect of trees on crime in Portland, Oregon. Environment and behavior, 44(1), 3-30.</w:t>
      </w:r>
    </w:p>
    <w:p w14:paraId="21BF9E40" w14:textId="77777777" w:rsidR="005D7910" w:rsidRDefault="004A08A8">
      <w:r>
        <w:t xml:space="preserve">Donovan, G. H., </w:t>
      </w:r>
      <w:proofErr w:type="spellStart"/>
      <w:r>
        <w:t>Butry</w:t>
      </w:r>
      <w:proofErr w:type="spellEnd"/>
      <w:r>
        <w:t xml:space="preserve">, D. T., Michael, Y. L., </w:t>
      </w:r>
      <w:proofErr w:type="spellStart"/>
      <w:r>
        <w:t>Prestemon</w:t>
      </w:r>
      <w:proofErr w:type="spellEnd"/>
      <w:r>
        <w:t xml:space="preserve">, J. P., </w:t>
      </w:r>
      <w:proofErr w:type="spellStart"/>
      <w:r>
        <w:t>Liebhold</w:t>
      </w:r>
      <w:proofErr w:type="spellEnd"/>
      <w:r>
        <w:t xml:space="preserve">, A. M., </w:t>
      </w:r>
      <w:proofErr w:type="spellStart"/>
      <w:r>
        <w:t>Gatziolis</w:t>
      </w:r>
      <w:proofErr w:type="spellEnd"/>
      <w:r>
        <w:t>, D., &amp; Mao, M. Y. (2013). The relationship between trees and human health: evidence from the spread of the emerald ash borer. American journal of preventive medicine, 44(2), 139-145.</w:t>
      </w:r>
    </w:p>
    <w:p w14:paraId="4F26BFDC" w14:textId="77777777" w:rsidR="005D7910" w:rsidRDefault="004A08A8">
      <w:r>
        <w:t xml:space="preserve">Dorney, J. R., </w:t>
      </w:r>
      <w:proofErr w:type="spellStart"/>
      <w:r>
        <w:t>Guntenspergen</w:t>
      </w:r>
      <w:proofErr w:type="spellEnd"/>
      <w:r>
        <w:t>, G. R., Keough, J. R., &amp; Stearns, F. (1984). Composition and structure of an urban woody plant community. Urban Ecology, 8(1-2), 69-90.</w:t>
      </w:r>
    </w:p>
    <w:p w14:paraId="1C9B471F" w14:textId="77777777" w:rsidR="005D7910" w:rsidRDefault="004A08A8">
      <w:r>
        <w:t xml:space="preserve">Douglas, E. M., </w:t>
      </w:r>
      <w:proofErr w:type="spellStart"/>
      <w:r>
        <w:t>Kirshen</w:t>
      </w:r>
      <w:proofErr w:type="spellEnd"/>
      <w:r>
        <w:t xml:space="preserve">, P. H., </w:t>
      </w:r>
      <w:proofErr w:type="spellStart"/>
      <w:r>
        <w:t>Paolisso</w:t>
      </w:r>
      <w:proofErr w:type="spellEnd"/>
      <w:r>
        <w:t xml:space="preserve">, M., Watson, C., Wiggin, J., </w:t>
      </w:r>
      <w:proofErr w:type="spellStart"/>
      <w:r>
        <w:t>Enrici</w:t>
      </w:r>
      <w:proofErr w:type="spellEnd"/>
      <w:r>
        <w:t>, A., &amp; Ruth, M. (2012). Coastal flooding, climate change and environmental justice: Identifying obstacles and incentives for adaptation in two metropolitan Boston Massachusetts communities. Mitigation and Adaptation Strategies for Global Change, 17(5), 537-562.</w:t>
      </w:r>
    </w:p>
    <w:p w14:paraId="0C042ED5" w14:textId="77777777" w:rsidR="005D7910" w:rsidRDefault="004A08A8">
      <w:r>
        <w:t>Eddy, E. N., &amp; Roman, C. T. (2016). Relationship between epibenthic invertebrate species assemblages and environmental variables in Boston Harbor's intertidal habitat. Northeastern Naturalist, 23(1), 45-66.</w:t>
      </w:r>
    </w:p>
    <w:p w14:paraId="17854832" w14:textId="77777777" w:rsidR="005D7910" w:rsidRDefault="004A08A8">
      <w:proofErr w:type="spellStart"/>
      <w:r>
        <w:lastRenderedPageBreak/>
        <w:t>Eguchi</w:t>
      </w:r>
      <w:proofErr w:type="spellEnd"/>
      <w:r>
        <w:t xml:space="preserve">, T., Seminoff, J. A., </w:t>
      </w:r>
      <w:proofErr w:type="spellStart"/>
      <w:r>
        <w:t>LeRoux</w:t>
      </w:r>
      <w:proofErr w:type="spellEnd"/>
      <w:r>
        <w:t>, R. A., Dutton, P. H., &amp; Dutton, D. L. (2010). Abundance and survival rates of green turtles in an urban environment: coexistence of humans and an endangered species. Marine Biology, 157(8), 1869-1877.</w:t>
      </w:r>
    </w:p>
    <w:p w14:paraId="6F2F5D15" w14:textId="77777777" w:rsidR="005D7910" w:rsidRDefault="004A08A8">
      <w:r>
        <w:t>Ehrenfeld, J. G. (2000). Evaluating wetlands within an urban context. Urban Ecosystems, 4(1), 69-85.</w:t>
      </w:r>
    </w:p>
    <w:p w14:paraId="0712F44E" w14:textId="77777777" w:rsidR="005D7910" w:rsidRDefault="004A08A8">
      <w:proofErr w:type="spellStart"/>
      <w:r>
        <w:t>Faeth</w:t>
      </w:r>
      <w:proofErr w:type="spellEnd"/>
      <w:r>
        <w:t xml:space="preserve">, S. H., Bang, C., &amp; </w:t>
      </w:r>
      <w:proofErr w:type="spellStart"/>
      <w:r>
        <w:t>Saari</w:t>
      </w:r>
      <w:proofErr w:type="spellEnd"/>
      <w:r>
        <w:t>, S. (2011). Urban biodiversity: patterns and mechanisms. Annals of the New York Academy of Sciences, 1223(1), 69-81.</w:t>
      </w:r>
    </w:p>
    <w:p w14:paraId="7D33099B" w14:textId="77777777" w:rsidR="005D7910" w:rsidRDefault="005D7910"/>
    <w:p w14:paraId="2A048522" w14:textId="77777777" w:rsidR="005D7910" w:rsidRDefault="004A08A8">
      <w:proofErr w:type="spellStart"/>
      <w:r>
        <w:t>Galimany</w:t>
      </w:r>
      <w:proofErr w:type="spellEnd"/>
      <w:r>
        <w:t xml:space="preserve">, E., Rose, J. M., Dixon, M. S., &amp; </w:t>
      </w:r>
      <w:proofErr w:type="spellStart"/>
      <w:r>
        <w:t>Wikfors</w:t>
      </w:r>
      <w:proofErr w:type="spellEnd"/>
      <w:r>
        <w:t>, G. H. (2013). Quantifying feeding behavior of ribbed mussels (</w:t>
      </w:r>
      <w:proofErr w:type="spellStart"/>
      <w:r>
        <w:t>Geukensia</w:t>
      </w:r>
      <w:proofErr w:type="spellEnd"/>
      <w:r>
        <w:t xml:space="preserve"> </w:t>
      </w:r>
      <w:proofErr w:type="spellStart"/>
      <w:r>
        <w:t>demissa</w:t>
      </w:r>
      <w:proofErr w:type="spellEnd"/>
      <w:r>
        <w:t xml:space="preserve">) in two urban sites (Long Island Sound, USA) with different seston characteristics. </w:t>
      </w:r>
      <w:r>
        <w:rPr>
          <w:i/>
        </w:rPr>
        <w:t>Estuaries and Coasts</w:t>
      </w:r>
      <w:r>
        <w:t xml:space="preserve">, </w:t>
      </w:r>
      <w:r>
        <w:rPr>
          <w:i/>
        </w:rPr>
        <w:t>36</w:t>
      </w:r>
      <w:r>
        <w:t>(6), 1265-1273.</w:t>
      </w:r>
    </w:p>
    <w:p w14:paraId="0A742CB7" w14:textId="77777777" w:rsidR="005D7910" w:rsidRDefault="005D7910"/>
    <w:p w14:paraId="25E42746" w14:textId="77777777" w:rsidR="005D7910" w:rsidRDefault="004A08A8">
      <w:r>
        <w:t xml:space="preserve">Garden, J., McAlpine, C., Peterson, A. N. N., Jones, D., &amp; </w:t>
      </w:r>
      <w:proofErr w:type="spellStart"/>
      <w:r>
        <w:t>Possingham</w:t>
      </w:r>
      <w:proofErr w:type="spellEnd"/>
      <w:r>
        <w:t>, H. (2006). Review of the ecology of Australian urban fauna: a focus on spatially explicit processes. Austral Ecology, 31(2), 126-148.</w:t>
      </w:r>
    </w:p>
    <w:p w14:paraId="3CC36426" w14:textId="77777777" w:rsidR="005D7910" w:rsidRDefault="004A08A8">
      <w:r>
        <w:t>Gardner, E. A. (2003). Some examples of water recycling in Australian urban environments: a step towards environmental sustainability. Water Science and Technology: Water Supply, 3(4), 21-31.</w:t>
      </w:r>
    </w:p>
    <w:p w14:paraId="2EE5D6BB" w14:textId="77777777" w:rsidR="005D7910" w:rsidRDefault="005D7910"/>
    <w:p w14:paraId="426B7E01" w14:textId="77777777" w:rsidR="005D7910" w:rsidRDefault="004A08A8">
      <w:proofErr w:type="spellStart"/>
      <w:r>
        <w:t>Giovene</w:t>
      </w:r>
      <w:proofErr w:type="spellEnd"/>
      <w:r>
        <w:t xml:space="preserve"> di Girasole, E. (2014). "The hinge areas for urban regeneration in seaside cities: </w:t>
      </w:r>
      <w:proofErr w:type="gramStart"/>
      <w:r>
        <w:t>the</w:t>
      </w:r>
      <w:proofErr w:type="gramEnd"/>
      <w:r>
        <w:t xml:space="preserve"> High Line in Manhattan, NYC," in Advanced Engineering Forum (Vol. 11, pp. 102-108). Trans Tech Publications Ltd.</w:t>
      </w:r>
    </w:p>
    <w:p w14:paraId="30CDBD70" w14:textId="77777777" w:rsidR="005D7910" w:rsidRDefault="004A08A8">
      <w:r>
        <w:t xml:space="preserve">Goh, K. (2019). Urban Waterscapes: The </w:t>
      </w:r>
      <w:proofErr w:type="spellStart"/>
      <w:r>
        <w:t>HydroPolitics</w:t>
      </w:r>
      <w:proofErr w:type="spellEnd"/>
      <w:r>
        <w:t xml:space="preserve"> of Flooding in a Sinking City. International Journal of Urban and Regional Research, 43(2), 250-272.</w:t>
      </w:r>
    </w:p>
    <w:p w14:paraId="5FE939B1" w14:textId="77777777" w:rsidR="005D7910" w:rsidRDefault="004A08A8">
      <w:r>
        <w:t xml:space="preserve">Greenwell, C. N., Calver, M. C., &amp; </w:t>
      </w:r>
      <w:proofErr w:type="spellStart"/>
      <w:r>
        <w:t>Loneragan</w:t>
      </w:r>
      <w:proofErr w:type="spellEnd"/>
      <w:r>
        <w:t>, N. R. (2019). Cat gets its tern: A case study of predation on a threatened coastal seabird. Animals, 9(7), 445.</w:t>
      </w:r>
    </w:p>
    <w:p w14:paraId="11572A7F" w14:textId="77777777" w:rsidR="005D7910" w:rsidRDefault="004A08A8">
      <w:r>
        <w:t xml:space="preserve">Griggs, D., Stafford-Smith, M., Gaffney, O., </w:t>
      </w:r>
      <w:proofErr w:type="spellStart"/>
      <w:r>
        <w:t>Rockström</w:t>
      </w:r>
      <w:proofErr w:type="spellEnd"/>
      <w:r>
        <w:t xml:space="preserve">, J., </w:t>
      </w:r>
      <w:proofErr w:type="spellStart"/>
      <w:r>
        <w:t>Öhman</w:t>
      </w:r>
      <w:proofErr w:type="spellEnd"/>
      <w:r>
        <w:t xml:space="preserve">, M. C., </w:t>
      </w:r>
      <w:proofErr w:type="spellStart"/>
      <w:r>
        <w:t>Shyamsundar</w:t>
      </w:r>
      <w:proofErr w:type="spellEnd"/>
      <w:r>
        <w:t xml:space="preserve">, P., Steffen, W., Glaser, G., </w:t>
      </w:r>
      <w:proofErr w:type="spellStart"/>
      <w:r>
        <w:t>Kanie</w:t>
      </w:r>
      <w:proofErr w:type="spellEnd"/>
      <w:r>
        <w:t>, N., &amp; Noble, I. (2013). Policy: Sustainable development goals for people and planet. Nature, 495(7441), 305.</w:t>
      </w:r>
    </w:p>
    <w:p w14:paraId="580612E4" w14:textId="77777777" w:rsidR="005D7910" w:rsidRDefault="004A08A8">
      <w:r>
        <w:t xml:space="preserve">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w:t>
      </w:r>
      <w:proofErr w:type="spellStart"/>
      <w:r>
        <w:t>BioScience</w:t>
      </w:r>
      <w:proofErr w:type="spellEnd"/>
      <w:r>
        <w:t>, 50(7), 571-584.</w:t>
      </w:r>
    </w:p>
    <w:p w14:paraId="7C0F9CFA" w14:textId="77777777" w:rsidR="005D7910" w:rsidRDefault="004A08A8">
      <w:r>
        <w:t xml:space="preserve">Grimm, N. B., </w:t>
      </w:r>
      <w:proofErr w:type="spellStart"/>
      <w:r>
        <w:t>Faeth</w:t>
      </w:r>
      <w:proofErr w:type="spellEnd"/>
      <w:r>
        <w:t xml:space="preserve">, S. H., </w:t>
      </w:r>
      <w:proofErr w:type="spellStart"/>
      <w:r>
        <w:t>Golubiewski</w:t>
      </w:r>
      <w:proofErr w:type="spellEnd"/>
      <w:r>
        <w:t>, N. E., Redman, C. L., Wu, J., Bai, X., &amp; Briggs, J. M. (2008). Global change and the ecology of cities. science, 319(5864), 756-760.</w:t>
      </w:r>
    </w:p>
    <w:p w14:paraId="7E060F17" w14:textId="77777777" w:rsidR="005D7910" w:rsidRDefault="004A08A8">
      <w:r>
        <w:t xml:space="preserve">Grimm, N. B., Redman, C. L., Boone, C. G., Childers, D. L., Harlan, S. L., &amp; Turner, B. L. (2013). "Viewing the urban socio-ecological system through a sustainability lens: Lessons and prospects </w:t>
      </w:r>
      <w:r>
        <w:lastRenderedPageBreak/>
        <w:t xml:space="preserve">from the central Arizona–Phoenix LTER </w:t>
      </w:r>
      <w:proofErr w:type="spellStart"/>
      <w:r>
        <w:t>programme</w:t>
      </w:r>
      <w:proofErr w:type="spellEnd"/>
      <w:r>
        <w:t>," in Long term socio-ecological research (pp. 217-246). Dordrecht: Springer.</w:t>
      </w:r>
    </w:p>
    <w:p w14:paraId="497DD154" w14:textId="77777777" w:rsidR="005D7910" w:rsidRDefault="004A08A8">
      <w:proofErr w:type="spellStart"/>
      <w:r>
        <w:t>Grisafi</w:t>
      </w:r>
      <w:proofErr w:type="spellEnd"/>
      <w:r>
        <w:t xml:space="preserve">, F., </w:t>
      </w:r>
      <w:proofErr w:type="spellStart"/>
      <w:r>
        <w:t>Oddo</w:t>
      </w:r>
      <w:proofErr w:type="spellEnd"/>
      <w:r>
        <w:t xml:space="preserve">, E., Gargano, M. L., </w:t>
      </w:r>
      <w:proofErr w:type="spellStart"/>
      <w:r>
        <w:t>Inzerillo</w:t>
      </w:r>
      <w:proofErr w:type="spellEnd"/>
      <w:r>
        <w:t xml:space="preserve">, S., Russo, G., &amp; </w:t>
      </w:r>
      <w:proofErr w:type="spellStart"/>
      <w:r>
        <w:t>Venturella</w:t>
      </w:r>
      <w:proofErr w:type="spellEnd"/>
      <w:r>
        <w:t xml:space="preserve">, G. (2016). </w:t>
      </w:r>
      <w:proofErr w:type="spellStart"/>
      <w:r>
        <w:t>Tamarix</w:t>
      </w:r>
      <w:proofErr w:type="spellEnd"/>
      <w:r>
        <w:t xml:space="preserve"> arborea var. arborea and </w:t>
      </w:r>
      <w:proofErr w:type="spellStart"/>
      <w:r>
        <w:t>Tamarix</w:t>
      </w:r>
      <w:proofErr w:type="spellEnd"/>
      <w:r>
        <w:t xml:space="preserve"> parviflora: two species valued for their adaptability to stress conditions. Acta </w:t>
      </w:r>
      <w:proofErr w:type="spellStart"/>
      <w:r>
        <w:t>Biologica</w:t>
      </w:r>
      <w:proofErr w:type="spellEnd"/>
      <w:r>
        <w:t xml:space="preserve"> </w:t>
      </w:r>
      <w:proofErr w:type="spellStart"/>
      <w:r>
        <w:t>Hungarica</w:t>
      </w:r>
      <w:proofErr w:type="spellEnd"/>
      <w:r>
        <w:t>, 67(1), 42-52.</w:t>
      </w:r>
    </w:p>
    <w:p w14:paraId="7AD4539C" w14:textId="77777777" w:rsidR="005D7910" w:rsidRDefault="004A08A8">
      <w:proofErr w:type="spellStart"/>
      <w:r>
        <w:t>Groffman</w:t>
      </w:r>
      <w:proofErr w:type="spellEnd"/>
      <w:r>
        <w:t>, P. M., Law, N. L., Belt, K. T., Band, L. E., &amp; Fisher, G. T. (2004). Nitrogen fluxes and retention in urban watershed ecosystems. Ecosystems, 7(4), 393-403.</w:t>
      </w:r>
    </w:p>
    <w:p w14:paraId="3E988E8B" w14:textId="77777777" w:rsidR="005D7910" w:rsidRDefault="004A08A8">
      <w:r>
        <w:t xml:space="preserve">Grossmann, I. (2008). Perspectives for Hamburg as a port city in the context of a changing global environment. </w:t>
      </w:r>
      <w:proofErr w:type="spellStart"/>
      <w:r>
        <w:t>Geoforum</w:t>
      </w:r>
      <w:proofErr w:type="spellEnd"/>
      <w:r>
        <w:t>, 39(6), 2062-2072.</w:t>
      </w:r>
    </w:p>
    <w:p w14:paraId="7DA14289" w14:textId="77777777" w:rsidR="005D7910" w:rsidRDefault="004A08A8">
      <w:pPr>
        <w:rPr>
          <w:lang w:val="es-ES"/>
        </w:rPr>
      </w:pPr>
      <w:r>
        <w:t xml:space="preserve">Guerrero </w:t>
      </w:r>
      <w:proofErr w:type="spellStart"/>
      <w:r>
        <w:t>Valdebenito</w:t>
      </w:r>
      <w:proofErr w:type="spellEnd"/>
      <w:r>
        <w:t xml:space="preserve">, R. M., &amp; Alarcon Rodriguez, M. L. (2018). Neoliberalism and socio-spatial transformations in urban coves of the Metropolitan Area of Concepcion. The cases of </w:t>
      </w:r>
      <w:proofErr w:type="spellStart"/>
      <w:r>
        <w:t>Caleta</w:t>
      </w:r>
      <w:proofErr w:type="spellEnd"/>
      <w:r>
        <w:t xml:space="preserve"> Los </w:t>
      </w:r>
      <w:proofErr w:type="spellStart"/>
      <w:r>
        <w:t>Bagres</w:t>
      </w:r>
      <w:proofErr w:type="spellEnd"/>
      <w:r>
        <w:t xml:space="preserve"> and </w:t>
      </w:r>
      <w:proofErr w:type="spellStart"/>
      <w:r>
        <w:t>Caleta</w:t>
      </w:r>
      <w:proofErr w:type="spellEnd"/>
      <w:r>
        <w:t xml:space="preserve"> </w:t>
      </w:r>
      <w:proofErr w:type="spellStart"/>
      <w:r>
        <w:t>Cocholgue</w:t>
      </w:r>
      <w:proofErr w:type="spellEnd"/>
      <w:r>
        <w:t xml:space="preserve">, Tome. </w:t>
      </w:r>
      <w:r>
        <w:rPr>
          <w:lang w:val="es-ES"/>
        </w:rPr>
        <w:t>Revista de Urbanismo, 38.</w:t>
      </w:r>
    </w:p>
    <w:p w14:paraId="2E826C05" w14:textId="77777777" w:rsidR="005D7910" w:rsidRDefault="004A08A8">
      <w:proofErr w:type="spellStart"/>
      <w:r>
        <w:rPr>
          <w:lang w:val="es-ES"/>
        </w:rPr>
        <w:t>Gumusay</w:t>
      </w:r>
      <w:proofErr w:type="spellEnd"/>
      <w:r>
        <w:rPr>
          <w:lang w:val="es-ES"/>
        </w:rPr>
        <w:t xml:space="preserve">, M. U., </w:t>
      </w:r>
      <w:proofErr w:type="spellStart"/>
      <w:r>
        <w:rPr>
          <w:lang w:val="es-ES"/>
        </w:rPr>
        <w:t>Koseoglu</w:t>
      </w:r>
      <w:proofErr w:type="spellEnd"/>
      <w:r>
        <w:rPr>
          <w:lang w:val="es-ES"/>
        </w:rPr>
        <w:t xml:space="preserve">, G., &amp; </w:t>
      </w:r>
      <w:proofErr w:type="spellStart"/>
      <w:r>
        <w:rPr>
          <w:lang w:val="es-ES"/>
        </w:rPr>
        <w:t>Bakirman</w:t>
      </w:r>
      <w:proofErr w:type="spellEnd"/>
      <w:r>
        <w:rPr>
          <w:lang w:val="es-ES"/>
        </w:rPr>
        <w:t xml:space="preserve">, T. (2016). </w:t>
      </w:r>
      <w:r>
        <w:t>An assessment of site suitability for marina construction in Istanbul, Turkey, using GIS and AHP multicriteria decision analysis. Environmental monitoring and assessment, 188(12), 677.</w:t>
      </w:r>
    </w:p>
    <w:p w14:paraId="5C76C52B" w14:textId="77777777" w:rsidR="005D7910" w:rsidRDefault="004A08A8">
      <w:proofErr w:type="spellStart"/>
      <w:r>
        <w:t>Günel</w:t>
      </w:r>
      <w:proofErr w:type="spellEnd"/>
      <w:r>
        <w:t>, G. (2018). Air Conditioning the Arabian Peninsula. International Journal of Middle East Studies, 50(3), 573-579.</w:t>
      </w:r>
    </w:p>
    <w:p w14:paraId="5376FC27" w14:textId="77777777" w:rsidR="005D7910" w:rsidRDefault="004A08A8">
      <w:proofErr w:type="spellStart"/>
      <w:r>
        <w:t>Heery</w:t>
      </w:r>
      <w:proofErr w:type="spellEnd"/>
      <w:r>
        <w:t xml:space="preserve">, E. C., Olsen, A. Y., Feist, B. E., &amp; </w:t>
      </w:r>
      <w:proofErr w:type="spellStart"/>
      <w:r>
        <w:t>Sebens</w:t>
      </w:r>
      <w:proofErr w:type="spellEnd"/>
      <w:r>
        <w:t xml:space="preserve">, K. P. (2018). Urbanization-related distribution patterns and habitat-use by the marine </w:t>
      </w:r>
      <w:proofErr w:type="spellStart"/>
      <w:r>
        <w:t>mesopredator</w:t>
      </w:r>
      <w:proofErr w:type="spellEnd"/>
      <w:r>
        <w:t>, giant pacific octopus (</w:t>
      </w:r>
      <w:proofErr w:type="spellStart"/>
      <w:r>
        <w:t>enteroctopus</w:t>
      </w:r>
      <w:proofErr w:type="spellEnd"/>
      <w:r>
        <w:t xml:space="preserve"> </w:t>
      </w:r>
      <w:proofErr w:type="spellStart"/>
      <w:r>
        <w:t>dofleini</w:t>
      </w:r>
      <w:proofErr w:type="spellEnd"/>
      <w:r>
        <w:t>). Urban Ecosystems, 21, 707–19.</w:t>
      </w:r>
    </w:p>
    <w:p w14:paraId="16B455D6" w14:textId="77777777" w:rsidR="005D7910" w:rsidRDefault="004A08A8">
      <w:r>
        <w:t xml:space="preserve">Henry, L. &amp; Wickham, H. (2017). </w:t>
      </w:r>
      <w:proofErr w:type="spellStart"/>
      <w:r>
        <w:t>Purrr</w:t>
      </w:r>
      <w:proofErr w:type="spellEnd"/>
      <w:r>
        <w:t>: Functional programming tools.</w:t>
      </w:r>
    </w:p>
    <w:p w14:paraId="1F4DBB46" w14:textId="77777777" w:rsidR="005D7910" w:rsidRDefault="004A08A8">
      <w:r>
        <w:t xml:space="preserve">Holloway, M. G., &amp; Connell, S. D. (2002). Why do floating structures create novel habitats for subtidal </w:t>
      </w:r>
      <w:proofErr w:type="gramStart"/>
      <w:r>
        <w:t>epibiota?.</w:t>
      </w:r>
      <w:proofErr w:type="gramEnd"/>
      <w:r>
        <w:t xml:space="preserve"> Marine Ecology Progress Series, 235, 43-52.</w:t>
      </w:r>
    </w:p>
    <w:p w14:paraId="04163FAE" w14:textId="77777777" w:rsidR="005D7910" w:rsidRDefault="004A08A8">
      <w:r>
        <w:t>Holt, A. R., Mears, M., Maltby, L., &amp; Warren, P. (2015). Understanding spatial patterns in the production of multiple urban ecosystem services. Ecosystem services, 16, 33-46.</w:t>
      </w:r>
    </w:p>
    <w:p w14:paraId="6495A21E" w14:textId="77777777" w:rsidR="005D7910" w:rsidRDefault="004A08A8">
      <w:r>
        <w:t>Hosannah, N., &amp; Gonzalez, J. E. (2014). Impacts of aerosol particle size distribution and land cover land use on precipitation in a coastal urban environment using a cloud-resolving mesoscale model. Advances in Meteorology, 2014.</w:t>
      </w:r>
    </w:p>
    <w:p w14:paraId="5B7943AB" w14:textId="77777777" w:rsidR="005D7910" w:rsidRDefault="004A08A8">
      <w:r>
        <w:t>Ip, C. C., Li, X. D., Zhang, G., Wai, O. W., &amp; Li, Y. S. (2007). Trace metal distribution in sediments of the Pearl River Estuary and the surrounding coastal area, South China. Environmental Pollution, 147(2), 311-323.</w:t>
      </w:r>
    </w:p>
    <w:p w14:paraId="5625F11A" w14:textId="77777777" w:rsidR="005D7910" w:rsidRDefault="004A08A8">
      <w:r>
        <w:t xml:space="preserve">Jacobs, J. C. J. (2011). </w:t>
      </w:r>
      <w:bookmarkStart w:id="516" w:name="__DdeLink__1486_3192329694"/>
      <w:r>
        <w:t>The Rotterdam approach: connecting water with opportunities</w:t>
      </w:r>
      <w:bookmarkEnd w:id="516"/>
      <w:r>
        <w:t>. Water Sensitive Cities, 251.</w:t>
      </w:r>
    </w:p>
    <w:p w14:paraId="089F6790" w14:textId="77777777" w:rsidR="005D7910" w:rsidRDefault="004A08A8">
      <w:proofErr w:type="spellStart"/>
      <w:r>
        <w:t>Jartun</w:t>
      </w:r>
      <w:proofErr w:type="spellEnd"/>
      <w:r>
        <w:t>, M., &amp; Pettersen, A. (2010). Contaminants in urban runoff to Norwegian fjords. Journal of soils and sediments, 10(2), 155-161.</w:t>
      </w:r>
    </w:p>
    <w:p w14:paraId="6654AF1D" w14:textId="77777777" w:rsidR="005D7910" w:rsidRDefault="004A08A8">
      <w:r>
        <w:lastRenderedPageBreak/>
        <w:t>Johansson, E., &amp; Emmanuel, R. (2006). The influence of urban design on outdoor thermal comfort in the hot, humid city of Colombo, Sri Lanka. International journal of biometeorology, 51(2), 119-133.</w:t>
      </w:r>
    </w:p>
    <w:p w14:paraId="59CEE764" w14:textId="77777777" w:rsidR="005D7910" w:rsidRDefault="004A08A8">
      <w:proofErr w:type="spellStart"/>
      <w:r>
        <w:t>Jonkman</w:t>
      </w:r>
      <w:proofErr w:type="spellEnd"/>
      <w:r>
        <w:t xml:space="preserve">, S. N., </w:t>
      </w:r>
      <w:proofErr w:type="spellStart"/>
      <w:r>
        <w:t>Hillen</w:t>
      </w:r>
      <w:proofErr w:type="spellEnd"/>
      <w:r>
        <w:t xml:space="preserve">, M. M., Nicholls, R. J., </w:t>
      </w:r>
      <w:proofErr w:type="spellStart"/>
      <w:r>
        <w:t>Kanning</w:t>
      </w:r>
      <w:proofErr w:type="spellEnd"/>
      <w:r>
        <w:t xml:space="preserve">, W., &amp; van </w:t>
      </w:r>
      <w:proofErr w:type="spellStart"/>
      <w:r>
        <w:t>Ledden</w:t>
      </w:r>
      <w:proofErr w:type="spellEnd"/>
      <w:r>
        <w:t xml:space="preserve">, M. (2013). Costs of adapting coastal </w:t>
      </w:r>
      <w:proofErr w:type="spellStart"/>
      <w:r>
        <w:t>defences</w:t>
      </w:r>
      <w:proofErr w:type="spellEnd"/>
      <w:r>
        <w:t xml:space="preserve"> to sea-level rise—new estimates and their implications. Journal of Coastal Research, 29(5), 1212-1226.</w:t>
      </w:r>
    </w:p>
    <w:p w14:paraId="718FCAD5" w14:textId="77777777" w:rsidR="005D7910" w:rsidRDefault="004A08A8">
      <w:proofErr w:type="spellStart"/>
      <w:r>
        <w:t>Juchimiuk</w:t>
      </w:r>
      <w:proofErr w:type="spellEnd"/>
      <w:r>
        <w:t xml:space="preserve">, J., &amp; </w:t>
      </w:r>
      <w:proofErr w:type="spellStart"/>
      <w:r>
        <w:t>Januszkiewicz</w:t>
      </w:r>
      <w:proofErr w:type="spellEnd"/>
      <w:r>
        <w:t>, K. (2019). Envisioning infrastructure to reduce disaster’s impact to cities during the climate change area being elements of smart cities. In IOP Conference Series: Earth and Environmental Science (Vol. 214, No. 1, p. 012141). IOP Publishing.</w:t>
      </w:r>
    </w:p>
    <w:p w14:paraId="34652F9C" w14:textId="77777777" w:rsidR="005D7910" w:rsidRDefault="004A08A8">
      <w:r>
        <w:t xml:space="preserve">Kalinowski, R. S., &amp; Johnson, M. D. (2010). Influence of suburban habitat on a wintering bird community in coastal northern California. </w:t>
      </w:r>
      <w:r>
        <w:rPr>
          <w:i/>
        </w:rPr>
        <w:t>The Condor</w:t>
      </w:r>
      <w:r>
        <w:t xml:space="preserve">, </w:t>
      </w:r>
      <w:r>
        <w:rPr>
          <w:i/>
        </w:rPr>
        <w:t>112</w:t>
      </w:r>
      <w:r>
        <w:t>(2), 274-282.</w:t>
      </w:r>
    </w:p>
    <w:p w14:paraId="28E0529C" w14:textId="77777777" w:rsidR="005D7910" w:rsidRDefault="004A08A8">
      <w:proofErr w:type="spellStart"/>
      <w:r>
        <w:t>Kaniewski</w:t>
      </w:r>
      <w:proofErr w:type="spellEnd"/>
      <w:r>
        <w:t xml:space="preserve">, D., Van Campo, E., </w:t>
      </w:r>
      <w:proofErr w:type="spellStart"/>
      <w:r>
        <w:t>Morhange</w:t>
      </w:r>
      <w:proofErr w:type="spellEnd"/>
      <w:r>
        <w:t xml:space="preserve">, C., </w:t>
      </w:r>
      <w:proofErr w:type="spellStart"/>
      <w:r>
        <w:t>Guiot</w:t>
      </w:r>
      <w:proofErr w:type="spellEnd"/>
      <w:r>
        <w:t xml:space="preserve">, J., </w:t>
      </w:r>
      <w:proofErr w:type="spellStart"/>
      <w:r>
        <w:t>Zviely</w:t>
      </w:r>
      <w:proofErr w:type="spellEnd"/>
      <w:r>
        <w:t xml:space="preserve">, D., Shaked, I., ... &amp; </w:t>
      </w:r>
      <w:proofErr w:type="spellStart"/>
      <w:r>
        <w:t>Artzy</w:t>
      </w:r>
      <w:proofErr w:type="spellEnd"/>
      <w:r>
        <w:t>, M. (2013). Early urban impact on Mediterranean coastal environments. Scientific Reports, 3(1), 1-5.</w:t>
      </w:r>
    </w:p>
    <w:p w14:paraId="40CDE378" w14:textId="77777777" w:rsidR="005D7910" w:rsidRDefault="004A08A8">
      <w:proofErr w:type="spellStart"/>
      <w:r w:rsidRPr="009F5017">
        <w:rPr>
          <w:lang w:val="es-CL"/>
          <w:rPrChange w:id="517" w:author="Nelson Lagos Suarez" w:date="2021-04-06T16:21:00Z">
            <w:rPr/>
          </w:rPrChange>
        </w:rPr>
        <w:t>Kantamaneni</w:t>
      </w:r>
      <w:proofErr w:type="spellEnd"/>
      <w:r w:rsidRPr="009F5017">
        <w:rPr>
          <w:lang w:val="es-CL"/>
          <w:rPrChange w:id="518" w:author="Nelson Lagos Suarez" w:date="2021-04-06T16:21:00Z">
            <w:rPr/>
          </w:rPrChange>
        </w:rPr>
        <w:t xml:space="preserve">, K., Gallagher, A., &amp; Du, X. (2019). </w:t>
      </w:r>
      <w:r>
        <w:t>Assessing and mapping regional coastal vulnerability for port environments and coastal cities. Journal of coastal conservation, 23(1), 59-70.</w:t>
      </w:r>
    </w:p>
    <w:p w14:paraId="359C404C" w14:textId="77777777" w:rsidR="005D7910" w:rsidRDefault="004A08A8">
      <w:r>
        <w:t xml:space="preserve">Kates, R. W., Clark, W. C., </w:t>
      </w:r>
      <w:proofErr w:type="spellStart"/>
      <w:r>
        <w:t>Corell</w:t>
      </w:r>
      <w:proofErr w:type="spellEnd"/>
      <w:r>
        <w:t xml:space="preserve">, R., Hall, J. M., Jaeger, C. C., Lowe, I., McCarthy, J. J., </w:t>
      </w:r>
      <w:proofErr w:type="spellStart"/>
      <w:r>
        <w:t>Schellnhuber</w:t>
      </w:r>
      <w:proofErr w:type="spellEnd"/>
      <w:r>
        <w:t xml:space="preserve">, H. J., Bolin, B., Dickson, N. M., Faucheux, S., </w:t>
      </w:r>
      <w:proofErr w:type="spellStart"/>
      <w:r>
        <w:t>Gallopin</w:t>
      </w:r>
      <w:proofErr w:type="spellEnd"/>
      <w:r>
        <w:t xml:space="preserve">, G. C., </w:t>
      </w:r>
      <w:proofErr w:type="spellStart"/>
      <w:r>
        <w:t>Grübler</w:t>
      </w:r>
      <w:proofErr w:type="spellEnd"/>
      <w:r>
        <w:t xml:space="preserve">, A., Huntley, B., </w:t>
      </w:r>
      <w:proofErr w:type="spellStart"/>
      <w:r>
        <w:t>Jäger</w:t>
      </w:r>
      <w:proofErr w:type="spellEnd"/>
      <w:r>
        <w:t xml:space="preserve">, J. </w:t>
      </w:r>
      <w:proofErr w:type="spellStart"/>
      <w:r>
        <w:t>Jodha</w:t>
      </w:r>
      <w:proofErr w:type="spellEnd"/>
      <w:r>
        <w:t xml:space="preserve">, N. S., </w:t>
      </w:r>
      <w:proofErr w:type="spellStart"/>
      <w:r>
        <w:t>Kasperson</w:t>
      </w:r>
      <w:proofErr w:type="spellEnd"/>
      <w:r>
        <w:t xml:space="preserve">, R. E., </w:t>
      </w:r>
      <w:proofErr w:type="spellStart"/>
      <w:r>
        <w:t>Mabogunje</w:t>
      </w:r>
      <w:proofErr w:type="spellEnd"/>
      <w:r>
        <w:t xml:space="preserve">, A., Matson, P., Mooney, H., Moore III, B., </w:t>
      </w:r>
      <w:proofErr w:type="spellStart"/>
      <w:r>
        <w:t>O'Riordan</w:t>
      </w:r>
      <w:proofErr w:type="spellEnd"/>
      <w:r>
        <w:t xml:space="preserve">, T., &amp; </w:t>
      </w:r>
      <w:proofErr w:type="spellStart"/>
      <w:r>
        <w:t>Svedin</w:t>
      </w:r>
      <w:proofErr w:type="spellEnd"/>
      <w:r>
        <w:t>, U. (2001). Sustainability science. Science, 292(5517), 641-642.</w:t>
      </w:r>
    </w:p>
    <w:p w14:paraId="465B64F2" w14:textId="77777777" w:rsidR="005D7910" w:rsidRDefault="005D7910"/>
    <w:p w14:paraId="3B3C80BD" w14:textId="77777777" w:rsidR="005D7910" w:rsidRDefault="004A08A8">
      <w:r>
        <w:t xml:space="preserve">Krishnan, S., Lin, J., </w:t>
      </w:r>
      <w:proofErr w:type="spellStart"/>
      <w:r>
        <w:t>Simanjuntak</w:t>
      </w:r>
      <w:proofErr w:type="spellEnd"/>
      <w:r>
        <w:t xml:space="preserve">, J., </w:t>
      </w:r>
      <w:proofErr w:type="spellStart"/>
      <w:r>
        <w:t>Hooimeijer</w:t>
      </w:r>
      <w:proofErr w:type="spellEnd"/>
      <w:r>
        <w:t>, F., Bricker, J., Daniel, M., &amp; Yoshida, Y. (2019). Interdisciplinary Design of Vital Infrastructure to Reduce Flood Risk in Tokyo’s Edogawa Ward. Geosciences, 9(8), 357.</w:t>
      </w:r>
    </w:p>
    <w:p w14:paraId="1B23B0EC" w14:textId="77777777" w:rsidR="005D7910" w:rsidRDefault="005D7910"/>
    <w:p w14:paraId="4347148B" w14:textId="77777777" w:rsidR="005D7910" w:rsidRDefault="004A08A8">
      <w:pPr>
        <w:rPr>
          <w:lang w:val="es-ES"/>
        </w:rPr>
      </w:pPr>
      <w:proofErr w:type="spellStart"/>
      <w:r>
        <w:t>Kulkova</w:t>
      </w:r>
      <w:proofErr w:type="spellEnd"/>
      <w:r>
        <w:t xml:space="preserve">, M., </w:t>
      </w:r>
      <w:proofErr w:type="spellStart"/>
      <w:r>
        <w:t>Chadov</w:t>
      </w:r>
      <w:proofErr w:type="spellEnd"/>
      <w:r>
        <w:t xml:space="preserve">, F., &amp; </w:t>
      </w:r>
      <w:proofErr w:type="spellStart"/>
      <w:r>
        <w:t>Davidochkina</w:t>
      </w:r>
      <w:proofErr w:type="spellEnd"/>
      <w:r>
        <w:t xml:space="preserve">, A. (2011). Radiocarbon in vegetation of coastal zone of Finnish Bay (Russia). </w:t>
      </w:r>
      <w:proofErr w:type="spellStart"/>
      <w:r>
        <w:rPr>
          <w:lang w:val="es-ES"/>
        </w:rPr>
        <w:t>Procedia</w:t>
      </w:r>
      <w:proofErr w:type="spellEnd"/>
      <w:r>
        <w:rPr>
          <w:lang w:val="es-ES"/>
        </w:rPr>
        <w:t xml:space="preserve"> </w:t>
      </w:r>
      <w:proofErr w:type="spellStart"/>
      <w:r>
        <w:rPr>
          <w:lang w:val="es-ES"/>
        </w:rPr>
        <w:t>Environmental</w:t>
      </w:r>
      <w:proofErr w:type="spellEnd"/>
      <w:r>
        <w:rPr>
          <w:lang w:val="es-ES"/>
        </w:rPr>
        <w:t xml:space="preserve"> </w:t>
      </w:r>
      <w:proofErr w:type="spellStart"/>
      <w:r>
        <w:rPr>
          <w:lang w:val="es-ES"/>
        </w:rPr>
        <w:t>Sciences</w:t>
      </w:r>
      <w:proofErr w:type="spellEnd"/>
      <w:r>
        <w:rPr>
          <w:lang w:val="es-ES"/>
        </w:rPr>
        <w:t>, 8, 375-381.</w:t>
      </w:r>
    </w:p>
    <w:p w14:paraId="18EBE4ED" w14:textId="77777777" w:rsidR="005D7910" w:rsidRDefault="004A08A8">
      <w:r>
        <w:rPr>
          <w:lang w:val="es-ES"/>
        </w:rPr>
        <w:t xml:space="preserve">Kumar, T. S., </w:t>
      </w:r>
      <w:proofErr w:type="spellStart"/>
      <w:r>
        <w:rPr>
          <w:lang w:val="es-ES"/>
        </w:rPr>
        <w:t>Mahendra</w:t>
      </w:r>
      <w:proofErr w:type="spellEnd"/>
      <w:r>
        <w:rPr>
          <w:lang w:val="es-ES"/>
        </w:rPr>
        <w:t xml:space="preserve">, R. S., </w:t>
      </w:r>
      <w:proofErr w:type="spellStart"/>
      <w:r>
        <w:rPr>
          <w:lang w:val="es-ES"/>
        </w:rPr>
        <w:t>Nayak</w:t>
      </w:r>
      <w:proofErr w:type="spellEnd"/>
      <w:r>
        <w:rPr>
          <w:lang w:val="es-ES"/>
        </w:rPr>
        <w:t xml:space="preserve">, S., </w:t>
      </w:r>
      <w:proofErr w:type="spellStart"/>
      <w:r>
        <w:rPr>
          <w:lang w:val="es-ES"/>
        </w:rPr>
        <w:t>Radhakrishnan</w:t>
      </w:r>
      <w:proofErr w:type="spellEnd"/>
      <w:r>
        <w:rPr>
          <w:lang w:val="es-ES"/>
        </w:rPr>
        <w:t xml:space="preserve">, K., &amp; </w:t>
      </w:r>
      <w:proofErr w:type="spellStart"/>
      <w:r>
        <w:rPr>
          <w:lang w:val="es-ES"/>
        </w:rPr>
        <w:t>Sahu</w:t>
      </w:r>
      <w:proofErr w:type="spellEnd"/>
      <w:r>
        <w:rPr>
          <w:lang w:val="es-ES"/>
        </w:rPr>
        <w:t xml:space="preserve">, K. C. (2010). </w:t>
      </w:r>
      <w:r>
        <w:t>Coastal vulnerability assessment for Orissa State, east coast of India. Journal of Coastal Research, 26(3 (263)), 523-534.</w:t>
      </w:r>
    </w:p>
    <w:p w14:paraId="2CBA1611" w14:textId="77777777" w:rsidR="005D7910" w:rsidRDefault="004A08A8">
      <w:proofErr w:type="spellStart"/>
      <w:r>
        <w:t>Kuwae</w:t>
      </w:r>
      <w:proofErr w:type="spellEnd"/>
      <w:r>
        <w:t xml:space="preserve">, T., Kanda, J., Kubo, A., Nakajima, F., Ogawa, H., </w:t>
      </w:r>
      <w:proofErr w:type="spellStart"/>
      <w:r>
        <w:t>Sohma</w:t>
      </w:r>
      <w:proofErr w:type="spellEnd"/>
      <w:r>
        <w:t xml:space="preserve">, A., &amp; </w:t>
      </w:r>
      <w:proofErr w:type="spellStart"/>
      <w:r>
        <w:t>Suzumura</w:t>
      </w:r>
      <w:proofErr w:type="spellEnd"/>
      <w:r>
        <w:t xml:space="preserve">, M. (2016). Blue carbon in human-dominated estuarine and shallow coastal systems. </w:t>
      </w:r>
      <w:proofErr w:type="spellStart"/>
      <w:r>
        <w:t>Ambio</w:t>
      </w:r>
      <w:proofErr w:type="spellEnd"/>
      <w:r>
        <w:t>, 45(3), 290-301.</w:t>
      </w:r>
    </w:p>
    <w:p w14:paraId="79ED45F7" w14:textId="77777777" w:rsidR="005D7910" w:rsidRDefault="004A08A8">
      <w:r>
        <w:t xml:space="preserve">Leclerc, J. C., &amp; </w:t>
      </w:r>
      <w:proofErr w:type="spellStart"/>
      <w:r>
        <w:t>Viard</w:t>
      </w:r>
      <w:proofErr w:type="spellEnd"/>
      <w:r>
        <w:t>, F. (2018). Habitat formation prevails over predation in influencing fouling communities. Ecology and Evolution, 8, 477–92.</w:t>
      </w:r>
    </w:p>
    <w:p w14:paraId="1EA212FD" w14:textId="77777777" w:rsidR="005D7910" w:rsidRDefault="004A08A8">
      <w:r>
        <w:t xml:space="preserve">Li, Y., </w:t>
      </w:r>
      <w:proofErr w:type="spellStart"/>
      <w:r>
        <w:t>Qiu</w:t>
      </w:r>
      <w:proofErr w:type="spellEnd"/>
      <w:r>
        <w:t xml:space="preserve">, J., Zhao, B., </w:t>
      </w:r>
      <w:proofErr w:type="spellStart"/>
      <w:r>
        <w:t>Pavao</w:t>
      </w:r>
      <w:proofErr w:type="spellEnd"/>
      <w:r>
        <w:t xml:space="preserve">-Zuckerman, M., Bruns, A., Qureshi, S., ... &amp; Li, Y. (2017). Quantifying urban ecological governance: A suite of indices characterizes the ecological planning implications of rapid coastal urbanization. </w:t>
      </w:r>
      <w:r>
        <w:rPr>
          <w:i/>
        </w:rPr>
        <w:t>Ecological Indicators</w:t>
      </w:r>
      <w:r>
        <w:t xml:space="preserve">, </w:t>
      </w:r>
      <w:r>
        <w:rPr>
          <w:i/>
        </w:rPr>
        <w:t>72</w:t>
      </w:r>
      <w:r>
        <w:t>, 225-233.</w:t>
      </w:r>
    </w:p>
    <w:p w14:paraId="4ABF29EF" w14:textId="77777777" w:rsidR="005D7910" w:rsidRDefault="004A08A8">
      <w:r>
        <w:lastRenderedPageBreak/>
        <w:t>Li, Y., Yang, X., Zhu, X., Mulvihill, P. R., Matthews, H. D., &amp; Sun, X. (2011). Integrating climate change factors into China's development policy: Adaptation strategies and mitigation to environmental change. Ecological Complexity, 8(4), 294-298.</w:t>
      </w:r>
    </w:p>
    <w:p w14:paraId="22B88E3E" w14:textId="77777777" w:rsidR="005D7910" w:rsidRDefault="004A08A8">
      <w: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14:paraId="1D35A0E4" w14:textId="77777777" w:rsidR="005D7910" w:rsidRDefault="004A08A8">
      <w:r>
        <w:t xml:space="preserve">Lim, H. C., &amp; Sodhi, N. S. (2004). Responses of avian guilds to </w:t>
      </w:r>
      <w:proofErr w:type="spellStart"/>
      <w:r>
        <w:t>urbanisation</w:t>
      </w:r>
      <w:proofErr w:type="spellEnd"/>
      <w:r>
        <w:t xml:space="preserve"> in a tropical city. Landscape and Urban Planning, 66(4), 199-215.</w:t>
      </w:r>
    </w:p>
    <w:p w14:paraId="2D69FF6E" w14:textId="77777777" w:rsidR="005D7910" w:rsidRDefault="005D7910"/>
    <w:p w14:paraId="5678E611" w14:textId="77777777" w:rsidR="005D7910" w:rsidRDefault="004A08A8">
      <w:r>
        <w:t xml:space="preserve">Liu, J., Dietz, T., Carpenter, S. R., Alberti, M., </w:t>
      </w:r>
      <w:proofErr w:type="spellStart"/>
      <w:r>
        <w:t>Folke</w:t>
      </w:r>
      <w:proofErr w:type="spellEnd"/>
      <w:r>
        <w:t>, C., Moran, E., Pell, A. N., Deadman, P., Kratz, T., Lubchenco, J., Ostrom, E., Ouyang, Z., Provencher, W., Redman, C. L., Schneider, S. F., &amp; Taylor W. W. (2007a). Complexity of coupled human and natural systems. Science, 317(5844), 1513-1516.</w:t>
      </w:r>
    </w:p>
    <w:p w14:paraId="771F0279" w14:textId="77777777" w:rsidR="005D7910" w:rsidRDefault="004A08A8">
      <w:r>
        <w:t xml:space="preserve">Liu, J., Dietz, T., Carpenter, S. R., </w:t>
      </w:r>
      <w:proofErr w:type="spellStart"/>
      <w:r>
        <w:t>Folke</w:t>
      </w:r>
      <w:proofErr w:type="spellEnd"/>
      <w:r>
        <w:t xml:space="preserve">, C., Alberti, M., Redman, C. L.,   Schneider, S. H., Ostrom, E., Pell, A. N., Lubchenco, J., Taylor, W. W., Ouyang, Z., Deadman, P., Kratz, </w:t>
      </w:r>
      <w:proofErr w:type="gramStart"/>
      <w:r>
        <w:t>T.,&amp;</w:t>
      </w:r>
      <w:proofErr w:type="gramEnd"/>
      <w:r>
        <w:t xml:space="preserve">  Provencher, W. (2007b). Coupled human and natural systems. AMBIO: a journal of the human environment, 36(8), 639-649.</w:t>
      </w:r>
    </w:p>
    <w:p w14:paraId="7BAED629" w14:textId="77777777" w:rsidR="005D7910" w:rsidRDefault="004A08A8">
      <w:r>
        <w:t xml:space="preserve">Lopes, A., Lopes, S., </w:t>
      </w:r>
      <w:proofErr w:type="spellStart"/>
      <w:r>
        <w:t>Matzarakis</w:t>
      </w:r>
      <w:proofErr w:type="spellEnd"/>
      <w:r>
        <w:t xml:space="preserve">, A., &amp; </w:t>
      </w:r>
      <w:proofErr w:type="spellStart"/>
      <w:r>
        <w:t>Alcoforado</w:t>
      </w:r>
      <w:proofErr w:type="spellEnd"/>
      <w:r>
        <w:t xml:space="preserve">, M. J. (2011). The influence of the summer sea breeze on thermal comfort in </w:t>
      </w:r>
      <w:proofErr w:type="spellStart"/>
      <w:r>
        <w:t>funchal</w:t>
      </w:r>
      <w:proofErr w:type="spellEnd"/>
      <w:r>
        <w:t xml:space="preserve"> (madeira). A contribution to tourism and urban planning. </w:t>
      </w:r>
      <w:proofErr w:type="spellStart"/>
      <w:r>
        <w:t>Meteorologische</w:t>
      </w:r>
      <w:proofErr w:type="spellEnd"/>
      <w:r>
        <w:t xml:space="preserve"> </w:t>
      </w:r>
      <w:proofErr w:type="spellStart"/>
      <w:r>
        <w:t>Zeitschrift</w:t>
      </w:r>
      <w:proofErr w:type="spellEnd"/>
      <w:r>
        <w:t xml:space="preserve"> 20: 553–64.</w:t>
      </w:r>
    </w:p>
    <w:p w14:paraId="7D5AECFC" w14:textId="77777777" w:rsidR="005D7910" w:rsidRDefault="004A08A8">
      <w:proofErr w:type="spellStart"/>
      <w:r>
        <w:t>Luijendijk</w:t>
      </w:r>
      <w:proofErr w:type="spellEnd"/>
      <w:r>
        <w:t xml:space="preserve">, A., </w:t>
      </w:r>
      <w:proofErr w:type="spellStart"/>
      <w:r>
        <w:t>Hagenaars</w:t>
      </w:r>
      <w:proofErr w:type="spellEnd"/>
      <w:r>
        <w:t xml:space="preserve">, G., Ranasinghe, R., </w:t>
      </w:r>
      <w:proofErr w:type="spellStart"/>
      <w:r>
        <w:t>Baart</w:t>
      </w:r>
      <w:proofErr w:type="spellEnd"/>
      <w:r>
        <w:t xml:space="preserve">, F., </w:t>
      </w:r>
      <w:proofErr w:type="spellStart"/>
      <w:r>
        <w:t>Donchyts</w:t>
      </w:r>
      <w:proofErr w:type="spellEnd"/>
      <w:r>
        <w:t xml:space="preserve">, G., &amp; </w:t>
      </w:r>
      <w:proofErr w:type="spellStart"/>
      <w:r>
        <w:t>Aarninkhof</w:t>
      </w:r>
      <w:proofErr w:type="spellEnd"/>
      <w:r>
        <w:t xml:space="preserve">, S. (2018). The state of the world’s beaches. </w:t>
      </w:r>
      <w:r>
        <w:rPr>
          <w:i/>
        </w:rPr>
        <w:t>Scientific reports</w:t>
      </w:r>
      <w:r>
        <w:t xml:space="preserve">, </w:t>
      </w:r>
      <w:r>
        <w:rPr>
          <w:i/>
        </w:rPr>
        <w:t>8</w:t>
      </w:r>
      <w:r>
        <w:t>(1), 1-11.</w:t>
      </w:r>
    </w:p>
    <w:p w14:paraId="244276C3" w14:textId="77777777" w:rsidR="005D7910" w:rsidRDefault="004A08A8">
      <w:r>
        <w:t xml:space="preserve">Maguire, T. J., &amp; </w:t>
      </w:r>
      <w:proofErr w:type="spellStart"/>
      <w:r>
        <w:t>Fulweiler</w:t>
      </w:r>
      <w:proofErr w:type="spellEnd"/>
      <w:r>
        <w:t xml:space="preserve">, R. W. (2019). Urban groundwater dissolved silica concentrations are elevated due to vertical composition of historic </w:t>
      </w:r>
      <w:proofErr w:type="gramStart"/>
      <w:r>
        <w:t>land-filling</w:t>
      </w:r>
      <w:proofErr w:type="gramEnd"/>
      <w:r>
        <w:t xml:space="preserve">. </w:t>
      </w:r>
      <w:r>
        <w:rPr>
          <w:i/>
        </w:rPr>
        <w:t>Science of the Total Environment</w:t>
      </w:r>
      <w:r>
        <w:t xml:space="preserve">, </w:t>
      </w:r>
      <w:r>
        <w:rPr>
          <w:i/>
        </w:rPr>
        <w:t>684</w:t>
      </w:r>
      <w:r>
        <w:t>, 89-95.</w:t>
      </w:r>
    </w:p>
    <w:p w14:paraId="24D2CA05" w14:textId="77777777" w:rsidR="005D7910" w:rsidRDefault="004A08A8">
      <w:proofErr w:type="spellStart"/>
      <w:r>
        <w:t>Marzluff</w:t>
      </w:r>
      <w:proofErr w:type="spellEnd"/>
      <w:r>
        <w:t>, J. M. (2001). "Worldwide urbanization and its effects on birds," in Avian ecology and conservation in an urbanizing world (pp. 19-47). Boston: Springer.</w:t>
      </w:r>
    </w:p>
    <w:p w14:paraId="459CD79D" w14:textId="77777777" w:rsidR="005D7910" w:rsidRDefault="004A08A8">
      <w:r>
        <w:t>Marshall, F. E., Banks, K., &amp; Cook, G. S. (2014). Ecosystem indicators for Southeast Florida beaches. Ecological Indicators, 44, 81-91.</w:t>
      </w:r>
    </w:p>
    <w:p w14:paraId="2D088BE9" w14:textId="77777777" w:rsidR="005D7910" w:rsidRDefault="004A08A8">
      <w:r>
        <w:t>Martin, J. M., French, K., &amp; Major, R. E. (2007). The pest status of Australian white ibis (</w:t>
      </w:r>
      <w:proofErr w:type="spellStart"/>
      <w:r>
        <w:t>Threskiornis</w:t>
      </w:r>
      <w:proofErr w:type="spellEnd"/>
      <w:r>
        <w:t xml:space="preserve"> </w:t>
      </w:r>
      <w:proofErr w:type="spellStart"/>
      <w:r>
        <w:t>molucca</w:t>
      </w:r>
      <w:proofErr w:type="spellEnd"/>
      <w:r>
        <w:t>) in urban situations and the effectiveness of egg-oil in reproductive control. Wildlife Research, 34(4), 319-324.</w:t>
      </w:r>
    </w:p>
    <w:p w14:paraId="3BEC365F" w14:textId="77777777" w:rsidR="005D7910" w:rsidRDefault="004A08A8">
      <w:r>
        <w:t xml:space="preserve">McDonald, R. I., Mansur, A. V., </w:t>
      </w:r>
      <w:proofErr w:type="spellStart"/>
      <w:r>
        <w:t>Ascensão</w:t>
      </w:r>
      <w:proofErr w:type="spellEnd"/>
      <w:r>
        <w:t xml:space="preserve">, F., Crossman, K., </w:t>
      </w:r>
      <w:proofErr w:type="spellStart"/>
      <w:r>
        <w:t>Elmqvist</w:t>
      </w:r>
      <w:proofErr w:type="spellEnd"/>
      <w:r>
        <w:t>, T., Gonzalez, A., ... &amp; Huang, K. (2019). Research gaps in knowledge of the impact of urban growth on biodiversity. Nature Sustainability, 1-9.</w:t>
      </w:r>
    </w:p>
    <w:p w14:paraId="6FEEB459" w14:textId="77777777" w:rsidR="005D7910" w:rsidRDefault="004A08A8">
      <w:r>
        <w:lastRenderedPageBreak/>
        <w:t xml:space="preserve">McDonnell, M. J., Pickett, S. T., &amp; </w:t>
      </w:r>
      <w:proofErr w:type="spellStart"/>
      <w:r>
        <w:t>Pouyat</w:t>
      </w:r>
      <w:proofErr w:type="spellEnd"/>
      <w:r>
        <w:t>, R. V. (1993). "The application of the ecological gradient paradigm to the study of urban effects," in Humans as components of ecosystems (pp. 175-189). New York: Springer.</w:t>
      </w:r>
    </w:p>
    <w:p w14:paraId="3389B25E" w14:textId="77777777" w:rsidR="005D7910" w:rsidRDefault="004A08A8">
      <w:r>
        <w:t>McKinney, M. L. (2006). Urbanization as a major cause of biotic homogenization. Biological conservation, 127, 247–60.</w:t>
      </w:r>
    </w:p>
    <w:p w14:paraId="448C99B0" w14:textId="77777777" w:rsidR="005D7910" w:rsidRDefault="004A08A8">
      <w:r>
        <w:t xml:space="preserve">Mejia, J. F., &amp; </w:t>
      </w:r>
      <w:proofErr w:type="spellStart"/>
      <w:r>
        <w:t>Morawska</w:t>
      </w:r>
      <w:proofErr w:type="spellEnd"/>
      <w:r>
        <w:t>, L. (2009). An investigation of nucleation events in a coastal urban environment in the Southern Hemisphere. Atmospheric Chemistry and Physics, 9 (1), 2195-2222.</w:t>
      </w:r>
    </w:p>
    <w:p w14:paraId="60F0D119" w14:textId="77777777" w:rsidR="005D7910" w:rsidRDefault="005D7910"/>
    <w:p w14:paraId="119295F5" w14:textId="77777777" w:rsidR="005D7910" w:rsidRDefault="004A08A8">
      <w:proofErr w:type="spellStart"/>
      <w:r>
        <w:t>Mgelwa</w:t>
      </w:r>
      <w:proofErr w:type="spellEnd"/>
      <w:r>
        <w:t xml:space="preserve">, A. S., Hu, Y. L., Liu, J. F., </w:t>
      </w:r>
      <w:proofErr w:type="spellStart"/>
      <w:r>
        <w:t>Qiu</w:t>
      </w:r>
      <w:proofErr w:type="spellEnd"/>
      <w:r>
        <w:t xml:space="preserve">, Q., Liu, Z., &amp; </w:t>
      </w:r>
      <w:proofErr w:type="spellStart"/>
      <w:r>
        <w:t>Ngaba</w:t>
      </w:r>
      <w:proofErr w:type="spellEnd"/>
      <w:r>
        <w:t>, M. J. Y. (2019). Differential patterns of nitrogen and δ15N in soil and foliar along two urbanized rivers in a subtropical coastal city of southern China. Environmental pollution, 244, 907-914.</w:t>
      </w:r>
    </w:p>
    <w:p w14:paraId="3F8FA4BB" w14:textId="77777777" w:rsidR="005D7910" w:rsidRDefault="004A08A8">
      <w:proofErr w:type="spellStart"/>
      <w:r>
        <w:t>Mitsch</w:t>
      </w:r>
      <w:proofErr w:type="spellEnd"/>
      <w:r>
        <w:t xml:space="preserve">, W. J. (2012). What is ecological </w:t>
      </w:r>
      <w:proofErr w:type="gramStart"/>
      <w:r>
        <w:t>engineering?.</w:t>
      </w:r>
      <w:proofErr w:type="gramEnd"/>
      <w:r>
        <w:t xml:space="preserve"> Ecological Engineering, 45, 5-12.</w:t>
      </w:r>
    </w:p>
    <w:p w14:paraId="04AF73C7" w14:textId="77777777" w:rsidR="005D7910" w:rsidRDefault="004A08A8">
      <w:r>
        <w:t xml:space="preserve">Morris, R. L., </w:t>
      </w:r>
      <w:proofErr w:type="spellStart"/>
      <w:r>
        <w:t>Heery</w:t>
      </w:r>
      <w:proofErr w:type="spellEnd"/>
      <w:r>
        <w:t xml:space="preserve">, E. C., Loke, L. H., Lau, E., Strain, E., </w:t>
      </w:r>
      <w:proofErr w:type="spellStart"/>
      <w:r>
        <w:t>Airoldi</w:t>
      </w:r>
      <w:proofErr w:type="spellEnd"/>
      <w:r>
        <w:t>, L., ... &amp; Dong, Y. W. (2019). "H4 Design Options, Implementation Issues and Evaluating Success of Ecologically Engineered Shorelines," in Oceanography and Marine Biology. Taylor &amp; Francis.</w:t>
      </w:r>
    </w:p>
    <w:p w14:paraId="59F9449A" w14:textId="77777777" w:rsidR="005D7910" w:rsidRDefault="004A08A8">
      <w:r>
        <w:t xml:space="preserve">Morris, R. L., </w:t>
      </w:r>
      <w:proofErr w:type="spellStart"/>
      <w:r>
        <w:t>Boxshall</w:t>
      </w:r>
      <w:proofErr w:type="spellEnd"/>
      <w:r>
        <w:t xml:space="preserve">, A., &amp; Swearer, S. E. (2020). Climate-resilient coasts require diverse </w:t>
      </w:r>
      <w:proofErr w:type="spellStart"/>
      <w:r>
        <w:t>defence</w:t>
      </w:r>
      <w:proofErr w:type="spellEnd"/>
      <w:r>
        <w:t xml:space="preserve"> solutions. Nature Climate Change, 1-3.</w:t>
      </w:r>
    </w:p>
    <w:p w14:paraId="4AC9A156" w14:textId="77777777" w:rsidR="005D7910" w:rsidRDefault="004A08A8">
      <w:proofErr w:type="spellStart"/>
      <w:r>
        <w:t>Musacchio</w:t>
      </w:r>
      <w:proofErr w:type="spellEnd"/>
      <w:r>
        <w:t>, L. R. (2009). The scientific basis for the design of landscape sustainability: a conceptual framework for translational landscape research and practice of designed landscapes and the six Es of landscape sustainability. Landscape Ecology, 24(8), 993.</w:t>
      </w:r>
    </w:p>
    <w:p w14:paraId="343F2E78" w14:textId="77777777" w:rsidR="005D7910" w:rsidRDefault="004A08A8">
      <w:r>
        <w:t xml:space="preserve">Nagendra, H., Bai, X., </w:t>
      </w:r>
      <w:proofErr w:type="spellStart"/>
      <w:r>
        <w:t>Brondizio</w:t>
      </w:r>
      <w:proofErr w:type="spellEnd"/>
      <w:r>
        <w:t xml:space="preserve">, E. S., &amp; </w:t>
      </w:r>
      <w:proofErr w:type="spellStart"/>
      <w:r>
        <w:t>Lwasa</w:t>
      </w:r>
      <w:proofErr w:type="spellEnd"/>
      <w:r>
        <w:t>, S. (2018). The urban south and the predicament of global sustainability. Nature Sustainability, 1(7), 341-349.</w:t>
      </w:r>
    </w:p>
    <w:p w14:paraId="76E67D58" w14:textId="77777777" w:rsidR="005D7910" w:rsidRDefault="004A08A8">
      <w:r>
        <w:t xml:space="preserve">Naidoo, T., Smit, A. J., &amp; </w:t>
      </w:r>
      <w:proofErr w:type="spellStart"/>
      <w:r>
        <w:t>Glassom</w:t>
      </w:r>
      <w:proofErr w:type="spellEnd"/>
      <w:r>
        <w:t xml:space="preserve">, D. (2016). Plastic ingestion by estuarine mullet Mugil </w:t>
      </w:r>
      <w:proofErr w:type="spellStart"/>
      <w:r>
        <w:t>cephalus</w:t>
      </w:r>
      <w:proofErr w:type="spellEnd"/>
      <w:r>
        <w:t xml:space="preserve"> (</w:t>
      </w:r>
      <w:proofErr w:type="spellStart"/>
      <w:r>
        <w:t>Mugilidae</w:t>
      </w:r>
      <w:proofErr w:type="spellEnd"/>
      <w:r>
        <w:t xml:space="preserve">) in an urban </w:t>
      </w:r>
      <w:proofErr w:type="spellStart"/>
      <w:r>
        <w:t>harbour</w:t>
      </w:r>
      <w:proofErr w:type="spellEnd"/>
      <w:r>
        <w:t>, KwaZulu-Natal, South Africa. African Journal of Marine Science, 38(1), 145-149.</w:t>
      </w:r>
    </w:p>
    <w:p w14:paraId="03638B50" w14:textId="77777777" w:rsidR="005D7910" w:rsidRDefault="004A08A8">
      <w:r>
        <w:t>Noble, R. T., Griffith, J. F., Blackwood, A. D., Fuhrman, J. A., Gregory, J. B., Hernandez, X., ... &amp; Schiff, K. (2006). Multitiered approach using quantitative PCR to track sources of fecal pollution affecting Santa Monica Bay, California. Appl. Environ. Microbiol., 72(2), 1604-1612.</w:t>
      </w:r>
    </w:p>
    <w:p w14:paraId="1CE436BC" w14:textId="77777777" w:rsidR="005D7910" w:rsidRDefault="004A08A8">
      <w:r>
        <w:t xml:space="preserve">Noyes, J. H., &amp; </w:t>
      </w:r>
      <w:proofErr w:type="spellStart"/>
      <w:r>
        <w:t>Progulske</w:t>
      </w:r>
      <w:proofErr w:type="spellEnd"/>
      <w:r>
        <w:t>, D. R. (Eds.). (1974). A Symposium on Wildlife in an Urbanizing Environment, November 27-29, 1973, Springfield, Massachusetts (No. 28). Cooperative Extension Service, University of Massachusetts.</w:t>
      </w:r>
    </w:p>
    <w:p w14:paraId="7A148663" w14:textId="77777777" w:rsidR="005D7910" w:rsidRDefault="004A08A8">
      <w:proofErr w:type="spellStart"/>
      <w:r>
        <w:t>Nunkoo</w:t>
      </w:r>
      <w:proofErr w:type="spellEnd"/>
      <w:r>
        <w:t xml:space="preserve">, R., &amp; </w:t>
      </w:r>
      <w:proofErr w:type="spellStart"/>
      <w:r>
        <w:t>Ramkissoon</w:t>
      </w:r>
      <w:proofErr w:type="spellEnd"/>
      <w:r>
        <w:t>, H. (2010). Small island urban tourism: a residents' perspective. Current Issues in Tourism, 13(1), 37-60.</w:t>
      </w:r>
    </w:p>
    <w:p w14:paraId="007477BC" w14:textId="77777777" w:rsidR="005D7910" w:rsidRDefault="004A08A8">
      <w:proofErr w:type="spellStart"/>
      <w:r>
        <w:t>Ogie</w:t>
      </w:r>
      <w:proofErr w:type="spellEnd"/>
      <w:r>
        <w:t>, R. I., Adam, C., &amp; Perez, P. (2020). A review of structural approach to flood management in coastal megacities of developing nations: current research and future directions. Journal of Environmental Planning and Management, 63(2), 127-147.</w:t>
      </w:r>
    </w:p>
    <w:p w14:paraId="0F220CD7" w14:textId="77777777" w:rsidR="005D7910" w:rsidRDefault="004A08A8">
      <w:r>
        <w:lastRenderedPageBreak/>
        <w:t>Oliveira, W., e Silva, J. L. S., de Oliveira, M. T. P., Cruz-Neto, O., da Silva, L. A. P., Borges, L. A., ... &amp; Lopes, A. V. (2019). Reduced reproductive success of the endangered tree brazilwood (</w:t>
      </w:r>
      <w:proofErr w:type="spellStart"/>
      <w:r>
        <w:t>Paubrasilia</w:t>
      </w:r>
      <w:proofErr w:type="spellEnd"/>
      <w:r>
        <w:t xml:space="preserve"> </w:t>
      </w:r>
      <w:proofErr w:type="spellStart"/>
      <w:r>
        <w:t>echinata</w:t>
      </w:r>
      <w:proofErr w:type="spellEnd"/>
      <w:r>
        <w:t xml:space="preserve">, Leguminosae) in urban ecosystem compared to Atlantic forest remnant: lessons for tropical urban ecology. </w:t>
      </w:r>
      <w:r>
        <w:rPr>
          <w:i/>
        </w:rPr>
        <w:t>Urban Forestry &amp; Urban Greening</w:t>
      </w:r>
      <w:r>
        <w:t xml:space="preserve">, </w:t>
      </w:r>
      <w:r>
        <w:rPr>
          <w:i/>
        </w:rPr>
        <w:t>41</w:t>
      </w:r>
      <w:r>
        <w:t>, 303-312.</w:t>
      </w:r>
    </w:p>
    <w:p w14:paraId="285347A9" w14:textId="77777777" w:rsidR="005D7910" w:rsidRDefault="004A08A8">
      <w:r>
        <w:t>O’Shaughnessy, K. A., Hawkins, S. J., Evans, A. J., Hanley, M. E., Lunt, P., Thompson, R. C., ... &amp; Simmonds, D. (2020). Design catalogue for eco-engineering of coastal artificial structures: a multifunctional approach for stakeholders and end-users. Urban Ecosystems, 23(2), 431-443.</w:t>
      </w:r>
    </w:p>
    <w:p w14:paraId="1DF0DC2D" w14:textId="77777777" w:rsidR="005D7910" w:rsidRDefault="004A08A8">
      <w:r>
        <w:t>Pacione, M. (2003). Urban environmental quality and human wellbeing—a social geographical perspective. Landscape and urban planning, 65(1-2), 19-30.</w:t>
      </w:r>
    </w:p>
    <w:p w14:paraId="3C3B67E7" w14:textId="77777777" w:rsidR="005D7910" w:rsidRDefault="004A08A8">
      <w:proofErr w:type="spellStart"/>
      <w:r>
        <w:t>Pallarés</w:t>
      </w:r>
      <w:proofErr w:type="spellEnd"/>
      <w:r>
        <w:t xml:space="preserve">, S., Gómez, E., Martínez, A., &amp; </w:t>
      </w:r>
      <w:proofErr w:type="spellStart"/>
      <w:r>
        <w:t>Jordán</w:t>
      </w:r>
      <w:proofErr w:type="spellEnd"/>
      <w:r>
        <w:t xml:space="preserve">, M. M. (2019). The relationship between indoor and outdoor levels of PM10 and its chemical composition at schools in a coastal region in Spain. </w:t>
      </w:r>
      <w:proofErr w:type="spellStart"/>
      <w:r>
        <w:t>Heliyon</w:t>
      </w:r>
      <w:proofErr w:type="spellEnd"/>
      <w:r>
        <w:t>, 5(8), e02270.</w:t>
      </w:r>
    </w:p>
    <w:p w14:paraId="4E0DD7EE" w14:textId="77777777" w:rsidR="005D7910" w:rsidRDefault="004A08A8">
      <w:proofErr w:type="spellStart"/>
      <w:r>
        <w:t>Papatheochari</w:t>
      </w:r>
      <w:proofErr w:type="spellEnd"/>
      <w:r>
        <w:t xml:space="preserve">, T., &amp; </w:t>
      </w:r>
      <w:proofErr w:type="spellStart"/>
      <w:r>
        <w:t>Coccossis</w:t>
      </w:r>
      <w:proofErr w:type="spellEnd"/>
      <w:r>
        <w:t>, H. (2019). Development of a waterfront regeneration tool to support local decision making in the context of integrated coastal zone management. Ocean &amp; Coastal Management, 169, 284-295.</w:t>
      </w:r>
    </w:p>
    <w:p w14:paraId="0421A0E1" w14:textId="77777777" w:rsidR="005D7910" w:rsidRDefault="004A08A8">
      <w:proofErr w:type="spellStart"/>
      <w:r>
        <w:t>Parzych</w:t>
      </w:r>
      <w:proofErr w:type="spellEnd"/>
      <w:r>
        <w:t xml:space="preserve">, A., </w:t>
      </w:r>
      <w:proofErr w:type="spellStart"/>
      <w:r>
        <w:t>Astel</w:t>
      </w:r>
      <w:proofErr w:type="spellEnd"/>
      <w:r>
        <w:t xml:space="preserve">, A., </w:t>
      </w:r>
      <w:proofErr w:type="spellStart"/>
      <w:r>
        <w:t>Zduńczyk</w:t>
      </w:r>
      <w:proofErr w:type="spellEnd"/>
      <w:r>
        <w:t xml:space="preserve">, A., &amp; </w:t>
      </w:r>
      <w:proofErr w:type="spellStart"/>
      <w:r>
        <w:t>Surowiec</w:t>
      </w:r>
      <w:proofErr w:type="spellEnd"/>
      <w:r>
        <w:t xml:space="preserve">, T. (2016). Evaluation of urban environment pollution based on the accumulation of macro-and trace elements in epiphytic lichens. </w:t>
      </w:r>
      <w:r>
        <w:rPr>
          <w:i/>
        </w:rPr>
        <w:t>Journal of Environmental Science and Health, Part A</w:t>
      </w:r>
      <w:r>
        <w:t xml:space="preserve">, </w:t>
      </w:r>
      <w:r>
        <w:rPr>
          <w:i/>
        </w:rPr>
        <w:t>51</w:t>
      </w:r>
      <w:r>
        <w:t>(4), 297-308.</w:t>
      </w:r>
    </w:p>
    <w:p w14:paraId="19257BEE" w14:textId="77777777" w:rsidR="005D7910" w:rsidRDefault="004A08A8">
      <w:r>
        <w:t xml:space="preserve">Patel, P., Ghosh, S., </w:t>
      </w:r>
      <w:proofErr w:type="spellStart"/>
      <w:r>
        <w:t>Kaginalkar</w:t>
      </w:r>
      <w:proofErr w:type="spellEnd"/>
      <w:r>
        <w:t xml:space="preserve">, A., Islam, S., &amp; </w:t>
      </w:r>
      <w:proofErr w:type="spellStart"/>
      <w:r>
        <w:t>Karmakar</w:t>
      </w:r>
      <w:proofErr w:type="spellEnd"/>
      <w:r>
        <w:t>, S. (2019). Performance evaluation of WRF for extreme flood forecasts in a coastal urban environment. Atmospheric research, 223, 39-48.</w:t>
      </w:r>
    </w:p>
    <w:p w14:paraId="4E102909" w14:textId="77777777" w:rsidR="005D7910" w:rsidRDefault="004A08A8">
      <w:r>
        <w:t>Paul, M. J., &amp; Meyer, J. L. (2001). Streams in the urban landscape. Annual review of Ecology and Systematics, 32(1), 333-365.</w:t>
      </w:r>
    </w:p>
    <w:p w14:paraId="5D03145C" w14:textId="77777777" w:rsidR="005D7910" w:rsidRDefault="004A08A8">
      <w:r>
        <w:t xml:space="preserve">Patz, J. A., </w:t>
      </w:r>
      <w:proofErr w:type="spellStart"/>
      <w:r>
        <w:t>Daszak</w:t>
      </w:r>
      <w:proofErr w:type="spellEnd"/>
      <w:r>
        <w:t>, P., Tabor, G. M., Aguirre, A. A., Pearl, M., Epstein, J., ... &amp; Working Group on Land Use Change Disease Emergence. (2004). Unhealthy landscapes: policy recommendations on land use change and infectious disease emergence. Environmental health perspectives, 112(10), 1092-1098.</w:t>
      </w:r>
    </w:p>
    <w:p w14:paraId="5A31024F" w14:textId="77777777" w:rsidR="005D7910" w:rsidRDefault="004A08A8">
      <w:r>
        <w:t xml:space="preserve">Peng, C., Wang, S., Zhang, J., Lim, C. C., &amp; </w:t>
      </w:r>
      <w:proofErr w:type="spellStart"/>
      <w:r>
        <w:t>Ooi</w:t>
      </w:r>
      <w:proofErr w:type="spellEnd"/>
      <w:r>
        <w:t>, L. K. (2011, March). Sustainable In-Situ Water Resource Management Strategies in Water Scarce Urban Environment: A Case Study of Sino-Singapore Tianjin Eco City. In 2011 Asia-Pacific Power and Energy Engineering Conference (pp. 1-4). IEEE.</w:t>
      </w:r>
    </w:p>
    <w:p w14:paraId="25327854" w14:textId="77777777" w:rsidR="005D7910" w:rsidRDefault="004A08A8">
      <w:r>
        <w:t>Peng, F., Wong, M. S., Wan, Y., &amp; Nichol, J. E. (2017). Modeling of urban wind ventilation using high resolution airborne LiDAR data. Computers, Environment and Urban Systems, 64, 81-90.</w:t>
      </w:r>
    </w:p>
    <w:p w14:paraId="1C3EEA03" w14:textId="77777777" w:rsidR="005D7910" w:rsidRDefault="004A08A8">
      <w:proofErr w:type="spellStart"/>
      <w:r>
        <w:t>Perkol</w:t>
      </w:r>
      <w:proofErr w:type="spellEnd"/>
      <w:r>
        <w:t xml:space="preserve">-Finkel, S., </w:t>
      </w:r>
      <w:proofErr w:type="spellStart"/>
      <w:r>
        <w:t>Hadary</w:t>
      </w:r>
      <w:proofErr w:type="spellEnd"/>
      <w:r>
        <w:t xml:space="preserve">, T., </w:t>
      </w:r>
      <w:proofErr w:type="spellStart"/>
      <w:r>
        <w:t>Rella</w:t>
      </w:r>
      <w:proofErr w:type="spellEnd"/>
      <w:r>
        <w:t>, A., Shirazi, R., &amp; Sella, I. (2018). Seascape architecture–incorporating ecological considerations in design of coastal and marine infrastructure. Ecological Engineering, 120, 645-654.</w:t>
      </w:r>
    </w:p>
    <w:p w14:paraId="34A4311C" w14:textId="77777777" w:rsidR="005D7910" w:rsidRDefault="004A08A8">
      <w:r>
        <w:t xml:space="preserve">Pickett, S. T., </w:t>
      </w:r>
      <w:proofErr w:type="spellStart"/>
      <w:r>
        <w:t>Cadenasso</w:t>
      </w:r>
      <w:proofErr w:type="spellEnd"/>
      <w:r>
        <w:t xml:space="preserve">, M. L., Grove, J. M., </w:t>
      </w:r>
      <w:proofErr w:type="spellStart"/>
      <w:r>
        <w:t>Groffman</w:t>
      </w:r>
      <w:proofErr w:type="spellEnd"/>
      <w:r>
        <w:t xml:space="preserve">, P. M., Band, L. E., Boone, C. G., ... &amp; Law, N. L. (2008). Beyond urban legends: an emerging framework of urban ecology, as illustrated by the Baltimore Ecosystem Study. </w:t>
      </w:r>
      <w:proofErr w:type="spellStart"/>
      <w:r>
        <w:t>BioScience</w:t>
      </w:r>
      <w:proofErr w:type="spellEnd"/>
      <w:r>
        <w:t>, 58(2), 139-150.</w:t>
      </w:r>
    </w:p>
    <w:p w14:paraId="19FCC59B" w14:textId="77777777" w:rsidR="005D7910" w:rsidRDefault="004A08A8">
      <w:r>
        <w:lastRenderedPageBreak/>
        <w:t xml:space="preserve">Pickett, S. T., </w:t>
      </w:r>
      <w:proofErr w:type="spellStart"/>
      <w:r>
        <w:t>Cadenasso</w:t>
      </w:r>
      <w:proofErr w:type="spellEnd"/>
      <w:r>
        <w:t>, M. L., Childers, D. L., McDonnell, M. J., &amp; Zhou, W. (2016). Evolution and future of urban ecological science: ecology in, of, and for the city. Ecosystem health and Sustainability, 2(7), e01229.</w:t>
      </w:r>
    </w:p>
    <w:p w14:paraId="11359B43" w14:textId="77777777" w:rsidR="005D7910" w:rsidRDefault="004A08A8">
      <w:r>
        <w:t xml:space="preserve">Pinheiro, A. T. K., &amp; </w:t>
      </w:r>
      <w:proofErr w:type="spellStart"/>
      <w:r>
        <w:t>Hokugo</w:t>
      </w:r>
      <w:proofErr w:type="spellEnd"/>
      <w:r>
        <w:t>, A. (2019). Effectiveness of early warning and community cooperation for evacuation preparedness from mega-risk type coastal hazard in childcare centers. International journal of disaster resilience in the built environment.</w:t>
      </w:r>
    </w:p>
    <w:p w14:paraId="5092058C" w14:textId="77777777" w:rsidR="005D7910" w:rsidRDefault="004A08A8">
      <w:proofErr w:type="spellStart"/>
      <w:r>
        <w:t>Pinho</w:t>
      </w:r>
      <w:proofErr w:type="spellEnd"/>
      <w:r>
        <w:t xml:space="preserve">, O. S., &amp; </w:t>
      </w:r>
      <w:proofErr w:type="spellStart"/>
      <w:r>
        <w:t>Orgaz</w:t>
      </w:r>
      <w:proofErr w:type="spellEnd"/>
      <w:r>
        <w:t>, M. M. (2000). The urban heat island in a small city in coastal Portugal. International journal of biometeorology, 44(4), 198-203.</w:t>
      </w:r>
    </w:p>
    <w:p w14:paraId="0CEBAC25" w14:textId="77777777" w:rsidR="005D7910" w:rsidRDefault="004A08A8">
      <w:r>
        <w:t>Pizarro, R. E. (2008). Sustainable planning for poor communities: urban design studios as a catalyst for development in Colombia. Dialogues in Urban Planning: Towards Sustainable Regions, 175.</w:t>
      </w:r>
    </w:p>
    <w:p w14:paraId="4837CA94" w14:textId="77777777" w:rsidR="005D7910" w:rsidRDefault="004A08A8">
      <w:r>
        <w:t xml:space="preserve">Priestley, M., Breton, M. L., </w:t>
      </w:r>
      <w:proofErr w:type="spellStart"/>
      <w:r>
        <w:t>Bannan</w:t>
      </w:r>
      <w:proofErr w:type="spellEnd"/>
      <w:r>
        <w:t xml:space="preserve">, T. J., Worrall, S. D., </w:t>
      </w:r>
      <w:proofErr w:type="spellStart"/>
      <w:r>
        <w:t>Bacak</w:t>
      </w:r>
      <w:proofErr w:type="spellEnd"/>
      <w:r>
        <w:t>,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14:paraId="1F636004" w14:textId="77777777" w:rsidR="005D7910" w:rsidRDefault="004A08A8">
      <w:proofErr w:type="spellStart"/>
      <w:r>
        <w:t>Punda-Polić</w:t>
      </w:r>
      <w:proofErr w:type="spellEnd"/>
      <w:r>
        <w:t xml:space="preserve">, V., </w:t>
      </w:r>
      <w:proofErr w:type="spellStart"/>
      <w:r>
        <w:t>Bradarić</w:t>
      </w:r>
      <w:proofErr w:type="spellEnd"/>
      <w:r>
        <w:t xml:space="preserve">, N., </w:t>
      </w:r>
      <w:proofErr w:type="spellStart"/>
      <w:r>
        <w:t>Klišmanić-Nuber</w:t>
      </w:r>
      <w:proofErr w:type="spellEnd"/>
      <w:r>
        <w:t xml:space="preserve">, Z., </w:t>
      </w:r>
      <w:proofErr w:type="spellStart"/>
      <w:r>
        <w:t>Mrljak</w:t>
      </w:r>
      <w:proofErr w:type="spellEnd"/>
      <w:r>
        <w:t xml:space="preserve">, V., &amp; </w:t>
      </w:r>
      <w:proofErr w:type="spellStart"/>
      <w:r>
        <w:t>Giljanović</w:t>
      </w:r>
      <w:proofErr w:type="spellEnd"/>
      <w:r>
        <w:t xml:space="preserve">, M. (1995). Antibodies to spotted fever group </w:t>
      </w:r>
      <w:proofErr w:type="spellStart"/>
      <w:r>
        <w:t>rickettsiae</w:t>
      </w:r>
      <w:proofErr w:type="spellEnd"/>
      <w:r>
        <w:t xml:space="preserve"> in dogs in Croatia. European journal of epidemiology, 11(4), 389-392.</w:t>
      </w:r>
    </w:p>
    <w:p w14:paraId="42674189" w14:textId="77777777" w:rsidR="005D7910" w:rsidRDefault="004A08A8">
      <w:r>
        <w:t xml:space="preserve">Purvis, K. G., Gramling, J. M., &amp; </w:t>
      </w:r>
      <w:proofErr w:type="spellStart"/>
      <w:r>
        <w:t>Murren</w:t>
      </w:r>
      <w:proofErr w:type="spellEnd"/>
      <w:r>
        <w:t>, C. J. (2015). Assessment of beach access paths on dune vegetation: diversity, abundance, and cover. Journal of Coastal Research, 31(5), 1222-1228.</w:t>
      </w:r>
    </w:p>
    <w:p w14:paraId="0E49F492" w14:textId="77777777" w:rsidR="005D7910" w:rsidRDefault="004A08A8">
      <w:proofErr w:type="spellStart"/>
      <w:r>
        <w:t>Pushpawela</w:t>
      </w:r>
      <w:proofErr w:type="spellEnd"/>
      <w:r>
        <w:t xml:space="preserve">, B., Jayaratne, R. &amp; </w:t>
      </w:r>
      <w:proofErr w:type="spellStart"/>
      <w:r>
        <w:t>Morawska</w:t>
      </w:r>
      <w:proofErr w:type="spellEnd"/>
      <w:r>
        <w:t>, L. (2018). Differentiating between particle formation and growth events in an urban environment. Atmospheric Chemistry and Physics, 18(15), 11171-11183.</w:t>
      </w:r>
    </w:p>
    <w:p w14:paraId="463849AC" w14:textId="77777777" w:rsidR="005D7910" w:rsidRDefault="004A08A8">
      <w:r>
        <w:t>Race, D., Luck, G. W., &amp; Black, R. (2010). "Patterns, drivers and implications of demographic change in rural landscapes." in Demographic change in Australia's rural landscapes (pp. 1-22). Dordrecht: Springer.</w:t>
      </w:r>
    </w:p>
    <w:p w14:paraId="786F3402" w14:textId="77777777" w:rsidR="005D7910" w:rsidRDefault="004A08A8">
      <w:proofErr w:type="spellStart"/>
      <w:r>
        <w:t>Ramalho</w:t>
      </w:r>
      <w:proofErr w:type="spellEnd"/>
      <w:r>
        <w:t>, C. E., &amp; Hobbs, R. J. (2012). Time for a change: dynamic urban ecology. Trends in ecology &amp; evolution, 27(3), 179-188.</w:t>
      </w:r>
    </w:p>
    <w:p w14:paraId="5D2B197A" w14:textId="77777777" w:rsidR="005D7910" w:rsidRDefault="004A08A8">
      <w:r>
        <w:t>R Core Team (2020). R: A language and environment for statistical computing. R Foundation for Statistical Computing, Vienna, Austria. URL https://www.R-project.org/.</w:t>
      </w:r>
    </w:p>
    <w:p w14:paraId="597D34C3" w14:textId="77777777" w:rsidR="005D7910" w:rsidRDefault="004A08A8">
      <w:r>
        <w:t xml:space="preserve">Redman, C. L., Grove, J. M., &amp; </w:t>
      </w:r>
      <w:proofErr w:type="spellStart"/>
      <w:r>
        <w:t>Kuby</w:t>
      </w:r>
      <w:proofErr w:type="spellEnd"/>
      <w:r>
        <w:t>, L. H. (2004). Integrating social science into the long-term ecological research (LTER) network: social dimensions of ecological change and ecological dimensions of social change. Ecosystems, 7(2), 161-171.</w:t>
      </w:r>
    </w:p>
    <w:p w14:paraId="335DF5B5" w14:textId="77777777" w:rsidR="005D7910" w:rsidRDefault="004A08A8">
      <w:r>
        <w:t>Rees, W. E. (1997). Urban ecosystems: The human dimension. Urban ecosystems, 1, 63–75.</w:t>
      </w:r>
    </w:p>
    <w:p w14:paraId="36A7E491" w14:textId="77777777" w:rsidR="005D7910" w:rsidRDefault="004A08A8">
      <w:r>
        <w:rPr>
          <w:lang w:val="es-ES"/>
        </w:rPr>
        <w:t xml:space="preserve">Reyes-López, J., &amp; Carpintero, S. (2014). </w:t>
      </w:r>
      <w:r>
        <w:t xml:space="preserve">Comparison of the exotic and native ant communities (Hymenoptera: Formicidae) in urban green areas at inland, </w:t>
      </w:r>
      <w:proofErr w:type="gramStart"/>
      <w:r>
        <w:t>coastal</w:t>
      </w:r>
      <w:proofErr w:type="gramEnd"/>
      <w:r>
        <w:t xml:space="preserve"> and insular sites in Spain. European Journal of Entomology, 111(3), 421.</w:t>
      </w:r>
    </w:p>
    <w:p w14:paraId="61F850E9" w14:textId="77777777" w:rsidR="005D7910" w:rsidRDefault="004A08A8">
      <w:r>
        <w:lastRenderedPageBreak/>
        <w:t>Robinson, D. (2017). Broom: Convert statistical analysis objects into tidy data frames.</w:t>
      </w:r>
    </w:p>
    <w:p w14:paraId="0E44EA5E" w14:textId="77777777" w:rsidR="005D7910" w:rsidRDefault="004A08A8">
      <w:r>
        <w:t xml:space="preserve">Rosenzweig, B. R., </w:t>
      </w:r>
      <w:proofErr w:type="spellStart"/>
      <w:r>
        <w:t>Groffman</w:t>
      </w:r>
      <w:proofErr w:type="spellEnd"/>
      <w:r>
        <w:t xml:space="preserve">, P. M., </w:t>
      </w:r>
      <w:proofErr w:type="spellStart"/>
      <w:r>
        <w:t>Zarnoch</w:t>
      </w:r>
      <w:proofErr w:type="spellEnd"/>
      <w:r>
        <w:t xml:space="preserve">, C. B., Branco, B. F., </w:t>
      </w:r>
      <w:proofErr w:type="spellStart"/>
      <w:r>
        <w:t>Hartig</w:t>
      </w:r>
      <w:proofErr w:type="spellEnd"/>
      <w:r>
        <w:t>, E. K., Fitzpatrick, J., ... &amp; Parris, A. (2018). Nitrogen regulation by natural systems in “unnatural” landscapes: denitrification in ultra-urban coastal ecosystems. Ecosystem Health and Sustainability, 4(9), 205-224.</w:t>
      </w:r>
    </w:p>
    <w:p w14:paraId="04DFC4F6" w14:textId="77777777" w:rsidR="005D7910" w:rsidRDefault="004A08A8">
      <w:r>
        <w:t>RStudio Team (2019). RStudio: Integrated Development for R. RStudio, Inc., Boston, MA URL http://www.rstudio.com/.</w:t>
      </w:r>
    </w:p>
    <w:p w14:paraId="1793B64F" w14:textId="77777777" w:rsidR="005D7910" w:rsidRDefault="004A08A8">
      <w:proofErr w:type="spellStart"/>
      <w:r>
        <w:rPr>
          <w:lang w:val="es-ES"/>
        </w:rPr>
        <w:t>Sahal</w:t>
      </w:r>
      <w:proofErr w:type="spellEnd"/>
      <w:r>
        <w:rPr>
          <w:lang w:val="es-ES"/>
        </w:rPr>
        <w:t xml:space="preserve">, A., Leone, F., &amp; </w:t>
      </w:r>
      <w:proofErr w:type="spellStart"/>
      <w:r>
        <w:rPr>
          <w:lang w:val="es-ES"/>
        </w:rPr>
        <w:t>Péroche</w:t>
      </w:r>
      <w:proofErr w:type="spellEnd"/>
      <w:r>
        <w:rPr>
          <w:lang w:val="es-ES"/>
        </w:rPr>
        <w:t xml:space="preserve">, M. (2013). </w:t>
      </w:r>
      <w:r>
        <w:t>Complementary methods to plan pedestrian evacuation of the French Riviera's beaches in case of tsunami threat: graph-and multi-agent-based modelling. Natural Hazards and Earth System Sciences, 13(7), 1735-1743.</w:t>
      </w:r>
    </w:p>
    <w:p w14:paraId="18C5BD3C" w14:textId="77777777" w:rsidR="005D7910" w:rsidRDefault="004A08A8">
      <w:proofErr w:type="spellStart"/>
      <w:r>
        <w:t>Sainz</w:t>
      </w:r>
      <w:proofErr w:type="spellEnd"/>
      <w:r>
        <w:t xml:space="preserve">-Borgo, C., </w:t>
      </w:r>
      <w:proofErr w:type="spellStart"/>
      <w:r>
        <w:t>Giner</w:t>
      </w:r>
      <w:proofErr w:type="spellEnd"/>
      <w:r>
        <w:t>, S., González-</w:t>
      </w:r>
      <w:proofErr w:type="spellStart"/>
      <w:r>
        <w:t>Carcacía</w:t>
      </w:r>
      <w:proofErr w:type="spellEnd"/>
      <w:r>
        <w:t xml:space="preserve">, J. A., </w:t>
      </w:r>
      <w:proofErr w:type="spellStart"/>
      <w:r>
        <w:t>Caula</w:t>
      </w:r>
      <w:proofErr w:type="spellEnd"/>
      <w:r>
        <w:t>, S., Fernández-</w:t>
      </w:r>
      <w:proofErr w:type="spellStart"/>
      <w:r>
        <w:t>Ordóñez</w:t>
      </w:r>
      <w:proofErr w:type="spellEnd"/>
      <w:r>
        <w:t xml:space="preserve">, J. C., Hernández, C., ... &amp; Rodríguez-Ferraro, A. (2016). Current distribution, habitat use, and breeding records of the house sparrow (Passer </w:t>
      </w:r>
      <w:proofErr w:type="spellStart"/>
      <w:r>
        <w:t>domesticus</w:t>
      </w:r>
      <w:proofErr w:type="spellEnd"/>
      <w:r>
        <w:t xml:space="preserve">) in Venezuela. </w:t>
      </w:r>
      <w:proofErr w:type="spellStart"/>
      <w:r>
        <w:t>Ornitología</w:t>
      </w:r>
      <w:proofErr w:type="spellEnd"/>
      <w:r>
        <w:t xml:space="preserve"> Neotropical, 27, 267-273.</w:t>
      </w:r>
    </w:p>
    <w:p w14:paraId="74F953AD" w14:textId="77777777" w:rsidR="005D7910" w:rsidRDefault="004A08A8">
      <w:proofErr w:type="spellStart"/>
      <w:r>
        <w:t>Sairinen</w:t>
      </w:r>
      <w:proofErr w:type="spellEnd"/>
      <w:r>
        <w:t xml:space="preserve">, R., &amp; </w:t>
      </w:r>
      <w:proofErr w:type="spellStart"/>
      <w:r>
        <w:t>Kumpulainen</w:t>
      </w:r>
      <w:proofErr w:type="spellEnd"/>
      <w:r>
        <w:t>, S. (2006). Assessing social impacts in urban waterfront regeneration. Environmental impact assessment review, 26(1), 120-135.</w:t>
      </w:r>
    </w:p>
    <w:p w14:paraId="1C0C0C7C" w14:textId="77777777" w:rsidR="005D7910" w:rsidRDefault="004A08A8">
      <w:r>
        <w:t>Santos, T., &amp; Freire, S. (2015). Testing the contribution of Worldview-2 improved spectral resolution for extracting vegetation cover in urban environments. Canadian Journal of Remote Sensing, 41(6), 505-514.</w:t>
      </w:r>
    </w:p>
    <w:p w14:paraId="1547B59C" w14:textId="77777777" w:rsidR="005D7910" w:rsidRDefault="004A08A8">
      <w:r>
        <w:t xml:space="preserve">Schwartz, M. W., Smith, L. M., &amp; Steel, Z. L. (2013). Conservation investment for rare plants in urban environments. </w:t>
      </w:r>
      <w:proofErr w:type="spellStart"/>
      <w:r>
        <w:t>PloS</w:t>
      </w:r>
      <w:proofErr w:type="spellEnd"/>
      <w:r>
        <w:t xml:space="preserve"> one, 8(12).</w:t>
      </w:r>
    </w:p>
    <w:p w14:paraId="7B0EDCDD" w14:textId="77777777" w:rsidR="005D7910" w:rsidRDefault="004A08A8">
      <w:proofErr w:type="spellStart"/>
      <w:r>
        <w:t>Semadeni</w:t>
      </w:r>
      <w:proofErr w:type="spellEnd"/>
      <w:r>
        <w:t xml:space="preserve">-Davies, A., </w:t>
      </w:r>
      <w:proofErr w:type="spellStart"/>
      <w:r>
        <w:t>Hernebring</w:t>
      </w:r>
      <w:proofErr w:type="spellEnd"/>
      <w:r>
        <w:t xml:space="preserve">, C., </w:t>
      </w:r>
      <w:proofErr w:type="spellStart"/>
      <w:r>
        <w:t>Svensson</w:t>
      </w:r>
      <w:proofErr w:type="spellEnd"/>
      <w:r>
        <w:t xml:space="preserve">, G., &amp; Gustafsson, L. G. (2008). The impacts of climate change and </w:t>
      </w:r>
      <w:proofErr w:type="spellStart"/>
      <w:r>
        <w:t>urbanisation</w:t>
      </w:r>
      <w:proofErr w:type="spellEnd"/>
      <w:r>
        <w:t xml:space="preserve"> on drainage in Helsingborg, Sweden: Combined sewer system. Journal of Hydrology, 350(1-2), 100-113.</w:t>
      </w:r>
    </w:p>
    <w:p w14:paraId="043BF729" w14:textId="77777777" w:rsidR="005D7910" w:rsidRDefault="004A08A8">
      <w:r>
        <w:t xml:space="preserve">Serre, D., </w:t>
      </w:r>
      <w:proofErr w:type="spellStart"/>
      <w:r>
        <w:t>Barroca</w:t>
      </w:r>
      <w:proofErr w:type="spellEnd"/>
      <w:r>
        <w:t>, B., &amp; Diab, Y. (2010).</w:t>
      </w:r>
      <w:bookmarkStart w:id="519" w:name="__DdeLink__1299_1055389194"/>
      <w:r>
        <w:t xml:space="preserve"> "Urban flood mitigation: Sustainable options," in The Sustainable City VI, Urban Regenerations and Sustainability</w:t>
      </w:r>
      <w:bookmarkEnd w:id="519"/>
      <w:r>
        <w:t>, 129, 299-309. Southampton: WIT press.</w:t>
      </w:r>
    </w:p>
    <w:p w14:paraId="0B859087" w14:textId="77777777" w:rsidR="005D7910" w:rsidRDefault="004A08A8">
      <w:proofErr w:type="spellStart"/>
      <w:r>
        <w:t>Shanquan</w:t>
      </w:r>
      <w:proofErr w:type="spellEnd"/>
      <w:r>
        <w:t>, L., Zhang, G., Yang, J., &amp; Nan, J. (2016). Multi-source characteristics of atmospheric deposition in Nanjing, China, as controlled by East Asia monsoons and urban activities. Pedosphere, 26(3), 374-385.</w:t>
      </w:r>
    </w:p>
    <w:p w14:paraId="1E063A1A" w14:textId="77777777" w:rsidR="005D7910" w:rsidRDefault="004A08A8">
      <w:r>
        <w:t>Shepard, E. L., Williamson, C., &amp; Windsor, S. P. (2016). Fine-scale flight strategies of gulls in urban airflows indicate risk and reward in city living. Philosophical Transactions of the Royal Society B: Biological Sciences, 371, 20150394.</w:t>
      </w:r>
    </w:p>
    <w:p w14:paraId="6FEFAD9E" w14:textId="77777777" w:rsidR="005D7910" w:rsidRDefault="004A08A8">
      <w:proofErr w:type="spellStart"/>
      <w:r>
        <w:t>Sherbinin</w:t>
      </w:r>
      <w:proofErr w:type="spellEnd"/>
      <w:r>
        <w:t xml:space="preserve">, A. D., </w:t>
      </w:r>
      <w:proofErr w:type="spellStart"/>
      <w:r>
        <w:t>Carr</w:t>
      </w:r>
      <w:proofErr w:type="spellEnd"/>
      <w:r>
        <w:t xml:space="preserve">, D., Cassels, S., &amp; Jiang, L. (2007). Population and environment. Annual Review of Environment and </w:t>
      </w:r>
      <w:proofErr w:type="gramStart"/>
      <w:r>
        <w:t>Resources,  32</w:t>
      </w:r>
      <w:proofErr w:type="gramEnd"/>
      <w:r>
        <w:t>, 345-373.</w:t>
      </w:r>
    </w:p>
    <w:p w14:paraId="58E46CC0" w14:textId="77777777" w:rsidR="005D7910" w:rsidRDefault="004A08A8">
      <w:proofErr w:type="spellStart"/>
      <w:r>
        <w:t>Shochat</w:t>
      </w:r>
      <w:proofErr w:type="spellEnd"/>
      <w:r>
        <w:t xml:space="preserve">, E., Warren, P. S., &amp; </w:t>
      </w:r>
      <w:proofErr w:type="spellStart"/>
      <w:r>
        <w:t>Faeth</w:t>
      </w:r>
      <w:proofErr w:type="spellEnd"/>
      <w:r>
        <w:t>, S. H. (2006). Future directions in urban ecology. Trends in Ecology &amp; Evolution, 21, 661–2.</w:t>
      </w:r>
    </w:p>
    <w:p w14:paraId="4E2CE062" w14:textId="77777777" w:rsidR="005D7910" w:rsidRDefault="004A08A8">
      <w:r>
        <w:lastRenderedPageBreak/>
        <w:t>Smith, A. C., &amp; Munro, U. (2010). Seasonal population dynamics of the Australian White Ibis (</w:t>
      </w:r>
      <w:proofErr w:type="spellStart"/>
      <w:r>
        <w:rPr>
          <w:i/>
          <w:iCs/>
        </w:rPr>
        <w:t>Threskiornis</w:t>
      </w:r>
      <w:proofErr w:type="spellEnd"/>
      <w:r>
        <w:rPr>
          <w:i/>
          <w:iCs/>
        </w:rPr>
        <w:t xml:space="preserve"> </w:t>
      </w:r>
      <w:proofErr w:type="spellStart"/>
      <w:r>
        <w:rPr>
          <w:i/>
          <w:iCs/>
        </w:rPr>
        <w:t>molucca</w:t>
      </w:r>
      <w:proofErr w:type="spellEnd"/>
      <w:r>
        <w:t>) in urban environments. Emu, 110(2), 132-136.</w:t>
      </w:r>
    </w:p>
    <w:p w14:paraId="2AA8F941" w14:textId="77777777" w:rsidR="005D7910" w:rsidRDefault="004A08A8">
      <w:r>
        <w:t xml:space="preserve">Song, X., Chang, K. T., Yang, L., &amp; </w:t>
      </w:r>
      <w:proofErr w:type="spellStart"/>
      <w:r>
        <w:t>Scheffran</w:t>
      </w:r>
      <w:proofErr w:type="spellEnd"/>
      <w:r>
        <w:t>, J. (2016). Change in environmental benefits of urban land use and its drivers in Chinese cities, 2000–2010. International journal of environmental research and public health, 13(6), 535.</w:t>
      </w:r>
    </w:p>
    <w:p w14:paraId="2F6EEA70" w14:textId="77777777" w:rsidR="005D7910" w:rsidRDefault="004A08A8">
      <w:proofErr w:type="spellStart"/>
      <w:r>
        <w:t>Stathopoulou</w:t>
      </w:r>
      <w:proofErr w:type="spellEnd"/>
      <w:r>
        <w:t xml:space="preserve">, M., &amp; </w:t>
      </w:r>
      <w:proofErr w:type="spellStart"/>
      <w:r>
        <w:t>Cartalis</w:t>
      </w:r>
      <w:proofErr w:type="spellEnd"/>
      <w:r>
        <w:t xml:space="preserve">, C. (2007). Daytime urban heat islands from Landsat ETM+ and Corine land cover data: An application to major cities in Greece. </w:t>
      </w:r>
      <w:r>
        <w:rPr>
          <w:i/>
        </w:rPr>
        <w:t>Solar Energy</w:t>
      </w:r>
      <w:r>
        <w:t xml:space="preserve">, </w:t>
      </w:r>
      <w:r>
        <w:rPr>
          <w:i/>
        </w:rPr>
        <w:t>81</w:t>
      </w:r>
      <w:r>
        <w:t>(3), 358-368.</w:t>
      </w:r>
    </w:p>
    <w:p w14:paraId="4D248A87" w14:textId="77777777" w:rsidR="005D7910" w:rsidRDefault="004A08A8">
      <w:r>
        <w:t>Storch, H., &amp; Downes, N. K. (2011). A scenario-based approach to assess Ho Chi Minh City’s urban development strategies against the impact of climate change. Cities, 28(6), 517-526.</w:t>
      </w:r>
    </w:p>
    <w:p w14:paraId="0DE32D98" w14:textId="77777777" w:rsidR="005D7910" w:rsidRDefault="004A08A8">
      <w:proofErr w:type="spellStart"/>
      <w:r>
        <w:t>Su</w:t>
      </w:r>
      <w:proofErr w:type="spellEnd"/>
      <w:r>
        <w:t xml:space="preserve">, X., Liu, T., Beheshti, M., &amp; </w:t>
      </w:r>
      <w:proofErr w:type="spellStart"/>
      <w:r>
        <w:t>Prigiobbe</w:t>
      </w:r>
      <w:proofErr w:type="spellEnd"/>
      <w:r>
        <w:t>, V. (2019). Relationship between infiltration, sewer rehabilitation, and groundwater flooding in coastal urban areas. Environmental Science and Pollution Research, 1-11.</w:t>
      </w:r>
    </w:p>
    <w:p w14:paraId="5F58DDCF" w14:textId="77777777" w:rsidR="005D7910" w:rsidRDefault="004A08A8">
      <w:proofErr w:type="spellStart"/>
      <w:r>
        <w:t>Sukopp</w:t>
      </w:r>
      <w:proofErr w:type="spellEnd"/>
      <w:r>
        <w:t>, H. (1998). "Urban ecology—scientific and practical aspects," in Urban ecology (pp. 3-16). Berlin:  Springer.</w:t>
      </w:r>
    </w:p>
    <w:p w14:paraId="6F4233E0" w14:textId="77777777" w:rsidR="005D7910" w:rsidRDefault="004A08A8">
      <w:proofErr w:type="spellStart"/>
      <w:r>
        <w:t>Surjan</w:t>
      </w:r>
      <w:proofErr w:type="spellEnd"/>
      <w:r>
        <w:t>, A. K., &amp; Shaw, R. (2008). ‘Eco-</w:t>
      </w:r>
      <w:proofErr w:type="spellStart"/>
      <w:r>
        <w:t>city’to</w:t>
      </w:r>
      <w:proofErr w:type="spellEnd"/>
      <w:r>
        <w:t xml:space="preserve"> ‘disaster-resilient eco-community’: a concerted approach in the coastal city of </w:t>
      </w:r>
      <w:proofErr w:type="spellStart"/>
      <w:r>
        <w:t>Puri</w:t>
      </w:r>
      <w:proofErr w:type="spellEnd"/>
      <w:r>
        <w:t>, India. Sustainability Science, 3(2), 249-265.</w:t>
      </w:r>
    </w:p>
    <w:p w14:paraId="59CD04DF" w14:textId="77777777" w:rsidR="005D7910" w:rsidRDefault="004A08A8">
      <w:r>
        <w:t xml:space="preserve">Sutton-Grier AE, </w:t>
      </w:r>
      <w:proofErr w:type="spellStart"/>
      <w:r>
        <w:t>Wowk</w:t>
      </w:r>
      <w:proofErr w:type="spellEnd"/>
      <w:r>
        <w:t xml:space="preserve"> K, &amp; Bamford H. 2015. Future of our coasts: The potential for natural and hybrid infrastructure to enhance the resilience of our coastal communities, </w:t>
      </w:r>
      <w:proofErr w:type="gramStart"/>
      <w:r>
        <w:t>economies</w:t>
      </w:r>
      <w:proofErr w:type="gramEnd"/>
      <w:r>
        <w:t xml:space="preserve"> and ecosystems. Environmental Science &amp; Policy, 51, 137-148.</w:t>
      </w:r>
    </w:p>
    <w:p w14:paraId="2940B974" w14:textId="77777777" w:rsidR="005D7910" w:rsidRDefault="005D7910"/>
    <w:p w14:paraId="331753D5" w14:textId="77777777" w:rsidR="005D7910" w:rsidRDefault="004A08A8">
      <w:r>
        <w:t>Tait, C. J., Daniels, C. B., &amp; Hill, R. S. (2005). Changes in species assemblages within the Adelaide metropolitan area, Australia, 1836–2002. Ecological Applications, 15(1), 346-359.</w:t>
      </w:r>
    </w:p>
    <w:p w14:paraId="20F7F12A" w14:textId="77777777" w:rsidR="005D7910" w:rsidRDefault="004A08A8">
      <w:proofErr w:type="spellStart"/>
      <w:r>
        <w:t>Theodosi</w:t>
      </w:r>
      <w:proofErr w:type="spellEnd"/>
      <w:r>
        <w:t xml:space="preserve">, C., </w:t>
      </w:r>
      <w:proofErr w:type="spellStart"/>
      <w:r>
        <w:t>Tsagkaraki</w:t>
      </w:r>
      <w:proofErr w:type="spellEnd"/>
      <w:r>
        <w:t xml:space="preserve">, M., </w:t>
      </w:r>
      <w:proofErr w:type="spellStart"/>
      <w:r>
        <w:t>Zarmpas</w:t>
      </w:r>
      <w:proofErr w:type="spellEnd"/>
      <w:r>
        <w:t xml:space="preserve">, P., </w:t>
      </w:r>
      <w:proofErr w:type="spellStart"/>
      <w:r>
        <w:t>Grivas</w:t>
      </w:r>
      <w:proofErr w:type="spellEnd"/>
      <w:r>
        <w:t xml:space="preserve">, G., </w:t>
      </w:r>
      <w:proofErr w:type="spellStart"/>
      <w:r>
        <w:t>Liakakou</w:t>
      </w:r>
      <w:proofErr w:type="spellEnd"/>
      <w:r>
        <w:t xml:space="preserve">, E., </w:t>
      </w:r>
      <w:proofErr w:type="spellStart"/>
      <w:r>
        <w:t>Paraskevopoulou</w:t>
      </w:r>
      <w:proofErr w:type="spellEnd"/>
      <w:r>
        <w:t xml:space="preserve">, D., ... &amp; </w:t>
      </w:r>
      <w:proofErr w:type="spellStart"/>
      <w:r>
        <w:t>Mihalopoulos</w:t>
      </w:r>
      <w:proofErr w:type="spellEnd"/>
      <w:r>
        <w:t xml:space="preserve">, N. (2018). Multi-year chemical composition of the fine-aerosol fraction in Athens, Greece, with emphasis on the contribution of residential heating in wintertime. </w:t>
      </w:r>
      <w:r>
        <w:rPr>
          <w:i/>
        </w:rPr>
        <w:t>Atmospheric Chemistry and Physics</w:t>
      </w:r>
      <w:r>
        <w:t xml:space="preserve">, </w:t>
      </w:r>
      <w:r>
        <w:rPr>
          <w:i/>
        </w:rPr>
        <w:t>18</w:t>
      </w:r>
      <w:r>
        <w:t>(19), 14371-14391.</w:t>
      </w:r>
    </w:p>
    <w:p w14:paraId="62EBA97A" w14:textId="77777777" w:rsidR="005D7910" w:rsidRDefault="004A08A8">
      <w:proofErr w:type="spellStart"/>
      <w:r>
        <w:t>Torresan</w:t>
      </w:r>
      <w:proofErr w:type="spellEnd"/>
      <w:r>
        <w:t xml:space="preserve">, S., </w:t>
      </w:r>
      <w:proofErr w:type="spellStart"/>
      <w:r>
        <w:t>Critto</w:t>
      </w:r>
      <w:proofErr w:type="spellEnd"/>
      <w:r>
        <w:t xml:space="preserve">, A., Dalla Valle, M., Harvey, N., &amp; </w:t>
      </w:r>
      <w:proofErr w:type="spellStart"/>
      <w:r>
        <w:t>Marcomini</w:t>
      </w:r>
      <w:proofErr w:type="spellEnd"/>
      <w:r>
        <w:t>, A. (2008). Assessing coastal vulnerability to climate change: comparing segmentation at global and regional scales. Sustainability Science, 3(1), 45-65.</w:t>
      </w:r>
    </w:p>
    <w:p w14:paraId="05D1A9A1" w14:textId="77777777" w:rsidR="005D7910" w:rsidRDefault="004A08A8">
      <w:r>
        <w:t>Tu, W., &amp; Shi, C. (2006). Urban environmental management in Shanghai: achievements, problems, and prospects. Environmental Management, 37(3), 307-321.</w:t>
      </w:r>
    </w:p>
    <w:p w14:paraId="57654613" w14:textId="77777777" w:rsidR="005D7910" w:rsidRDefault="004A08A8">
      <w:proofErr w:type="spellStart"/>
      <w:r>
        <w:t>Tzortzakaki</w:t>
      </w:r>
      <w:proofErr w:type="spellEnd"/>
      <w:r>
        <w:t xml:space="preserve">, O., Kati, V., </w:t>
      </w:r>
      <w:proofErr w:type="spellStart"/>
      <w:r>
        <w:t>Kassara</w:t>
      </w:r>
      <w:proofErr w:type="spellEnd"/>
      <w:r>
        <w:t xml:space="preserve">, C., Tietze, D. T., &amp; </w:t>
      </w:r>
      <w:proofErr w:type="spellStart"/>
      <w:r>
        <w:t>Giokas</w:t>
      </w:r>
      <w:proofErr w:type="spellEnd"/>
      <w:r>
        <w:t>, S. (2018). Seasonal patterns of urban bird diversity in a Mediterranean coastal city: the positive role of open green spaces. Urban ecosystems, 21(1), 27-39.</w:t>
      </w:r>
    </w:p>
    <w:p w14:paraId="633E36C5" w14:textId="77777777" w:rsidR="005D7910" w:rsidRDefault="004A08A8">
      <w:proofErr w:type="spellStart"/>
      <w:r>
        <w:lastRenderedPageBreak/>
        <w:t>Tzoulas</w:t>
      </w:r>
      <w:proofErr w:type="spellEnd"/>
      <w:r>
        <w:t xml:space="preserve">, K., </w:t>
      </w:r>
      <w:proofErr w:type="spellStart"/>
      <w:r>
        <w:t>Korpela</w:t>
      </w:r>
      <w:proofErr w:type="spellEnd"/>
      <w:r>
        <w:t xml:space="preserve">, K., Venn, S., </w:t>
      </w:r>
      <w:proofErr w:type="spellStart"/>
      <w:r>
        <w:t>Yli-Pelkonen</w:t>
      </w:r>
      <w:proofErr w:type="spellEnd"/>
      <w:r>
        <w:t xml:space="preserve">, V., </w:t>
      </w:r>
      <w:proofErr w:type="spellStart"/>
      <w:r>
        <w:t>Kaźmierczak</w:t>
      </w:r>
      <w:proofErr w:type="spellEnd"/>
      <w:r>
        <w:t>, A., Niemela, J., &amp; James, P. (2007). Promoting ecosystem and human health in urban areas using Green Infrastructure: A literature review. Landscape and urban planning, 81(3), 167-178.</w:t>
      </w:r>
    </w:p>
    <w:p w14:paraId="64C804AC" w14:textId="77777777" w:rsidR="005D7910" w:rsidRDefault="004A08A8">
      <w:r>
        <w:t>Ulrich, R. S. (1984). View through a window may influence recovery from surgery. Science 224, 420–1.</w:t>
      </w:r>
    </w:p>
    <w:p w14:paraId="686823E8" w14:textId="77777777" w:rsidR="005D7910" w:rsidRDefault="004A08A8">
      <w:r>
        <w:t xml:space="preserve">United Nations. (2017). Concept paper. Partnership dialogue 2: Managing, protecting, </w:t>
      </w:r>
      <w:proofErr w:type="gramStart"/>
      <w:r>
        <w:t>conserving</w:t>
      </w:r>
      <w:proofErr w:type="gramEnd"/>
      <w:r>
        <w:t xml:space="preserve"> and restoring marine and coastal ecosystems.</w:t>
      </w:r>
    </w:p>
    <w:p w14:paraId="7E366AEC" w14:textId="77777777" w:rsidR="005D7910" w:rsidRDefault="004A08A8">
      <w:r>
        <w:t>United Nations. Department of Economics and Social Affairs Population Dynamics.  (2014). World urbanization prospects: The 2014 revision. Highlights.</w:t>
      </w:r>
    </w:p>
    <w:p w14:paraId="08B0D24E" w14:textId="77777777" w:rsidR="005D7910" w:rsidRDefault="004A08A8">
      <w:r>
        <w:t>United Nations. Department of Economics and Social Affairs Population Dynamics. (2018). World urbanization prospects: The 2018 revision. Key facts.</w:t>
      </w:r>
    </w:p>
    <w:p w14:paraId="0280A37A" w14:textId="77777777" w:rsidR="005D7910" w:rsidRDefault="004A08A8">
      <w:r>
        <w:t>United Nations. Department of Economics and Social Affairs Population Dynamics. 2019. World population prospects: Download Files. https://population.un.org/wpp/Download/Standard/CSV/</w:t>
      </w:r>
    </w:p>
    <w:p w14:paraId="1C0C2815" w14:textId="77777777" w:rsidR="005D7910" w:rsidRDefault="004A08A8">
      <w:r>
        <w:rPr>
          <w:lang w:val="es-ES"/>
        </w:rPr>
        <w:t xml:space="preserve">Van </w:t>
      </w:r>
      <w:proofErr w:type="spellStart"/>
      <w:r>
        <w:rPr>
          <w:lang w:val="es-ES"/>
        </w:rPr>
        <w:t>Kamp</w:t>
      </w:r>
      <w:proofErr w:type="spellEnd"/>
      <w:r>
        <w:rPr>
          <w:lang w:val="es-ES"/>
        </w:rPr>
        <w:t xml:space="preserve">, I., </w:t>
      </w:r>
      <w:proofErr w:type="spellStart"/>
      <w:r>
        <w:rPr>
          <w:lang w:val="es-ES"/>
        </w:rPr>
        <w:t>Leidelmeijer</w:t>
      </w:r>
      <w:proofErr w:type="spellEnd"/>
      <w:r>
        <w:rPr>
          <w:lang w:val="es-ES"/>
        </w:rPr>
        <w:t xml:space="preserve">, K., </w:t>
      </w:r>
      <w:proofErr w:type="spellStart"/>
      <w:r>
        <w:rPr>
          <w:lang w:val="es-ES"/>
        </w:rPr>
        <w:t>Marsman</w:t>
      </w:r>
      <w:proofErr w:type="spellEnd"/>
      <w:r>
        <w:rPr>
          <w:lang w:val="es-ES"/>
        </w:rPr>
        <w:t xml:space="preserve">, G., &amp; De </w:t>
      </w:r>
      <w:proofErr w:type="spellStart"/>
      <w:r>
        <w:rPr>
          <w:lang w:val="es-ES"/>
        </w:rPr>
        <w:t>Hollander</w:t>
      </w:r>
      <w:proofErr w:type="spellEnd"/>
      <w:r>
        <w:rPr>
          <w:lang w:val="es-ES"/>
        </w:rPr>
        <w:t xml:space="preserve">, A. (2003). </w:t>
      </w:r>
      <w:r>
        <w:t>Urban environmental quality and human well-being: Towards a conceptual framework and demarcation of concepts; a literature study. Landscape and urban planning, 65(1-2), 5-18.</w:t>
      </w:r>
    </w:p>
    <w:p w14:paraId="196A8048" w14:textId="77777777" w:rsidR="005D7910" w:rsidRDefault="004A08A8">
      <w:r>
        <w:t xml:space="preserve">Vicente, A. B., </w:t>
      </w:r>
      <w:proofErr w:type="spellStart"/>
      <w:r>
        <w:t>Sanfeliu</w:t>
      </w:r>
      <w:proofErr w:type="spellEnd"/>
      <w:r>
        <w:t xml:space="preserve">, T., &amp; Jordan, M. M. (2012). </w:t>
      </w:r>
      <w:proofErr w:type="spellStart"/>
      <w:r>
        <w:t>Assesment</w:t>
      </w:r>
      <w:proofErr w:type="spellEnd"/>
      <w:r>
        <w:t xml:space="preserve"> of PM10 pollution episodes in a ceramic cluster (NE Spain): Proposal of a new quality index for PM10, As, Cd, Ni and Pb. Journal of Environmental Management, 108, 92-101.</w:t>
      </w:r>
    </w:p>
    <w:p w14:paraId="25C7FBB0" w14:textId="77777777" w:rsidR="005D7910" w:rsidRDefault="004A08A8">
      <w:proofErr w:type="spellStart"/>
      <w:r w:rsidRPr="004A08A8">
        <w:rPr>
          <w:lang w:val="en-GB"/>
          <w:rPrChange w:id="520" w:author="Nelson Lagos Suarez" w:date="2021-03-31T16:32:00Z">
            <w:rPr>
              <w:lang w:val="es-ES"/>
            </w:rPr>
          </w:rPrChange>
        </w:rPr>
        <w:t>Videla</w:t>
      </w:r>
      <w:proofErr w:type="spellEnd"/>
      <w:r w:rsidRPr="004A08A8">
        <w:rPr>
          <w:lang w:val="en-GB"/>
          <w:rPrChange w:id="521" w:author="Nelson Lagos Suarez" w:date="2021-03-31T16:32:00Z">
            <w:rPr>
              <w:lang w:val="es-ES"/>
            </w:rPr>
          </w:rPrChange>
        </w:rPr>
        <w:t xml:space="preserve">, H. A., &amp; Herrera, L. K. (2017). </w:t>
      </w:r>
      <w:r>
        <w:t>"A comparative study on biodeterioration and weathering effects in three sites of the Latin American cultural heritage," in Molecular Biology and Cultural Heritage (pp. 253-258). Routledge.</w:t>
      </w:r>
    </w:p>
    <w:p w14:paraId="040F44E4" w14:textId="77777777" w:rsidR="005D7910" w:rsidRDefault="004A08A8">
      <w:pPr>
        <w:rPr>
          <w:lang w:val="es-ES"/>
        </w:rPr>
      </w:pPr>
      <w:r>
        <w:t xml:space="preserve">Villagra, P., Herrmann, G., Quintana, C., &amp; </w:t>
      </w:r>
      <w:proofErr w:type="spellStart"/>
      <w:r>
        <w:t>Sepúlveda</w:t>
      </w:r>
      <w:proofErr w:type="spellEnd"/>
      <w:r>
        <w:t xml:space="preserve">, R. D. (2016). Resilience thinking and urban planning in a coastal environment at risks of tsunamis: the case study of </w:t>
      </w:r>
      <w:proofErr w:type="spellStart"/>
      <w:r>
        <w:t>Mehuín</w:t>
      </w:r>
      <w:proofErr w:type="spellEnd"/>
      <w:r>
        <w:t xml:space="preserve">, Chile. </w:t>
      </w:r>
      <w:r>
        <w:rPr>
          <w:lang w:val="es-ES"/>
        </w:rPr>
        <w:t>Revista de Geografía Norte Grande, (64), 63-82.</w:t>
      </w:r>
    </w:p>
    <w:p w14:paraId="58D289E9" w14:textId="77777777" w:rsidR="005D7910" w:rsidRDefault="004A08A8">
      <w:proofErr w:type="spellStart"/>
      <w:r>
        <w:rPr>
          <w:lang w:val="es-ES"/>
        </w:rPr>
        <w:t>Vitousek</w:t>
      </w:r>
      <w:proofErr w:type="spellEnd"/>
      <w:r>
        <w:rPr>
          <w:lang w:val="es-ES"/>
        </w:rPr>
        <w:t xml:space="preserve">, S., Barnard, P. L., Fletcher, C. H., Frazer, N., Erikson, L., &amp; </w:t>
      </w:r>
      <w:proofErr w:type="spellStart"/>
      <w:r>
        <w:rPr>
          <w:lang w:val="es-ES"/>
        </w:rPr>
        <w:t>Storlazzi</w:t>
      </w:r>
      <w:proofErr w:type="spellEnd"/>
      <w:r>
        <w:rPr>
          <w:lang w:val="es-ES"/>
        </w:rPr>
        <w:t xml:space="preserve">, C. D. (2017). </w:t>
      </w:r>
      <w:r>
        <w:t xml:space="preserve">Doubling of coastal flooding frequency within decades due to sea-level rise. </w:t>
      </w:r>
      <w:r>
        <w:rPr>
          <w:i/>
        </w:rPr>
        <w:t>Scientific reports</w:t>
      </w:r>
      <w:r>
        <w:t xml:space="preserve">, </w:t>
      </w:r>
      <w:r>
        <w:rPr>
          <w:i/>
        </w:rPr>
        <w:t>7</w:t>
      </w:r>
      <w:r>
        <w:t>(1), 1-9.</w:t>
      </w:r>
    </w:p>
    <w:p w14:paraId="20019A7F" w14:textId="77777777" w:rsidR="005D7910" w:rsidRDefault="004A08A8">
      <w:proofErr w:type="spellStart"/>
      <w:r>
        <w:t>Vye</w:t>
      </w:r>
      <w:proofErr w:type="spellEnd"/>
      <w:r>
        <w:t>, D., &amp; Rousseaux, F. (2010). Evaluation of urban planning strategies with a versatile urban growth model. The Sustainable City VI: Urban Regeneration and Sustainability, 6, 227.</w:t>
      </w:r>
    </w:p>
    <w:p w14:paraId="7890AE5C" w14:textId="77777777" w:rsidR="005D7910" w:rsidRDefault="004A08A8">
      <w:r>
        <w:t xml:space="preserve">Walsh, C. J., Roy, A. H., </w:t>
      </w:r>
      <w:proofErr w:type="spellStart"/>
      <w:r>
        <w:t>Feminella</w:t>
      </w:r>
      <w:proofErr w:type="spellEnd"/>
      <w:r>
        <w:t xml:space="preserve">, J. W., Cottingham, P. D., </w:t>
      </w:r>
      <w:proofErr w:type="spellStart"/>
      <w:r>
        <w:t>Groffman</w:t>
      </w:r>
      <w:proofErr w:type="spellEnd"/>
      <w:r>
        <w:t xml:space="preserve">, P. M., &amp; Morgan, R. P. (2005). The urban stream syndrome: current knowledge and the search for a cure. Journal of the North American </w:t>
      </w:r>
      <w:proofErr w:type="spellStart"/>
      <w:r>
        <w:t>Benthological</w:t>
      </w:r>
      <w:proofErr w:type="spellEnd"/>
      <w:r>
        <w:t xml:space="preserve"> Society, 24(3), 706-723.</w:t>
      </w:r>
    </w:p>
    <w:p w14:paraId="617DF069" w14:textId="77777777" w:rsidR="005D7910" w:rsidRDefault="004A08A8">
      <w:r>
        <w:t>Wang, Z. (2010). Mechanisms of cadmium toxicity to various trophic saltwater organisms. Nova Science Publishers.</w:t>
      </w:r>
    </w:p>
    <w:p w14:paraId="377CE90D" w14:textId="77777777" w:rsidR="005D7910" w:rsidRDefault="004A08A8">
      <w:r>
        <w:lastRenderedPageBreak/>
        <w:t xml:space="preserve">Washburn, B. E., Bernhardt, G. E., </w:t>
      </w:r>
      <w:proofErr w:type="spellStart"/>
      <w:r>
        <w:t>Kutschbach-Brohl</w:t>
      </w:r>
      <w:proofErr w:type="spellEnd"/>
      <w:r>
        <w:t xml:space="preserve">, L., Chipman, R. B., &amp; Francoeur, L. C. (2013). </w:t>
      </w:r>
      <w:proofErr w:type="spellStart"/>
      <w:r>
        <w:rPr>
          <w:lang w:val="es-ES"/>
        </w:rPr>
        <w:t>Foraging</w:t>
      </w:r>
      <w:proofErr w:type="spellEnd"/>
      <w:r>
        <w:rPr>
          <w:lang w:val="es-ES"/>
        </w:rPr>
        <w:t xml:space="preserve"> </w:t>
      </w:r>
      <w:proofErr w:type="spellStart"/>
      <w:r>
        <w:rPr>
          <w:lang w:val="es-ES"/>
        </w:rPr>
        <w:t>Ecology</w:t>
      </w:r>
      <w:proofErr w:type="spellEnd"/>
      <w:r>
        <w:rPr>
          <w:lang w:val="es-ES"/>
        </w:rPr>
        <w:t xml:space="preserve"> </w:t>
      </w:r>
      <w:proofErr w:type="spellStart"/>
      <w:r>
        <w:rPr>
          <w:lang w:val="es-ES"/>
        </w:rPr>
        <w:t>of</w:t>
      </w:r>
      <w:proofErr w:type="spellEnd"/>
      <w:r>
        <w:rPr>
          <w:lang w:val="es-ES"/>
        </w:rPr>
        <w:t xml:space="preserve"> </w:t>
      </w:r>
      <w:proofErr w:type="spellStart"/>
      <w:r>
        <w:rPr>
          <w:lang w:val="es-ES"/>
        </w:rPr>
        <w:t>Four</w:t>
      </w:r>
      <w:proofErr w:type="spellEnd"/>
      <w:r>
        <w:rPr>
          <w:lang w:val="es-ES"/>
        </w:rPr>
        <w:t xml:space="preserve"> </w:t>
      </w:r>
      <w:proofErr w:type="spellStart"/>
      <w:r>
        <w:rPr>
          <w:lang w:val="es-ES"/>
        </w:rPr>
        <w:t>Gull</w:t>
      </w:r>
      <w:proofErr w:type="spellEnd"/>
      <w:r>
        <w:rPr>
          <w:lang w:val="es-ES"/>
        </w:rPr>
        <w:t xml:space="preserve"> </w:t>
      </w:r>
      <w:proofErr w:type="spellStart"/>
      <w:r>
        <w:rPr>
          <w:lang w:val="es-ES"/>
        </w:rPr>
        <w:t>Species</w:t>
      </w:r>
      <w:proofErr w:type="spellEnd"/>
      <w:r>
        <w:rPr>
          <w:lang w:val="es-ES"/>
        </w:rPr>
        <w:t xml:space="preserve"> at a </w:t>
      </w:r>
      <w:proofErr w:type="spellStart"/>
      <w:r>
        <w:rPr>
          <w:lang w:val="es-ES"/>
        </w:rPr>
        <w:t>Coastal</w:t>
      </w:r>
      <w:proofErr w:type="spellEnd"/>
      <w:r>
        <w:rPr>
          <w:lang w:val="es-ES"/>
        </w:rPr>
        <w:t xml:space="preserve">-Urban </w:t>
      </w:r>
      <w:proofErr w:type="gramStart"/>
      <w:r>
        <w:rPr>
          <w:lang w:val="es-ES"/>
        </w:rPr>
        <w:t>Interface</w:t>
      </w:r>
      <w:proofErr w:type="gramEnd"/>
      <w:r>
        <w:rPr>
          <w:lang w:val="es-ES"/>
        </w:rPr>
        <w:t xml:space="preserve">: Ecología de Forrajeo de Cuatro Especies de Gaviota en una Interface Costera-Urbana. </w:t>
      </w:r>
      <w:r>
        <w:t>The Condor, 115(1), 67-76.</w:t>
      </w:r>
    </w:p>
    <w:p w14:paraId="4E0569B2" w14:textId="77777777" w:rsidR="005D7910" w:rsidRDefault="004A08A8">
      <w:r>
        <w:t>Watson, J. (2015). Practical precautions, reasonable responses: How South Australia's planning regime adapts to the coastal impacts of climate change. Environmental and Planning Law Journal, 32, 256-277.</w:t>
      </w:r>
    </w:p>
    <w:p w14:paraId="40B4A090" w14:textId="77777777" w:rsidR="005D7910" w:rsidRDefault="004A08A8">
      <w:r>
        <w:t xml:space="preserve">Watson, D., &amp; Adams, M. (2010). Design for flooding: Architecture, landscape, and urban design for resilience to climate change. John </w:t>
      </w:r>
      <w:proofErr w:type="spellStart"/>
      <w:r>
        <w:t>wiley</w:t>
      </w:r>
      <w:proofErr w:type="spellEnd"/>
      <w:r>
        <w:t xml:space="preserve"> &amp; sons.</w:t>
      </w:r>
    </w:p>
    <w:p w14:paraId="6C80986A" w14:textId="77777777" w:rsidR="005D7910" w:rsidRDefault="004A08A8">
      <w:r>
        <w:t xml:space="preserve">Way, J. G., Ortega, I. M., &amp; Strauss, E. G. (2004). Movement and activity patterns of eastern coyotes in a coastal, suburban environment. </w:t>
      </w:r>
      <w:r>
        <w:rPr>
          <w:i/>
        </w:rPr>
        <w:t>Northeastern Naturalist</w:t>
      </w:r>
      <w:r>
        <w:t xml:space="preserve">, </w:t>
      </w:r>
      <w:r>
        <w:rPr>
          <w:i/>
        </w:rPr>
        <w:t>11</w:t>
      </w:r>
      <w:r>
        <w:t>(3), 237-254.</w:t>
      </w:r>
    </w:p>
    <w:p w14:paraId="1C640E20" w14:textId="77777777" w:rsidR="005D7910" w:rsidRDefault="004A08A8">
      <w:r>
        <w:t>Weinstein, M. P. (2009). The road ahead: The sustainability transition and coastal research. Estuaries and Coasts, 32, 1044–53.</w:t>
      </w:r>
    </w:p>
    <w:p w14:paraId="457E9F97" w14:textId="77777777" w:rsidR="005D7910" w:rsidRDefault="004A08A8">
      <w:proofErr w:type="spellStart"/>
      <w:r>
        <w:t>Whisson</w:t>
      </w:r>
      <w:proofErr w:type="spellEnd"/>
      <w:r>
        <w:t xml:space="preserve">, D. A., Weston, M. A., &amp; Shannon, K. (2015). Home range, habitat use and movements by the little raven (Corvus </w:t>
      </w:r>
      <w:proofErr w:type="spellStart"/>
      <w:r>
        <w:t>mellori</w:t>
      </w:r>
      <w:proofErr w:type="spellEnd"/>
      <w:r>
        <w:t>) in a coastal peri-urban landscape. Wildlife research, 42(6), 500-508.</w:t>
      </w:r>
    </w:p>
    <w:p w14:paraId="25BD4603" w14:textId="77777777" w:rsidR="005D7910" w:rsidRDefault="004A08A8">
      <w:r>
        <w:t xml:space="preserve">White, M. P., </w:t>
      </w:r>
      <w:proofErr w:type="spellStart"/>
      <w:r>
        <w:t>Pahl</w:t>
      </w:r>
      <w:proofErr w:type="spellEnd"/>
      <w:r>
        <w:t xml:space="preserve">, S., </w:t>
      </w:r>
      <w:proofErr w:type="spellStart"/>
      <w:r>
        <w:t>Ashbullby</w:t>
      </w:r>
      <w:proofErr w:type="spellEnd"/>
      <w:r>
        <w:t xml:space="preserve">, K., Herbert, S., &amp; </w:t>
      </w:r>
      <w:proofErr w:type="spellStart"/>
      <w:r>
        <w:t>Depledge</w:t>
      </w:r>
      <w:proofErr w:type="spellEnd"/>
      <w:r>
        <w:t>, M. H. (2013). Feelings of restoration from recent nature visits. Journal of Environmental Psychology, 35, 40-51.</w:t>
      </w:r>
    </w:p>
    <w:p w14:paraId="6933B8FB" w14:textId="77777777" w:rsidR="005D7910" w:rsidRDefault="004A08A8">
      <w:r>
        <w:t>Wickham, H. (2009). Ggplot2: Elegant graphics for data analysis. Springer-Verlag New York.</w:t>
      </w:r>
    </w:p>
    <w:p w14:paraId="004C5180" w14:textId="77777777" w:rsidR="005D7910" w:rsidRDefault="004A08A8">
      <w:r>
        <w:t xml:space="preserve">Wickham, H., &amp; Wickham, M. H. (2017a). Package </w:t>
      </w:r>
      <w:proofErr w:type="spellStart"/>
      <w:r>
        <w:t>tidyverse</w:t>
      </w:r>
      <w:proofErr w:type="spellEnd"/>
      <w:r>
        <w:t>. Easily Install and Load the ‘</w:t>
      </w:r>
      <w:proofErr w:type="spellStart"/>
      <w:r>
        <w:t>Tidyverse</w:t>
      </w:r>
      <w:proofErr w:type="spellEnd"/>
      <w:r>
        <w:t>.</w:t>
      </w:r>
    </w:p>
    <w:p w14:paraId="0ADF4696" w14:textId="77777777" w:rsidR="005D7910" w:rsidRDefault="004A08A8">
      <w:r>
        <w:t xml:space="preserve">Wickham, H. (2017b). </w:t>
      </w:r>
      <w:proofErr w:type="spellStart"/>
      <w:r>
        <w:t>stringr</w:t>
      </w:r>
      <w:proofErr w:type="spellEnd"/>
      <w:r>
        <w:t>: Simple, consistent wrappers for common string operations. R package version, 1(0).</w:t>
      </w:r>
    </w:p>
    <w:p w14:paraId="32A3ACFB" w14:textId="77777777" w:rsidR="005D7910" w:rsidRDefault="004A08A8">
      <w:r>
        <w:t xml:space="preserve">Wickham, H., Francois, R., Henry, L., &amp; Müller, K. (2015). </w:t>
      </w:r>
      <w:proofErr w:type="spellStart"/>
      <w:r>
        <w:t>dplyr</w:t>
      </w:r>
      <w:proofErr w:type="spellEnd"/>
      <w:r>
        <w:t>: A grammar of data manipulation. R package version 0.4, 3.</w:t>
      </w:r>
    </w:p>
    <w:p w14:paraId="4C2FDBC9" w14:textId="77777777" w:rsidR="005D7910" w:rsidRDefault="004A08A8">
      <w:r>
        <w:t xml:space="preserve">Williams, C. F., Lloyd, D., Lees, J., </w:t>
      </w:r>
      <w:proofErr w:type="spellStart"/>
      <w:r>
        <w:t>Pirog</w:t>
      </w:r>
      <w:proofErr w:type="spellEnd"/>
      <w:r>
        <w:t xml:space="preserve">, A., </w:t>
      </w:r>
      <w:proofErr w:type="spellStart"/>
      <w:r>
        <w:t>Geroni</w:t>
      </w:r>
      <w:proofErr w:type="spellEnd"/>
      <w:r>
        <w:t xml:space="preserve">, G. M., </w:t>
      </w:r>
      <w:proofErr w:type="spellStart"/>
      <w:r>
        <w:t>Pastre</w:t>
      </w:r>
      <w:proofErr w:type="spellEnd"/>
      <w:r>
        <w:t>, J., ... &amp; Porch, A. (2016, May). What the deep sea can tell us about microwaves. In 2016 IEEE MTT-S International Microwave Symposium (IMS) (pp. 1-4). IEEE.</w:t>
      </w:r>
    </w:p>
    <w:p w14:paraId="630F8AF7" w14:textId="77777777" w:rsidR="005D7910" w:rsidRDefault="004A08A8">
      <w:proofErr w:type="spellStart"/>
      <w:r>
        <w:t>Winzer</w:t>
      </w:r>
      <w:proofErr w:type="spellEnd"/>
      <w:r>
        <w:t xml:space="preserve">, L. F., Berthon, K. A., Carnegie, A. J., </w:t>
      </w:r>
      <w:proofErr w:type="spellStart"/>
      <w:r>
        <w:t>Pegg</w:t>
      </w:r>
      <w:proofErr w:type="spellEnd"/>
      <w:r>
        <w:t xml:space="preserve">, G. S., &amp; Leishman, M. R. (2019). </w:t>
      </w:r>
      <w:proofErr w:type="spellStart"/>
      <w:r>
        <w:t>Austropuccinia</w:t>
      </w:r>
      <w:proofErr w:type="spellEnd"/>
      <w:r>
        <w:t xml:space="preserve"> </w:t>
      </w:r>
      <w:proofErr w:type="spellStart"/>
      <w:r>
        <w:t>psidii</w:t>
      </w:r>
      <w:proofErr w:type="spellEnd"/>
      <w:r>
        <w:t xml:space="preserve"> on the move: </w:t>
      </w:r>
      <w:proofErr w:type="gramStart"/>
      <w:r>
        <w:t>survey based</w:t>
      </w:r>
      <w:proofErr w:type="gramEnd"/>
      <w:r>
        <w:t xml:space="preserve"> insights to its geographical distribution, host species, impacts and management in Australia. Biological Invasions, 21(4), 1215-1225.</w:t>
      </w:r>
    </w:p>
    <w:p w14:paraId="66531F43" w14:textId="77777777" w:rsidR="005D7910" w:rsidRDefault="004A08A8">
      <w:proofErr w:type="spellStart"/>
      <w:r>
        <w:t>Wolch</w:t>
      </w:r>
      <w:proofErr w:type="spellEnd"/>
      <w:r>
        <w:t>, J. R., Byrne, J., &amp; Newell, J. P. (2014). Urban green space, public health, and environmental justice: The challenge of making cities ‘just green enough’. Landscape and urban planning, 125, 234-244.</w:t>
      </w:r>
    </w:p>
    <w:p w14:paraId="1DE33F02" w14:textId="77777777" w:rsidR="005D7910" w:rsidRDefault="004A08A8">
      <w:proofErr w:type="spellStart"/>
      <w:r>
        <w:t>Wolsko</w:t>
      </w:r>
      <w:proofErr w:type="spellEnd"/>
      <w:r>
        <w:t xml:space="preserve">, C., &amp; Marino, E. (2016). Disasters, migrations, and the unintended consequences of urbanization: What’s the harm in getting out of harm’s </w:t>
      </w:r>
      <w:proofErr w:type="gramStart"/>
      <w:r>
        <w:t>way?.</w:t>
      </w:r>
      <w:proofErr w:type="gramEnd"/>
      <w:r>
        <w:t xml:space="preserve"> Population and Environment, 37(4), 411-428.</w:t>
      </w:r>
    </w:p>
    <w:p w14:paraId="31F4F842" w14:textId="77777777" w:rsidR="005D7910" w:rsidRDefault="004A08A8">
      <w:r>
        <w:lastRenderedPageBreak/>
        <w:t xml:space="preserve">Wong, T. C. (2011). "Eco-cities in China: Pearls in the sea of degrading urban </w:t>
      </w:r>
      <w:proofErr w:type="gramStart"/>
      <w:r>
        <w:t>environments?,</w:t>
      </w:r>
      <w:proofErr w:type="gramEnd"/>
      <w:r>
        <w:t>" in Eco-city Planning (pp. 131-150). Dordrecht: Springer.</w:t>
      </w:r>
    </w:p>
    <w:p w14:paraId="1DE4CF39" w14:textId="77777777" w:rsidR="005D7910" w:rsidRDefault="004A08A8">
      <w:r>
        <w:t>Wu, J. J. (2008). Making the case for landscape ecology an effective approach to urban sustainability. Landscape journal, 27(1), 41-50.</w:t>
      </w:r>
    </w:p>
    <w:p w14:paraId="6DEE8FFA" w14:textId="77777777" w:rsidR="005D7910" w:rsidRDefault="004A08A8">
      <w:r>
        <w:t>Wu, J. 2014. Urban ecology and sustainability: The state-of-the-science and future directions. Landscape and urban planning, 125, 209-221.</w:t>
      </w:r>
    </w:p>
    <w:p w14:paraId="74165497" w14:textId="77777777" w:rsidR="005D7910" w:rsidRDefault="004A08A8">
      <w:r>
        <w:t>Wu, W. (2007). Coastline evolution monitoring and estimation—a case study in the region of Nouakchott, Mauritania. International Journal of Remote Sensing, 28(24), 5461-5484.</w:t>
      </w:r>
    </w:p>
    <w:p w14:paraId="17B81EEB" w14:textId="77777777" w:rsidR="005D7910" w:rsidRDefault="004A08A8">
      <w:bookmarkStart w:id="522" w:name="__DdeLink__1253_2576022028"/>
      <w:proofErr w:type="spellStart"/>
      <w:r w:rsidRPr="009F5017">
        <w:rPr>
          <w:lang w:val="es-CL"/>
          <w:rPrChange w:id="523" w:author="Nelson Lagos Suarez" w:date="2021-04-06T16:21:00Z">
            <w:rPr/>
          </w:rPrChange>
        </w:rPr>
        <w:t>Yamazaki</w:t>
      </w:r>
      <w:bookmarkEnd w:id="522"/>
      <w:proofErr w:type="spellEnd"/>
      <w:r w:rsidRPr="009F5017">
        <w:rPr>
          <w:lang w:val="es-CL"/>
          <w:rPrChange w:id="524" w:author="Nelson Lagos Suarez" w:date="2021-04-06T16:21:00Z">
            <w:rPr/>
          </w:rPrChange>
        </w:rPr>
        <w:t xml:space="preserve">, K., </w:t>
      </w:r>
      <w:proofErr w:type="spellStart"/>
      <w:r w:rsidRPr="009F5017">
        <w:rPr>
          <w:lang w:val="es-CL"/>
          <w:rPrChange w:id="525" w:author="Nelson Lagos Suarez" w:date="2021-04-06T16:21:00Z">
            <w:rPr/>
          </w:rPrChange>
        </w:rPr>
        <w:t>Kitamoto</w:t>
      </w:r>
      <w:proofErr w:type="spellEnd"/>
      <w:r w:rsidRPr="009F5017">
        <w:rPr>
          <w:lang w:val="es-CL"/>
          <w:rPrChange w:id="526" w:author="Nelson Lagos Suarez" w:date="2021-04-06T16:21:00Z">
            <w:rPr/>
          </w:rPrChange>
        </w:rPr>
        <w:t xml:space="preserve">, T., </w:t>
      </w:r>
      <w:proofErr w:type="spellStart"/>
      <w:r w:rsidRPr="009F5017">
        <w:rPr>
          <w:lang w:val="es-CL"/>
          <w:rPrChange w:id="527" w:author="Nelson Lagos Suarez" w:date="2021-04-06T16:21:00Z">
            <w:rPr/>
          </w:rPrChange>
        </w:rPr>
        <w:t>Yariyama</w:t>
      </w:r>
      <w:proofErr w:type="spellEnd"/>
      <w:r w:rsidRPr="009F5017">
        <w:rPr>
          <w:lang w:val="es-CL"/>
          <w:rPrChange w:id="528" w:author="Nelson Lagos Suarez" w:date="2021-04-06T16:21:00Z">
            <w:rPr/>
          </w:rPrChange>
        </w:rPr>
        <w:t xml:space="preserve">, Y., &amp; </w:t>
      </w:r>
      <w:proofErr w:type="spellStart"/>
      <w:r w:rsidRPr="009F5017">
        <w:rPr>
          <w:lang w:val="es-CL"/>
          <w:rPrChange w:id="529" w:author="Nelson Lagos Suarez" w:date="2021-04-06T16:21:00Z">
            <w:rPr/>
          </w:rPrChange>
        </w:rPr>
        <w:t>Sugiura</w:t>
      </w:r>
      <w:proofErr w:type="spellEnd"/>
      <w:r w:rsidRPr="009F5017">
        <w:rPr>
          <w:lang w:val="es-CL"/>
          <w:rPrChange w:id="530" w:author="Nelson Lagos Suarez" w:date="2021-04-06T16:21:00Z">
            <w:rPr/>
          </w:rPrChange>
        </w:rPr>
        <w:t xml:space="preserve">, S. (2007). </w:t>
      </w:r>
      <w:r>
        <w:t xml:space="preserve">An analysis of spatial distribution in the exotic slug caterpillar </w:t>
      </w:r>
      <w:proofErr w:type="spellStart"/>
      <w:r>
        <w:rPr>
          <w:i/>
          <w:iCs/>
        </w:rPr>
        <w:t>Parasa</w:t>
      </w:r>
      <w:proofErr w:type="spellEnd"/>
      <w:r>
        <w:rPr>
          <w:i/>
          <w:iCs/>
        </w:rPr>
        <w:t xml:space="preserve"> </w:t>
      </w:r>
      <w:proofErr w:type="spellStart"/>
      <w:r>
        <w:rPr>
          <w:i/>
          <w:iCs/>
        </w:rPr>
        <w:t>lepida</w:t>
      </w:r>
      <w:proofErr w:type="spellEnd"/>
      <w:r>
        <w:t xml:space="preserve"> (Cramer</w:t>
      </w:r>
      <w:proofErr w:type="gramStart"/>
      <w:r>
        <w:t>)(</w:t>
      </w:r>
      <w:proofErr w:type="gramEnd"/>
      <w:r>
        <w:t xml:space="preserve">Lepidoptera: </w:t>
      </w:r>
      <w:proofErr w:type="spellStart"/>
      <w:r>
        <w:t>Limacodidae</w:t>
      </w:r>
      <w:proofErr w:type="spellEnd"/>
      <w:r>
        <w:t>) at an urban coastal site in central Japan. The Pan-Pacific Entomologist, 83(3), 193-199.</w:t>
      </w:r>
    </w:p>
    <w:p w14:paraId="0D86CCCE" w14:textId="77777777" w:rsidR="005D7910" w:rsidRDefault="004A08A8">
      <w:r>
        <w:t>Yin, J., Lin, N., &amp; Yu, D. (2016). Coupled modeling of storm surge and coastal inundation: A case study in New York City during Hurricane Sandy. Water Resources Research, 52(11), 8685-8699.</w:t>
      </w:r>
    </w:p>
    <w:p w14:paraId="076BAD7E" w14:textId="77777777" w:rsidR="005D7910" w:rsidRDefault="004A08A8">
      <w:r>
        <w:t>Yu, W., Zhang, Y., Zhou, W., Wang, W., &amp; Tang, R. (2019). Urban expansion in Shenzhen since 1970s: A retrospect of change from a village to a megacity from the space. Physics and Chemistry of the Earth, Parts A/B/C, 110, 21-30.</w:t>
      </w:r>
    </w:p>
    <w:p w14:paraId="48EB6628" w14:textId="77777777" w:rsidR="005D7910" w:rsidRDefault="004A08A8">
      <w:r>
        <w:t xml:space="preserve">Zhang, L., Xia, Y. P., Wu, Q., She, L. F., Li, H., &amp; </w:t>
      </w:r>
      <w:proofErr w:type="spellStart"/>
      <w:r>
        <w:t>Ruan</w:t>
      </w:r>
      <w:proofErr w:type="spellEnd"/>
      <w:r>
        <w:t>, T. L. (2014). "Original design and ecological recreation: a comparative analysis of wetland parks in the Yangtse River Delta area," in XXIX International Horticultural Congress on Horticulture: Sustaining Lives, Livelihoods and Landscapes (IHC2014): V 1108 (pp. 241-248).</w:t>
      </w:r>
    </w:p>
    <w:p w14:paraId="09BAECE5" w14:textId="77777777" w:rsidR="005D7910" w:rsidRDefault="004A08A8">
      <w:r>
        <w:t>Zhen, L., Lin, D. M., Shu, H. W., Jiang, S., &amp; Zhu, Y. X. (2007). District cooling and heating with seawater as heat source and sink in Dalian, China. Renewable energy, 32(15), 2603-2616.</w:t>
      </w:r>
    </w:p>
    <w:p w14:paraId="631EB0EE" w14:textId="77777777" w:rsidR="005D7910" w:rsidRDefault="005D7910">
      <w:pPr>
        <w:rPr>
          <w:rFonts w:cs="Times New Roman"/>
          <w:szCs w:val="24"/>
        </w:rPr>
      </w:pPr>
    </w:p>
    <w:p w14:paraId="2B768CF4" w14:textId="77777777" w:rsidR="005D7910" w:rsidRDefault="004A08A8">
      <w:pPr>
        <w:rPr>
          <w:rFonts w:cs="Times New Roman"/>
          <w:szCs w:val="24"/>
        </w:rPr>
      </w:pPr>
      <w:r>
        <w:rPr>
          <w:rFonts w:cs="Times New Roman"/>
          <w:szCs w:val="24"/>
        </w:rPr>
        <w:t xml:space="preserve">Zhou, W., Pickett, S. T., &amp; </w:t>
      </w:r>
      <w:proofErr w:type="spellStart"/>
      <w:r>
        <w:rPr>
          <w:rFonts w:cs="Times New Roman"/>
          <w:szCs w:val="24"/>
        </w:rPr>
        <w:t>Cadenasso</w:t>
      </w:r>
      <w:proofErr w:type="spellEnd"/>
      <w:r>
        <w:rPr>
          <w:rFonts w:cs="Times New Roman"/>
          <w:szCs w:val="24"/>
        </w:rPr>
        <w:t>, M. L. (2017). Shifting concepts of urban spatial heterogeneity and their implications for sustainability. Landscape ecology, 32(1), 15-30.</w:t>
      </w:r>
    </w:p>
    <w:p w14:paraId="7E0A3518" w14:textId="77777777" w:rsidR="005D7910" w:rsidRDefault="004A08A8">
      <w:pPr>
        <w:pStyle w:val="Ttulo1"/>
        <w:numPr>
          <w:ilvl w:val="0"/>
          <w:numId w:val="2"/>
        </w:numPr>
      </w:pPr>
      <w:r>
        <w:t>Table</w:t>
      </w:r>
    </w:p>
    <w:p w14:paraId="68A3CC5B" w14:textId="77777777" w:rsidR="005D7910" w:rsidRDefault="004A08A8">
      <w:pPr>
        <w:pStyle w:val="Bibliografa"/>
        <w:spacing w:line="480" w:lineRule="auto"/>
        <w:jc w:val="both"/>
      </w:pPr>
      <w:r>
        <w:rPr>
          <w:lang w:val="en-GB"/>
        </w:rPr>
        <w:t xml:space="preserve">Table 1. </w:t>
      </w:r>
      <w:bookmarkStart w:id="531" w:name="__DdeLink__2102_1049326778"/>
      <w:r>
        <w:rPr>
          <w:lang w:val="en-GB"/>
        </w:rPr>
        <w:t>Classification of articles in coastal urban ecology.</w:t>
      </w:r>
      <w:bookmarkEnd w:id="531"/>
    </w:p>
    <w:tbl>
      <w:tblPr>
        <w:tblW w:w="9879" w:type="dxa"/>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000" w:firstRow="0" w:lastRow="0" w:firstColumn="0" w:lastColumn="0" w:noHBand="0" w:noVBand="0"/>
      </w:tblPr>
      <w:tblGrid>
        <w:gridCol w:w="1443"/>
        <w:gridCol w:w="1708"/>
        <w:gridCol w:w="3685"/>
        <w:gridCol w:w="3043"/>
      </w:tblGrid>
      <w:tr w:rsidR="005D7910" w14:paraId="54FF38F1" w14:textId="77777777">
        <w:tc>
          <w:tcPr>
            <w:tcW w:w="1442" w:type="dxa"/>
            <w:tcBorders>
              <w:top w:val="single" w:sz="2" w:space="0" w:color="000000"/>
              <w:left w:val="single" w:sz="2" w:space="0" w:color="000000"/>
              <w:bottom w:val="single" w:sz="2" w:space="0" w:color="000000"/>
            </w:tcBorders>
            <w:shd w:val="clear" w:color="auto" w:fill="auto"/>
          </w:tcPr>
          <w:p w14:paraId="6EE3BBF6" w14:textId="77777777" w:rsidR="005D7910" w:rsidRDefault="004A08A8">
            <w:pPr>
              <w:pStyle w:val="TableHeading"/>
              <w:spacing w:before="0" w:after="200"/>
              <w:jc w:val="left"/>
              <w:rPr>
                <w:b w:val="0"/>
                <w:bCs w:val="0"/>
                <w:szCs w:val="24"/>
              </w:rPr>
            </w:pPr>
            <w:r>
              <w:rPr>
                <w:b w:val="0"/>
                <w:bCs w:val="0"/>
                <w:szCs w:val="24"/>
              </w:rPr>
              <w:t xml:space="preserve">Category </w:t>
            </w:r>
          </w:p>
        </w:tc>
        <w:tc>
          <w:tcPr>
            <w:tcW w:w="1708" w:type="dxa"/>
            <w:tcBorders>
              <w:top w:val="single" w:sz="2" w:space="0" w:color="000000"/>
              <w:left w:val="single" w:sz="2" w:space="0" w:color="000000"/>
              <w:bottom w:val="single" w:sz="2" w:space="0" w:color="000000"/>
            </w:tcBorders>
            <w:shd w:val="clear" w:color="auto" w:fill="auto"/>
          </w:tcPr>
          <w:p w14:paraId="31AEC4B4" w14:textId="77777777" w:rsidR="005D7910" w:rsidRDefault="004A08A8">
            <w:pPr>
              <w:pStyle w:val="TableHeading"/>
              <w:spacing w:before="0" w:after="200"/>
              <w:jc w:val="left"/>
              <w:rPr>
                <w:b w:val="0"/>
                <w:bCs w:val="0"/>
                <w:szCs w:val="24"/>
              </w:rPr>
            </w:pPr>
            <w:r>
              <w:rPr>
                <w:b w:val="0"/>
                <w:bCs w:val="0"/>
                <w:szCs w:val="24"/>
              </w:rPr>
              <w:t>Classification</w:t>
            </w:r>
          </w:p>
        </w:tc>
        <w:tc>
          <w:tcPr>
            <w:tcW w:w="3685" w:type="dxa"/>
            <w:tcBorders>
              <w:top w:val="single" w:sz="2" w:space="0" w:color="000000"/>
              <w:left w:val="single" w:sz="2" w:space="0" w:color="000000"/>
              <w:bottom w:val="single" w:sz="2" w:space="0" w:color="000000"/>
            </w:tcBorders>
            <w:shd w:val="clear" w:color="auto" w:fill="auto"/>
          </w:tcPr>
          <w:p w14:paraId="18BCFC71" w14:textId="77777777" w:rsidR="005D7910" w:rsidRDefault="004A08A8">
            <w:pPr>
              <w:pStyle w:val="TableHeading"/>
              <w:spacing w:before="0" w:after="200"/>
              <w:jc w:val="left"/>
              <w:rPr>
                <w:b w:val="0"/>
                <w:bCs w:val="0"/>
                <w:szCs w:val="24"/>
              </w:rPr>
            </w:pPr>
            <w:r>
              <w:rPr>
                <w:b w:val="0"/>
                <w:bCs w:val="0"/>
                <w:szCs w:val="24"/>
              </w:rPr>
              <w:t>Description</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52D46BB" w14:textId="77777777" w:rsidR="005D7910" w:rsidRDefault="004A08A8">
            <w:pPr>
              <w:pStyle w:val="TableHeading"/>
              <w:spacing w:before="0" w:after="200"/>
              <w:jc w:val="left"/>
              <w:rPr>
                <w:b w:val="0"/>
                <w:bCs w:val="0"/>
                <w:szCs w:val="24"/>
              </w:rPr>
            </w:pPr>
            <w:r>
              <w:rPr>
                <w:b w:val="0"/>
                <w:bCs w:val="0"/>
                <w:szCs w:val="24"/>
              </w:rPr>
              <w:t>Examples</w:t>
            </w:r>
          </w:p>
        </w:tc>
      </w:tr>
      <w:tr w:rsidR="005D7910" w14:paraId="0E5BB552" w14:textId="77777777">
        <w:tc>
          <w:tcPr>
            <w:tcW w:w="1442" w:type="dxa"/>
            <w:vMerge w:val="restart"/>
            <w:tcBorders>
              <w:top w:val="single" w:sz="2" w:space="0" w:color="000000"/>
              <w:left w:val="single" w:sz="2" w:space="0" w:color="000000"/>
              <w:bottom w:val="single" w:sz="2" w:space="0" w:color="000000"/>
            </w:tcBorders>
            <w:shd w:val="clear" w:color="auto" w:fill="auto"/>
            <w:vAlign w:val="center"/>
          </w:tcPr>
          <w:p w14:paraId="5E385A8D" w14:textId="77777777" w:rsidR="005D7910" w:rsidRDefault="004A08A8">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tcBorders>
            <w:shd w:val="clear" w:color="auto" w:fill="auto"/>
          </w:tcPr>
          <w:p w14:paraId="32F6CDBB" w14:textId="77777777" w:rsidR="005D7910" w:rsidRDefault="004A08A8">
            <w:pPr>
              <w:pStyle w:val="Textoindependiente"/>
              <w:spacing w:line="240" w:lineRule="auto"/>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tcBorders>
            <w:shd w:val="clear" w:color="auto" w:fill="auto"/>
          </w:tcPr>
          <w:p w14:paraId="413F5819" w14:textId="77777777" w:rsidR="005D7910" w:rsidRDefault="004A08A8">
            <w:pPr>
              <w:pStyle w:val="Textoindependiente"/>
              <w:spacing w:line="240" w:lineRule="auto"/>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62396C4" w14:textId="77777777" w:rsidR="005D7910" w:rsidRDefault="004A08A8">
            <w:pPr>
              <w:pStyle w:val="TableContents"/>
              <w:spacing w:before="0" w:after="200"/>
            </w:pPr>
            <w:r>
              <w:rPr>
                <w:szCs w:val="24"/>
              </w:rPr>
              <w:t xml:space="preserve">Tait </w:t>
            </w:r>
            <w:r>
              <w:rPr>
                <w:i/>
                <w:iCs/>
                <w:szCs w:val="24"/>
              </w:rPr>
              <w:t>et al. (</w:t>
            </w:r>
            <w:r>
              <w:rPr>
                <w:szCs w:val="24"/>
              </w:rPr>
              <w:t>2005), Smith &amp; Munro (2010).</w:t>
            </w:r>
          </w:p>
        </w:tc>
      </w:tr>
      <w:tr w:rsidR="005D7910" w14:paraId="12874F20"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6F47D5A4"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31DBE007" w14:textId="77777777" w:rsidR="005D7910" w:rsidRDefault="004A08A8">
            <w:pPr>
              <w:pStyle w:val="Textoindependiente"/>
              <w:spacing w:line="240" w:lineRule="auto"/>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tcBorders>
            <w:shd w:val="clear" w:color="auto" w:fill="auto"/>
          </w:tcPr>
          <w:p w14:paraId="5B2E324D" w14:textId="77777777" w:rsidR="005D7910" w:rsidRDefault="004A08A8">
            <w:pPr>
              <w:pStyle w:val="Textoindependiente"/>
              <w:spacing w:line="240" w:lineRule="auto"/>
              <w:rPr>
                <w:color w:val="000000"/>
                <w:szCs w:val="24"/>
                <w:lang w:val="en-GB"/>
              </w:rPr>
            </w:pPr>
            <w:r>
              <w:rPr>
                <w:color w:val="000000"/>
                <w:szCs w:val="24"/>
                <w:lang w:val="en-GB"/>
              </w:rPr>
              <w:t xml:space="preserve">Study of social behaviour, including its origin, </w:t>
            </w:r>
            <w:proofErr w:type="gramStart"/>
            <w:r>
              <w:rPr>
                <w:color w:val="000000"/>
                <w:szCs w:val="24"/>
                <w:lang w:val="en-GB"/>
              </w:rPr>
              <w:t>evolution</w:t>
            </w:r>
            <w:proofErr w:type="gramEnd"/>
            <w:r>
              <w:rPr>
                <w:color w:val="000000"/>
                <w:szCs w:val="24"/>
                <w:lang w:val="en-GB"/>
              </w:rPr>
              <w:t xml:space="preserve">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64C91F0" w14:textId="77777777" w:rsidR="005D7910" w:rsidRDefault="004A08A8">
            <w:pPr>
              <w:spacing w:before="0" w:after="140"/>
              <w:jc w:val="both"/>
            </w:pPr>
            <w:proofErr w:type="spellStart"/>
            <w:r>
              <w:rPr>
                <w:color w:val="000000"/>
                <w:szCs w:val="24"/>
              </w:rPr>
              <w:t>Abarca</w:t>
            </w:r>
            <w:proofErr w:type="spellEnd"/>
            <w:r>
              <w:rPr>
                <w:color w:val="000000"/>
                <w:szCs w:val="24"/>
              </w:rPr>
              <w:t xml:space="preserve">-Álvarez </w:t>
            </w:r>
            <w:r>
              <w:rPr>
                <w:i/>
                <w:iCs/>
                <w:color w:val="000000"/>
                <w:szCs w:val="24"/>
              </w:rPr>
              <w:t>et al. (</w:t>
            </w:r>
            <w:r>
              <w:rPr>
                <w:color w:val="000000"/>
                <w:szCs w:val="24"/>
              </w:rPr>
              <w:t>2018).</w:t>
            </w:r>
          </w:p>
        </w:tc>
      </w:tr>
      <w:tr w:rsidR="005D7910" w14:paraId="17EBE07C"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6BF3352C"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6C4BBBD0" w14:textId="77777777" w:rsidR="005D7910" w:rsidRDefault="004A08A8">
            <w:pPr>
              <w:pStyle w:val="Textoindependiente"/>
              <w:spacing w:line="240" w:lineRule="auto"/>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tcBorders>
            <w:shd w:val="clear" w:color="auto" w:fill="auto"/>
          </w:tcPr>
          <w:p w14:paraId="30710AE2" w14:textId="77777777" w:rsidR="005D7910" w:rsidRDefault="004A08A8">
            <w:pPr>
              <w:pStyle w:val="Textoindependiente"/>
              <w:spacing w:line="240" w:lineRule="auto"/>
              <w:rPr>
                <w:color w:val="000000"/>
                <w:szCs w:val="24"/>
                <w:lang w:val="en-GB"/>
              </w:rPr>
            </w:pPr>
            <w:r>
              <w:rPr>
                <w:color w:val="000000"/>
                <w:szCs w:val="24"/>
                <w:lang w:val="en-GB"/>
              </w:rPr>
              <w:t xml:space="preserve">Study of interaction between humans and their coastal urban environment, using multidisciplinary </w:t>
            </w:r>
            <w:proofErr w:type="gramStart"/>
            <w:r>
              <w:rPr>
                <w:color w:val="000000"/>
                <w:szCs w:val="24"/>
                <w:lang w:val="en-GB"/>
              </w:rPr>
              <w:t>approaches  including</w:t>
            </w:r>
            <w:proofErr w:type="gramEnd"/>
            <w:r>
              <w:rPr>
                <w:color w:val="000000"/>
                <w:szCs w:val="24"/>
                <w:lang w:val="en-GB"/>
              </w:rPr>
              <w:t xml:space="preserve"> anthropology, geography, sociology and ecology.</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BBB3E5D" w14:textId="77777777" w:rsidR="005D7910" w:rsidRDefault="005D7910">
            <w:pPr>
              <w:pStyle w:val="Textoindependiente"/>
              <w:spacing w:line="240" w:lineRule="auto"/>
              <w:rPr>
                <w:color w:val="000000"/>
                <w:szCs w:val="24"/>
                <w:lang w:val="en-GB"/>
              </w:rPr>
            </w:pPr>
          </w:p>
          <w:p w14:paraId="595473D0" w14:textId="77777777" w:rsidR="005D7910" w:rsidRDefault="004A08A8">
            <w:r>
              <w:rPr>
                <w:color w:val="000000"/>
                <w:szCs w:val="24"/>
                <w:lang w:val="en-GB"/>
              </w:rPr>
              <w:t xml:space="preserve">White </w:t>
            </w:r>
            <w:r>
              <w:rPr>
                <w:i/>
                <w:iCs/>
                <w:color w:val="000000"/>
                <w:szCs w:val="24"/>
                <w:lang w:val="en-GB"/>
              </w:rPr>
              <w:t>et al.</w:t>
            </w:r>
            <w:r>
              <w:rPr>
                <w:color w:val="000000"/>
                <w:szCs w:val="24"/>
                <w:lang w:val="en-GB"/>
              </w:rPr>
              <w:t xml:space="preserve"> (2013), Burger </w:t>
            </w:r>
            <w:r>
              <w:rPr>
                <w:i/>
                <w:iCs/>
                <w:color w:val="000000"/>
                <w:szCs w:val="24"/>
                <w:lang w:val="en-GB"/>
              </w:rPr>
              <w:t>et al.</w:t>
            </w:r>
            <w:r>
              <w:rPr>
                <w:color w:val="000000"/>
                <w:szCs w:val="24"/>
                <w:lang w:val="en-GB"/>
              </w:rPr>
              <w:t xml:space="preserve"> (2017).</w:t>
            </w:r>
          </w:p>
        </w:tc>
      </w:tr>
      <w:tr w:rsidR="005D7910" w:rsidRPr="009F5017" w14:paraId="0CD3DF4A"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4F0FBA6E"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296FEF72" w14:textId="77777777" w:rsidR="005D7910" w:rsidRDefault="004A08A8">
            <w:pPr>
              <w:pStyle w:val="Textoindependiente"/>
              <w:spacing w:line="240" w:lineRule="auto"/>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tcBorders>
            <w:shd w:val="clear" w:color="auto" w:fill="auto"/>
          </w:tcPr>
          <w:p w14:paraId="4641A7F4" w14:textId="77777777" w:rsidR="005D7910" w:rsidRDefault="004A08A8">
            <w:pPr>
              <w:pStyle w:val="Textoindependiente"/>
              <w:spacing w:line="240" w:lineRule="auto"/>
              <w:rPr>
                <w:color w:val="000000"/>
                <w:szCs w:val="24"/>
                <w:lang w:val="en-GB"/>
              </w:rPr>
            </w:pPr>
            <w:r>
              <w:rPr>
                <w:color w:val="000000"/>
                <w:szCs w:val="24"/>
                <w:lang w:val="en-GB"/>
              </w:rPr>
              <w:t xml:space="preserve">Study of the environment with a focus </w:t>
            </w:r>
            <w:proofErr w:type="gramStart"/>
            <w:r>
              <w:rPr>
                <w:color w:val="000000"/>
                <w:szCs w:val="24"/>
                <w:lang w:val="en-GB"/>
              </w:rPr>
              <w:t>in  organization</w:t>
            </w:r>
            <w:proofErr w:type="gramEnd"/>
            <w:r>
              <w:rPr>
                <w:color w:val="000000"/>
                <w:szCs w:val="24"/>
                <w:lang w:val="en-GB"/>
              </w:rPr>
              <w:t>, law, regulations or policy solutions.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5FD516AD" w14:textId="77777777" w:rsidR="005D7910" w:rsidRDefault="004A08A8">
            <w:pPr>
              <w:spacing w:before="0" w:after="140"/>
              <w:jc w:val="both"/>
              <w:rPr>
                <w:lang w:val="es-ES"/>
              </w:rPr>
            </w:pPr>
            <w:proofErr w:type="spellStart"/>
            <w:r>
              <w:rPr>
                <w:color w:val="000000"/>
                <w:szCs w:val="24"/>
                <w:lang w:val="es-ES"/>
              </w:rPr>
              <w:t>Alcoforado</w:t>
            </w:r>
            <w:proofErr w:type="spellEnd"/>
            <w:r>
              <w:rPr>
                <w:color w:val="000000"/>
                <w:szCs w:val="24"/>
                <w:lang w:val="es-ES"/>
              </w:rPr>
              <w:t xml:space="preserve"> </w:t>
            </w:r>
            <w:r>
              <w:rPr>
                <w:i/>
                <w:iCs/>
                <w:color w:val="000000"/>
                <w:szCs w:val="24"/>
                <w:lang w:val="es-ES"/>
              </w:rPr>
              <w:t>et al.</w:t>
            </w:r>
            <w:r>
              <w:rPr>
                <w:color w:val="000000"/>
                <w:szCs w:val="24"/>
                <w:lang w:val="es-ES"/>
              </w:rPr>
              <w:t xml:space="preserve"> (2009), </w:t>
            </w:r>
            <w:proofErr w:type="spellStart"/>
            <w:r>
              <w:rPr>
                <w:color w:val="000000"/>
                <w:szCs w:val="24"/>
                <w:lang w:val="es-ES"/>
              </w:rPr>
              <w:t>Vye</w:t>
            </w:r>
            <w:proofErr w:type="spellEnd"/>
            <w:r>
              <w:rPr>
                <w:color w:val="000000"/>
                <w:szCs w:val="24"/>
                <w:lang w:val="es-ES"/>
              </w:rPr>
              <w:t xml:space="preserve"> &amp; </w:t>
            </w:r>
            <w:proofErr w:type="spellStart"/>
            <w:r>
              <w:rPr>
                <w:color w:val="000000"/>
                <w:szCs w:val="24"/>
                <w:lang w:val="es-ES"/>
              </w:rPr>
              <w:t>Rousseaux</w:t>
            </w:r>
            <w:proofErr w:type="spellEnd"/>
            <w:r>
              <w:rPr>
                <w:color w:val="000000"/>
                <w:szCs w:val="24"/>
                <w:lang w:val="es-ES"/>
              </w:rPr>
              <w:t xml:space="preserve"> (2010).</w:t>
            </w:r>
          </w:p>
        </w:tc>
      </w:tr>
      <w:tr w:rsidR="005D7910" w14:paraId="074913E2"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3729D7B3" w14:textId="77777777" w:rsidR="005D7910" w:rsidRDefault="005D7910">
            <w:pPr>
              <w:rPr>
                <w:lang w:val="es-ES"/>
              </w:rPr>
            </w:pPr>
          </w:p>
        </w:tc>
        <w:tc>
          <w:tcPr>
            <w:tcW w:w="1708" w:type="dxa"/>
            <w:tcBorders>
              <w:top w:val="single" w:sz="2" w:space="0" w:color="000000"/>
              <w:left w:val="single" w:sz="2" w:space="0" w:color="000000"/>
              <w:bottom w:val="single" w:sz="2" w:space="0" w:color="000000"/>
            </w:tcBorders>
            <w:shd w:val="clear" w:color="auto" w:fill="auto"/>
          </w:tcPr>
          <w:p w14:paraId="5B44C23F" w14:textId="77777777" w:rsidR="005D7910" w:rsidRDefault="004A08A8">
            <w:pPr>
              <w:pStyle w:val="Textoindependiente"/>
              <w:spacing w:line="240" w:lineRule="auto"/>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tcBorders>
            <w:shd w:val="clear" w:color="auto" w:fill="auto"/>
          </w:tcPr>
          <w:p w14:paraId="77DCCB04" w14:textId="77777777" w:rsidR="005D7910" w:rsidRDefault="004A08A8">
            <w:pPr>
              <w:pStyle w:val="Textoindependiente"/>
              <w:spacing w:line="240" w:lineRule="auto"/>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C655A60" w14:textId="77777777" w:rsidR="005D7910" w:rsidRDefault="004A08A8">
            <w:pPr>
              <w:spacing w:before="0" w:after="140"/>
              <w:jc w:val="both"/>
            </w:pPr>
            <w:r>
              <w:rPr>
                <w:color w:val="000000"/>
                <w:szCs w:val="24"/>
                <w:lang w:val="es-ES"/>
              </w:rPr>
              <w:t xml:space="preserve">Guerrero Valdebenito &amp; </w:t>
            </w:r>
            <w:proofErr w:type="spellStart"/>
            <w:r>
              <w:rPr>
                <w:color w:val="000000"/>
                <w:szCs w:val="24"/>
                <w:lang w:val="es-ES"/>
              </w:rPr>
              <w:t>Alarcon</w:t>
            </w:r>
            <w:proofErr w:type="spellEnd"/>
            <w:r>
              <w:rPr>
                <w:color w:val="000000"/>
                <w:szCs w:val="24"/>
                <w:lang w:val="es-ES"/>
              </w:rPr>
              <w:t xml:space="preserve"> </w:t>
            </w:r>
            <w:proofErr w:type="spellStart"/>
            <w:r>
              <w:rPr>
                <w:color w:val="000000"/>
                <w:szCs w:val="24"/>
                <w:lang w:val="es-ES"/>
              </w:rPr>
              <w:t>Rodriguez</w:t>
            </w:r>
            <w:proofErr w:type="spellEnd"/>
            <w:r>
              <w:rPr>
                <w:color w:val="000000"/>
                <w:szCs w:val="24"/>
                <w:lang w:val="es-ES"/>
              </w:rPr>
              <w:t xml:space="preserve"> (2018), </w:t>
            </w:r>
            <w:proofErr w:type="spellStart"/>
            <w:r>
              <w:rPr>
                <w:color w:val="000000"/>
                <w:szCs w:val="24"/>
                <w:lang w:val="es-ES"/>
              </w:rPr>
              <w:t>Jonkman</w:t>
            </w:r>
            <w:proofErr w:type="spellEnd"/>
            <w:r>
              <w:rPr>
                <w:color w:val="000000"/>
                <w:szCs w:val="24"/>
                <w:lang w:val="es-ES"/>
              </w:rPr>
              <w:t xml:space="preserve"> </w:t>
            </w:r>
            <w:r>
              <w:rPr>
                <w:i/>
                <w:iCs/>
                <w:color w:val="000000"/>
                <w:szCs w:val="24"/>
                <w:lang w:val="es-ES"/>
              </w:rPr>
              <w:t>et al.</w:t>
            </w:r>
            <w:r>
              <w:rPr>
                <w:color w:val="000000"/>
                <w:szCs w:val="24"/>
                <w:lang w:val="es-ES"/>
              </w:rPr>
              <w:t xml:space="preserve"> </w:t>
            </w:r>
            <w:r>
              <w:rPr>
                <w:color w:val="000000"/>
                <w:szCs w:val="24"/>
                <w:lang w:val="en-GB"/>
              </w:rPr>
              <w:t>(2013).</w:t>
            </w:r>
          </w:p>
        </w:tc>
      </w:tr>
      <w:tr w:rsidR="005D7910" w14:paraId="2F53D163" w14:textId="77777777">
        <w:tc>
          <w:tcPr>
            <w:tcW w:w="1442" w:type="dxa"/>
            <w:vMerge w:val="restart"/>
            <w:tcBorders>
              <w:top w:val="single" w:sz="2" w:space="0" w:color="000000"/>
              <w:left w:val="single" w:sz="2" w:space="0" w:color="000000"/>
              <w:bottom w:val="single" w:sz="2" w:space="0" w:color="000000"/>
            </w:tcBorders>
            <w:shd w:val="clear" w:color="auto" w:fill="auto"/>
          </w:tcPr>
          <w:p w14:paraId="198C7416" w14:textId="77777777" w:rsidR="005D7910" w:rsidRDefault="004A08A8">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tcBorders>
            <w:shd w:val="clear" w:color="auto" w:fill="auto"/>
          </w:tcPr>
          <w:p w14:paraId="3C4E1F33" w14:textId="77777777" w:rsidR="005D7910" w:rsidRDefault="004A08A8">
            <w:pPr>
              <w:pStyle w:val="Textoindependiente"/>
              <w:spacing w:line="240" w:lineRule="auto"/>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tcBorders>
            <w:shd w:val="clear" w:color="auto" w:fill="auto"/>
          </w:tcPr>
          <w:p w14:paraId="1C0FABA4" w14:textId="77777777" w:rsidR="005D7910" w:rsidRDefault="004A08A8">
            <w:pPr>
              <w:pStyle w:val="Textoindependiente"/>
              <w:spacing w:line="240" w:lineRule="auto"/>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0386A54" w14:textId="77777777" w:rsidR="005D7910" w:rsidRDefault="004A08A8">
            <w:pPr>
              <w:pStyle w:val="Textoindependiente"/>
              <w:spacing w:line="240" w:lineRule="auto"/>
            </w:pPr>
            <w:r w:rsidRPr="004A08A8">
              <w:rPr>
                <w:szCs w:val="24"/>
                <w:lang w:val="es-CL"/>
                <w:rPrChange w:id="532" w:author="Nelson Lagos Suarez" w:date="2021-03-31T16:32:00Z">
                  <w:rPr>
                    <w:szCs w:val="24"/>
                  </w:rPr>
                </w:rPrChange>
              </w:rPr>
              <w:t xml:space="preserve">Garden </w:t>
            </w:r>
            <w:r w:rsidRPr="004A08A8">
              <w:rPr>
                <w:i/>
                <w:iCs/>
                <w:szCs w:val="24"/>
                <w:lang w:val="es-CL"/>
                <w:rPrChange w:id="533" w:author="Nelson Lagos Suarez" w:date="2021-03-31T16:32:00Z">
                  <w:rPr>
                    <w:i/>
                    <w:iCs/>
                    <w:szCs w:val="24"/>
                  </w:rPr>
                </w:rPrChange>
              </w:rPr>
              <w:t>et al.</w:t>
            </w:r>
            <w:r w:rsidRPr="004A08A8">
              <w:rPr>
                <w:szCs w:val="24"/>
                <w:lang w:val="es-CL"/>
                <w:rPrChange w:id="534" w:author="Nelson Lagos Suarez" w:date="2021-03-31T16:32:00Z">
                  <w:rPr>
                    <w:szCs w:val="24"/>
                  </w:rPr>
                </w:rPrChange>
              </w:rPr>
              <w:t xml:space="preserve">  (2006), </w:t>
            </w:r>
            <w:proofErr w:type="spellStart"/>
            <w:r w:rsidRPr="004A08A8">
              <w:rPr>
                <w:color w:val="000000"/>
                <w:szCs w:val="24"/>
                <w:lang w:val="es-CL"/>
                <w:rPrChange w:id="535" w:author="Nelson Lagos Suarez" w:date="2021-03-31T16:32:00Z">
                  <w:rPr>
                    <w:color w:val="000000"/>
                    <w:szCs w:val="24"/>
                    <w:lang w:val="en-GB"/>
                  </w:rPr>
                </w:rPrChange>
              </w:rPr>
              <w:t>Yamazaki</w:t>
            </w:r>
            <w:proofErr w:type="spellEnd"/>
            <w:r w:rsidRPr="004A08A8">
              <w:rPr>
                <w:color w:val="000000"/>
                <w:szCs w:val="24"/>
                <w:lang w:val="es-CL"/>
                <w:rPrChange w:id="536" w:author="Nelson Lagos Suarez" w:date="2021-03-31T16:32:00Z">
                  <w:rPr>
                    <w:color w:val="000000"/>
                    <w:szCs w:val="24"/>
                    <w:lang w:val="en-GB"/>
                  </w:rPr>
                </w:rPrChange>
              </w:rPr>
              <w:t xml:space="preserve"> </w:t>
            </w:r>
            <w:r w:rsidRPr="004A08A8">
              <w:rPr>
                <w:i/>
                <w:iCs/>
                <w:color w:val="000000"/>
                <w:szCs w:val="24"/>
                <w:lang w:val="es-CL"/>
                <w:rPrChange w:id="537" w:author="Nelson Lagos Suarez" w:date="2021-03-31T16:32:00Z">
                  <w:rPr>
                    <w:i/>
                    <w:iCs/>
                    <w:color w:val="000000"/>
                    <w:szCs w:val="24"/>
                    <w:lang w:val="en-GB"/>
                  </w:rPr>
                </w:rPrChange>
              </w:rPr>
              <w:t>et al.</w:t>
            </w:r>
            <w:r w:rsidRPr="004A08A8">
              <w:rPr>
                <w:color w:val="000000"/>
                <w:szCs w:val="24"/>
                <w:lang w:val="es-CL"/>
                <w:rPrChange w:id="538" w:author="Nelson Lagos Suarez" w:date="2021-03-31T16:32:00Z">
                  <w:rPr>
                    <w:color w:val="000000"/>
                    <w:szCs w:val="24"/>
                    <w:lang w:val="en-GB"/>
                  </w:rPr>
                </w:rPrChange>
              </w:rPr>
              <w:t xml:space="preserve"> </w:t>
            </w:r>
            <w:r>
              <w:rPr>
                <w:color w:val="000000"/>
                <w:szCs w:val="24"/>
                <w:lang w:val="en-GB"/>
              </w:rPr>
              <w:t>(2007).</w:t>
            </w:r>
          </w:p>
        </w:tc>
      </w:tr>
      <w:tr w:rsidR="005D7910" w14:paraId="3925286B" w14:textId="77777777">
        <w:tc>
          <w:tcPr>
            <w:tcW w:w="1442" w:type="dxa"/>
            <w:vMerge/>
            <w:tcBorders>
              <w:top w:val="single" w:sz="2" w:space="0" w:color="000000"/>
              <w:left w:val="single" w:sz="2" w:space="0" w:color="000000"/>
              <w:bottom w:val="single" w:sz="2" w:space="0" w:color="000000"/>
            </w:tcBorders>
            <w:shd w:val="clear" w:color="auto" w:fill="auto"/>
          </w:tcPr>
          <w:p w14:paraId="3D9497A2"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088A056F" w14:textId="77777777" w:rsidR="005D7910" w:rsidRDefault="004A08A8">
            <w:pPr>
              <w:pStyle w:val="Textoindependiente"/>
              <w:spacing w:line="240" w:lineRule="auto"/>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tcBorders>
            <w:shd w:val="clear" w:color="auto" w:fill="auto"/>
          </w:tcPr>
          <w:p w14:paraId="31FF3629" w14:textId="77777777" w:rsidR="005D7910" w:rsidRDefault="004A08A8">
            <w:pPr>
              <w:pStyle w:val="Textoindependiente"/>
              <w:spacing w:line="240" w:lineRule="auto"/>
              <w:rPr>
                <w:color w:val="000000"/>
                <w:szCs w:val="24"/>
                <w:lang w:val="en-GB"/>
              </w:rPr>
            </w:pPr>
            <w:r>
              <w:rPr>
                <w:color w:val="000000"/>
                <w:szCs w:val="24"/>
                <w:lang w:val="en-GB"/>
              </w:rPr>
              <w:t xml:space="preserve">Landscape, land cover or urban </w:t>
            </w:r>
            <w:proofErr w:type="gramStart"/>
            <w:r>
              <w:rPr>
                <w:color w:val="000000"/>
                <w:szCs w:val="24"/>
                <w:lang w:val="en-GB"/>
              </w:rPr>
              <w:t>geomorphology  changes</w:t>
            </w:r>
            <w:proofErr w:type="gramEnd"/>
            <w:r>
              <w:rPr>
                <w:color w:val="000000"/>
                <w:szCs w:val="24"/>
                <w:lang w:val="en-GB"/>
              </w:rPr>
              <w:t>, including some changes over time on small scale.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6CD9DA2" w14:textId="77777777" w:rsidR="005D7910" w:rsidRDefault="004A08A8">
            <w:pPr>
              <w:pStyle w:val="Textoindependiente"/>
              <w:spacing w:line="240" w:lineRule="auto"/>
            </w:pPr>
            <w:r>
              <w:rPr>
                <w:szCs w:val="24"/>
              </w:rPr>
              <w:t xml:space="preserve">Li </w:t>
            </w:r>
            <w:r>
              <w:rPr>
                <w:i/>
                <w:iCs/>
                <w:szCs w:val="24"/>
              </w:rPr>
              <w:t>et al.</w:t>
            </w:r>
            <w:r>
              <w:rPr>
                <w:szCs w:val="24"/>
              </w:rPr>
              <w:t xml:space="preserve"> (2011), </w:t>
            </w:r>
            <w:r>
              <w:rPr>
                <w:color w:val="000000"/>
                <w:szCs w:val="24"/>
                <w:lang w:val="en-GB"/>
              </w:rPr>
              <w:t>Grossmann (2008).</w:t>
            </w:r>
          </w:p>
        </w:tc>
      </w:tr>
      <w:tr w:rsidR="005D7910" w14:paraId="07E5189D" w14:textId="77777777">
        <w:tc>
          <w:tcPr>
            <w:tcW w:w="1442" w:type="dxa"/>
            <w:vMerge/>
            <w:tcBorders>
              <w:top w:val="single" w:sz="2" w:space="0" w:color="000000"/>
              <w:left w:val="single" w:sz="2" w:space="0" w:color="000000"/>
              <w:bottom w:val="single" w:sz="2" w:space="0" w:color="000000"/>
            </w:tcBorders>
            <w:shd w:val="clear" w:color="auto" w:fill="auto"/>
          </w:tcPr>
          <w:p w14:paraId="618C5F2B"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612BEDB4" w14:textId="77777777" w:rsidR="005D7910" w:rsidRDefault="004A08A8">
            <w:pPr>
              <w:pStyle w:val="Textoindependiente"/>
              <w:spacing w:line="240" w:lineRule="auto"/>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tcBorders>
            <w:shd w:val="clear" w:color="auto" w:fill="auto"/>
          </w:tcPr>
          <w:p w14:paraId="6D4B009C" w14:textId="77777777" w:rsidR="005D7910" w:rsidRDefault="004A08A8">
            <w:pPr>
              <w:pStyle w:val="Textoindependiente"/>
              <w:spacing w:line="240" w:lineRule="auto"/>
              <w:rPr>
                <w:color w:val="000000"/>
                <w:szCs w:val="24"/>
                <w:lang w:val="en-GB"/>
              </w:rPr>
            </w:pPr>
            <w:r>
              <w:rPr>
                <w:color w:val="000000"/>
                <w:szCs w:val="24"/>
                <w:lang w:val="en-GB"/>
              </w:rPr>
              <w:t xml:space="preserve">Focus </w:t>
            </w:r>
            <w:proofErr w:type="gramStart"/>
            <w:r>
              <w:rPr>
                <w:color w:val="000000"/>
                <w:szCs w:val="24"/>
                <w:lang w:val="en-GB"/>
              </w:rPr>
              <w:t>in</w:t>
            </w:r>
            <w:proofErr w:type="gramEnd"/>
            <w:r>
              <w:rPr>
                <w:color w:val="000000"/>
                <w:szCs w:val="24"/>
                <w:lang w:val="en-GB"/>
              </w:rPr>
              <w:t xml:space="preserve"> changes over time.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16341ED" w14:textId="77777777" w:rsidR="005D7910" w:rsidRDefault="004A08A8">
            <w:pPr>
              <w:pStyle w:val="Textoindependiente"/>
              <w:spacing w:line="240" w:lineRule="auto"/>
            </w:pPr>
            <w:proofErr w:type="spellStart"/>
            <w:r>
              <w:rPr>
                <w:szCs w:val="24"/>
                <w:lang w:val="es-ES"/>
              </w:rPr>
              <w:t>Yu</w:t>
            </w:r>
            <w:proofErr w:type="spellEnd"/>
            <w:r>
              <w:rPr>
                <w:szCs w:val="24"/>
                <w:lang w:val="es-ES"/>
              </w:rPr>
              <w:t xml:space="preserve"> </w:t>
            </w:r>
            <w:r>
              <w:rPr>
                <w:i/>
                <w:iCs/>
                <w:szCs w:val="24"/>
                <w:lang w:val="es-ES"/>
              </w:rPr>
              <w:t>et al.</w:t>
            </w:r>
            <w:r>
              <w:rPr>
                <w:szCs w:val="24"/>
                <w:lang w:val="es-ES"/>
              </w:rPr>
              <w:t xml:space="preserve"> (2019), </w:t>
            </w:r>
            <w:proofErr w:type="spellStart"/>
            <w:r>
              <w:rPr>
                <w:color w:val="000000"/>
                <w:szCs w:val="24"/>
                <w:lang w:val="es-ES"/>
              </w:rPr>
              <w:t>Semadeni</w:t>
            </w:r>
            <w:proofErr w:type="spellEnd"/>
            <w:r>
              <w:rPr>
                <w:color w:val="000000"/>
                <w:szCs w:val="24"/>
                <w:lang w:val="es-ES"/>
              </w:rPr>
              <w:t xml:space="preserve">-Davies </w:t>
            </w:r>
            <w:r>
              <w:rPr>
                <w:i/>
                <w:iCs/>
                <w:color w:val="000000"/>
                <w:szCs w:val="24"/>
                <w:lang w:val="es-ES"/>
              </w:rPr>
              <w:t>et al.</w:t>
            </w:r>
            <w:r>
              <w:rPr>
                <w:color w:val="000000"/>
                <w:szCs w:val="24"/>
                <w:lang w:val="es-ES"/>
              </w:rPr>
              <w:t xml:space="preserve"> </w:t>
            </w:r>
            <w:r>
              <w:rPr>
                <w:color w:val="000000"/>
                <w:szCs w:val="24"/>
                <w:lang w:val="en-GB"/>
              </w:rPr>
              <w:t>(2008).</w:t>
            </w:r>
          </w:p>
        </w:tc>
      </w:tr>
      <w:tr w:rsidR="005D7910" w14:paraId="351DAF72" w14:textId="77777777">
        <w:tc>
          <w:tcPr>
            <w:tcW w:w="1442" w:type="dxa"/>
            <w:vMerge/>
            <w:tcBorders>
              <w:top w:val="single" w:sz="2" w:space="0" w:color="000000"/>
              <w:left w:val="single" w:sz="2" w:space="0" w:color="000000"/>
              <w:bottom w:val="single" w:sz="2" w:space="0" w:color="000000"/>
            </w:tcBorders>
            <w:shd w:val="clear" w:color="auto" w:fill="auto"/>
          </w:tcPr>
          <w:p w14:paraId="7AEDE7B8"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13DF6FE3" w14:textId="77777777" w:rsidR="005D7910" w:rsidRDefault="004A08A8">
            <w:pPr>
              <w:pStyle w:val="Textoindependiente"/>
              <w:spacing w:line="240" w:lineRule="auto"/>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tcBorders>
            <w:shd w:val="clear" w:color="auto" w:fill="auto"/>
          </w:tcPr>
          <w:p w14:paraId="7DD41C9F" w14:textId="77777777" w:rsidR="005D7910" w:rsidRDefault="004A08A8">
            <w:pPr>
              <w:pStyle w:val="Textoindependiente"/>
              <w:spacing w:line="240" w:lineRule="auto"/>
              <w:rPr>
                <w:color w:val="000000"/>
                <w:szCs w:val="24"/>
                <w:lang w:val="en-GB"/>
              </w:rPr>
            </w:pPr>
            <w:r>
              <w:rPr>
                <w:color w:val="000000"/>
                <w:szCs w:val="24"/>
                <w:lang w:val="en-GB"/>
              </w:rPr>
              <w:t xml:space="preserve">Focus </w:t>
            </w:r>
            <w:proofErr w:type="gramStart"/>
            <w:r>
              <w:rPr>
                <w:color w:val="000000"/>
                <w:szCs w:val="24"/>
                <w:lang w:val="en-GB"/>
              </w:rPr>
              <w:t>in</w:t>
            </w:r>
            <w:proofErr w:type="gramEnd"/>
            <w:r>
              <w:rPr>
                <w:color w:val="000000"/>
                <w:szCs w:val="24"/>
                <w:lang w:val="en-GB"/>
              </w:rPr>
              <w:t xml:space="preserve">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4D5AF2B4" w14:textId="77777777" w:rsidR="005D7910" w:rsidRDefault="004A08A8">
            <w:pPr>
              <w:pStyle w:val="Textoindependiente"/>
              <w:spacing w:line="240" w:lineRule="auto"/>
            </w:pPr>
            <w:r>
              <w:rPr>
                <w:szCs w:val="24"/>
                <w:lang w:val="es-ES"/>
              </w:rPr>
              <w:t xml:space="preserve">Leclerc &amp; </w:t>
            </w:r>
            <w:proofErr w:type="spellStart"/>
            <w:r>
              <w:rPr>
                <w:szCs w:val="24"/>
                <w:lang w:val="es-ES"/>
              </w:rPr>
              <w:t>Viard</w:t>
            </w:r>
            <w:proofErr w:type="spellEnd"/>
            <w:r>
              <w:rPr>
                <w:szCs w:val="24"/>
                <w:lang w:val="es-ES"/>
              </w:rPr>
              <w:t xml:space="preserve"> (2018), </w:t>
            </w:r>
            <w:proofErr w:type="spellStart"/>
            <w:r>
              <w:rPr>
                <w:szCs w:val="24"/>
                <w:lang w:val="es-ES"/>
              </w:rPr>
              <w:t>Chabas</w:t>
            </w:r>
            <w:proofErr w:type="spellEnd"/>
            <w:r>
              <w:rPr>
                <w:szCs w:val="24"/>
                <w:lang w:val="es-ES"/>
              </w:rPr>
              <w:t xml:space="preserve"> </w:t>
            </w:r>
            <w:r>
              <w:rPr>
                <w:i/>
                <w:iCs/>
                <w:szCs w:val="24"/>
                <w:lang w:val="es-ES"/>
              </w:rPr>
              <w:t>et al.</w:t>
            </w:r>
            <w:r>
              <w:rPr>
                <w:szCs w:val="24"/>
                <w:lang w:val="es-ES"/>
              </w:rPr>
              <w:t xml:space="preserve"> </w:t>
            </w:r>
            <w:r>
              <w:rPr>
                <w:szCs w:val="24"/>
              </w:rPr>
              <w:t>(2015).</w:t>
            </w:r>
          </w:p>
        </w:tc>
      </w:tr>
      <w:tr w:rsidR="005D7910" w14:paraId="707561EA" w14:textId="77777777">
        <w:tc>
          <w:tcPr>
            <w:tcW w:w="1442" w:type="dxa"/>
            <w:vMerge/>
            <w:tcBorders>
              <w:top w:val="single" w:sz="2" w:space="0" w:color="000000"/>
              <w:left w:val="single" w:sz="2" w:space="0" w:color="000000"/>
              <w:bottom w:val="single" w:sz="2" w:space="0" w:color="000000"/>
            </w:tcBorders>
            <w:shd w:val="clear" w:color="auto" w:fill="auto"/>
          </w:tcPr>
          <w:p w14:paraId="4EE069E7"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124B9352" w14:textId="77777777" w:rsidR="005D7910" w:rsidRDefault="004A08A8">
            <w:pPr>
              <w:pStyle w:val="Textoindependiente"/>
              <w:spacing w:line="240" w:lineRule="auto"/>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tcBorders>
            <w:shd w:val="clear" w:color="auto" w:fill="auto"/>
          </w:tcPr>
          <w:p w14:paraId="785F6071" w14:textId="77777777" w:rsidR="005D7910" w:rsidRDefault="004A08A8">
            <w:pPr>
              <w:pStyle w:val="Textoindependiente"/>
              <w:spacing w:line="240" w:lineRule="auto"/>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E03BCF8" w14:textId="77777777" w:rsidR="005D7910" w:rsidRDefault="004A08A8">
            <w:pPr>
              <w:pStyle w:val="Textoindependiente"/>
              <w:spacing w:line="240" w:lineRule="auto"/>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rsidR="005D7910" w14:paraId="0DEE1A21" w14:textId="77777777">
        <w:tc>
          <w:tcPr>
            <w:tcW w:w="1442" w:type="dxa"/>
            <w:vMerge w:val="restart"/>
            <w:tcBorders>
              <w:top w:val="single" w:sz="2" w:space="0" w:color="000000"/>
              <w:left w:val="single" w:sz="2" w:space="0" w:color="000000"/>
              <w:bottom w:val="single" w:sz="2" w:space="0" w:color="000000"/>
            </w:tcBorders>
            <w:shd w:val="clear" w:color="auto" w:fill="auto"/>
          </w:tcPr>
          <w:p w14:paraId="623A3688" w14:textId="77777777" w:rsidR="005D7910" w:rsidRDefault="004A08A8">
            <w:pPr>
              <w:pStyle w:val="Textoindependiente"/>
              <w:spacing w:line="240" w:lineRule="auto"/>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tcBorders>
            <w:shd w:val="clear" w:color="auto" w:fill="auto"/>
          </w:tcPr>
          <w:p w14:paraId="6E4AE83A" w14:textId="77777777" w:rsidR="005D7910" w:rsidRDefault="004A08A8">
            <w:pPr>
              <w:pStyle w:val="Textoindependiente"/>
              <w:spacing w:line="240" w:lineRule="auto"/>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tcBorders>
            <w:shd w:val="clear" w:color="auto" w:fill="auto"/>
          </w:tcPr>
          <w:p w14:paraId="4ABBFDB1" w14:textId="77777777" w:rsidR="005D7910" w:rsidRDefault="004A08A8">
            <w:pPr>
              <w:pStyle w:val="Textoindependiente"/>
              <w:spacing w:line="240" w:lineRule="auto"/>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9005C9F" w14:textId="77777777" w:rsidR="005D7910" w:rsidRDefault="004A08A8">
            <w:pPr>
              <w:pStyle w:val="Textoindependiente"/>
              <w:spacing w:line="240" w:lineRule="auto"/>
              <w:rPr>
                <w:szCs w:val="24"/>
              </w:rPr>
            </w:pPr>
            <w:proofErr w:type="spellStart"/>
            <w:r>
              <w:rPr>
                <w:szCs w:val="24"/>
              </w:rPr>
              <w:t>Arif</w:t>
            </w:r>
            <w:proofErr w:type="spellEnd"/>
            <w:r>
              <w:rPr>
                <w:szCs w:val="24"/>
              </w:rPr>
              <w:t xml:space="preserve"> (2017), Gardner (2003)</w:t>
            </w:r>
          </w:p>
        </w:tc>
      </w:tr>
      <w:tr w:rsidR="005D7910" w14:paraId="1C810D38" w14:textId="77777777">
        <w:tc>
          <w:tcPr>
            <w:tcW w:w="1442" w:type="dxa"/>
            <w:vMerge/>
            <w:tcBorders>
              <w:top w:val="single" w:sz="2" w:space="0" w:color="000000"/>
              <w:left w:val="single" w:sz="2" w:space="0" w:color="000000"/>
              <w:bottom w:val="single" w:sz="2" w:space="0" w:color="000000"/>
            </w:tcBorders>
            <w:shd w:val="clear" w:color="auto" w:fill="auto"/>
          </w:tcPr>
          <w:p w14:paraId="026D19B7"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2E803E06" w14:textId="77777777" w:rsidR="005D7910" w:rsidRDefault="004A08A8">
            <w:pPr>
              <w:pStyle w:val="Textoindependiente"/>
              <w:spacing w:line="240" w:lineRule="auto"/>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tcBorders>
            <w:shd w:val="clear" w:color="auto" w:fill="auto"/>
          </w:tcPr>
          <w:p w14:paraId="08D83D09" w14:textId="77777777" w:rsidR="005D7910" w:rsidRDefault="004A08A8">
            <w:pPr>
              <w:pStyle w:val="Textoindependiente"/>
              <w:spacing w:line="240" w:lineRule="auto"/>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AAA2602" w14:textId="77777777" w:rsidR="005D7910" w:rsidRDefault="004A08A8">
            <w:pPr>
              <w:pStyle w:val="Textoindependiente"/>
              <w:spacing w:line="240" w:lineRule="auto"/>
              <w:rPr>
                <w:color w:val="000000"/>
                <w:szCs w:val="24"/>
                <w:lang w:val="es-ES"/>
              </w:rPr>
            </w:pPr>
            <w:r>
              <w:rPr>
                <w:szCs w:val="24"/>
                <w:lang w:val="es-ES"/>
              </w:rPr>
              <w:t xml:space="preserve">Galimany, </w:t>
            </w:r>
            <w:r>
              <w:rPr>
                <w:i/>
                <w:iCs/>
                <w:szCs w:val="24"/>
                <w:lang w:val="es-ES"/>
              </w:rPr>
              <w:t>et al.</w:t>
            </w:r>
            <w:r>
              <w:rPr>
                <w:szCs w:val="24"/>
                <w:lang w:val="es-ES"/>
              </w:rPr>
              <w:t xml:space="preserve"> (2013), </w:t>
            </w:r>
            <w:proofErr w:type="spellStart"/>
            <w:r>
              <w:rPr>
                <w:szCs w:val="24"/>
                <w:lang w:val="es-ES"/>
              </w:rPr>
              <w:t>Branoff</w:t>
            </w:r>
            <w:proofErr w:type="spellEnd"/>
            <w:r>
              <w:rPr>
                <w:szCs w:val="24"/>
                <w:lang w:val="es-ES"/>
              </w:rPr>
              <w:t xml:space="preserve"> (2017)</w:t>
            </w:r>
          </w:p>
        </w:tc>
      </w:tr>
      <w:tr w:rsidR="005D7910" w:rsidRPr="009F5017" w14:paraId="0B55B756" w14:textId="77777777">
        <w:tc>
          <w:tcPr>
            <w:tcW w:w="1442" w:type="dxa"/>
            <w:vMerge/>
            <w:tcBorders>
              <w:top w:val="single" w:sz="2" w:space="0" w:color="000000"/>
              <w:left w:val="single" w:sz="2" w:space="0" w:color="000000"/>
              <w:bottom w:val="single" w:sz="2" w:space="0" w:color="000000"/>
            </w:tcBorders>
            <w:shd w:val="clear" w:color="auto" w:fill="auto"/>
          </w:tcPr>
          <w:p w14:paraId="1DE4E5CD" w14:textId="77777777" w:rsidR="005D7910" w:rsidRDefault="005D7910">
            <w:pPr>
              <w:rPr>
                <w:lang w:val="es-ES"/>
              </w:rPr>
            </w:pPr>
          </w:p>
        </w:tc>
        <w:tc>
          <w:tcPr>
            <w:tcW w:w="1708" w:type="dxa"/>
            <w:tcBorders>
              <w:top w:val="single" w:sz="2" w:space="0" w:color="000000"/>
              <w:left w:val="single" w:sz="2" w:space="0" w:color="000000"/>
              <w:bottom w:val="single" w:sz="2" w:space="0" w:color="000000"/>
            </w:tcBorders>
            <w:shd w:val="clear" w:color="auto" w:fill="auto"/>
          </w:tcPr>
          <w:p w14:paraId="7150B5BF" w14:textId="77777777" w:rsidR="005D7910" w:rsidRDefault="004A08A8">
            <w:pPr>
              <w:pStyle w:val="Textoindependiente"/>
              <w:spacing w:line="240" w:lineRule="auto"/>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tcBorders>
            <w:shd w:val="clear" w:color="auto" w:fill="auto"/>
          </w:tcPr>
          <w:p w14:paraId="40595D25" w14:textId="77777777" w:rsidR="005D7910" w:rsidRDefault="004A08A8">
            <w:pPr>
              <w:pStyle w:val="Textoindependiente"/>
              <w:spacing w:line="240" w:lineRule="auto"/>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F57188D" w14:textId="77777777" w:rsidR="005D7910" w:rsidRDefault="004A08A8">
            <w:pPr>
              <w:pStyle w:val="Textoindependiente"/>
              <w:spacing w:line="240" w:lineRule="auto"/>
              <w:rPr>
                <w:lang w:val="es-ES"/>
              </w:rPr>
            </w:pPr>
            <w:proofErr w:type="spellStart"/>
            <w:r>
              <w:rPr>
                <w:szCs w:val="24"/>
                <w:lang w:val="es-ES"/>
              </w:rPr>
              <w:t>Sahal</w:t>
            </w:r>
            <w:proofErr w:type="spellEnd"/>
            <w:r>
              <w:rPr>
                <w:szCs w:val="24"/>
                <w:lang w:val="es-ES"/>
              </w:rPr>
              <w:t xml:space="preserve"> et al. </w:t>
            </w:r>
            <w:proofErr w:type="gramStart"/>
            <w:r>
              <w:rPr>
                <w:szCs w:val="24"/>
                <w:lang w:val="es-ES"/>
              </w:rPr>
              <w:t>2013 ,</w:t>
            </w:r>
            <w:proofErr w:type="gramEnd"/>
            <w:r>
              <w:rPr>
                <w:szCs w:val="24"/>
                <w:lang w:val="es-ES"/>
              </w:rPr>
              <w:t xml:space="preserve"> Santos &amp; Freire (2015).</w:t>
            </w:r>
          </w:p>
        </w:tc>
      </w:tr>
      <w:tr w:rsidR="005D7910" w14:paraId="0B671424" w14:textId="77777777">
        <w:tc>
          <w:tcPr>
            <w:tcW w:w="1442" w:type="dxa"/>
            <w:vMerge w:val="restart"/>
            <w:tcBorders>
              <w:top w:val="single" w:sz="2" w:space="0" w:color="000000"/>
              <w:left w:val="single" w:sz="2" w:space="0" w:color="000000"/>
              <w:bottom w:val="single" w:sz="2" w:space="0" w:color="000000"/>
            </w:tcBorders>
            <w:shd w:val="clear" w:color="auto" w:fill="auto"/>
          </w:tcPr>
          <w:p w14:paraId="7267171C" w14:textId="77777777" w:rsidR="005D7910" w:rsidRDefault="004A08A8">
            <w:pPr>
              <w:pStyle w:val="Textoindependiente"/>
              <w:spacing w:line="240" w:lineRule="auto"/>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tcBorders>
            <w:shd w:val="clear" w:color="auto" w:fill="auto"/>
          </w:tcPr>
          <w:p w14:paraId="77EE8833" w14:textId="77777777" w:rsidR="005D7910" w:rsidRDefault="004A08A8">
            <w:pPr>
              <w:pStyle w:val="Textoindependiente"/>
              <w:spacing w:line="240" w:lineRule="auto"/>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tcBorders>
            <w:shd w:val="clear" w:color="auto" w:fill="auto"/>
          </w:tcPr>
          <w:p w14:paraId="14EC16A0" w14:textId="77777777" w:rsidR="005D7910" w:rsidRDefault="004A08A8">
            <w:pPr>
              <w:pStyle w:val="Textoindependiente"/>
              <w:spacing w:line="240" w:lineRule="auto"/>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402CA29C" w14:textId="77777777" w:rsidR="005D7910" w:rsidRDefault="004A08A8">
            <w:pPr>
              <w:pStyle w:val="Textoindependiente"/>
              <w:spacing w:line="240" w:lineRule="auto"/>
            </w:pPr>
            <w:proofErr w:type="spellStart"/>
            <w:r>
              <w:rPr>
                <w:szCs w:val="24"/>
                <w:lang w:val="es-ES"/>
              </w:rPr>
              <w:t>Kantamaneni</w:t>
            </w:r>
            <w:proofErr w:type="spellEnd"/>
            <w:r>
              <w:rPr>
                <w:szCs w:val="24"/>
                <w:lang w:val="es-ES"/>
              </w:rPr>
              <w:t xml:space="preserve"> </w:t>
            </w:r>
            <w:r>
              <w:rPr>
                <w:i/>
                <w:iCs/>
                <w:szCs w:val="24"/>
                <w:lang w:val="es-ES"/>
              </w:rPr>
              <w:t>et al.</w:t>
            </w:r>
            <w:r>
              <w:rPr>
                <w:szCs w:val="24"/>
                <w:lang w:val="es-ES"/>
              </w:rPr>
              <w:t xml:space="preserve"> (2019), </w:t>
            </w:r>
            <w:proofErr w:type="spellStart"/>
            <w:r>
              <w:rPr>
                <w:szCs w:val="24"/>
                <w:lang w:val="es-ES"/>
              </w:rPr>
              <w:t>Alcoforado</w:t>
            </w:r>
            <w:proofErr w:type="spellEnd"/>
            <w:r>
              <w:rPr>
                <w:szCs w:val="24"/>
                <w:lang w:val="es-ES"/>
              </w:rPr>
              <w:t xml:space="preserve"> </w:t>
            </w:r>
            <w:r>
              <w:rPr>
                <w:i/>
                <w:iCs/>
                <w:szCs w:val="24"/>
                <w:lang w:val="es-ES"/>
              </w:rPr>
              <w:t>et al.</w:t>
            </w:r>
            <w:r>
              <w:rPr>
                <w:szCs w:val="24"/>
                <w:lang w:val="es-ES"/>
              </w:rPr>
              <w:t xml:space="preserve"> </w:t>
            </w:r>
            <w:r>
              <w:rPr>
                <w:szCs w:val="24"/>
              </w:rPr>
              <w:t>(2009).</w:t>
            </w:r>
          </w:p>
        </w:tc>
      </w:tr>
      <w:tr w:rsidR="005D7910" w14:paraId="68E4D7BF" w14:textId="77777777">
        <w:tc>
          <w:tcPr>
            <w:tcW w:w="1442" w:type="dxa"/>
            <w:vMerge/>
            <w:tcBorders>
              <w:top w:val="single" w:sz="2" w:space="0" w:color="000000"/>
              <w:left w:val="single" w:sz="2" w:space="0" w:color="000000"/>
              <w:bottom w:val="single" w:sz="2" w:space="0" w:color="000000"/>
            </w:tcBorders>
            <w:shd w:val="clear" w:color="auto" w:fill="auto"/>
          </w:tcPr>
          <w:p w14:paraId="0C7C57E9"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19454D47" w14:textId="77777777" w:rsidR="005D7910" w:rsidRDefault="004A08A8">
            <w:pPr>
              <w:pStyle w:val="Textoindependiente"/>
              <w:spacing w:line="240" w:lineRule="auto"/>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tcBorders>
            <w:shd w:val="clear" w:color="auto" w:fill="auto"/>
          </w:tcPr>
          <w:p w14:paraId="12B26926" w14:textId="77777777" w:rsidR="005D7910" w:rsidRDefault="004A08A8">
            <w:pPr>
              <w:pStyle w:val="Textoindependiente"/>
              <w:spacing w:line="240" w:lineRule="auto"/>
              <w:rPr>
                <w:color w:val="000000"/>
                <w:szCs w:val="24"/>
                <w:lang w:val="en-GB"/>
              </w:rPr>
            </w:pPr>
            <w:r>
              <w:rPr>
                <w:color w:val="000000"/>
                <w:szCs w:val="24"/>
                <w:lang w:val="en-GB"/>
              </w:rPr>
              <w:t xml:space="preserve">Variation in the population in terms of size, average </w:t>
            </w:r>
            <w:proofErr w:type="gramStart"/>
            <w:r>
              <w:rPr>
                <w:color w:val="000000"/>
                <w:szCs w:val="24"/>
                <w:lang w:val="en-GB"/>
              </w:rPr>
              <w:t>age,  life</w:t>
            </w:r>
            <w:proofErr w:type="gramEnd"/>
            <w:r>
              <w:rPr>
                <w:color w:val="000000"/>
                <w:szCs w:val="24"/>
                <w:lang w:val="en-GB"/>
              </w:rPr>
              <w:t xml:space="preserve"> expectancy, family </w:t>
            </w:r>
            <w:proofErr w:type="spellStart"/>
            <w:r>
              <w:rPr>
                <w:color w:val="000000"/>
                <w:szCs w:val="24"/>
                <w:lang w:val="en-GB"/>
              </w:rPr>
              <w:t>structures,or</w:t>
            </w:r>
            <w:proofErr w:type="spellEnd"/>
            <w:r>
              <w:rPr>
                <w:color w:val="000000"/>
                <w:szCs w:val="24"/>
                <w:lang w:val="en-GB"/>
              </w:rPr>
              <w:t xml:space="preserve"> birth rates, among others.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1788DCD" w14:textId="77777777" w:rsidR="005D7910" w:rsidRDefault="004A08A8">
            <w:pPr>
              <w:pStyle w:val="Textoindependiente"/>
              <w:spacing w:line="240" w:lineRule="auto"/>
            </w:pPr>
            <w:proofErr w:type="spellStart"/>
            <w:r>
              <w:rPr>
                <w:szCs w:val="24"/>
                <w:lang w:val="es-ES"/>
              </w:rPr>
              <w:t>Race</w:t>
            </w:r>
            <w:proofErr w:type="spellEnd"/>
            <w:r>
              <w:rPr>
                <w:szCs w:val="24"/>
                <w:lang w:val="es-ES"/>
              </w:rPr>
              <w:t xml:space="preserve"> </w:t>
            </w:r>
            <w:r>
              <w:rPr>
                <w:i/>
                <w:iCs/>
                <w:szCs w:val="24"/>
                <w:lang w:val="es-ES"/>
              </w:rPr>
              <w:t>et al.</w:t>
            </w:r>
            <w:r>
              <w:rPr>
                <w:szCs w:val="24"/>
                <w:lang w:val="es-ES"/>
              </w:rPr>
              <w:t xml:space="preserve"> (2010), Abarca-</w:t>
            </w:r>
            <w:proofErr w:type="spellStart"/>
            <w:r>
              <w:rPr>
                <w:szCs w:val="24"/>
                <w:lang w:val="es-ES"/>
              </w:rPr>
              <w:t>Alvarez</w:t>
            </w:r>
            <w:proofErr w:type="spellEnd"/>
            <w:r>
              <w:rPr>
                <w:szCs w:val="24"/>
                <w:lang w:val="es-ES"/>
              </w:rPr>
              <w:t xml:space="preserve"> et al. </w:t>
            </w:r>
            <w:r>
              <w:rPr>
                <w:szCs w:val="24"/>
              </w:rPr>
              <w:t>(2018).</w:t>
            </w:r>
          </w:p>
        </w:tc>
      </w:tr>
      <w:tr w:rsidR="005D7910" w:rsidRPr="009F5017" w14:paraId="712A5089" w14:textId="77777777">
        <w:tc>
          <w:tcPr>
            <w:tcW w:w="1442" w:type="dxa"/>
            <w:vMerge/>
            <w:tcBorders>
              <w:top w:val="single" w:sz="2" w:space="0" w:color="000000"/>
              <w:left w:val="single" w:sz="2" w:space="0" w:color="000000"/>
              <w:bottom w:val="single" w:sz="2" w:space="0" w:color="000000"/>
            </w:tcBorders>
            <w:shd w:val="clear" w:color="auto" w:fill="auto"/>
          </w:tcPr>
          <w:p w14:paraId="2E35B845"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5DEAE889" w14:textId="77777777" w:rsidR="005D7910" w:rsidRDefault="004A08A8">
            <w:pPr>
              <w:pStyle w:val="Textoindependiente"/>
              <w:spacing w:line="240" w:lineRule="auto"/>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tcBorders>
            <w:shd w:val="clear" w:color="auto" w:fill="auto"/>
          </w:tcPr>
          <w:p w14:paraId="17E7B5D3" w14:textId="77777777" w:rsidR="005D7910" w:rsidRDefault="004A08A8">
            <w:pPr>
              <w:pStyle w:val="Textoindependiente"/>
              <w:spacing w:line="240" w:lineRule="auto"/>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F372244" w14:textId="77777777" w:rsidR="005D7910" w:rsidRDefault="004A08A8">
            <w:pPr>
              <w:pStyle w:val="Textoindependiente"/>
              <w:spacing w:line="240" w:lineRule="auto"/>
              <w:rPr>
                <w:szCs w:val="24"/>
                <w:lang w:val="es-ES"/>
              </w:rPr>
            </w:pPr>
            <w:r>
              <w:rPr>
                <w:szCs w:val="24"/>
                <w:lang w:val="es-ES"/>
              </w:rPr>
              <w:t xml:space="preserve">Lim &amp; </w:t>
            </w:r>
            <w:proofErr w:type="spellStart"/>
            <w:r>
              <w:rPr>
                <w:szCs w:val="24"/>
                <w:lang w:val="es-ES"/>
              </w:rPr>
              <w:t>Sodhi</w:t>
            </w:r>
            <w:proofErr w:type="spellEnd"/>
            <w:r>
              <w:rPr>
                <w:szCs w:val="24"/>
                <w:lang w:val="es-ES"/>
              </w:rPr>
              <w:t xml:space="preserve"> (2004), Reyes-</w:t>
            </w:r>
            <w:proofErr w:type="spellStart"/>
            <w:r>
              <w:rPr>
                <w:szCs w:val="24"/>
                <w:lang w:val="es-ES"/>
              </w:rPr>
              <w:t>Lopez</w:t>
            </w:r>
            <w:proofErr w:type="spellEnd"/>
            <w:r>
              <w:rPr>
                <w:szCs w:val="24"/>
                <w:lang w:val="es-ES"/>
              </w:rPr>
              <w:t xml:space="preserve"> &amp; Carpintero (2014).</w:t>
            </w:r>
          </w:p>
        </w:tc>
      </w:tr>
      <w:tr w:rsidR="005D7910" w14:paraId="53D60FC3" w14:textId="77777777">
        <w:tc>
          <w:tcPr>
            <w:tcW w:w="1442" w:type="dxa"/>
            <w:vMerge/>
            <w:tcBorders>
              <w:top w:val="single" w:sz="2" w:space="0" w:color="000000"/>
              <w:left w:val="single" w:sz="2" w:space="0" w:color="000000"/>
              <w:bottom w:val="single" w:sz="2" w:space="0" w:color="000000"/>
            </w:tcBorders>
            <w:shd w:val="clear" w:color="auto" w:fill="auto"/>
          </w:tcPr>
          <w:p w14:paraId="7F607CB2" w14:textId="77777777" w:rsidR="005D7910" w:rsidRDefault="005D7910">
            <w:pPr>
              <w:rPr>
                <w:lang w:val="es-ES"/>
              </w:rPr>
            </w:pPr>
          </w:p>
        </w:tc>
        <w:tc>
          <w:tcPr>
            <w:tcW w:w="1708" w:type="dxa"/>
            <w:tcBorders>
              <w:top w:val="single" w:sz="2" w:space="0" w:color="000000"/>
              <w:left w:val="single" w:sz="2" w:space="0" w:color="000000"/>
              <w:bottom w:val="single" w:sz="2" w:space="0" w:color="000000"/>
            </w:tcBorders>
            <w:shd w:val="clear" w:color="auto" w:fill="auto"/>
          </w:tcPr>
          <w:p w14:paraId="339CAC48" w14:textId="77777777" w:rsidR="005D7910" w:rsidRDefault="004A08A8">
            <w:pPr>
              <w:pStyle w:val="Textoindependiente"/>
              <w:spacing w:line="240" w:lineRule="auto"/>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tcBorders>
            <w:shd w:val="clear" w:color="auto" w:fill="auto"/>
          </w:tcPr>
          <w:p w14:paraId="1C8A0420" w14:textId="77777777" w:rsidR="005D7910" w:rsidRDefault="004A08A8">
            <w:pPr>
              <w:pStyle w:val="Textoindependiente"/>
              <w:spacing w:line="240" w:lineRule="auto"/>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5CCFB6A" w14:textId="77777777" w:rsidR="005D7910" w:rsidRDefault="004A08A8">
            <w:pPr>
              <w:pStyle w:val="Textoindependiente"/>
              <w:spacing w:line="240" w:lineRule="auto"/>
            </w:pPr>
            <w:r>
              <w:rPr>
                <w:szCs w:val="24"/>
              </w:rPr>
              <w:t xml:space="preserve">Weinstein (2009), Chen </w:t>
            </w:r>
            <w:r>
              <w:rPr>
                <w:i/>
                <w:iCs/>
                <w:szCs w:val="24"/>
              </w:rPr>
              <w:t xml:space="preserve">et al. </w:t>
            </w:r>
            <w:r>
              <w:rPr>
                <w:szCs w:val="24"/>
              </w:rPr>
              <w:t>(2015).</w:t>
            </w:r>
          </w:p>
        </w:tc>
      </w:tr>
      <w:tr w:rsidR="005D7910" w:rsidRPr="004A08A8" w14:paraId="4DFD21A6" w14:textId="77777777">
        <w:tc>
          <w:tcPr>
            <w:tcW w:w="1442" w:type="dxa"/>
            <w:vMerge/>
            <w:tcBorders>
              <w:top w:val="single" w:sz="2" w:space="0" w:color="000000"/>
              <w:left w:val="single" w:sz="2" w:space="0" w:color="000000"/>
              <w:bottom w:val="single" w:sz="2" w:space="0" w:color="000000"/>
            </w:tcBorders>
            <w:shd w:val="clear" w:color="auto" w:fill="auto"/>
          </w:tcPr>
          <w:p w14:paraId="5627883A"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45A1F17C" w14:textId="77777777" w:rsidR="005D7910" w:rsidRDefault="004A08A8">
            <w:pPr>
              <w:pStyle w:val="Textoindependiente"/>
              <w:spacing w:line="240" w:lineRule="auto"/>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tcBorders>
            <w:shd w:val="clear" w:color="auto" w:fill="auto"/>
          </w:tcPr>
          <w:p w14:paraId="70BA08C5" w14:textId="77777777" w:rsidR="005D7910" w:rsidRDefault="004A08A8">
            <w:pPr>
              <w:pStyle w:val="Textoindependiente"/>
              <w:spacing w:line="240" w:lineRule="auto"/>
              <w:rPr>
                <w:color w:val="000000"/>
                <w:szCs w:val="24"/>
                <w:lang w:val="en-GB"/>
              </w:rPr>
            </w:pPr>
            <w:r>
              <w:rPr>
                <w:color w:val="000000"/>
                <w:szCs w:val="24"/>
                <w:lang w:val="en-GB"/>
              </w:rPr>
              <w:t xml:space="preserve">City’s risks or damage associated to floods, hurricanes, storms, tsunamis, or another </w:t>
            </w:r>
            <w:proofErr w:type="gramStart"/>
            <w:r>
              <w:rPr>
                <w:color w:val="000000"/>
                <w:szCs w:val="24"/>
                <w:lang w:val="en-GB"/>
              </w:rPr>
              <w:t>geophysical  process</w:t>
            </w:r>
            <w:proofErr w:type="gramEnd"/>
            <w:r>
              <w:rPr>
                <w:color w:val="000000"/>
                <w:szCs w:val="24"/>
                <w:lang w:val="en-GB"/>
              </w:rPr>
              <w: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BEF6EE5" w14:textId="77777777" w:rsidR="005D7910" w:rsidRDefault="004A08A8">
            <w:pPr>
              <w:pStyle w:val="Textoindependiente"/>
              <w:spacing w:line="240" w:lineRule="auto"/>
              <w:rPr>
                <w:lang w:val="es-ES"/>
              </w:rPr>
            </w:pPr>
            <w:r>
              <w:rPr>
                <w:szCs w:val="24"/>
                <w:lang w:val="es-ES"/>
              </w:rPr>
              <w:t xml:space="preserve">Yin </w:t>
            </w:r>
            <w:r>
              <w:rPr>
                <w:i/>
                <w:iCs/>
                <w:szCs w:val="24"/>
                <w:lang w:val="es-ES"/>
              </w:rPr>
              <w:t xml:space="preserve">et al. </w:t>
            </w:r>
            <w:r>
              <w:rPr>
                <w:szCs w:val="24"/>
                <w:lang w:val="es-ES"/>
              </w:rPr>
              <w:t xml:space="preserve">(2016), </w:t>
            </w:r>
          </w:p>
          <w:p w14:paraId="1B7E0E73" w14:textId="77777777" w:rsidR="005D7910" w:rsidRPr="004A08A8" w:rsidRDefault="004A08A8">
            <w:pPr>
              <w:pStyle w:val="Textoindependiente"/>
              <w:spacing w:line="240" w:lineRule="auto"/>
              <w:rPr>
                <w:lang w:val="es-CL"/>
                <w:rPrChange w:id="539" w:author="Nelson Lagos Suarez" w:date="2021-03-31T16:32:00Z">
                  <w:rPr/>
                </w:rPrChange>
              </w:rPr>
            </w:pPr>
            <w:r>
              <w:rPr>
                <w:szCs w:val="24"/>
                <w:lang w:val="es-ES"/>
              </w:rPr>
              <w:t xml:space="preserve">Su </w:t>
            </w:r>
            <w:r>
              <w:rPr>
                <w:i/>
                <w:iCs/>
                <w:szCs w:val="24"/>
                <w:lang w:val="es-ES"/>
              </w:rPr>
              <w:t>et al.</w:t>
            </w:r>
            <w:r>
              <w:rPr>
                <w:szCs w:val="24"/>
                <w:lang w:val="es-ES"/>
              </w:rPr>
              <w:t xml:space="preserve"> (2019).</w:t>
            </w:r>
          </w:p>
        </w:tc>
      </w:tr>
      <w:tr w:rsidR="005D7910" w:rsidRPr="004A08A8" w14:paraId="5ABBD291" w14:textId="77777777">
        <w:tc>
          <w:tcPr>
            <w:tcW w:w="1442" w:type="dxa"/>
            <w:vMerge/>
            <w:tcBorders>
              <w:top w:val="single" w:sz="2" w:space="0" w:color="000000"/>
              <w:left w:val="single" w:sz="2" w:space="0" w:color="000000"/>
              <w:bottom w:val="single" w:sz="2" w:space="0" w:color="000000"/>
            </w:tcBorders>
            <w:shd w:val="clear" w:color="auto" w:fill="auto"/>
          </w:tcPr>
          <w:p w14:paraId="0300CF46" w14:textId="77777777" w:rsidR="005D7910" w:rsidRPr="004A08A8" w:rsidRDefault="005D7910">
            <w:pPr>
              <w:rPr>
                <w:lang w:val="es-CL"/>
                <w:rPrChange w:id="540" w:author="Nelson Lagos Suarez" w:date="2021-03-31T16:32:00Z">
                  <w:rPr/>
                </w:rPrChange>
              </w:rPr>
            </w:pPr>
          </w:p>
        </w:tc>
        <w:tc>
          <w:tcPr>
            <w:tcW w:w="1708" w:type="dxa"/>
            <w:tcBorders>
              <w:top w:val="single" w:sz="2" w:space="0" w:color="000000"/>
              <w:left w:val="single" w:sz="2" w:space="0" w:color="000000"/>
              <w:bottom w:val="single" w:sz="2" w:space="0" w:color="000000"/>
            </w:tcBorders>
            <w:shd w:val="clear" w:color="auto" w:fill="auto"/>
          </w:tcPr>
          <w:p w14:paraId="511C6E78" w14:textId="77777777" w:rsidR="005D7910" w:rsidRDefault="004A08A8">
            <w:pPr>
              <w:pStyle w:val="Textoindependiente"/>
              <w:spacing w:line="240" w:lineRule="auto"/>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tcBorders>
            <w:shd w:val="clear" w:color="auto" w:fill="auto"/>
          </w:tcPr>
          <w:p w14:paraId="4AC6DAB8" w14:textId="77777777" w:rsidR="005D7910" w:rsidRDefault="004A08A8">
            <w:pPr>
              <w:pStyle w:val="Textoindependiente"/>
              <w:spacing w:line="240" w:lineRule="auto"/>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49C1AF9E" w14:textId="77777777" w:rsidR="005D7910" w:rsidRDefault="004A08A8">
            <w:pPr>
              <w:pStyle w:val="Textoindependiente"/>
              <w:spacing w:line="240" w:lineRule="auto"/>
              <w:rPr>
                <w:lang w:val="es-ES"/>
              </w:rPr>
            </w:pPr>
            <w:proofErr w:type="spellStart"/>
            <w:r>
              <w:rPr>
                <w:szCs w:val="24"/>
                <w:lang w:val="es-ES"/>
              </w:rPr>
              <w:t>Ip</w:t>
            </w:r>
            <w:proofErr w:type="spellEnd"/>
            <w:r>
              <w:rPr>
                <w:szCs w:val="24"/>
                <w:lang w:val="es-ES"/>
              </w:rPr>
              <w:t xml:space="preserve"> </w:t>
            </w:r>
            <w:r>
              <w:rPr>
                <w:i/>
                <w:iCs/>
                <w:szCs w:val="24"/>
                <w:lang w:val="es-ES"/>
              </w:rPr>
              <w:t>et al.</w:t>
            </w:r>
            <w:r>
              <w:rPr>
                <w:szCs w:val="24"/>
                <w:lang w:val="es-ES"/>
              </w:rPr>
              <w:t xml:space="preserve"> (2007),  </w:t>
            </w:r>
          </w:p>
          <w:p w14:paraId="267B1405" w14:textId="77777777" w:rsidR="005D7910" w:rsidRPr="004A08A8" w:rsidRDefault="004A08A8">
            <w:pPr>
              <w:pStyle w:val="Textoindependiente"/>
              <w:spacing w:line="240" w:lineRule="auto"/>
              <w:rPr>
                <w:lang w:val="es-CL"/>
                <w:rPrChange w:id="541" w:author="Nelson Lagos Suarez" w:date="2021-03-31T16:32:00Z">
                  <w:rPr/>
                </w:rPrChange>
              </w:rPr>
            </w:pPr>
            <w:r>
              <w:rPr>
                <w:szCs w:val="24"/>
                <w:lang w:val="es-ES"/>
              </w:rPr>
              <w:t xml:space="preserve">Arruti </w:t>
            </w:r>
            <w:r>
              <w:rPr>
                <w:i/>
                <w:iCs/>
                <w:szCs w:val="24"/>
                <w:lang w:val="es-ES"/>
              </w:rPr>
              <w:t xml:space="preserve">et al. </w:t>
            </w:r>
            <w:r>
              <w:rPr>
                <w:szCs w:val="24"/>
                <w:lang w:val="es-ES"/>
              </w:rPr>
              <w:t>(2011).</w:t>
            </w:r>
          </w:p>
        </w:tc>
      </w:tr>
      <w:tr w:rsidR="005D7910" w14:paraId="37674546" w14:textId="77777777">
        <w:tc>
          <w:tcPr>
            <w:tcW w:w="1442" w:type="dxa"/>
            <w:vMerge/>
            <w:tcBorders>
              <w:top w:val="single" w:sz="2" w:space="0" w:color="000000"/>
              <w:left w:val="single" w:sz="2" w:space="0" w:color="000000"/>
              <w:bottom w:val="single" w:sz="2" w:space="0" w:color="000000"/>
            </w:tcBorders>
            <w:shd w:val="clear" w:color="auto" w:fill="auto"/>
          </w:tcPr>
          <w:p w14:paraId="7289DAD7" w14:textId="77777777" w:rsidR="005D7910" w:rsidRPr="004A08A8" w:rsidRDefault="005D7910">
            <w:pPr>
              <w:rPr>
                <w:lang w:val="es-CL"/>
                <w:rPrChange w:id="542" w:author="Nelson Lagos Suarez" w:date="2021-03-31T16:32:00Z">
                  <w:rPr/>
                </w:rPrChange>
              </w:rPr>
            </w:pPr>
          </w:p>
        </w:tc>
        <w:tc>
          <w:tcPr>
            <w:tcW w:w="1708" w:type="dxa"/>
            <w:tcBorders>
              <w:top w:val="single" w:sz="2" w:space="0" w:color="000000"/>
              <w:left w:val="single" w:sz="2" w:space="0" w:color="000000"/>
              <w:bottom w:val="single" w:sz="2" w:space="0" w:color="000000"/>
            </w:tcBorders>
            <w:shd w:val="clear" w:color="auto" w:fill="auto"/>
          </w:tcPr>
          <w:p w14:paraId="2D9D65F7" w14:textId="77777777" w:rsidR="005D7910" w:rsidRDefault="004A08A8">
            <w:pPr>
              <w:pStyle w:val="Textoindependiente"/>
              <w:spacing w:line="240" w:lineRule="auto"/>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tcBorders>
            <w:shd w:val="clear" w:color="auto" w:fill="auto"/>
          </w:tcPr>
          <w:p w14:paraId="0A5D71F3" w14:textId="77777777" w:rsidR="005D7910" w:rsidRDefault="004A08A8">
            <w:pPr>
              <w:pStyle w:val="Textoindependiente"/>
              <w:spacing w:line="240" w:lineRule="auto"/>
              <w:rPr>
                <w:color w:val="000000"/>
                <w:szCs w:val="24"/>
                <w:lang w:val="en-GB"/>
              </w:rPr>
            </w:pPr>
            <w:r>
              <w:rPr>
                <w:color w:val="000000"/>
                <w:szCs w:val="24"/>
                <w:lang w:val="en-GB"/>
              </w:rPr>
              <w:t xml:space="preserve">New infrastructure in the shoreline, </w:t>
            </w:r>
            <w:proofErr w:type="gramStart"/>
            <w:r>
              <w:rPr>
                <w:color w:val="000000"/>
                <w:szCs w:val="24"/>
                <w:lang w:val="en-GB"/>
              </w:rPr>
              <w:t>waterfronts</w:t>
            </w:r>
            <w:proofErr w:type="gramEnd"/>
            <w:r>
              <w:rPr>
                <w:color w:val="000000"/>
                <w:szCs w:val="24"/>
                <w:lang w:val="en-GB"/>
              </w:rPr>
              <w:t xml:space="preserve"> and other constructions.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DE93A1D" w14:textId="77777777" w:rsidR="005D7910" w:rsidRDefault="004A08A8">
            <w:pPr>
              <w:pStyle w:val="Textoindependiente"/>
              <w:spacing w:line="240" w:lineRule="auto"/>
            </w:pPr>
            <w:r>
              <w:rPr>
                <w:szCs w:val="24"/>
              </w:rPr>
              <w:t xml:space="preserve">Wu (2007), </w:t>
            </w:r>
            <w:proofErr w:type="spellStart"/>
            <w:r>
              <w:rPr>
                <w:szCs w:val="24"/>
              </w:rPr>
              <w:t>Alberico</w:t>
            </w:r>
            <w:proofErr w:type="spellEnd"/>
            <w:r>
              <w:rPr>
                <w:i/>
                <w:iCs/>
                <w:szCs w:val="24"/>
              </w:rPr>
              <w:t xml:space="preserve"> et al. </w:t>
            </w:r>
            <w:r>
              <w:rPr>
                <w:szCs w:val="24"/>
              </w:rPr>
              <w:t>(2018).</w:t>
            </w:r>
          </w:p>
        </w:tc>
      </w:tr>
      <w:tr w:rsidR="005D7910" w14:paraId="474FB7A0" w14:textId="77777777">
        <w:tc>
          <w:tcPr>
            <w:tcW w:w="1442" w:type="dxa"/>
            <w:vMerge w:val="restart"/>
            <w:tcBorders>
              <w:top w:val="single" w:sz="2" w:space="0" w:color="000000"/>
              <w:left w:val="single" w:sz="2" w:space="0" w:color="000000"/>
              <w:bottom w:val="single" w:sz="2" w:space="0" w:color="000000"/>
            </w:tcBorders>
            <w:shd w:val="clear" w:color="auto" w:fill="auto"/>
          </w:tcPr>
          <w:p w14:paraId="0FD96700" w14:textId="77777777" w:rsidR="005D7910" w:rsidRDefault="004A08A8">
            <w:pPr>
              <w:pStyle w:val="Textoindependiente"/>
              <w:spacing w:line="240" w:lineRule="auto"/>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tcBorders>
            <w:shd w:val="clear" w:color="auto" w:fill="auto"/>
          </w:tcPr>
          <w:p w14:paraId="225112F0" w14:textId="77777777" w:rsidR="005D7910" w:rsidRDefault="004A08A8">
            <w:pPr>
              <w:pStyle w:val="Textoindependiente"/>
              <w:spacing w:line="240" w:lineRule="auto"/>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tcBorders>
            <w:shd w:val="clear" w:color="auto" w:fill="auto"/>
          </w:tcPr>
          <w:p w14:paraId="1B5053E9" w14:textId="77777777" w:rsidR="005D7910" w:rsidRDefault="004A08A8">
            <w:pPr>
              <w:pStyle w:val="Textoindependiente"/>
              <w:spacing w:line="240" w:lineRule="auto"/>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3AFD97F" w14:textId="77777777" w:rsidR="005D7910" w:rsidRDefault="004A08A8">
            <w:pPr>
              <w:pStyle w:val="Textoindependiente"/>
              <w:spacing w:line="240" w:lineRule="auto"/>
            </w:pPr>
            <w:r>
              <w:rPr>
                <w:szCs w:val="24"/>
                <w:u w:val="single"/>
              </w:rPr>
              <w:t>Pollutants:</w:t>
            </w:r>
            <w:r>
              <w:rPr>
                <w:szCs w:val="24"/>
              </w:rPr>
              <w:t xml:space="preserve"> </w:t>
            </w:r>
            <w:proofErr w:type="spellStart"/>
            <w:r>
              <w:rPr>
                <w:szCs w:val="24"/>
              </w:rPr>
              <w:t>Pallarés</w:t>
            </w:r>
            <w:proofErr w:type="spellEnd"/>
            <w:r>
              <w:rPr>
                <w:szCs w:val="24"/>
              </w:rPr>
              <w:t xml:space="preserve"> </w:t>
            </w:r>
            <w:r>
              <w:rPr>
                <w:i/>
                <w:iCs/>
                <w:szCs w:val="24"/>
              </w:rPr>
              <w:t>et al.</w:t>
            </w:r>
            <w:r>
              <w:rPr>
                <w:szCs w:val="24"/>
              </w:rPr>
              <w:t xml:space="preserve"> (2019).</w:t>
            </w:r>
          </w:p>
          <w:p w14:paraId="3C37E4C2" w14:textId="77777777" w:rsidR="005D7910" w:rsidRDefault="004A08A8">
            <w:pPr>
              <w:pStyle w:val="Textoindependiente"/>
              <w:spacing w:line="240" w:lineRule="auto"/>
            </w:pPr>
            <w:r>
              <w:rPr>
                <w:szCs w:val="24"/>
                <w:u w:val="single"/>
              </w:rPr>
              <w:t>Remote sensing:</w:t>
            </w:r>
            <w:r>
              <w:rPr>
                <w:szCs w:val="24"/>
              </w:rPr>
              <w:t xml:space="preserve"> Peng </w:t>
            </w:r>
            <w:r>
              <w:rPr>
                <w:i/>
                <w:iCs/>
                <w:szCs w:val="24"/>
              </w:rPr>
              <w:t xml:space="preserve">et al. </w:t>
            </w:r>
            <w:r>
              <w:rPr>
                <w:szCs w:val="24"/>
              </w:rPr>
              <w:t>(2017).</w:t>
            </w:r>
          </w:p>
        </w:tc>
      </w:tr>
      <w:tr w:rsidR="005D7910" w14:paraId="1F8C8E3E" w14:textId="77777777">
        <w:tc>
          <w:tcPr>
            <w:tcW w:w="1442" w:type="dxa"/>
            <w:vMerge/>
            <w:tcBorders>
              <w:top w:val="single" w:sz="2" w:space="0" w:color="000000"/>
              <w:left w:val="single" w:sz="2" w:space="0" w:color="000000"/>
              <w:bottom w:val="single" w:sz="2" w:space="0" w:color="000000"/>
            </w:tcBorders>
            <w:shd w:val="clear" w:color="auto" w:fill="auto"/>
          </w:tcPr>
          <w:p w14:paraId="58444419"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4DF55E27" w14:textId="77777777" w:rsidR="005D7910" w:rsidRDefault="004A08A8">
            <w:pPr>
              <w:pStyle w:val="Textoindependiente"/>
              <w:spacing w:line="240" w:lineRule="auto"/>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tcBorders>
            <w:shd w:val="clear" w:color="auto" w:fill="auto"/>
          </w:tcPr>
          <w:p w14:paraId="5929EDA9" w14:textId="77777777" w:rsidR="005D7910" w:rsidRDefault="004A08A8">
            <w:pPr>
              <w:pStyle w:val="Textoindependiente"/>
              <w:spacing w:line="240" w:lineRule="auto"/>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88F5106" w14:textId="77777777" w:rsidR="005D7910" w:rsidRDefault="004A08A8">
            <w:pPr>
              <w:pStyle w:val="Textoindependiente"/>
              <w:spacing w:line="240" w:lineRule="auto"/>
            </w:pPr>
            <w:r>
              <w:rPr>
                <w:color w:val="000000"/>
                <w:szCs w:val="24"/>
                <w:u w:val="single"/>
                <w:lang w:val="en-GB"/>
              </w:rPr>
              <w:t xml:space="preserve">Marine structures: </w:t>
            </w:r>
            <w:proofErr w:type="spellStart"/>
            <w:r>
              <w:rPr>
                <w:szCs w:val="24"/>
              </w:rPr>
              <w:t>Gumusay</w:t>
            </w:r>
            <w:proofErr w:type="spellEnd"/>
            <w:r>
              <w:rPr>
                <w:szCs w:val="24"/>
              </w:rPr>
              <w:t xml:space="preserve"> </w:t>
            </w:r>
            <w:r>
              <w:rPr>
                <w:i/>
                <w:iCs/>
                <w:szCs w:val="24"/>
              </w:rPr>
              <w:t>et al.</w:t>
            </w:r>
            <w:r>
              <w:rPr>
                <w:szCs w:val="24"/>
              </w:rPr>
              <w:t xml:space="preserve"> (2016).</w:t>
            </w:r>
          </w:p>
          <w:p w14:paraId="6D242AD8" w14:textId="77777777" w:rsidR="005D7910" w:rsidRDefault="004A08A8">
            <w:pPr>
              <w:pStyle w:val="Textoindependiente"/>
              <w:spacing w:line="240" w:lineRule="auto"/>
            </w:pPr>
            <w:r>
              <w:rPr>
                <w:szCs w:val="24"/>
                <w:u w:val="single"/>
              </w:rPr>
              <w:t>Eco-cities:</w:t>
            </w:r>
            <w:r>
              <w:rPr>
                <w:szCs w:val="24"/>
              </w:rPr>
              <w:t xml:space="preserve"> </w:t>
            </w:r>
            <w:proofErr w:type="spellStart"/>
            <w:r>
              <w:rPr>
                <w:szCs w:val="24"/>
              </w:rPr>
              <w:t>Surjan</w:t>
            </w:r>
            <w:proofErr w:type="spellEnd"/>
            <w:r>
              <w:rPr>
                <w:szCs w:val="24"/>
              </w:rPr>
              <w:t xml:space="preserve"> </w:t>
            </w:r>
            <w:r>
              <w:rPr>
                <w:i/>
                <w:iCs/>
                <w:szCs w:val="24"/>
              </w:rPr>
              <w:t xml:space="preserve">et al. </w:t>
            </w:r>
            <w:r>
              <w:rPr>
                <w:szCs w:val="24"/>
              </w:rPr>
              <w:t>(2008).</w:t>
            </w:r>
          </w:p>
        </w:tc>
      </w:tr>
      <w:tr w:rsidR="005D7910" w14:paraId="0EEC15F5" w14:textId="77777777">
        <w:tc>
          <w:tcPr>
            <w:tcW w:w="1442" w:type="dxa"/>
            <w:vMerge/>
            <w:tcBorders>
              <w:top w:val="single" w:sz="2" w:space="0" w:color="000000"/>
              <w:left w:val="single" w:sz="2" w:space="0" w:color="000000"/>
              <w:bottom w:val="single" w:sz="2" w:space="0" w:color="000000"/>
            </w:tcBorders>
            <w:shd w:val="clear" w:color="auto" w:fill="auto"/>
          </w:tcPr>
          <w:p w14:paraId="6E39980B"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328ACEB0" w14:textId="77777777" w:rsidR="005D7910" w:rsidRDefault="004A08A8">
            <w:pPr>
              <w:pStyle w:val="Textoindependiente"/>
              <w:spacing w:line="240" w:lineRule="auto"/>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tcBorders>
            <w:shd w:val="clear" w:color="auto" w:fill="auto"/>
          </w:tcPr>
          <w:p w14:paraId="122816F9" w14:textId="77777777" w:rsidR="005D7910" w:rsidRDefault="004A08A8">
            <w:pPr>
              <w:pStyle w:val="Textoindependiente"/>
              <w:spacing w:line="240" w:lineRule="auto"/>
              <w:rPr>
                <w:color w:val="000000"/>
                <w:szCs w:val="24"/>
                <w:lang w:val="en-GB"/>
              </w:rPr>
            </w:pPr>
            <w:r>
              <w:rPr>
                <w:color w:val="000000"/>
                <w:szCs w:val="24"/>
                <w:lang w:val="en-GB"/>
              </w:rPr>
              <w:t xml:space="preserve">Social space comprises bioclimatic comfort, demographic, human activities and </w:t>
            </w:r>
            <w:proofErr w:type="spellStart"/>
            <w:r>
              <w:rPr>
                <w:color w:val="000000"/>
                <w:szCs w:val="24"/>
                <w:lang w:val="en-GB"/>
              </w:rPr>
              <w:t>culural</w:t>
            </w:r>
            <w:proofErr w:type="spellEnd"/>
            <w:r>
              <w:rPr>
                <w:color w:val="000000"/>
                <w:szCs w:val="24"/>
                <w:lang w:val="en-GB"/>
              </w:rPr>
              <w:t xml:space="preserve">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7060A8D" w14:textId="77777777" w:rsidR="005D7910" w:rsidRDefault="004A08A8">
            <w:pPr>
              <w:pStyle w:val="Textoindependiente"/>
              <w:spacing w:line="240" w:lineRule="auto"/>
            </w:pPr>
            <w:r>
              <w:rPr>
                <w:color w:val="000000"/>
                <w:szCs w:val="24"/>
                <w:u w:val="single"/>
                <w:lang w:val="en-GB"/>
              </w:rPr>
              <w:t xml:space="preserve">Human activities and </w:t>
            </w:r>
            <w:proofErr w:type="spellStart"/>
            <w:r>
              <w:rPr>
                <w:color w:val="000000"/>
                <w:szCs w:val="24"/>
                <w:u w:val="single"/>
                <w:lang w:val="en-GB"/>
              </w:rPr>
              <w:t>culural</w:t>
            </w:r>
            <w:proofErr w:type="spellEnd"/>
            <w:r>
              <w:rPr>
                <w:color w:val="000000"/>
                <w:szCs w:val="24"/>
                <w:u w:val="single"/>
                <w:lang w:val="en-GB"/>
              </w:rPr>
              <w:t xml:space="preserve"> heritage</w:t>
            </w:r>
            <w:r>
              <w:rPr>
                <w:szCs w:val="24"/>
                <w:u w:val="single"/>
              </w:rPr>
              <w:t xml:space="preserve">: </w:t>
            </w:r>
            <w:r>
              <w:rPr>
                <w:szCs w:val="24"/>
              </w:rPr>
              <w:t xml:space="preserve">Cleland </w:t>
            </w:r>
            <w:r>
              <w:rPr>
                <w:i/>
                <w:iCs/>
                <w:szCs w:val="24"/>
              </w:rPr>
              <w:t xml:space="preserve">et al. </w:t>
            </w:r>
            <w:r>
              <w:rPr>
                <w:szCs w:val="24"/>
              </w:rPr>
              <w:t>(2015).</w:t>
            </w:r>
          </w:p>
          <w:p w14:paraId="2DCF90A0" w14:textId="77777777" w:rsidR="005D7910" w:rsidRDefault="004A08A8">
            <w:pPr>
              <w:pStyle w:val="Textoindependiente"/>
              <w:spacing w:line="240" w:lineRule="auto"/>
            </w:pPr>
            <w:r>
              <w:rPr>
                <w:szCs w:val="24"/>
                <w:u w:val="single"/>
              </w:rPr>
              <w:t xml:space="preserve">Perceptions: </w:t>
            </w:r>
            <w:proofErr w:type="spellStart"/>
            <w:r>
              <w:rPr>
                <w:szCs w:val="24"/>
              </w:rPr>
              <w:t>Nunkoo</w:t>
            </w:r>
            <w:proofErr w:type="spellEnd"/>
            <w:r>
              <w:rPr>
                <w:szCs w:val="24"/>
              </w:rPr>
              <w:t xml:space="preserve"> &amp; </w:t>
            </w:r>
            <w:proofErr w:type="spellStart"/>
            <w:r>
              <w:rPr>
                <w:color w:val="000000"/>
                <w:szCs w:val="24"/>
                <w:lang w:val="en-GB"/>
              </w:rPr>
              <w:t>Ramkissoon</w:t>
            </w:r>
            <w:proofErr w:type="spellEnd"/>
            <w:r>
              <w:rPr>
                <w:szCs w:val="24"/>
              </w:rPr>
              <w:t xml:space="preserve"> (2010).</w:t>
            </w:r>
          </w:p>
        </w:tc>
      </w:tr>
      <w:tr w:rsidR="005D7910" w14:paraId="078F2840" w14:textId="77777777">
        <w:tc>
          <w:tcPr>
            <w:tcW w:w="1442" w:type="dxa"/>
            <w:vMerge/>
            <w:tcBorders>
              <w:top w:val="single" w:sz="2" w:space="0" w:color="000000"/>
              <w:left w:val="single" w:sz="2" w:space="0" w:color="000000"/>
              <w:bottom w:val="single" w:sz="2" w:space="0" w:color="000000"/>
            </w:tcBorders>
            <w:shd w:val="clear" w:color="auto" w:fill="auto"/>
          </w:tcPr>
          <w:p w14:paraId="12130497"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7EA3CB40" w14:textId="77777777" w:rsidR="005D7910" w:rsidRDefault="004A08A8">
            <w:pPr>
              <w:pStyle w:val="Textoindependiente"/>
              <w:spacing w:line="240" w:lineRule="auto"/>
              <w:rPr>
                <w:color w:val="000000"/>
                <w:szCs w:val="24"/>
                <w:lang w:val="en-GB"/>
              </w:rPr>
            </w:pPr>
            <w:proofErr w:type="gramStart"/>
            <w:r>
              <w:rPr>
                <w:color w:val="000000"/>
                <w:szCs w:val="24"/>
                <w:lang w:val="en-GB"/>
              </w:rPr>
              <w:t>Biological-species</w:t>
            </w:r>
            <w:proofErr w:type="gramEnd"/>
          </w:p>
        </w:tc>
        <w:tc>
          <w:tcPr>
            <w:tcW w:w="3685" w:type="dxa"/>
            <w:tcBorders>
              <w:top w:val="single" w:sz="2" w:space="0" w:color="000000"/>
              <w:left w:val="single" w:sz="2" w:space="0" w:color="000000"/>
              <w:bottom w:val="single" w:sz="2" w:space="0" w:color="000000"/>
            </w:tcBorders>
            <w:shd w:val="clear" w:color="auto" w:fill="auto"/>
          </w:tcPr>
          <w:p w14:paraId="6CB95181" w14:textId="77777777" w:rsidR="005D7910" w:rsidRDefault="004A08A8">
            <w:pPr>
              <w:pStyle w:val="Textoindependiente"/>
              <w:spacing w:line="240" w:lineRule="auto"/>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C78BA6D" w14:textId="77777777" w:rsidR="005D7910" w:rsidRDefault="004A08A8">
            <w:pPr>
              <w:pStyle w:val="Textoindependiente"/>
              <w:spacing w:line="240" w:lineRule="auto"/>
            </w:pPr>
            <w:r>
              <w:rPr>
                <w:szCs w:val="24"/>
                <w:u w:val="single"/>
              </w:rPr>
              <w:t>Birds:</w:t>
            </w:r>
            <w:r>
              <w:rPr>
                <w:szCs w:val="24"/>
              </w:rPr>
              <w:t xml:space="preserve"> </w:t>
            </w:r>
            <w:proofErr w:type="spellStart"/>
            <w:r>
              <w:rPr>
                <w:szCs w:val="24"/>
              </w:rPr>
              <w:t>Belant</w:t>
            </w:r>
            <w:proofErr w:type="spellEnd"/>
            <w:r>
              <w:rPr>
                <w:szCs w:val="24"/>
              </w:rPr>
              <w:t xml:space="preserve"> (1997).</w:t>
            </w:r>
          </w:p>
          <w:p w14:paraId="5E94A51D" w14:textId="77777777" w:rsidR="005D7910" w:rsidRDefault="004A08A8">
            <w:pPr>
              <w:pStyle w:val="Textoindependiente"/>
              <w:spacing w:line="240" w:lineRule="auto"/>
            </w:pPr>
            <w:r>
              <w:rPr>
                <w:szCs w:val="24"/>
                <w:u w:val="single"/>
              </w:rPr>
              <w:t xml:space="preserve">Fishes: </w:t>
            </w:r>
            <w:r>
              <w:rPr>
                <w:szCs w:val="24"/>
              </w:rPr>
              <w:t xml:space="preserve">Naidoo </w:t>
            </w:r>
            <w:r>
              <w:rPr>
                <w:i/>
                <w:iCs/>
                <w:szCs w:val="24"/>
              </w:rPr>
              <w:t>et al.</w:t>
            </w:r>
            <w:r>
              <w:rPr>
                <w:szCs w:val="24"/>
              </w:rPr>
              <w:t xml:space="preserve"> (2016). </w:t>
            </w:r>
          </w:p>
        </w:tc>
      </w:tr>
      <w:tr w:rsidR="005D7910" w14:paraId="56B046A9" w14:textId="77777777">
        <w:tc>
          <w:tcPr>
            <w:tcW w:w="1442" w:type="dxa"/>
            <w:vMerge/>
            <w:tcBorders>
              <w:top w:val="single" w:sz="2" w:space="0" w:color="000000"/>
              <w:left w:val="single" w:sz="2" w:space="0" w:color="000000"/>
              <w:bottom w:val="single" w:sz="2" w:space="0" w:color="000000"/>
            </w:tcBorders>
            <w:shd w:val="clear" w:color="auto" w:fill="auto"/>
          </w:tcPr>
          <w:p w14:paraId="1A07C325"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36D61625" w14:textId="77777777" w:rsidR="005D7910" w:rsidRDefault="004A08A8">
            <w:pPr>
              <w:pStyle w:val="Textoindependiente"/>
              <w:spacing w:line="240" w:lineRule="auto"/>
              <w:rPr>
                <w:color w:val="000000"/>
                <w:szCs w:val="24"/>
                <w:lang w:val="en-GB"/>
              </w:rPr>
            </w:pPr>
            <w:proofErr w:type="gramStart"/>
            <w:r>
              <w:rPr>
                <w:color w:val="000000"/>
                <w:szCs w:val="24"/>
                <w:lang w:val="en-GB"/>
              </w:rPr>
              <w:t>Biological-ecosystems</w:t>
            </w:r>
            <w:proofErr w:type="gramEnd"/>
          </w:p>
        </w:tc>
        <w:tc>
          <w:tcPr>
            <w:tcW w:w="3685" w:type="dxa"/>
            <w:tcBorders>
              <w:top w:val="single" w:sz="2" w:space="0" w:color="000000"/>
              <w:left w:val="single" w:sz="2" w:space="0" w:color="000000"/>
              <w:bottom w:val="single" w:sz="2" w:space="0" w:color="000000"/>
            </w:tcBorders>
            <w:shd w:val="clear" w:color="auto" w:fill="auto"/>
          </w:tcPr>
          <w:p w14:paraId="4E1C49A8" w14:textId="77777777" w:rsidR="005D7910" w:rsidRDefault="004A08A8">
            <w:pPr>
              <w:pStyle w:val="Textoindependiente"/>
              <w:spacing w:line="240" w:lineRule="auto"/>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E427F0F" w14:textId="77777777" w:rsidR="005D7910" w:rsidRDefault="004A08A8">
            <w:pPr>
              <w:pStyle w:val="Textoindependiente"/>
              <w:spacing w:line="240" w:lineRule="auto"/>
            </w:pPr>
            <w:r>
              <w:rPr>
                <w:szCs w:val="24"/>
                <w:u w:val="single"/>
              </w:rPr>
              <w:t xml:space="preserve">Environmental management: </w:t>
            </w:r>
            <w:r>
              <w:rPr>
                <w:szCs w:val="24"/>
              </w:rPr>
              <w:t>Tu &amp; Shi (2006).</w:t>
            </w:r>
          </w:p>
          <w:p w14:paraId="481131CC" w14:textId="77777777" w:rsidR="005D7910" w:rsidRDefault="004A08A8">
            <w:pPr>
              <w:pStyle w:val="Textoindependiente"/>
              <w:spacing w:line="240" w:lineRule="auto"/>
            </w:pPr>
            <w:r>
              <w:rPr>
                <w:szCs w:val="24"/>
              </w:rPr>
              <w:t xml:space="preserve"> </w:t>
            </w:r>
            <w:r>
              <w:rPr>
                <w:szCs w:val="24"/>
                <w:u w:val="single"/>
              </w:rPr>
              <w:t xml:space="preserve">Ecosystems: </w:t>
            </w:r>
            <w:proofErr w:type="spellStart"/>
            <w:r>
              <w:rPr>
                <w:szCs w:val="24"/>
              </w:rPr>
              <w:t>Branoff</w:t>
            </w:r>
            <w:proofErr w:type="spellEnd"/>
            <w:r>
              <w:rPr>
                <w:szCs w:val="24"/>
              </w:rPr>
              <w:t xml:space="preserve"> (2017).</w:t>
            </w:r>
          </w:p>
        </w:tc>
      </w:tr>
      <w:tr w:rsidR="005D7910" w14:paraId="3196F5D9" w14:textId="77777777">
        <w:tc>
          <w:tcPr>
            <w:tcW w:w="1442" w:type="dxa"/>
            <w:vMerge w:val="restart"/>
            <w:tcBorders>
              <w:top w:val="single" w:sz="2" w:space="0" w:color="000000"/>
              <w:left w:val="single" w:sz="2" w:space="0" w:color="000000"/>
              <w:bottom w:val="single" w:sz="2" w:space="0" w:color="000000"/>
            </w:tcBorders>
            <w:shd w:val="clear" w:color="auto" w:fill="auto"/>
          </w:tcPr>
          <w:p w14:paraId="43939C48" w14:textId="77777777" w:rsidR="005D7910" w:rsidRDefault="004A08A8">
            <w:pPr>
              <w:pStyle w:val="Textoindependiente"/>
              <w:spacing w:line="240" w:lineRule="auto"/>
              <w:rPr>
                <w:color w:val="000000"/>
                <w:szCs w:val="24"/>
                <w:lang w:val="en-GB"/>
              </w:rPr>
            </w:pPr>
            <w:r>
              <w:rPr>
                <w:color w:val="000000"/>
                <w:szCs w:val="24"/>
                <w:lang w:val="en-GB"/>
              </w:rPr>
              <w:lastRenderedPageBreak/>
              <w:t>Study habitat</w:t>
            </w:r>
          </w:p>
        </w:tc>
        <w:tc>
          <w:tcPr>
            <w:tcW w:w="1708" w:type="dxa"/>
            <w:tcBorders>
              <w:top w:val="single" w:sz="2" w:space="0" w:color="000000"/>
              <w:left w:val="single" w:sz="2" w:space="0" w:color="000000"/>
              <w:bottom w:val="single" w:sz="2" w:space="0" w:color="000000"/>
            </w:tcBorders>
            <w:shd w:val="clear" w:color="auto" w:fill="auto"/>
          </w:tcPr>
          <w:p w14:paraId="10DF5CA9" w14:textId="77777777" w:rsidR="005D7910" w:rsidRDefault="004A08A8">
            <w:pPr>
              <w:pStyle w:val="Textoindependiente"/>
              <w:spacing w:line="240" w:lineRule="auto"/>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tcBorders>
            <w:shd w:val="clear" w:color="auto" w:fill="auto"/>
          </w:tcPr>
          <w:p w14:paraId="63F28573" w14:textId="77777777" w:rsidR="005D7910" w:rsidRDefault="004A08A8">
            <w:pPr>
              <w:pStyle w:val="Textoindependiente"/>
              <w:spacing w:line="240" w:lineRule="auto"/>
              <w:rPr>
                <w:color w:val="000000"/>
                <w:szCs w:val="24"/>
                <w:lang w:val="en-GB"/>
              </w:rPr>
            </w:pPr>
            <w:r>
              <w:rPr>
                <w:color w:val="000000"/>
                <w:szCs w:val="24"/>
                <w:lang w:val="en-GB"/>
              </w:rPr>
              <w:t xml:space="preserve">Includes dunes, coastal xeromorphic habitats, rocky and sandy shores, urban, </w:t>
            </w:r>
            <w:proofErr w:type="gramStart"/>
            <w:r>
              <w:rPr>
                <w:color w:val="000000"/>
                <w:szCs w:val="24"/>
                <w:lang w:val="en-GB"/>
              </w:rPr>
              <w:t>agricultural</w:t>
            </w:r>
            <w:proofErr w:type="gramEnd"/>
            <w:r>
              <w:rPr>
                <w:color w:val="000000"/>
                <w:szCs w:val="24"/>
                <w:lang w:val="en-GB"/>
              </w:rPr>
              <w:t xml:space="preserve"> and industrial landscapes in the coast.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9F6869C" w14:textId="77777777" w:rsidR="005D7910" w:rsidRDefault="004A08A8">
            <w:pPr>
              <w:spacing w:before="0" w:after="140"/>
            </w:pPr>
            <w:proofErr w:type="spellStart"/>
            <w:r>
              <w:rPr>
                <w:szCs w:val="24"/>
              </w:rPr>
              <w:t>Whisson</w:t>
            </w:r>
            <w:proofErr w:type="spellEnd"/>
            <w:r>
              <w:rPr>
                <w:szCs w:val="24"/>
              </w:rPr>
              <w:t xml:space="preserve"> </w:t>
            </w:r>
            <w:r>
              <w:rPr>
                <w:i/>
                <w:iCs/>
                <w:szCs w:val="24"/>
              </w:rPr>
              <w:t xml:space="preserve">et al. </w:t>
            </w:r>
            <w:r>
              <w:rPr>
                <w:szCs w:val="24"/>
              </w:rPr>
              <w:t xml:space="preserve">(2015), Watson (2015). </w:t>
            </w:r>
          </w:p>
        </w:tc>
      </w:tr>
      <w:tr w:rsidR="005D7910" w14:paraId="64F6C888" w14:textId="77777777">
        <w:tc>
          <w:tcPr>
            <w:tcW w:w="1442" w:type="dxa"/>
            <w:vMerge/>
            <w:tcBorders>
              <w:top w:val="single" w:sz="2" w:space="0" w:color="000000"/>
              <w:left w:val="single" w:sz="2" w:space="0" w:color="000000"/>
              <w:bottom w:val="single" w:sz="2" w:space="0" w:color="000000"/>
            </w:tcBorders>
            <w:shd w:val="clear" w:color="auto" w:fill="auto"/>
          </w:tcPr>
          <w:p w14:paraId="0762643F"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64AC7344" w14:textId="77777777" w:rsidR="005D7910" w:rsidRDefault="004A08A8">
            <w:pPr>
              <w:pStyle w:val="Textoindependiente"/>
              <w:spacing w:line="240" w:lineRule="auto"/>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tcBorders>
            <w:shd w:val="clear" w:color="auto" w:fill="auto"/>
          </w:tcPr>
          <w:p w14:paraId="46CEE240" w14:textId="77777777" w:rsidR="005D7910" w:rsidRDefault="004A08A8">
            <w:pPr>
              <w:pStyle w:val="Textoindependiente"/>
              <w:spacing w:line="240" w:lineRule="auto"/>
              <w:rPr>
                <w:color w:val="000000"/>
                <w:szCs w:val="24"/>
                <w:lang w:val="en-GB"/>
              </w:rPr>
            </w:pPr>
            <w:r>
              <w:rPr>
                <w:color w:val="000000"/>
                <w:szCs w:val="24"/>
                <w:lang w:val="en-GB"/>
              </w:rPr>
              <w:t xml:space="preserve">Estuaries, deltas, mangrove forests, coastal lagoons, salt marshes, other coastal wetlands, </w:t>
            </w:r>
            <w:proofErr w:type="gramStart"/>
            <w:r>
              <w:rPr>
                <w:color w:val="000000"/>
                <w:szCs w:val="24"/>
                <w:lang w:val="en-GB"/>
              </w:rPr>
              <w:t>marinas</w:t>
            </w:r>
            <w:proofErr w:type="gramEnd"/>
            <w:r>
              <w:rPr>
                <w:color w:val="000000"/>
                <w:szCs w:val="24"/>
                <w:lang w:val="en-GB"/>
              </w:rPr>
              <w:t xml:space="preserve"> and ports.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9CA9655" w14:textId="77777777" w:rsidR="005D7910" w:rsidRDefault="004A08A8">
            <w:pPr>
              <w:spacing w:before="0" w:after="140"/>
            </w:pPr>
            <w:proofErr w:type="spellStart"/>
            <w:r>
              <w:rPr>
                <w:szCs w:val="24"/>
                <w:lang w:val="es-ES"/>
              </w:rPr>
              <w:t>Kuwae</w:t>
            </w:r>
            <w:proofErr w:type="spellEnd"/>
            <w:r>
              <w:rPr>
                <w:szCs w:val="24"/>
                <w:lang w:val="es-ES"/>
              </w:rPr>
              <w:t xml:space="preserve"> </w:t>
            </w:r>
            <w:r>
              <w:rPr>
                <w:i/>
                <w:iCs/>
                <w:szCs w:val="24"/>
                <w:lang w:val="es-ES"/>
              </w:rPr>
              <w:t xml:space="preserve">et al. </w:t>
            </w:r>
            <w:r>
              <w:rPr>
                <w:szCs w:val="24"/>
                <w:lang w:val="es-ES"/>
              </w:rPr>
              <w:t xml:space="preserve">(2016), </w:t>
            </w:r>
            <w:proofErr w:type="spellStart"/>
            <w:r>
              <w:rPr>
                <w:color w:val="000000"/>
                <w:szCs w:val="24"/>
                <w:lang w:val="es-ES"/>
              </w:rPr>
              <w:t>Jonkman</w:t>
            </w:r>
            <w:proofErr w:type="spellEnd"/>
            <w:r>
              <w:rPr>
                <w:color w:val="000000"/>
                <w:szCs w:val="24"/>
                <w:lang w:val="es-ES"/>
              </w:rPr>
              <w:t xml:space="preserve"> </w:t>
            </w:r>
            <w:r>
              <w:rPr>
                <w:i/>
                <w:iCs/>
                <w:color w:val="000000"/>
                <w:szCs w:val="24"/>
                <w:lang w:val="es-ES"/>
              </w:rPr>
              <w:t>et al.</w:t>
            </w:r>
            <w:r>
              <w:rPr>
                <w:color w:val="000000"/>
                <w:szCs w:val="24"/>
                <w:lang w:val="es-ES"/>
              </w:rPr>
              <w:t xml:space="preserve"> </w:t>
            </w:r>
            <w:r>
              <w:rPr>
                <w:color w:val="000000"/>
                <w:szCs w:val="24"/>
                <w:lang w:val="en-GB"/>
              </w:rPr>
              <w:t>(2013)</w:t>
            </w:r>
          </w:p>
          <w:p w14:paraId="3BF5EFA1" w14:textId="77777777" w:rsidR="005D7910" w:rsidRDefault="005D7910">
            <w:pPr>
              <w:pStyle w:val="Textoindependiente"/>
              <w:spacing w:line="240" w:lineRule="auto"/>
              <w:rPr>
                <w:szCs w:val="24"/>
              </w:rPr>
            </w:pPr>
          </w:p>
        </w:tc>
      </w:tr>
      <w:tr w:rsidR="005D7910" w14:paraId="66382B6F" w14:textId="77777777">
        <w:tc>
          <w:tcPr>
            <w:tcW w:w="1442" w:type="dxa"/>
            <w:vMerge/>
            <w:tcBorders>
              <w:top w:val="single" w:sz="2" w:space="0" w:color="000000"/>
              <w:left w:val="single" w:sz="2" w:space="0" w:color="000000"/>
              <w:bottom w:val="single" w:sz="2" w:space="0" w:color="000000"/>
            </w:tcBorders>
            <w:shd w:val="clear" w:color="auto" w:fill="auto"/>
          </w:tcPr>
          <w:p w14:paraId="6A77E976"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15444ED4" w14:textId="77777777" w:rsidR="005D7910" w:rsidRDefault="004A08A8">
            <w:pPr>
              <w:pStyle w:val="Textoindependiente"/>
              <w:spacing w:line="240" w:lineRule="auto"/>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tcBorders>
            <w:shd w:val="clear" w:color="auto" w:fill="auto"/>
          </w:tcPr>
          <w:p w14:paraId="7890D143" w14:textId="77777777" w:rsidR="005D7910" w:rsidRDefault="004A08A8">
            <w:pPr>
              <w:pStyle w:val="Textoindependiente"/>
              <w:spacing w:line="240" w:lineRule="auto"/>
              <w:rPr>
                <w:color w:val="000000"/>
                <w:szCs w:val="24"/>
                <w:lang w:val="en-GB"/>
              </w:rPr>
            </w:pPr>
            <w:r>
              <w:rPr>
                <w:color w:val="000000"/>
                <w:szCs w:val="24"/>
                <w:lang w:val="en-GB"/>
              </w:rPr>
              <w:t xml:space="preserve">Seagrass beds, artificial </w:t>
            </w:r>
            <w:proofErr w:type="gramStart"/>
            <w:r>
              <w:rPr>
                <w:color w:val="000000"/>
                <w:szCs w:val="24"/>
                <w:lang w:val="en-GB"/>
              </w:rPr>
              <w:t>structures</w:t>
            </w:r>
            <w:proofErr w:type="gramEnd"/>
            <w:r>
              <w:rPr>
                <w:color w:val="000000"/>
                <w:szCs w:val="24"/>
                <w:lang w:val="en-GB"/>
              </w:rPr>
              <w:t xml:space="preserve">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6B8E4A8" w14:textId="77777777" w:rsidR="005D7910" w:rsidRDefault="004A08A8">
            <w:pPr>
              <w:spacing w:before="0" w:after="140"/>
            </w:pPr>
            <w:r>
              <w:rPr>
                <w:szCs w:val="24"/>
              </w:rPr>
              <w:t xml:space="preserve">Eddy &amp; Roman (2016), Bolton </w:t>
            </w:r>
            <w:r>
              <w:rPr>
                <w:i/>
                <w:iCs/>
                <w:szCs w:val="24"/>
              </w:rPr>
              <w:t>et al.</w:t>
            </w:r>
            <w:r>
              <w:rPr>
                <w:szCs w:val="24"/>
              </w:rPr>
              <w:t xml:space="preserve"> (2017).</w:t>
            </w:r>
          </w:p>
          <w:p w14:paraId="5E2901D5" w14:textId="77777777" w:rsidR="005D7910" w:rsidRDefault="005D7910">
            <w:pPr>
              <w:spacing w:before="0" w:after="140"/>
              <w:rPr>
                <w:szCs w:val="24"/>
              </w:rPr>
            </w:pPr>
          </w:p>
        </w:tc>
      </w:tr>
      <w:tr w:rsidR="005D7910" w14:paraId="7BA6E856" w14:textId="77777777">
        <w:tc>
          <w:tcPr>
            <w:tcW w:w="1442" w:type="dxa"/>
            <w:vMerge/>
            <w:tcBorders>
              <w:top w:val="single" w:sz="2" w:space="0" w:color="000000"/>
              <w:left w:val="single" w:sz="2" w:space="0" w:color="000000"/>
              <w:bottom w:val="single" w:sz="2" w:space="0" w:color="000000"/>
            </w:tcBorders>
            <w:shd w:val="clear" w:color="auto" w:fill="auto"/>
          </w:tcPr>
          <w:p w14:paraId="13E7201D"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24C7A365" w14:textId="77777777" w:rsidR="005D7910" w:rsidRDefault="004A08A8">
            <w:pPr>
              <w:pStyle w:val="Textoindependiente"/>
              <w:spacing w:line="240" w:lineRule="auto"/>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tcBorders>
            <w:shd w:val="clear" w:color="auto" w:fill="auto"/>
          </w:tcPr>
          <w:p w14:paraId="19D42FA3" w14:textId="77777777" w:rsidR="005D7910" w:rsidRDefault="004A08A8">
            <w:pPr>
              <w:pStyle w:val="Textoindependiente"/>
              <w:spacing w:line="240" w:lineRule="auto"/>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C3440CD" w14:textId="77777777" w:rsidR="005D7910" w:rsidRDefault="004A08A8">
            <w:pPr>
              <w:spacing w:before="0" w:after="140"/>
            </w:pPr>
            <w:r>
              <w:rPr>
                <w:szCs w:val="24"/>
              </w:rPr>
              <w:t xml:space="preserve">Zhen </w:t>
            </w:r>
            <w:r>
              <w:rPr>
                <w:i/>
                <w:iCs/>
                <w:szCs w:val="24"/>
              </w:rPr>
              <w:t xml:space="preserve">et al. </w:t>
            </w:r>
            <w:r>
              <w:rPr>
                <w:szCs w:val="24"/>
              </w:rPr>
              <w:t>(2007), Wang (2010).</w:t>
            </w:r>
          </w:p>
        </w:tc>
      </w:tr>
      <w:tr w:rsidR="005D7910" w14:paraId="4AFD6722" w14:textId="77777777">
        <w:trPr>
          <w:trHeight w:val="546"/>
        </w:trPr>
        <w:tc>
          <w:tcPr>
            <w:tcW w:w="1442" w:type="dxa"/>
            <w:vMerge/>
            <w:tcBorders>
              <w:top w:val="single" w:sz="2" w:space="0" w:color="000000"/>
              <w:left w:val="single" w:sz="2" w:space="0" w:color="000000"/>
              <w:bottom w:val="single" w:sz="2" w:space="0" w:color="000000"/>
            </w:tcBorders>
            <w:shd w:val="clear" w:color="auto" w:fill="auto"/>
          </w:tcPr>
          <w:p w14:paraId="4D2C32C9" w14:textId="77777777" w:rsidR="005D7910" w:rsidRDefault="005D7910"/>
        </w:tc>
        <w:tc>
          <w:tcPr>
            <w:tcW w:w="1708" w:type="dxa"/>
            <w:tcBorders>
              <w:top w:val="single" w:sz="2" w:space="0" w:color="000000"/>
              <w:left w:val="single" w:sz="2" w:space="0" w:color="000000"/>
              <w:bottom w:val="single" w:sz="2" w:space="0" w:color="000000"/>
            </w:tcBorders>
            <w:shd w:val="clear" w:color="auto" w:fill="auto"/>
          </w:tcPr>
          <w:p w14:paraId="33A5397D" w14:textId="77777777" w:rsidR="005D7910" w:rsidRDefault="004A08A8">
            <w:pPr>
              <w:pStyle w:val="Textoindependiente"/>
              <w:spacing w:line="240" w:lineRule="auto"/>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tcBorders>
            <w:shd w:val="clear" w:color="auto" w:fill="auto"/>
          </w:tcPr>
          <w:p w14:paraId="649B3C89" w14:textId="77777777" w:rsidR="005D7910" w:rsidRDefault="004A08A8">
            <w:pPr>
              <w:pStyle w:val="Textoindependiente"/>
              <w:spacing w:line="240" w:lineRule="auto"/>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26E4297" w14:textId="77777777" w:rsidR="005D7910" w:rsidRDefault="004A08A8">
            <w:pPr>
              <w:spacing w:before="0" w:after="140"/>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14:paraId="766A59BE" w14:textId="77777777" w:rsidR="005D7910" w:rsidRDefault="005D7910">
      <w:pPr>
        <w:pStyle w:val="Ttulo1"/>
        <w:numPr>
          <w:ilvl w:val="0"/>
          <w:numId w:val="2"/>
        </w:numPr>
      </w:pPr>
    </w:p>
    <w:sectPr w:rsidR="005D7910">
      <w:headerReference w:type="even" r:id="rId8"/>
      <w:headerReference w:type="default" r:id="rId9"/>
      <w:headerReference w:type="first" r:id="rId10"/>
      <w:pgSz w:w="12240" w:h="15840"/>
      <w:pgMar w:top="1133" w:right="1181" w:bottom="1138" w:left="1282" w:header="283" w:footer="0" w:gutter="0"/>
      <w:lnNumType w:countBy="1" w:restart="continuous"/>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FBD6A" w14:textId="77777777" w:rsidR="00E95E31" w:rsidRDefault="00E95E31">
      <w:pPr>
        <w:spacing w:before="0" w:after="0"/>
      </w:pPr>
      <w:r>
        <w:separator/>
      </w:r>
    </w:p>
  </w:endnote>
  <w:endnote w:type="continuationSeparator" w:id="0">
    <w:p w14:paraId="33FEE589" w14:textId="77777777" w:rsidR="00E95E31" w:rsidRDefault="00E95E3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Calibri">
    <w:altName w:val="Calibri"/>
    <w:panose1 w:val="020F0502020204030204"/>
    <w:charset w:val="00"/>
    <w:family w:val="swiss"/>
    <w:pitch w:val="variable"/>
    <w:sig w:usb0="E0002AFF" w:usb1="4000ACFF" w:usb2="00000001" w:usb3="00000000" w:csb0="000001F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Liberation Mono">
    <w:altName w:val="Courier New"/>
    <w:charset w:val="01"/>
    <w:family w:val="roman"/>
    <w:pitch w:val="variable"/>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45EFA" w14:textId="77777777" w:rsidR="00E95E31" w:rsidRDefault="00E95E31">
      <w:pPr>
        <w:spacing w:before="0" w:after="0"/>
      </w:pPr>
      <w:r>
        <w:separator/>
      </w:r>
    </w:p>
  </w:footnote>
  <w:footnote w:type="continuationSeparator" w:id="0">
    <w:p w14:paraId="1BF9BDA3" w14:textId="77777777" w:rsidR="00E95E31" w:rsidRDefault="00E95E3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17603" w14:textId="77777777" w:rsidR="009F5017" w:rsidRDefault="009F5017">
    <w:pPr>
      <w:pStyle w:val="Encabezado"/>
      <w:jc w:val="right"/>
    </w:pPr>
    <w:r>
      <w:tab/>
      <w:t>Coastal urban ecology review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63169" w14:textId="77777777" w:rsidR="009F5017" w:rsidRDefault="009F5017">
    <w:pPr>
      <w:pStyle w:val="Encabezado"/>
      <w:jc w:val="right"/>
    </w:pPr>
    <w:r>
      <w:tab/>
      <w:t>Coastal urban ecology review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C8C65" w14:textId="77777777" w:rsidR="009F5017" w:rsidRDefault="009F5017">
    <w:pPr>
      <w:pStyle w:val="Encabezado"/>
    </w:pPr>
    <w:r>
      <w:rPr>
        <w:noProof/>
      </w:rPr>
      <w:drawing>
        <wp:inline distT="0" distB="0" distL="0" distR="0" wp14:anchorId="47DC94F9" wp14:editId="744BE96C">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E6080"/>
    <w:multiLevelType w:val="multilevel"/>
    <w:tmpl w:val="90801646"/>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3707333"/>
    <w:multiLevelType w:val="multilevel"/>
    <w:tmpl w:val="643E20C4"/>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70541F"/>
    <w:multiLevelType w:val="multilevel"/>
    <w:tmpl w:val="F592A16E"/>
    <w:lvl w:ilvl="0">
      <w:start w:val="1"/>
      <w:numFmt w:val="none"/>
      <w:pStyle w:val="Ttulo1"/>
      <w:suff w:val="nothing"/>
      <w:lvlText w:val=""/>
      <w:lvlJc w:val="left"/>
      <w:pPr>
        <w:ind w:left="567" w:hanging="567"/>
      </w:pPr>
    </w:lvl>
    <w:lvl w:ilvl="1">
      <w:start w:val="1"/>
      <w:numFmt w:val="decimal"/>
      <w:pStyle w:val="Ttulo2"/>
      <w:lvlText w:val="%2"/>
      <w:lvlJc w:val="left"/>
      <w:pPr>
        <w:tabs>
          <w:tab w:val="num" w:pos="567"/>
        </w:tabs>
        <w:ind w:left="567" w:hanging="567"/>
      </w:pPr>
    </w:lvl>
    <w:lvl w:ilvl="2">
      <w:start w:val="1"/>
      <w:numFmt w:val="none"/>
      <w:pStyle w:val="Ttulo3"/>
      <w:suff w:val="nothing"/>
      <w:lvlText w:val=""/>
      <w:lvlJc w:val="left"/>
      <w:pPr>
        <w:ind w:left="567" w:hanging="567"/>
      </w:pPr>
    </w:lvl>
    <w:lvl w:ilvl="3">
      <w:start w:val="1"/>
      <w:numFmt w:val="none"/>
      <w:pStyle w:val="Ttulo4"/>
      <w:suff w:val="nothing"/>
      <w:lvlText w:val=""/>
      <w:lvlJc w:val="left"/>
      <w:pPr>
        <w:ind w:left="567" w:hanging="567"/>
      </w:pPr>
    </w:lvl>
    <w:lvl w:ilvl="4">
      <w:start w:val="1"/>
      <w:numFmt w:val="none"/>
      <w:pStyle w:val="Ttulo5"/>
      <w:suff w:val="nothing"/>
      <w:lvlText w:val=""/>
      <w:lvlJc w:val="left"/>
      <w:pPr>
        <w:ind w:left="567" w:hanging="567"/>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elson Lagos Suarez">
    <w15:presenceInfo w15:providerId="AD" w15:userId="S::nlagoss@santotomas.cl::a397f049-6bbe-4b92-acc5-3af1aa6a0b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910"/>
    <w:rsid w:val="00200E48"/>
    <w:rsid w:val="0036235E"/>
    <w:rsid w:val="004A08A8"/>
    <w:rsid w:val="005D7910"/>
    <w:rsid w:val="00654A39"/>
    <w:rsid w:val="006E28CD"/>
    <w:rsid w:val="006F7A61"/>
    <w:rsid w:val="00965E84"/>
    <w:rsid w:val="009F5017"/>
    <w:rsid w:val="00C5041C"/>
    <w:rsid w:val="00E95E3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DFB9"/>
  <w15:docId w15:val="{E773638F-0AAA-4C49-BE05-1B4FE4C8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40"/>
    </w:pPr>
    <w:rPr>
      <w:rFonts w:ascii="Times New Roman" w:hAnsi="Times New Roman"/>
      <w:sz w:val="24"/>
    </w:rPr>
  </w:style>
  <w:style w:type="paragraph" w:styleId="Ttulo1">
    <w:name w:val="heading 1"/>
    <w:basedOn w:val="Normal"/>
    <w:next w:val="Normal"/>
    <w:qFormat/>
    <w:pPr>
      <w:widowControl w:val="0"/>
      <w:numPr>
        <w:numId w:val="1"/>
      </w:numPr>
      <w:spacing w:before="240" w:after="0"/>
      <w:outlineLvl w:val="0"/>
    </w:pPr>
    <w:rPr>
      <w:rFonts w:ascii="Cambria" w:hAnsi="Cambria"/>
      <w:b/>
    </w:rPr>
  </w:style>
  <w:style w:type="paragraph" w:styleId="Ttulo2">
    <w:name w:val="heading 2"/>
    <w:basedOn w:val="Ttulo1"/>
    <w:next w:val="Normal"/>
    <w:qFormat/>
    <w:pPr>
      <w:numPr>
        <w:ilvl w:val="1"/>
      </w:numPr>
      <w:spacing w:after="200"/>
      <w:outlineLvl w:val="1"/>
    </w:pPr>
  </w:style>
  <w:style w:type="paragraph" w:styleId="Ttulo3">
    <w:name w:val="heading 3"/>
    <w:basedOn w:val="Normal"/>
    <w:next w:val="Normal"/>
    <w:qFormat/>
    <w:pPr>
      <w:keepNext/>
      <w:keepLines/>
      <w:numPr>
        <w:ilvl w:val="2"/>
        <w:numId w:val="1"/>
      </w:numPr>
      <w:spacing w:before="40" w:after="120"/>
      <w:outlineLvl w:val="2"/>
    </w:pPr>
    <w:rPr>
      <w:b/>
      <w:szCs w:val="24"/>
    </w:rPr>
  </w:style>
  <w:style w:type="paragraph" w:styleId="Ttulo4">
    <w:name w:val="heading 4"/>
    <w:basedOn w:val="Ttulo3"/>
    <w:next w:val="Normal"/>
    <w:qFormat/>
    <w:pPr>
      <w:numPr>
        <w:ilvl w:val="3"/>
      </w:numPr>
      <w:outlineLvl w:val="3"/>
    </w:pPr>
    <w:rPr>
      <w:iCs/>
    </w:rPr>
  </w:style>
  <w:style w:type="paragraph" w:styleId="Ttulo5">
    <w:name w:val="heading 5"/>
    <w:basedOn w:val="Ttulo4"/>
    <w:next w:val="Normal"/>
    <w:qFormat/>
    <w:pPr>
      <w:numPr>
        <w:ilvl w:val="4"/>
      </w:numPr>
      <w:outlineLvl w:val="4"/>
    </w:pPr>
  </w:style>
  <w:style w:type="paragraph" w:styleId="Ttulo6">
    <w:name w:val="heading 6"/>
    <w:basedOn w:val="Heading"/>
    <w:qFormat/>
    <w:pPr>
      <w:numPr>
        <w:ilvl w:val="5"/>
        <w:numId w:val="1"/>
      </w:numPr>
      <w:spacing w:before="60" w:after="60"/>
      <w:outlineLvl w:val="5"/>
    </w:pPr>
    <w:rPr>
      <w:b/>
      <w:bCs/>
      <w:i/>
      <w:iCs/>
      <w:sz w:val="24"/>
      <w:szCs w:val="24"/>
    </w:rPr>
  </w:style>
  <w:style w:type="paragraph" w:styleId="Ttulo7">
    <w:name w:val="heading 7"/>
    <w:basedOn w:val="Heading"/>
    <w:qFormat/>
    <w:pPr>
      <w:numPr>
        <w:ilvl w:val="6"/>
        <w:numId w:val="1"/>
      </w:numPr>
      <w:spacing w:before="60" w:after="60"/>
      <w:outlineLvl w:val="6"/>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Times New Roman" w:eastAsia="Cambria" w:hAnsi="Times New Roman" w:cs="Times New Roman"/>
      <w:b/>
      <w:sz w:val="24"/>
      <w:szCs w:val="24"/>
    </w:rPr>
  </w:style>
  <w:style w:type="character" w:customStyle="1" w:styleId="Ttulo2Car">
    <w:name w:val="Título 2 Car"/>
    <w:basedOn w:val="Fuentedeprrafopredeter"/>
    <w:qFormat/>
    <w:rPr>
      <w:rFonts w:ascii="Times New Roman" w:eastAsia="Cambria" w:hAnsi="Times New Roman" w:cs="Times New Roman"/>
      <w:b/>
      <w:sz w:val="24"/>
      <w:szCs w:val="24"/>
    </w:rPr>
  </w:style>
  <w:style w:type="character" w:styleId="nfasis">
    <w:name w:val="Emphasis"/>
    <w:basedOn w:val="Fuentedeprrafopredeter"/>
    <w:qFormat/>
    <w:rPr>
      <w:rFonts w:ascii="Times New Roman" w:hAnsi="Times New Roman"/>
      <w:i/>
      <w:iCs/>
    </w:rPr>
  </w:style>
  <w:style w:type="character" w:styleId="Textoennegrita">
    <w:name w:val="Strong"/>
    <w:basedOn w:val="Fuentedeprrafopredeter"/>
    <w:qFormat/>
    <w:rPr>
      <w:rFonts w:ascii="Times New Roman" w:hAnsi="Times New Roman"/>
      <w:b/>
      <w:bCs/>
    </w:rPr>
  </w:style>
  <w:style w:type="character" w:customStyle="1" w:styleId="EncabezadoCar">
    <w:name w:val="Encabezado Car"/>
    <w:basedOn w:val="Fuentedeprrafopredeter"/>
    <w:qFormat/>
    <w:rPr>
      <w:rFonts w:ascii="Times New Roman" w:hAnsi="Times New Roman"/>
      <w:b/>
      <w:sz w:val="24"/>
    </w:rPr>
  </w:style>
  <w:style w:type="character" w:customStyle="1" w:styleId="PiedepginaCar">
    <w:name w:val="Pie de página Car"/>
    <w:basedOn w:val="Fuentedeprrafopredeter"/>
    <w:qFormat/>
  </w:style>
  <w:style w:type="character" w:customStyle="1" w:styleId="TextonotapieCar">
    <w:name w:val="Texto nota pie Car"/>
    <w:basedOn w:val="Fuentedeprrafopredeter"/>
    <w:qFormat/>
    <w:rPr>
      <w:sz w:val="20"/>
      <w:szCs w:val="20"/>
    </w:rPr>
  </w:style>
  <w:style w:type="character" w:customStyle="1" w:styleId="FootnoteCharacters">
    <w:name w:val="Footnote Characters"/>
    <w:basedOn w:val="Fuentedeprrafopredeter"/>
    <w:qFormat/>
    <w:rPr>
      <w:vertAlign w:val="superscript"/>
    </w:rPr>
  </w:style>
  <w:style w:type="character" w:customStyle="1" w:styleId="FootnoteAnchor">
    <w:name w:val="Footnote Anchor"/>
    <w:rPr>
      <w:vertAlign w:val="superscript"/>
    </w:rPr>
  </w:style>
  <w:style w:type="character" w:customStyle="1" w:styleId="TextodegloboCar1">
    <w:name w:val="Texto de globo Car1"/>
    <w:basedOn w:val="Fuentedeprrafopredeter"/>
    <w:qFormat/>
    <w:rPr>
      <w:rFonts w:ascii="Tahoma" w:hAnsi="Tahoma" w:cs="Tahoma"/>
      <w:sz w:val="16"/>
      <w:szCs w:val="16"/>
    </w:rPr>
  </w:style>
  <w:style w:type="character" w:styleId="Nmerodelnea">
    <w:name w:val="line number"/>
    <w:basedOn w:val="Fuentedeprrafopredeter"/>
    <w:qFormat/>
  </w:style>
  <w:style w:type="character" w:customStyle="1" w:styleId="TextonotaalfinalCar">
    <w:name w:val="Texto nota al final Car"/>
    <w:basedOn w:val="Fuentedeprrafopredeter"/>
    <w:qFormat/>
    <w:rPr>
      <w:sz w:val="20"/>
      <w:szCs w:val="20"/>
    </w:rPr>
  </w:style>
  <w:style w:type="character" w:customStyle="1" w:styleId="EndnoteCharacters">
    <w:name w:val="Endnote Characters"/>
    <w:basedOn w:val="Fuentedeprrafopredeter"/>
    <w:qFormat/>
    <w:rPr>
      <w:vertAlign w:val="superscript"/>
    </w:rPr>
  </w:style>
  <w:style w:type="character" w:customStyle="1" w:styleId="EndnoteAnchor">
    <w:name w:val="Endnote Anchor"/>
    <w:rPr>
      <w:vertAlign w:val="superscript"/>
    </w:rPr>
  </w:style>
  <w:style w:type="character" w:styleId="Refdecomentario">
    <w:name w:val="annotation reference"/>
    <w:basedOn w:val="Fuentedeprrafopredeter"/>
    <w:qFormat/>
    <w:rPr>
      <w:sz w:val="16"/>
      <w:szCs w:val="16"/>
    </w:rPr>
  </w:style>
  <w:style w:type="character" w:customStyle="1" w:styleId="TextocomentarioCar1">
    <w:name w:val="Texto comentario Car1"/>
    <w:basedOn w:val="Fuentedeprrafopredeter"/>
    <w:qFormat/>
    <w:rPr>
      <w:sz w:val="20"/>
      <w:szCs w:val="20"/>
    </w:rPr>
  </w:style>
  <w:style w:type="character" w:customStyle="1" w:styleId="AsuntodelcomentarioCar1">
    <w:name w:val="Asunto del comentario Car1"/>
    <w:basedOn w:val="TextocomentarioCar1"/>
    <w:qFormat/>
    <w:rPr>
      <w:b/>
      <w:bCs/>
      <w:sz w:val="20"/>
      <w:szCs w:val="20"/>
    </w:rPr>
  </w:style>
  <w:style w:type="character" w:customStyle="1" w:styleId="InternetLink">
    <w:name w:val="Internet Link"/>
    <w:basedOn w:val="Fuentedeprrafopredeter"/>
    <w:rPr>
      <w:color w:val="0000FF"/>
      <w:u w:val="single"/>
    </w:rPr>
  </w:style>
  <w:style w:type="character" w:styleId="Hipervnculovisitado">
    <w:name w:val="FollowedHyperlink"/>
    <w:basedOn w:val="Fuentedeprrafopredeter"/>
    <w:qFormat/>
    <w:rPr>
      <w:color w:val="800080"/>
      <w:u w:val="single"/>
    </w:rPr>
  </w:style>
  <w:style w:type="character" w:customStyle="1" w:styleId="PuestoCar">
    <w:name w:val="Puesto Car"/>
    <w:basedOn w:val="Fuentedeprrafopredeter"/>
    <w:qFormat/>
    <w:rPr>
      <w:rFonts w:ascii="Times New Roman" w:hAnsi="Times New Roman" w:cs="Times New Roman"/>
      <w:b/>
      <w:sz w:val="32"/>
      <w:szCs w:val="32"/>
    </w:rPr>
  </w:style>
  <w:style w:type="character" w:customStyle="1" w:styleId="SubttuloCar">
    <w:name w:val="Subtítulo Car"/>
    <w:basedOn w:val="Fuentedeprrafopredeter"/>
    <w:qFormat/>
    <w:rPr>
      <w:rFonts w:ascii="Times New Roman" w:hAnsi="Times New Roman" w:cs="Times New Roman"/>
      <w:b/>
      <w:sz w:val="24"/>
      <w:szCs w:val="24"/>
    </w:rPr>
  </w:style>
  <w:style w:type="character" w:customStyle="1" w:styleId="Ttulo3Car">
    <w:name w:val="Título 3 Car"/>
    <w:basedOn w:val="Fuentedeprrafopredeter"/>
    <w:qFormat/>
    <w:rPr>
      <w:rFonts w:ascii="Times New Roman" w:eastAsia="Calibri" w:hAnsi="Times New Roman" w:cs="DejaVu Sans"/>
      <w:b/>
      <w:sz w:val="24"/>
      <w:szCs w:val="24"/>
    </w:rPr>
  </w:style>
  <w:style w:type="character" w:customStyle="1" w:styleId="Ttulo4Car">
    <w:name w:val="Título 4 Car"/>
    <w:basedOn w:val="Fuentedeprrafopredeter"/>
    <w:qFormat/>
    <w:rPr>
      <w:rFonts w:ascii="Times New Roman" w:eastAsia="Calibri" w:hAnsi="Times New Roman" w:cs="DejaVu Sans"/>
      <w:b/>
      <w:iCs/>
      <w:sz w:val="24"/>
      <w:szCs w:val="24"/>
    </w:rPr>
  </w:style>
  <w:style w:type="character" w:customStyle="1" w:styleId="Ttulo5Car">
    <w:name w:val="Título 5 Car"/>
    <w:basedOn w:val="Fuentedeprrafopredeter"/>
    <w:qFormat/>
    <w:rPr>
      <w:rFonts w:ascii="Times New Roman" w:eastAsia="Calibri" w:hAnsi="Times New Roman" w:cs="DejaVu Sans"/>
      <w:b/>
      <w:iCs/>
      <w:sz w:val="24"/>
      <w:szCs w:val="24"/>
    </w:rPr>
  </w:style>
  <w:style w:type="character" w:styleId="nfasissutil">
    <w:name w:val="Subtle Emphasis"/>
    <w:basedOn w:val="Fuentedeprrafopredeter"/>
    <w:qFormat/>
    <w:rPr>
      <w:rFonts w:ascii="Times New Roman" w:hAnsi="Times New Roman"/>
      <w:i/>
      <w:iCs/>
      <w:color w:val="404040"/>
    </w:rPr>
  </w:style>
  <w:style w:type="character" w:styleId="nfasisintenso">
    <w:name w:val="Intense Emphasis"/>
    <w:basedOn w:val="Fuentedeprrafopredeter"/>
    <w:qFormat/>
    <w:rPr>
      <w:rFonts w:ascii="Times New Roman" w:hAnsi="Times New Roman"/>
      <w:i/>
      <w:iCs/>
      <w:color w:val="auto"/>
    </w:rPr>
  </w:style>
  <w:style w:type="character" w:customStyle="1" w:styleId="CitaCar">
    <w:name w:val="Cita Car"/>
    <w:basedOn w:val="Fuentedeprrafopredeter"/>
    <w:qFormat/>
    <w:rPr>
      <w:rFonts w:ascii="Times New Roman" w:hAnsi="Times New Roman"/>
      <w:i/>
      <w:iCs/>
      <w:color w:val="404040"/>
      <w:sz w:val="24"/>
    </w:rPr>
  </w:style>
  <w:style w:type="character" w:styleId="Referenciaintensa">
    <w:name w:val="Intense Reference"/>
    <w:basedOn w:val="Fuentedeprrafopredeter"/>
    <w:qFormat/>
    <w:rPr>
      <w:b/>
      <w:bCs/>
      <w:smallCaps/>
      <w:color w:val="auto"/>
      <w:spacing w:val="5"/>
    </w:rPr>
  </w:style>
  <w:style w:type="character" w:styleId="Ttulodellibro">
    <w:name w:val="Book Title"/>
    <w:basedOn w:val="Fuentedeprrafopredeter"/>
    <w:qFormat/>
    <w:rPr>
      <w:rFonts w:ascii="Times New Roman" w:hAnsi="Times New Roman"/>
      <w:b/>
      <w:bCs/>
      <w:i/>
      <w:iCs/>
      <w:spacing w:val="5"/>
    </w:rPr>
  </w:style>
  <w:style w:type="character" w:customStyle="1" w:styleId="ListLabel1">
    <w:name w:val="ListLabel 1"/>
    <w:qFormat/>
    <w:rPr>
      <w:b/>
      <w:i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szCs w:val="24"/>
    </w:rPr>
  </w:style>
  <w:style w:type="character" w:customStyle="1" w:styleId="ListLabel26">
    <w:name w:val="ListLabel 26"/>
    <w:qFormat/>
    <w:rPr>
      <w:rFonts w:eastAsia="Times New Roman" w:cs="Times New Roman"/>
      <w:szCs w:val="24"/>
      <w:lang w:val="en-GB" w:eastAsia="en-GB"/>
    </w:rPr>
  </w:style>
  <w:style w:type="character" w:customStyle="1" w:styleId="ListLabel27">
    <w:name w:val="ListLabel 27"/>
    <w:qFormat/>
    <w:rPr>
      <w:b/>
      <w:szCs w:val="24"/>
    </w:rPr>
  </w:style>
  <w:style w:type="character" w:customStyle="1" w:styleId="ListLabel28">
    <w:name w:val="ListLabel 28"/>
    <w:qFormat/>
  </w:style>
  <w:style w:type="character" w:customStyle="1" w:styleId="ListLabel29">
    <w:name w:val="ListLabel 29"/>
    <w:qFormat/>
    <w:rPr>
      <w:szCs w:val="24"/>
      <w:highlight w:val="white"/>
    </w:rPr>
  </w:style>
  <w:style w:type="character" w:customStyle="1" w:styleId="ListLabel30">
    <w:name w:val="ListLabel 30"/>
    <w:qFormat/>
    <w:rPr>
      <w:rFonts w:cs="Times New Roman"/>
      <w:szCs w:val="24"/>
    </w:rPr>
  </w:style>
  <w:style w:type="character" w:customStyle="1" w:styleId="LineNumbering">
    <w:name w:val="Line Numbering"/>
  </w:style>
  <w:style w:type="character" w:customStyle="1" w:styleId="ListLabel160">
    <w:name w:val="ListLabel 160"/>
    <w:qFormat/>
    <w:rPr>
      <w:i w:val="0"/>
      <w:color w:val="000000"/>
      <w:sz w:val="24"/>
      <w:lang w:val="es-ES"/>
    </w:rPr>
  </w:style>
  <w:style w:type="character" w:customStyle="1" w:styleId="ListLabel159">
    <w:name w:val="ListLabel 159"/>
    <w:qFormat/>
    <w:rPr>
      <w:i w:val="0"/>
      <w:color w:val="000000"/>
      <w:sz w:val="24"/>
    </w:rPr>
  </w:style>
  <w:style w:type="character" w:customStyle="1" w:styleId="ListLabel158">
    <w:name w:val="ListLabel 158"/>
    <w:qFormat/>
    <w:rPr>
      <w:i w:val="0"/>
      <w:color w:val="000000"/>
    </w:rPr>
  </w:style>
  <w:style w:type="character" w:customStyle="1" w:styleId="ListLabel157">
    <w:name w:val="ListLabel 157"/>
    <w:qFormat/>
    <w:rPr>
      <w:i w:val="0"/>
      <w:color w:val="000000"/>
      <w:lang w:val="en-GB"/>
    </w:rPr>
  </w:style>
  <w:style w:type="character" w:customStyle="1" w:styleId="ListLabel156">
    <w:name w:val="ListLabel 156"/>
    <w:qFormat/>
    <w:rPr>
      <w:rFonts w:eastAsia="OpenSymbol"/>
    </w:rPr>
  </w:style>
  <w:style w:type="character" w:customStyle="1" w:styleId="ListLabel155">
    <w:name w:val="ListLabel 155"/>
    <w:qFormat/>
    <w:rPr>
      <w:rFonts w:eastAsia="OpenSymbol"/>
    </w:rPr>
  </w:style>
  <w:style w:type="character" w:customStyle="1" w:styleId="ListLabel154">
    <w:name w:val="ListLabel 154"/>
    <w:qFormat/>
    <w:rPr>
      <w:rFonts w:eastAsia="OpenSymbol"/>
    </w:rPr>
  </w:style>
  <w:style w:type="character" w:customStyle="1" w:styleId="ListLabel153">
    <w:name w:val="ListLabel 153"/>
    <w:qFormat/>
    <w:rPr>
      <w:rFonts w:eastAsia="OpenSymbol"/>
    </w:rPr>
  </w:style>
  <w:style w:type="character" w:customStyle="1" w:styleId="ListLabel152">
    <w:name w:val="ListLabel 152"/>
    <w:qFormat/>
    <w:rPr>
      <w:rFonts w:eastAsia="OpenSymbol"/>
    </w:rPr>
  </w:style>
  <w:style w:type="character" w:customStyle="1" w:styleId="ListLabel151">
    <w:name w:val="ListLabel 151"/>
    <w:qFormat/>
    <w:rPr>
      <w:rFonts w:eastAsia="OpenSymbol"/>
    </w:rPr>
  </w:style>
  <w:style w:type="character" w:customStyle="1" w:styleId="ListLabel150">
    <w:name w:val="ListLabel 150"/>
    <w:qFormat/>
    <w:rPr>
      <w:rFonts w:eastAsia="OpenSymbol"/>
    </w:rPr>
  </w:style>
  <w:style w:type="character" w:customStyle="1" w:styleId="ListLabel149">
    <w:name w:val="ListLabel 149"/>
    <w:qFormat/>
    <w:rPr>
      <w:rFonts w:eastAsia="OpenSymbol"/>
    </w:rPr>
  </w:style>
  <w:style w:type="character" w:customStyle="1" w:styleId="ListLabel148">
    <w:name w:val="ListLabel 148"/>
    <w:qFormat/>
    <w:rPr>
      <w:rFonts w:eastAsia="OpenSymbol"/>
    </w:rPr>
  </w:style>
  <w:style w:type="character" w:customStyle="1" w:styleId="ListLabel147">
    <w:name w:val="ListLabel 147"/>
    <w:qFormat/>
    <w:rPr>
      <w:i w:val="0"/>
      <w:color w:val="000000"/>
      <w:sz w:val="24"/>
      <w:lang w:val="es-ES"/>
    </w:rPr>
  </w:style>
  <w:style w:type="character" w:customStyle="1" w:styleId="ListLabel146">
    <w:name w:val="ListLabel 146"/>
    <w:qFormat/>
    <w:rPr>
      <w:i w:val="0"/>
      <w:color w:val="000000"/>
      <w:sz w:val="24"/>
    </w:rPr>
  </w:style>
  <w:style w:type="character" w:customStyle="1" w:styleId="ListLabel145">
    <w:name w:val="ListLabel 145"/>
    <w:qFormat/>
    <w:rPr>
      <w:i w:val="0"/>
      <w:color w:val="000000"/>
    </w:rPr>
  </w:style>
  <w:style w:type="character" w:customStyle="1" w:styleId="ListLabel144">
    <w:name w:val="ListLabel 144"/>
    <w:qFormat/>
    <w:rPr>
      <w:i w:val="0"/>
      <w:color w:val="000000"/>
      <w:lang w:val="en-GB"/>
    </w:rPr>
  </w:style>
  <w:style w:type="character" w:customStyle="1" w:styleId="ListLabel143">
    <w:name w:val="ListLabel 143"/>
    <w:qFormat/>
    <w:rPr>
      <w:rFonts w:eastAsia="OpenSymbol"/>
    </w:rPr>
  </w:style>
  <w:style w:type="character" w:customStyle="1" w:styleId="ListLabel142">
    <w:name w:val="ListLabel 142"/>
    <w:qFormat/>
    <w:rPr>
      <w:rFonts w:eastAsia="OpenSymbol"/>
    </w:rPr>
  </w:style>
  <w:style w:type="character" w:customStyle="1" w:styleId="ListLabel141">
    <w:name w:val="ListLabel 141"/>
    <w:qFormat/>
    <w:rPr>
      <w:rFonts w:eastAsia="OpenSymbol"/>
    </w:rPr>
  </w:style>
  <w:style w:type="character" w:customStyle="1" w:styleId="ListLabel140">
    <w:name w:val="ListLabel 140"/>
    <w:qFormat/>
    <w:rPr>
      <w:rFonts w:eastAsia="OpenSymbol"/>
    </w:rPr>
  </w:style>
  <w:style w:type="character" w:customStyle="1" w:styleId="ListLabel139">
    <w:name w:val="ListLabel 139"/>
    <w:qFormat/>
    <w:rPr>
      <w:rFonts w:eastAsia="OpenSymbol"/>
    </w:rPr>
  </w:style>
  <w:style w:type="character" w:customStyle="1" w:styleId="ListLabel138">
    <w:name w:val="ListLabel 138"/>
    <w:qFormat/>
    <w:rPr>
      <w:rFonts w:eastAsia="OpenSymbol"/>
    </w:rPr>
  </w:style>
  <w:style w:type="character" w:customStyle="1" w:styleId="ListLabel137">
    <w:name w:val="ListLabel 137"/>
    <w:qFormat/>
    <w:rPr>
      <w:rFonts w:eastAsia="OpenSymbol"/>
    </w:rPr>
  </w:style>
  <w:style w:type="character" w:customStyle="1" w:styleId="ListLabel136">
    <w:name w:val="ListLabel 136"/>
    <w:qFormat/>
    <w:rPr>
      <w:rFonts w:eastAsia="OpenSymbol"/>
    </w:rPr>
  </w:style>
  <w:style w:type="character" w:customStyle="1" w:styleId="ListLabel135">
    <w:name w:val="ListLabel 135"/>
    <w:qFormat/>
    <w:rPr>
      <w:rFonts w:eastAsia="OpenSymbol"/>
    </w:rPr>
  </w:style>
  <w:style w:type="character" w:customStyle="1" w:styleId="ListLabel134">
    <w:name w:val="ListLabel 134"/>
    <w:qFormat/>
    <w:rPr>
      <w:color w:val="000000"/>
      <w:sz w:val="24"/>
      <w:lang w:val="es-ES"/>
    </w:rPr>
  </w:style>
  <w:style w:type="character" w:customStyle="1" w:styleId="ListLabel133">
    <w:name w:val="ListLabel 133"/>
    <w:qFormat/>
    <w:rPr>
      <w:color w:val="000000"/>
      <w:sz w:val="24"/>
    </w:rPr>
  </w:style>
  <w:style w:type="character" w:customStyle="1" w:styleId="ListLabel132">
    <w:name w:val="ListLabel 132"/>
    <w:qFormat/>
    <w:rPr>
      <w:color w:val="000000"/>
    </w:rPr>
  </w:style>
  <w:style w:type="character" w:customStyle="1" w:styleId="ListLabel131">
    <w:name w:val="ListLabel 131"/>
    <w:qFormat/>
    <w:rPr>
      <w:color w:val="000000"/>
      <w:lang w:val="en-GB"/>
    </w:rPr>
  </w:style>
  <w:style w:type="character" w:customStyle="1" w:styleId="ListLabel130">
    <w:name w:val="ListLabel 130"/>
    <w:qFormat/>
    <w:rPr>
      <w:rFonts w:eastAsia="OpenSymbol"/>
    </w:rPr>
  </w:style>
  <w:style w:type="character" w:customStyle="1" w:styleId="ListLabel129">
    <w:name w:val="ListLabel 129"/>
    <w:qFormat/>
    <w:rPr>
      <w:rFonts w:eastAsia="OpenSymbol"/>
    </w:rPr>
  </w:style>
  <w:style w:type="character" w:customStyle="1" w:styleId="ListLabel128">
    <w:name w:val="ListLabel 128"/>
    <w:qFormat/>
    <w:rPr>
      <w:rFonts w:eastAsia="OpenSymbol"/>
    </w:rPr>
  </w:style>
  <w:style w:type="character" w:customStyle="1" w:styleId="ListLabel127">
    <w:name w:val="ListLabel 127"/>
    <w:qFormat/>
    <w:rPr>
      <w:rFonts w:eastAsia="OpenSymbol"/>
    </w:rPr>
  </w:style>
  <w:style w:type="character" w:customStyle="1" w:styleId="ListLabel126">
    <w:name w:val="ListLabel 126"/>
    <w:qFormat/>
    <w:rPr>
      <w:rFonts w:eastAsia="OpenSymbol"/>
    </w:rPr>
  </w:style>
  <w:style w:type="character" w:customStyle="1" w:styleId="ListLabel125">
    <w:name w:val="ListLabel 125"/>
    <w:qFormat/>
    <w:rPr>
      <w:rFonts w:eastAsia="OpenSymbol"/>
    </w:rPr>
  </w:style>
  <w:style w:type="character" w:customStyle="1" w:styleId="ListLabel124">
    <w:name w:val="ListLabel 124"/>
    <w:qFormat/>
    <w:rPr>
      <w:rFonts w:eastAsia="OpenSymbol"/>
    </w:rPr>
  </w:style>
  <w:style w:type="character" w:customStyle="1" w:styleId="ListLabel123">
    <w:name w:val="ListLabel 123"/>
    <w:qFormat/>
    <w:rPr>
      <w:rFonts w:eastAsia="OpenSymbol"/>
    </w:rPr>
  </w:style>
  <w:style w:type="character" w:customStyle="1" w:styleId="ListLabel122">
    <w:name w:val="ListLabel 122"/>
    <w:qFormat/>
    <w:rPr>
      <w:rFonts w:eastAsia="OpenSymbol"/>
    </w:rPr>
  </w:style>
  <w:style w:type="character" w:customStyle="1" w:styleId="ListLabel121">
    <w:name w:val="ListLabel 121"/>
    <w:qFormat/>
    <w:rPr>
      <w:color w:val="000000"/>
      <w:sz w:val="24"/>
      <w:lang w:val="es-ES"/>
    </w:rPr>
  </w:style>
  <w:style w:type="character" w:customStyle="1" w:styleId="ListLabel120">
    <w:name w:val="ListLabel 120"/>
    <w:qFormat/>
    <w:rPr>
      <w:color w:val="000000"/>
      <w:sz w:val="24"/>
    </w:rPr>
  </w:style>
  <w:style w:type="character" w:customStyle="1" w:styleId="ListLabel119">
    <w:name w:val="ListLabel 119"/>
    <w:qFormat/>
    <w:rPr>
      <w:color w:val="000000"/>
    </w:rPr>
  </w:style>
  <w:style w:type="character" w:customStyle="1" w:styleId="ListLabel118">
    <w:name w:val="ListLabel 118"/>
    <w:qFormat/>
    <w:rPr>
      <w:color w:val="000000"/>
      <w:lang w:val="en-GB"/>
    </w:rPr>
  </w:style>
  <w:style w:type="character" w:customStyle="1" w:styleId="ListLabel117">
    <w:name w:val="ListLabel 117"/>
    <w:qFormat/>
    <w:rPr>
      <w:rFonts w:eastAsia="OpenSymbol"/>
    </w:rPr>
  </w:style>
  <w:style w:type="character" w:customStyle="1" w:styleId="ListLabel116">
    <w:name w:val="ListLabel 116"/>
    <w:qFormat/>
    <w:rPr>
      <w:rFonts w:eastAsia="OpenSymbol"/>
    </w:rPr>
  </w:style>
  <w:style w:type="character" w:customStyle="1" w:styleId="ListLabel115">
    <w:name w:val="ListLabel 115"/>
    <w:qFormat/>
    <w:rPr>
      <w:rFonts w:eastAsia="OpenSymbol"/>
    </w:rPr>
  </w:style>
  <w:style w:type="character" w:customStyle="1" w:styleId="ListLabel114">
    <w:name w:val="ListLabel 114"/>
    <w:qFormat/>
    <w:rPr>
      <w:rFonts w:eastAsia="OpenSymbol"/>
    </w:rPr>
  </w:style>
  <w:style w:type="character" w:customStyle="1" w:styleId="ListLabel113">
    <w:name w:val="ListLabel 113"/>
    <w:qFormat/>
    <w:rPr>
      <w:rFonts w:eastAsia="OpenSymbol"/>
    </w:rPr>
  </w:style>
  <w:style w:type="character" w:customStyle="1" w:styleId="ListLabel112">
    <w:name w:val="ListLabel 112"/>
    <w:qFormat/>
    <w:rPr>
      <w:rFonts w:eastAsia="OpenSymbol"/>
    </w:rPr>
  </w:style>
  <w:style w:type="character" w:customStyle="1" w:styleId="ListLabel111">
    <w:name w:val="ListLabel 111"/>
    <w:qFormat/>
    <w:rPr>
      <w:rFonts w:eastAsia="OpenSymbol"/>
    </w:rPr>
  </w:style>
  <w:style w:type="character" w:customStyle="1" w:styleId="ListLabel110">
    <w:name w:val="ListLabel 110"/>
    <w:qFormat/>
    <w:rPr>
      <w:rFonts w:eastAsia="OpenSymbol"/>
    </w:rPr>
  </w:style>
  <w:style w:type="character" w:customStyle="1" w:styleId="ListLabel109">
    <w:name w:val="ListLabel 109"/>
    <w:qFormat/>
    <w:rPr>
      <w:rFonts w:eastAsia="OpenSymbol"/>
    </w:rPr>
  </w:style>
  <w:style w:type="character" w:customStyle="1" w:styleId="ListLabel108">
    <w:name w:val="ListLabel 108"/>
    <w:qFormat/>
    <w:rPr>
      <w:color w:val="000000"/>
      <w:sz w:val="24"/>
      <w:lang w:val="es-ES"/>
    </w:rPr>
  </w:style>
  <w:style w:type="character" w:customStyle="1" w:styleId="ListLabel107">
    <w:name w:val="ListLabel 107"/>
    <w:qFormat/>
    <w:rPr>
      <w:color w:val="000000"/>
      <w:sz w:val="24"/>
    </w:rPr>
  </w:style>
  <w:style w:type="character" w:customStyle="1" w:styleId="ListLabel106">
    <w:name w:val="ListLabel 106"/>
    <w:qFormat/>
    <w:rPr>
      <w:color w:val="000000"/>
    </w:rPr>
  </w:style>
  <w:style w:type="character" w:customStyle="1" w:styleId="ListLabel105">
    <w:name w:val="ListLabel 105"/>
    <w:qFormat/>
    <w:rPr>
      <w:color w:val="000000"/>
      <w:lang w:val="en-GB"/>
    </w:rPr>
  </w:style>
  <w:style w:type="character" w:customStyle="1" w:styleId="ListLabel104">
    <w:name w:val="ListLabel 104"/>
    <w:qFormat/>
    <w:rPr>
      <w:sz w:val="24"/>
      <w:lang w:val="es-ES"/>
    </w:rPr>
  </w:style>
  <w:style w:type="character" w:customStyle="1" w:styleId="ListLabel103">
    <w:name w:val="ListLabel 103"/>
    <w:qFormat/>
    <w:rPr>
      <w:sz w:val="24"/>
    </w:rPr>
  </w:style>
  <w:style w:type="character" w:customStyle="1" w:styleId="ListLabel102">
    <w:name w:val="ListLabel 102"/>
    <w:qFormat/>
    <w:rPr>
      <w:color w:val="000000"/>
    </w:rPr>
  </w:style>
  <w:style w:type="character" w:customStyle="1" w:styleId="ListLabel101">
    <w:name w:val="ListLabel 101"/>
    <w:qFormat/>
    <w:rPr>
      <w:color w:val="000000"/>
      <w:lang w:val="en-GB"/>
    </w:rPr>
  </w:style>
  <w:style w:type="character" w:customStyle="1" w:styleId="ListLabel100">
    <w:name w:val="ListLabel 100"/>
    <w:qFormat/>
    <w:rPr>
      <w:sz w:val="24"/>
      <w:lang w:val="es-ES"/>
    </w:rPr>
  </w:style>
  <w:style w:type="character" w:customStyle="1" w:styleId="ListLabel99">
    <w:name w:val="ListLabel 99"/>
    <w:qFormat/>
    <w:rPr>
      <w:sz w:val="24"/>
    </w:rPr>
  </w:style>
  <w:style w:type="character" w:customStyle="1" w:styleId="ListLabel98">
    <w:name w:val="ListLabel 98"/>
    <w:qFormat/>
    <w:rPr>
      <w:color w:val="000000"/>
    </w:rPr>
  </w:style>
  <w:style w:type="character" w:customStyle="1" w:styleId="ListLabel97">
    <w:name w:val="ListLabel 97"/>
    <w:qFormat/>
    <w:rPr>
      <w:color w:val="000000"/>
      <w:lang w:val="en-GB"/>
    </w:rPr>
  </w:style>
  <w:style w:type="character" w:customStyle="1" w:styleId="ListLabel96">
    <w:name w:val="ListLabel 96"/>
    <w:qFormat/>
    <w:rPr>
      <w:rFonts w:ascii="Times New Roman" w:hAnsi="Times New Roman" w:cs="Times New Roman"/>
      <w:sz w:val="24"/>
      <w:szCs w:val="24"/>
      <w:lang w:bidi="es-ES"/>
    </w:rPr>
  </w:style>
  <w:style w:type="character" w:customStyle="1" w:styleId="ListLabel95">
    <w:name w:val="ListLabel 95"/>
    <w:qFormat/>
    <w:rPr>
      <w:rFonts w:ascii="Times New Roman" w:hAnsi="Times New Roman" w:cs="Times New Roman"/>
      <w:sz w:val="24"/>
      <w:szCs w:val="24"/>
    </w:rPr>
  </w:style>
  <w:style w:type="character" w:customStyle="1" w:styleId="ListLabel94">
    <w:name w:val="ListLabel 94"/>
    <w:qFormat/>
    <w:rPr>
      <w:rFonts w:ascii="Times New Roman" w:hAnsi="Times New Roman" w:cs="Times New Roman"/>
      <w:color w:val="000000"/>
    </w:rPr>
  </w:style>
  <w:style w:type="character" w:customStyle="1" w:styleId="ListLabel93">
    <w:name w:val="ListLabel 93"/>
    <w:qFormat/>
    <w:rPr>
      <w:rFonts w:ascii="Times New Roman" w:hAnsi="Times New Roman" w:cs="Times New Roman"/>
      <w:color w:val="000000"/>
      <w:lang w:bidi="en-GB"/>
    </w:rPr>
  </w:style>
  <w:style w:type="character" w:customStyle="1" w:styleId="ListLabel92">
    <w:name w:val="ListLabel 92"/>
    <w:qFormat/>
    <w:rPr>
      <w:rFonts w:ascii="Times New Roman" w:hAnsi="Times New Roman" w:cs="Times New Roman"/>
      <w:color w:val="000000"/>
      <w:lang w:bidi="es-ES"/>
    </w:rPr>
  </w:style>
  <w:style w:type="character" w:customStyle="1" w:styleId="ListLabel91">
    <w:name w:val="ListLabel 91"/>
    <w:qFormat/>
    <w:rPr>
      <w:rFonts w:ascii="Times New Roman" w:hAnsi="Times New Roman" w:cs="Times New Roman"/>
      <w:color w:val="000000"/>
    </w:rPr>
  </w:style>
  <w:style w:type="character" w:customStyle="1" w:styleId="ListLabel90">
    <w:name w:val="ListLabel 90"/>
    <w:qFormat/>
    <w:rPr>
      <w:rFonts w:ascii="Times New Roman" w:hAnsi="Times New Roman" w:cs="Times New Roman"/>
      <w:color w:val="000000"/>
      <w:lang w:bidi="en-GB"/>
    </w:rPr>
  </w:style>
  <w:style w:type="character" w:customStyle="1" w:styleId="ListLabel89">
    <w:name w:val="ListLabel 89"/>
    <w:qFormat/>
    <w:rPr>
      <w:rFonts w:ascii="Times New Roman" w:hAnsi="Times New Roman" w:cs="Times New Roman"/>
      <w:color w:val="000000"/>
      <w:lang w:bidi="es-ES"/>
    </w:rPr>
  </w:style>
  <w:style w:type="character" w:customStyle="1" w:styleId="ListLabel88">
    <w:name w:val="ListLabel 88"/>
    <w:qFormat/>
    <w:rPr>
      <w:rFonts w:ascii="Times New Roman" w:hAnsi="Times New Roman" w:cs="Times New Roman"/>
      <w:color w:val="000000"/>
      <w:lang w:bidi="en-GB"/>
    </w:rPr>
  </w:style>
  <w:style w:type="character" w:customStyle="1" w:styleId="ListLabel87">
    <w:name w:val="ListLabel 87"/>
    <w:qFormat/>
    <w:rPr>
      <w:rFonts w:ascii="Times New Roman" w:hAnsi="Times New Roman" w:cs="Times New Roman"/>
      <w:color w:val="000000"/>
      <w:lang w:bidi="es-ES"/>
    </w:rPr>
  </w:style>
  <w:style w:type="character" w:customStyle="1" w:styleId="ListLabel86">
    <w:name w:val="ListLabel 86"/>
    <w:qFormat/>
    <w:rPr>
      <w:rFonts w:ascii="Times New Roman" w:hAnsi="Times New Roman" w:cs="Times New Roman"/>
      <w:color w:val="000000"/>
      <w:lang w:bidi="en-GB"/>
    </w:rPr>
  </w:style>
  <w:style w:type="character" w:customStyle="1" w:styleId="ListLabel85">
    <w:name w:val="ListLabel 85"/>
    <w:qFormat/>
    <w:rPr>
      <w:rFonts w:ascii="Times New Roman" w:hAnsi="Times New Roman" w:cs="Times New Roman"/>
      <w:color w:val="000000"/>
      <w:lang w:bidi="es-ES"/>
    </w:rPr>
  </w:style>
  <w:style w:type="character" w:customStyle="1" w:styleId="ListLabel84">
    <w:name w:val="ListLabel 84"/>
    <w:qFormat/>
    <w:rPr>
      <w:rFonts w:ascii="Times New Roman" w:hAnsi="Times New Roman" w:cs="Times New Roman"/>
      <w:color w:val="000000"/>
      <w:lang w:bidi="en-GB"/>
    </w:rPr>
  </w:style>
  <w:style w:type="character" w:customStyle="1" w:styleId="ListLabel83">
    <w:name w:val="ListLabel 83"/>
    <w:qFormat/>
    <w:rPr>
      <w:rFonts w:ascii="Times New Roman" w:hAnsi="Times New Roman" w:cs="Times New Roman"/>
      <w:color w:val="000000"/>
      <w:lang w:bidi="es-ES"/>
    </w:rPr>
  </w:style>
  <w:style w:type="character" w:customStyle="1" w:styleId="ListLabel82">
    <w:name w:val="ListLabel 82"/>
    <w:qFormat/>
    <w:rPr>
      <w:rFonts w:ascii="Times New Roman" w:hAnsi="Times New Roman" w:cs="Times New Roman"/>
      <w:color w:val="000000"/>
      <w:lang w:bidi="en-GB"/>
    </w:rPr>
  </w:style>
  <w:style w:type="character" w:customStyle="1" w:styleId="ListLabel81">
    <w:name w:val="ListLabel 81"/>
    <w:qFormat/>
    <w:rPr>
      <w:rFonts w:ascii="Times New Roman" w:hAnsi="Times New Roman" w:cs="Times New Roman"/>
      <w:color w:val="000000"/>
      <w:lang w:bidi="es-ES"/>
    </w:rPr>
  </w:style>
  <w:style w:type="character" w:customStyle="1" w:styleId="ListLabel80">
    <w:name w:val="ListLabel 80"/>
    <w:qFormat/>
    <w:rPr>
      <w:rFonts w:ascii="Times New Roman" w:hAnsi="Times New Roman" w:cs="Times New Roman"/>
      <w:color w:val="000000"/>
      <w:lang w:bidi="en-GB"/>
    </w:rPr>
  </w:style>
  <w:style w:type="character" w:customStyle="1" w:styleId="ListLabel79">
    <w:name w:val="ListLabel 79"/>
    <w:qFormat/>
    <w:rPr>
      <w:rFonts w:ascii="Times New Roman" w:hAnsi="Times New Roman" w:cs="Times New Roman"/>
      <w:color w:val="000000"/>
      <w:lang w:bidi="es-ES"/>
    </w:rPr>
  </w:style>
  <w:style w:type="character" w:customStyle="1" w:styleId="ListLabel78">
    <w:name w:val="ListLabel 78"/>
    <w:qFormat/>
    <w:rPr>
      <w:rFonts w:ascii="Times New Roman" w:hAnsi="Times New Roman" w:cs="Times New Roman"/>
      <w:color w:val="000000"/>
      <w:lang w:bidi="en-GB"/>
    </w:rPr>
  </w:style>
  <w:style w:type="character" w:customStyle="1" w:styleId="ListLabel77">
    <w:name w:val="ListLabel 77"/>
    <w:qFormat/>
    <w:rPr>
      <w:rFonts w:ascii="Times New Roman" w:hAnsi="Times New Roman" w:cs="Times New Roman"/>
      <w:color w:val="000000"/>
      <w:lang w:bidi="es-ES"/>
    </w:rPr>
  </w:style>
  <w:style w:type="character" w:customStyle="1" w:styleId="ListLabel76">
    <w:name w:val="ListLabel 76"/>
    <w:qFormat/>
    <w:rPr>
      <w:rFonts w:ascii="Times New Roman" w:hAnsi="Times New Roman" w:cs="Times New Roman"/>
      <w:color w:val="000000"/>
      <w:lang w:bidi="en-GB"/>
    </w:rPr>
  </w:style>
  <w:style w:type="character" w:customStyle="1" w:styleId="ListLabel75">
    <w:name w:val="ListLabel 75"/>
    <w:qFormat/>
    <w:rPr>
      <w:rFonts w:ascii="Times New Roman" w:hAnsi="Times New Roman" w:cs="Times New Roman"/>
      <w:color w:val="000000"/>
      <w:lang w:bidi="es-ES"/>
    </w:rPr>
  </w:style>
  <w:style w:type="character" w:customStyle="1" w:styleId="ListLabel74">
    <w:name w:val="ListLabel 74"/>
    <w:qFormat/>
    <w:rPr>
      <w:rFonts w:ascii="Times New Roman" w:hAnsi="Times New Roman" w:cs="Times New Roman"/>
      <w:color w:val="000000"/>
      <w:lang w:bidi="en-GB"/>
    </w:rPr>
  </w:style>
  <w:style w:type="character" w:customStyle="1" w:styleId="ListLabel73">
    <w:name w:val="ListLabel 73"/>
    <w:qFormat/>
    <w:rPr>
      <w:rFonts w:ascii="Times New Roman" w:hAnsi="Times New Roman" w:cs="Times New Roman"/>
      <w:color w:val="000000"/>
      <w:lang w:bidi="es-ES"/>
    </w:rPr>
  </w:style>
  <w:style w:type="character" w:customStyle="1" w:styleId="ListLabel72">
    <w:name w:val="ListLabel 72"/>
    <w:qFormat/>
    <w:rPr>
      <w:rFonts w:ascii="Times New Roman" w:hAnsi="Times New Roman" w:cs="Times New Roman"/>
      <w:color w:val="000000"/>
      <w:lang w:bidi="en-GB"/>
    </w:rPr>
  </w:style>
  <w:style w:type="character" w:customStyle="1" w:styleId="ListLabel71">
    <w:name w:val="ListLabel 71"/>
    <w:qFormat/>
    <w:rPr>
      <w:rFonts w:ascii="Times New Roman" w:hAnsi="Times New Roman" w:cs="Times New Roman"/>
      <w:color w:val="000000"/>
      <w:lang w:bidi="es-ES"/>
    </w:rPr>
  </w:style>
  <w:style w:type="character" w:customStyle="1" w:styleId="ListLabel70">
    <w:name w:val="ListLabel 70"/>
    <w:qFormat/>
    <w:rPr>
      <w:rFonts w:ascii="Times New Roman" w:hAnsi="Times New Roman" w:cs="Times New Roman"/>
      <w:color w:val="000000"/>
      <w:lang w:bidi="en-GB"/>
    </w:rPr>
  </w:style>
  <w:style w:type="character" w:customStyle="1" w:styleId="ListLabel69">
    <w:name w:val="ListLabel 69"/>
    <w:qFormat/>
    <w:rPr>
      <w:rFonts w:ascii="Times New Roman" w:hAnsi="Times New Roman" w:cs="Times New Roman"/>
      <w:color w:val="000000"/>
      <w:lang w:bidi="es-ES"/>
    </w:rPr>
  </w:style>
  <w:style w:type="character" w:customStyle="1" w:styleId="ListLabel68">
    <w:name w:val="ListLabel 68"/>
    <w:qFormat/>
    <w:rPr>
      <w:rFonts w:ascii="Times New Roman" w:hAnsi="Times New Roman" w:cs="Times New Roman"/>
      <w:color w:val="000000"/>
      <w:lang w:bidi="en-GB"/>
    </w:rPr>
  </w:style>
  <w:style w:type="character" w:customStyle="1" w:styleId="ListLabel67">
    <w:name w:val="ListLabel 67"/>
    <w:qFormat/>
    <w:rPr>
      <w:rFonts w:ascii="Times New Roman" w:hAnsi="Times New Roman" w:cs="Times New Roman"/>
      <w:color w:val="000000"/>
      <w:lang w:bidi="es-ES"/>
    </w:rPr>
  </w:style>
  <w:style w:type="character" w:customStyle="1" w:styleId="ListLabel66">
    <w:name w:val="ListLabel 66"/>
    <w:qFormat/>
    <w:rPr>
      <w:rFonts w:ascii="Times New Roman" w:hAnsi="Times New Roman" w:cs="Times New Roman"/>
      <w:color w:val="000000"/>
      <w:lang w:bidi="en-GB"/>
    </w:rPr>
  </w:style>
  <w:style w:type="character" w:customStyle="1" w:styleId="ListLabel65">
    <w:name w:val="ListLabel 65"/>
    <w:qFormat/>
    <w:rPr>
      <w:rFonts w:ascii="Times New Roman" w:hAnsi="Times New Roman" w:cs="Times New Roman"/>
      <w:color w:val="000000"/>
      <w:lang w:bidi="es-ES"/>
    </w:rPr>
  </w:style>
  <w:style w:type="character" w:customStyle="1" w:styleId="ListLabel64">
    <w:name w:val="ListLabel 64"/>
    <w:qFormat/>
    <w:rPr>
      <w:rFonts w:ascii="Times New Roman" w:hAnsi="Times New Roman" w:cs="Times New Roman"/>
      <w:color w:val="000000"/>
      <w:lang w:bidi="en-GB"/>
    </w:rPr>
  </w:style>
  <w:style w:type="character" w:customStyle="1" w:styleId="ListLabel63">
    <w:name w:val="ListLabel 63"/>
    <w:qFormat/>
    <w:rPr>
      <w:rFonts w:ascii="Times New Roman" w:hAnsi="Times New Roman" w:cs="Times New Roman"/>
      <w:color w:val="000000"/>
      <w:lang w:bidi="es-ES"/>
    </w:rPr>
  </w:style>
  <w:style w:type="character" w:customStyle="1" w:styleId="ListLabel62">
    <w:name w:val="ListLabel 62"/>
    <w:qFormat/>
    <w:rPr>
      <w:rFonts w:ascii="Times New Roman" w:hAnsi="Times New Roman" w:cs="Times New Roman"/>
      <w:color w:val="000000"/>
      <w:lang w:bidi="en-GB"/>
    </w:rPr>
  </w:style>
  <w:style w:type="character" w:customStyle="1" w:styleId="ListLabel61">
    <w:name w:val="ListLabel 61"/>
    <w:qFormat/>
    <w:rPr>
      <w:rFonts w:ascii="Times New Roman" w:hAnsi="Times New Roman" w:cs="Times New Roman"/>
      <w:color w:val="000000"/>
      <w:lang w:bidi="es-ES"/>
    </w:rPr>
  </w:style>
  <w:style w:type="character" w:customStyle="1" w:styleId="ListLabel60">
    <w:name w:val="ListLabel 60"/>
    <w:qFormat/>
    <w:rPr>
      <w:rFonts w:ascii="Times New Roman" w:hAnsi="Times New Roman" w:cs="Times New Roman"/>
      <w:color w:val="000000"/>
      <w:lang w:bidi="en-GB"/>
    </w:rPr>
  </w:style>
  <w:style w:type="character" w:customStyle="1" w:styleId="ListLabel59">
    <w:name w:val="ListLabel 59"/>
    <w:qFormat/>
    <w:rPr>
      <w:rFonts w:ascii="Times New Roman" w:hAnsi="Times New Roman" w:cs="Times New Roman"/>
      <w:color w:val="000000"/>
      <w:lang w:bidi="es-ES"/>
    </w:rPr>
  </w:style>
  <w:style w:type="character" w:customStyle="1" w:styleId="ListLabel58">
    <w:name w:val="ListLabel 58"/>
    <w:qFormat/>
    <w:rPr>
      <w:rFonts w:ascii="Times New Roman" w:hAnsi="Times New Roman" w:cs="Times New Roman"/>
      <w:color w:val="000000"/>
      <w:lang w:bidi="en-GB"/>
    </w:rPr>
  </w:style>
  <w:style w:type="character" w:customStyle="1" w:styleId="ListLabel57">
    <w:name w:val="ListLabel 57"/>
    <w:qFormat/>
    <w:rPr>
      <w:rFonts w:ascii="Times New Roman" w:hAnsi="Times New Roman" w:cs="Times New Roman"/>
      <w:color w:val="000000"/>
      <w:lang w:bidi="es-ES"/>
    </w:rPr>
  </w:style>
  <w:style w:type="character" w:customStyle="1" w:styleId="ListLabel56">
    <w:name w:val="ListLabel 56"/>
    <w:qFormat/>
    <w:rPr>
      <w:rFonts w:ascii="Times New Roman" w:hAnsi="Times New Roman" w:cs="Times New Roman"/>
      <w:color w:val="000000"/>
      <w:lang w:bidi="en-GB"/>
    </w:rPr>
  </w:style>
  <w:style w:type="character" w:customStyle="1" w:styleId="ListLabel55">
    <w:name w:val="ListLabel 55"/>
    <w:qFormat/>
    <w:rPr>
      <w:rFonts w:ascii="Times New Roman" w:hAnsi="Times New Roman" w:cs="Times New Roman"/>
      <w:color w:val="000000"/>
      <w:lang w:bidi="es-ES"/>
    </w:rPr>
  </w:style>
  <w:style w:type="character" w:customStyle="1" w:styleId="ListLabel54">
    <w:name w:val="ListLabel 54"/>
    <w:qFormat/>
    <w:rPr>
      <w:rFonts w:ascii="Times New Roman" w:hAnsi="Times New Roman" w:cs="Times New Roman"/>
      <w:color w:val="000000"/>
      <w:lang w:bidi="en-GB"/>
    </w:rPr>
  </w:style>
  <w:style w:type="character" w:customStyle="1" w:styleId="ListLabel53">
    <w:name w:val="ListLabel 53"/>
    <w:qFormat/>
    <w:rPr>
      <w:rFonts w:ascii="Times New Roman" w:hAnsi="Times New Roman" w:cs="Times New Roman"/>
      <w:color w:val="000000"/>
      <w:lang w:bidi="es-ES"/>
    </w:rPr>
  </w:style>
  <w:style w:type="character" w:customStyle="1" w:styleId="ListLabel52">
    <w:name w:val="ListLabel 52"/>
    <w:qFormat/>
    <w:rPr>
      <w:rFonts w:ascii="Times New Roman" w:hAnsi="Times New Roman" w:cs="Times New Roman"/>
      <w:color w:val="000000"/>
      <w:lang w:bidi="en-GB"/>
    </w:rPr>
  </w:style>
  <w:style w:type="character" w:customStyle="1" w:styleId="ListLabel51">
    <w:name w:val="ListLabel 51"/>
    <w:qFormat/>
    <w:rPr>
      <w:rFonts w:ascii="Times New Roman" w:hAnsi="Times New Roman" w:cs="Times New Roman"/>
      <w:color w:val="000000"/>
      <w:lang w:bidi="es-ES"/>
    </w:rPr>
  </w:style>
  <w:style w:type="character" w:customStyle="1" w:styleId="ListLabel50">
    <w:name w:val="ListLabel 50"/>
    <w:qFormat/>
    <w:rPr>
      <w:rFonts w:ascii="Times New Roman" w:hAnsi="Times New Roman" w:cs="Times New Roman"/>
      <w:color w:val="000000"/>
      <w:lang w:bidi="en-GB"/>
    </w:rPr>
  </w:style>
  <w:style w:type="character" w:customStyle="1" w:styleId="ListLabel49">
    <w:name w:val="ListLabel 49"/>
    <w:qFormat/>
    <w:rPr>
      <w:rFonts w:ascii="Times New Roman" w:hAnsi="Times New Roman" w:cs="Times New Roman"/>
      <w:color w:val="000000"/>
      <w:lang w:bidi="es-ES"/>
    </w:rPr>
  </w:style>
  <w:style w:type="character" w:customStyle="1" w:styleId="ListLabel48">
    <w:name w:val="ListLabel 48"/>
    <w:qFormat/>
    <w:rPr>
      <w:rFonts w:ascii="Times New Roman" w:hAnsi="Times New Roman" w:cs="Times New Roman"/>
      <w:color w:val="000000"/>
      <w:lang w:bidi="en-GB"/>
    </w:rPr>
  </w:style>
  <w:style w:type="character" w:customStyle="1" w:styleId="ListLabel47">
    <w:name w:val="ListLabel 47"/>
    <w:qFormat/>
    <w:rPr>
      <w:rFonts w:ascii="Times New Roman" w:hAnsi="Times New Roman" w:cs="Times New Roman"/>
      <w:color w:val="000000"/>
      <w:lang w:bidi="es-ES"/>
    </w:rPr>
  </w:style>
  <w:style w:type="character" w:customStyle="1" w:styleId="ListLabel46">
    <w:name w:val="ListLabel 46"/>
    <w:qFormat/>
    <w:rPr>
      <w:rFonts w:ascii="Times New Roman" w:hAnsi="Times New Roman" w:cs="Times New Roman"/>
      <w:color w:val="000000"/>
      <w:lang w:bidi="en-GB"/>
    </w:rPr>
  </w:style>
  <w:style w:type="character" w:customStyle="1" w:styleId="ListLabel45">
    <w:name w:val="ListLabel 45"/>
    <w:qFormat/>
    <w:rPr>
      <w:rFonts w:ascii="Times New Roman" w:hAnsi="Times New Roman" w:cs="Times New Roman"/>
      <w:color w:val="000000"/>
      <w:lang w:bidi="es-ES"/>
    </w:rPr>
  </w:style>
  <w:style w:type="character" w:customStyle="1" w:styleId="ListLabel44">
    <w:name w:val="ListLabel 44"/>
    <w:qFormat/>
    <w:rPr>
      <w:rFonts w:ascii="Times New Roman" w:hAnsi="Times New Roman" w:cs="Times New Roman"/>
      <w:color w:val="000000"/>
      <w:lang w:bidi="en-GB"/>
    </w:rPr>
  </w:style>
  <w:style w:type="character" w:customStyle="1" w:styleId="ListLabel43">
    <w:name w:val="ListLabel 43"/>
    <w:qFormat/>
    <w:rPr>
      <w:rFonts w:ascii="Times New Roman" w:hAnsi="Times New Roman" w:cs="Times New Roman"/>
      <w:color w:val="000000"/>
      <w:lang w:bidi="es-ES"/>
    </w:rPr>
  </w:style>
  <w:style w:type="character" w:customStyle="1" w:styleId="ListLabel42">
    <w:name w:val="ListLabel 42"/>
    <w:qFormat/>
    <w:rPr>
      <w:rFonts w:ascii="Times New Roman" w:hAnsi="Times New Roman" w:cs="Times New Roman"/>
      <w:color w:val="000000"/>
      <w:lang w:bidi="en-GB"/>
    </w:rPr>
  </w:style>
  <w:style w:type="character" w:customStyle="1" w:styleId="ListLabel41">
    <w:name w:val="ListLabel 41"/>
    <w:qFormat/>
    <w:rPr>
      <w:rFonts w:ascii="Times New Roman" w:hAnsi="Times New Roman" w:cs="Times New Roman"/>
      <w:color w:val="000000"/>
      <w:lang w:bidi="es-ES"/>
    </w:rPr>
  </w:style>
  <w:style w:type="character" w:customStyle="1" w:styleId="ListLabel40">
    <w:name w:val="ListLabel 40"/>
    <w:qFormat/>
    <w:rPr>
      <w:rFonts w:ascii="Times New Roman" w:hAnsi="Times New Roman" w:cs="Times New Roman"/>
      <w:color w:val="000000"/>
      <w:lang w:bidi="en-GB"/>
    </w:rPr>
  </w:style>
  <w:style w:type="character" w:customStyle="1" w:styleId="ListLabel39">
    <w:name w:val="ListLabel 39"/>
    <w:qFormat/>
    <w:rPr>
      <w:rFonts w:ascii="Times New Roman" w:hAnsi="Times New Roman" w:cs="Times New Roman"/>
      <w:color w:val="000000"/>
      <w:lang w:bidi="es-ES"/>
    </w:rPr>
  </w:style>
  <w:style w:type="character" w:customStyle="1" w:styleId="ListLabel38">
    <w:name w:val="ListLabel 38"/>
    <w:qFormat/>
    <w:rPr>
      <w:rFonts w:ascii="Times New Roman" w:hAnsi="Times New Roman" w:cs="Times New Roman"/>
      <w:color w:val="000000"/>
      <w:lang w:bidi="en-GB"/>
    </w:rPr>
  </w:style>
  <w:style w:type="character" w:customStyle="1" w:styleId="ListLabel37">
    <w:name w:val="ListLabel 37"/>
    <w:qFormat/>
    <w:rPr>
      <w:rFonts w:ascii="Times New Roman" w:hAnsi="Times New Roman" w:cs="Times New Roman"/>
      <w:color w:val="000000"/>
      <w:lang w:bidi="en-GB"/>
    </w:rPr>
  </w:style>
  <w:style w:type="character" w:customStyle="1" w:styleId="ListLabel36">
    <w:name w:val="ListLabel 36"/>
    <w:qFormat/>
    <w:rPr>
      <w:rFonts w:ascii="Times New Roman" w:hAnsi="Times New Roman" w:cs="Times New Roman"/>
      <w:color w:val="000000"/>
      <w:lang w:bidi="en-GB"/>
    </w:rPr>
  </w:style>
  <w:style w:type="character" w:customStyle="1" w:styleId="ListLabel35">
    <w:name w:val="ListLabel 35"/>
    <w:qFormat/>
    <w:rPr>
      <w:rFonts w:ascii="Times New Roman" w:hAnsi="Times New Roman" w:cs="Times New Roman"/>
      <w:color w:val="000000"/>
      <w:lang w:bidi="en-GB"/>
    </w:rPr>
  </w:style>
  <w:style w:type="character" w:customStyle="1" w:styleId="ListLabel34">
    <w:name w:val="ListLabel 34"/>
    <w:qFormat/>
    <w:rPr>
      <w:rFonts w:ascii="Times New Roman" w:hAnsi="Times New Roman" w:cs="Times New Roman"/>
      <w:color w:val="000000"/>
      <w:lang w:bidi="en-GB"/>
    </w:rPr>
  </w:style>
  <w:style w:type="character" w:customStyle="1" w:styleId="ListLabel33">
    <w:name w:val="ListLabel 33"/>
    <w:qFormat/>
    <w:rPr>
      <w:rFonts w:ascii="Times New Roman" w:hAnsi="Times New Roman" w:cs="Times New Roman"/>
      <w:color w:val="000000"/>
      <w:lang w:bidi="en-GB"/>
    </w:rPr>
  </w:style>
  <w:style w:type="character" w:customStyle="1" w:styleId="ListLabel32">
    <w:name w:val="ListLabel 32"/>
    <w:qFormat/>
    <w:rPr>
      <w:rFonts w:ascii="Times New Roman" w:hAnsi="Times New Roman" w:cs="Times New Roman"/>
      <w:color w:val="000000"/>
      <w:lang w:bidi="en-GB"/>
    </w:rPr>
  </w:style>
  <w:style w:type="character" w:customStyle="1" w:styleId="ListLabel31">
    <w:name w:val="ListLabel 31"/>
    <w:qFormat/>
    <w:rPr>
      <w:rFonts w:ascii="Times New Roman" w:hAnsi="Times New Roman" w:cs="Times New Roman"/>
      <w:color w:val="000000"/>
      <w:lang w:bidi="en-GB"/>
    </w:rPr>
  </w:style>
  <w:style w:type="character" w:customStyle="1" w:styleId="TextodegloboCar">
    <w:name w:val="Texto de globo Car"/>
    <w:qFormat/>
    <w:rPr>
      <w:rFonts w:ascii="Segoe UI" w:eastAsia="Segoe UI" w:hAnsi="Segoe UI"/>
      <w:sz w:val="18"/>
    </w:rPr>
  </w:style>
  <w:style w:type="character" w:customStyle="1" w:styleId="AsuntodelcomentarioCar">
    <w:name w:val="Asunto del comentario Car"/>
    <w:qFormat/>
    <w:rPr>
      <w:b/>
      <w:sz w:val="20"/>
    </w:rPr>
  </w:style>
  <w:style w:type="character" w:customStyle="1" w:styleId="TextocomentarioCar">
    <w:name w:val="Texto comentario Car"/>
    <w:qFormat/>
    <w:rPr>
      <w:sz w:val="20"/>
    </w:rPr>
  </w:style>
  <w:style w:type="character" w:customStyle="1" w:styleId="NormalTok">
    <w:name w:val="NormalTok"/>
    <w:qFormat/>
    <w:rPr>
      <w:rFonts w:ascii="Consolas" w:hAnsi="Consolas" w:cs="Consolas"/>
      <w:szCs w:val="22"/>
      <w:highlight w:val="white"/>
    </w:rPr>
  </w:style>
  <w:style w:type="character" w:customStyle="1" w:styleId="ErrorTok">
    <w:name w:val="ErrorTok"/>
    <w:qFormat/>
    <w:rPr>
      <w:rFonts w:ascii="Consolas" w:hAnsi="Consolas" w:cs="Consolas"/>
      <w:color w:val="A40000"/>
      <w:szCs w:val="22"/>
      <w:highlight w:val="white"/>
    </w:rPr>
  </w:style>
  <w:style w:type="character" w:customStyle="1" w:styleId="AlertTok">
    <w:name w:val="AlertTok"/>
    <w:qFormat/>
    <w:rPr>
      <w:rFonts w:ascii="Consolas" w:hAnsi="Consolas" w:cs="Consolas"/>
      <w:color w:val="EF2929"/>
      <w:szCs w:val="22"/>
      <w:highlight w:val="white"/>
    </w:rPr>
  </w:style>
  <w:style w:type="character" w:customStyle="1" w:styleId="WarningTok">
    <w:name w:val="WarningTok"/>
    <w:qFormat/>
    <w:rPr>
      <w:rFonts w:ascii="Consolas" w:hAnsi="Consolas" w:cs="Consolas"/>
      <w:i/>
      <w:color w:val="8F5902"/>
      <w:szCs w:val="22"/>
      <w:highlight w:val="white"/>
    </w:rPr>
  </w:style>
  <w:style w:type="character" w:customStyle="1" w:styleId="InformationTok">
    <w:name w:val="InformationTok"/>
    <w:qFormat/>
    <w:rPr>
      <w:rFonts w:ascii="Consolas" w:hAnsi="Consolas" w:cs="Consolas"/>
      <w:i/>
      <w:color w:val="8F5902"/>
      <w:szCs w:val="22"/>
      <w:highlight w:val="white"/>
    </w:rPr>
  </w:style>
  <w:style w:type="character" w:customStyle="1" w:styleId="RegionMarkerTok">
    <w:name w:val="RegionMarkerTok"/>
    <w:qFormat/>
    <w:rPr>
      <w:rFonts w:ascii="Consolas" w:hAnsi="Consolas" w:cs="Consolas"/>
      <w:szCs w:val="22"/>
      <w:highlight w:val="white"/>
    </w:rPr>
  </w:style>
  <w:style w:type="character" w:customStyle="1" w:styleId="AttributeTok">
    <w:name w:val="AttributeTok"/>
    <w:qFormat/>
    <w:rPr>
      <w:rFonts w:ascii="Consolas" w:hAnsi="Consolas" w:cs="Consolas"/>
      <w:color w:val="C4A000"/>
      <w:szCs w:val="22"/>
      <w:highlight w:val="white"/>
    </w:rPr>
  </w:style>
  <w:style w:type="character" w:customStyle="1" w:styleId="PreprocessorTok">
    <w:name w:val="PreprocessorTok"/>
    <w:qFormat/>
    <w:rPr>
      <w:rFonts w:ascii="Consolas" w:hAnsi="Consolas" w:cs="Consolas"/>
      <w:i/>
      <w:color w:val="8F5902"/>
      <w:szCs w:val="22"/>
      <w:highlight w:val="white"/>
    </w:rPr>
  </w:style>
  <w:style w:type="character" w:customStyle="1" w:styleId="ExtensionTok">
    <w:name w:val="ExtensionTok"/>
    <w:qFormat/>
    <w:rPr>
      <w:rFonts w:ascii="Consolas" w:hAnsi="Consolas" w:cs="Consolas"/>
      <w:szCs w:val="22"/>
      <w:highlight w:val="white"/>
    </w:rPr>
  </w:style>
  <w:style w:type="character" w:customStyle="1" w:styleId="BuiltInTok">
    <w:name w:val="BuiltInTok"/>
    <w:qFormat/>
    <w:rPr>
      <w:rFonts w:ascii="Consolas" w:hAnsi="Consolas" w:cs="Consolas"/>
      <w:szCs w:val="22"/>
      <w:highlight w:val="white"/>
    </w:rPr>
  </w:style>
  <w:style w:type="character" w:customStyle="1" w:styleId="OperatorTok">
    <w:name w:val="OperatorTok"/>
    <w:qFormat/>
    <w:rPr>
      <w:rFonts w:ascii="Consolas" w:hAnsi="Consolas" w:cs="Consolas"/>
      <w:color w:val="CE5C00"/>
      <w:szCs w:val="22"/>
      <w:highlight w:val="white"/>
    </w:rPr>
  </w:style>
  <w:style w:type="character" w:customStyle="1" w:styleId="ControlFlowTok">
    <w:name w:val="ControlFlowTok"/>
    <w:qFormat/>
    <w:rPr>
      <w:rFonts w:ascii="Consolas" w:hAnsi="Consolas" w:cs="Consolas"/>
      <w:color w:val="204A87"/>
      <w:szCs w:val="22"/>
      <w:highlight w:val="white"/>
    </w:rPr>
  </w:style>
  <w:style w:type="character" w:customStyle="1" w:styleId="VariableTok">
    <w:name w:val="VariableTok"/>
    <w:qFormat/>
    <w:rPr>
      <w:rFonts w:ascii="Consolas" w:hAnsi="Consolas" w:cs="Consolas"/>
      <w:color w:val="000000"/>
      <w:szCs w:val="22"/>
      <w:highlight w:val="white"/>
    </w:rPr>
  </w:style>
  <w:style w:type="character" w:customStyle="1" w:styleId="FunctionTok">
    <w:name w:val="FunctionTok"/>
    <w:qFormat/>
    <w:rPr>
      <w:rFonts w:ascii="Consolas" w:hAnsi="Consolas" w:cs="Consolas"/>
      <w:color w:val="000000"/>
      <w:szCs w:val="22"/>
      <w:highlight w:val="white"/>
    </w:rPr>
  </w:style>
  <w:style w:type="character" w:customStyle="1" w:styleId="OtherTok">
    <w:name w:val="OtherTok"/>
    <w:qFormat/>
    <w:rPr>
      <w:rFonts w:ascii="Consolas" w:hAnsi="Consolas" w:cs="Consolas"/>
      <w:color w:val="8F5902"/>
      <w:szCs w:val="22"/>
      <w:highlight w:val="white"/>
    </w:rPr>
  </w:style>
  <w:style w:type="character" w:customStyle="1" w:styleId="CommentVarTok">
    <w:name w:val="CommentVarTok"/>
    <w:qFormat/>
    <w:rPr>
      <w:rFonts w:ascii="Consolas" w:hAnsi="Consolas" w:cs="Consolas"/>
      <w:i/>
      <w:color w:val="8F5902"/>
      <w:szCs w:val="22"/>
      <w:highlight w:val="white"/>
    </w:rPr>
  </w:style>
  <w:style w:type="character" w:customStyle="1" w:styleId="AnnotationTok">
    <w:name w:val="AnnotationTok"/>
    <w:qFormat/>
    <w:rPr>
      <w:rFonts w:ascii="Consolas" w:hAnsi="Consolas" w:cs="Consolas"/>
      <w:i/>
      <w:color w:val="8F5902"/>
      <w:szCs w:val="22"/>
      <w:highlight w:val="white"/>
    </w:rPr>
  </w:style>
  <w:style w:type="character" w:customStyle="1" w:styleId="DocumentationTok">
    <w:name w:val="DocumentationTok"/>
    <w:qFormat/>
    <w:rPr>
      <w:rFonts w:ascii="Consolas" w:hAnsi="Consolas" w:cs="Consolas"/>
      <w:i/>
      <w:color w:val="8F5902"/>
      <w:szCs w:val="22"/>
      <w:highlight w:val="white"/>
    </w:rPr>
  </w:style>
  <w:style w:type="character" w:customStyle="1" w:styleId="CommentTok">
    <w:name w:val="CommentTok"/>
    <w:qFormat/>
    <w:rPr>
      <w:rFonts w:ascii="Consolas" w:hAnsi="Consolas" w:cs="Consolas"/>
      <w:i/>
      <w:color w:val="8F5902"/>
      <w:szCs w:val="22"/>
      <w:highlight w:val="white"/>
    </w:rPr>
  </w:style>
  <w:style w:type="character" w:customStyle="1" w:styleId="ImportTok">
    <w:name w:val="ImportTok"/>
    <w:qFormat/>
    <w:rPr>
      <w:rFonts w:ascii="Consolas" w:hAnsi="Consolas" w:cs="Consolas"/>
      <w:szCs w:val="22"/>
      <w:highlight w:val="white"/>
    </w:rPr>
  </w:style>
  <w:style w:type="character" w:customStyle="1" w:styleId="SpecialStringTok">
    <w:name w:val="SpecialStringTok"/>
    <w:qFormat/>
    <w:rPr>
      <w:rFonts w:ascii="Consolas" w:hAnsi="Consolas" w:cs="Consolas"/>
      <w:color w:val="4E9A06"/>
      <w:szCs w:val="22"/>
      <w:highlight w:val="white"/>
    </w:rPr>
  </w:style>
  <w:style w:type="character" w:customStyle="1" w:styleId="VerbatimStringTok">
    <w:name w:val="VerbatimStringTok"/>
    <w:qFormat/>
    <w:rPr>
      <w:rFonts w:ascii="Consolas" w:hAnsi="Consolas" w:cs="Consolas"/>
      <w:color w:val="4E9A06"/>
      <w:szCs w:val="22"/>
      <w:highlight w:val="white"/>
    </w:rPr>
  </w:style>
  <w:style w:type="character" w:customStyle="1" w:styleId="StringTok">
    <w:name w:val="StringTok"/>
    <w:qFormat/>
    <w:rPr>
      <w:rFonts w:ascii="Consolas" w:hAnsi="Consolas" w:cs="Consolas"/>
      <w:color w:val="4E9A06"/>
      <w:szCs w:val="22"/>
      <w:highlight w:val="white"/>
    </w:rPr>
  </w:style>
  <w:style w:type="character" w:customStyle="1" w:styleId="SpecialCharTok">
    <w:name w:val="SpecialCharTok"/>
    <w:qFormat/>
    <w:rPr>
      <w:rFonts w:ascii="Consolas" w:hAnsi="Consolas" w:cs="Consolas"/>
      <w:color w:val="000000"/>
      <w:szCs w:val="22"/>
      <w:highlight w:val="white"/>
    </w:rPr>
  </w:style>
  <w:style w:type="character" w:customStyle="1" w:styleId="CharTok">
    <w:name w:val="CharTok"/>
    <w:qFormat/>
    <w:rPr>
      <w:rFonts w:ascii="Consolas" w:hAnsi="Consolas" w:cs="Consolas"/>
      <w:color w:val="4E9A06"/>
      <w:szCs w:val="22"/>
      <w:highlight w:val="white"/>
    </w:rPr>
  </w:style>
  <w:style w:type="character" w:customStyle="1" w:styleId="ConstantTok">
    <w:name w:val="ConstantTok"/>
    <w:qFormat/>
    <w:rPr>
      <w:rFonts w:ascii="Consolas" w:hAnsi="Consolas" w:cs="Consolas"/>
      <w:color w:val="000000"/>
      <w:szCs w:val="22"/>
      <w:highlight w:val="white"/>
    </w:rPr>
  </w:style>
  <w:style w:type="character" w:customStyle="1" w:styleId="FloatTok">
    <w:name w:val="FloatTok"/>
    <w:qFormat/>
    <w:rPr>
      <w:rFonts w:ascii="Consolas" w:hAnsi="Consolas" w:cs="Consolas"/>
      <w:color w:val="0000CF"/>
      <w:szCs w:val="22"/>
      <w:highlight w:val="white"/>
    </w:rPr>
  </w:style>
  <w:style w:type="character" w:customStyle="1" w:styleId="BaseNTok">
    <w:name w:val="BaseNTok"/>
    <w:qFormat/>
    <w:rPr>
      <w:rFonts w:ascii="Consolas" w:hAnsi="Consolas" w:cs="Consolas"/>
      <w:color w:val="0000CF"/>
      <w:szCs w:val="22"/>
      <w:highlight w:val="white"/>
    </w:rPr>
  </w:style>
  <w:style w:type="character" w:customStyle="1" w:styleId="DecValTok">
    <w:name w:val="DecValTok"/>
    <w:qFormat/>
    <w:rPr>
      <w:rFonts w:ascii="Consolas" w:hAnsi="Consolas" w:cs="Consolas"/>
      <w:color w:val="0000CF"/>
      <w:szCs w:val="22"/>
      <w:highlight w:val="white"/>
    </w:rPr>
  </w:style>
  <w:style w:type="character" w:customStyle="1" w:styleId="DataTypeTok">
    <w:name w:val="DataTypeTok"/>
    <w:qFormat/>
    <w:rPr>
      <w:rFonts w:ascii="Consolas" w:hAnsi="Consolas" w:cs="Consolas"/>
      <w:color w:val="204A87"/>
      <w:szCs w:val="22"/>
      <w:highlight w:val="white"/>
    </w:rPr>
  </w:style>
  <w:style w:type="character" w:customStyle="1" w:styleId="KeywordTok">
    <w:name w:val="KeywordTok"/>
    <w:qFormat/>
    <w:rPr>
      <w:rFonts w:ascii="Consolas" w:hAnsi="Consolas" w:cs="Consolas"/>
      <w:color w:val="204A87"/>
      <w:szCs w:val="22"/>
      <w:highlight w:val="white"/>
    </w:rPr>
  </w:style>
  <w:style w:type="character" w:customStyle="1" w:styleId="VerbatimChar">
    <w:name w:val="Verbatim Char"/>
    <w:qFormat/>
    <w:rPr>
      <w:rFonts w:ascii="Consolas" w:hAnsi="Consolas" w:cs="Consolas"/>
      <w:szCs w:val="22"/>
    </w:rPr>
  </w:style>
  <w:style w:type="character" w:customStyle="1" w:styleId="DescripcinCar">
    <w:name w:val="Descripción Car"/>
    <w:qFormat/>
  </w:style>
  <w:style w:type="character" w:customStyle="1" w:styleId="NumberingSymbols">
    <w:name w:val="Numbering Symbols"/>
    <w:qFormat/>
  </w:style>
  <w:style w:type="character" w:customStyle="1" w:styleId="ListLabel161">
    <w:name w:val="ListLabel 161"/>
    <w:qFormat/>
    <w:rPr>
      <w:b/>
      <w:szCs w:val="24"/>
    </w:rPr>
  </w:style>
  <w:style w:type="character" w:customStyle="1" w:styleId="ListLabel162">
    <w:name w:val="ListLabel 162"/>
    <w:qFormat/>
    <w:rPr>
      <w:szCs w:val="24"/>
    </w:rPr>
  </w:style>
  <w:style w:type="character" w:customStyle="1" w:styleId="ListLabel163">
    <w:name w:val="ListLabel 163"/>
    <w:qFormat/>
  </w:style>
  <w:style w:type="character" w:customStyle="1" w:styleId="ListLabel164">
    <w:name w:val="ListLabel 164"/>
    <w:qFormat/>
    <w:rPr>
      <w:szCs w:val="24"/>
      <w:highlight w:val="white"/>
    </w:rPr>
  </w:style>
  <w:style w:type="character" w:customStyle="1" w:styleId="ListLabel165">
    <w:name w:val="ListLabel 165"/>
    <w:qFormat/>
    <w:rPr>
      <w:rFonts w:cs="Times New Roman"/>
      <w:szCs w:val="24"/>
    </w:rPr>
  </w:style>
  <w:style w:type="character" w:customStyle="1" w:styleId="ListLabel166">
    <w:name w:val="ListLabel 166"/>
    <w:qFormat/>
    <w:rPr>
      <w:b/>
      <w:szCs w:val="24"/>
    </w:rPr>
  </w:style>
  <w:style w:type="character" w:customStyle="1" w:styleId="ListLabel167">
    <w:name w:val="ListLabel 167"/>
    <w:qFormat/>
    <w:rPr>
      <w:szCs w:val="24"/>
    </w:rPr>
  </w:style>
  <w:style w:type="character" w:customStyle="1" w:styleId="ListLabel168">
    <w:name w:val="ListLabel 168"/>
    <w:qFormat/>
  </w:style>
  <w:style w:type="character" w:customStyle="1" w:styleId="ListLabel169">
    <w:name w:val="ListLabel 169"/>
    <w:qFormat/>
    <w:rPr>
      <w:szCs w:val="24"/>
      <w:highlight w:val="white"/>
    </w:rPr>
  </w:style>
  <w:style w:type="character" w:customStyle="1" w:styleId="ListLabel170">
    <w:name w:val="ListLabel 170"/>
    <w:qFormat/>
    <w:rPr>
      <w:rFonts w:cs="Times New Roman"/>
      <w:szCs w:val="24"/>
    </w:rPr>
  </w:style>
  <w:style w:type="character" w:customStyle="1" w:styleId="Bullets">
    <w:name w:val="Bullets"/>
    <w:qFormat/>
    <w:rPr>
      <w:rFonts w:ascii="OpenSymbol" w:eastAsia="OpenSymbol" w:hAnsi="OpenSymbol" w:cs="OpenSymbol"/>
    </w:rPr>
  </w:style>
  <w:style w:type="character" w:customStyle="1" w:styleId="ListLabel171">
    <w:name w:val="ListLabel 171"/>
    <w:qFormat/>
    <w:rPr>
      <w:i w:val="0"/>
      <w:iCs w:val="0"/>
      <w:color w:val="000000"/>
      <w:lang w:val="en-GB"/>
    </w:rPr>
  </w:style>
  <w:style w:type="character" w:customStyle="1" w:styleId="ListLabel172">
    <w:name w:val="ListLabel 172"/>
    <w:qFormat/>
    <w:rPr>
      <w:i w:val="0"/>
      <w:iCs w:val="0"/>
      <w:color w:val="000000"/>
      <w:lang w:val="en-GB"/>
    </w:rPr>
  </w:style>
  <w:style w:type="character" w:customStyle="1" w:styleId="ListLabel173">
    <w:name w:val="ListLabel 173"/>
    <w:qFormat/>
    <w:rPr>
      <w:i w:val="0"/>
      <w:iCs w:val="0"/>
      <w:color w:val="000000"/>
      <w:lang w:val="en-GB"/>
    </w:rPr>
  </w:style>
  <w:style w:type="character" w:customStyle="1" w:styleId="ListLabel174">
    <w:name w:val="ListLabel 174"/>
    <w:qFormat/>
    <w:rPr>
      <w:i w:val="0"/>
      <w:iCs w:val="0"/>
      <w:color w:val="000000"/>
      <w:lang w:val="en-GB"/>
    </w:rPr>
  </w:style>
  <w:style w:type="character" w:customStyle="1" w:styleId="ListLabel175">
    <w:name w:val="ListLabel 175"/>
    <w:qFormat/>
    <w:rPr>
      <w:i w:val="0"/>
      <w:iCs w:val="0"/>
      <w:color w:val="000000"/>
      <w:lang w:val="en-GB"/>
    </w:rPr>
  </w:style>
  <w:style w:type="character" w:customStyle="1" w:styleId="ListLabel176">
    <w:name w:val="ListLabel 176"/>
    <w:qFormat/>
    <w:rPr>
      <w:color w:val="000000"/>
      <w:lang w:val="en-GB"/>
    </w:rPr>
  </w:style>
  <w:style w:type="character" w:customStyle="1" w:styleId="ListLabel177">
    <w:name w:val="ListLabel 177"/>
    <w:qFormat/>
    <w:rPr>
      <w:color w:val="000000"/>
      <w:lang w:val="en-GB"/>
    </w:rPr>
  </w:style>
  <w:style w:type="character" w:customStyle="1" w:styleId="ListLabel178">
    <w:name w:val="ListLabel 178"/>
    <w:qFormat/>
    <w:rPr>
      <w:color w:val="000000"/>
      <w:lang w:val="en-GB"/>
    </w:rPr>
  </w:style>
  <w:style w:type="character" w:customStyle="1" w:styleId="ListLabel179">
    <w:name w:val="ListLabel 179"/>
    <w:qFormat/>
    <w:rPr>
      <w:color w:val="000000"/>
      <w:lang w:val="en-GB"/>
    </w:rPr>
  </w:style>
  <w:style w:type="character" w:customStyle="1" w:styleId="ListLabel180">
    <w:name w:val="ListLabel 180"/>
    <w:qFormat/>
    <w:rPr>
      <w:color w:val="000000"/>
      <w:lang w:val="en-GB"/>
    </w:rPr>
  </w:style>
  <w:style w:type="character" w:customStyle="1" w:styleId="ListLabel181">
    <w:name w:val="ListLabel 181"/>
    <w:qFormat/>
    <w:rPr>
      <w:color w:val="000000"/>
      <w:lang w:val="en-GB"/>
    </w:rPr>
  </w:style>
  <w:style w:type="character" w:customStyle="1" w:styleId="ListLabel182">
    <w:name w:val="ListLabel 182"/>
    <w:qFormat/>
    <w:rPr>
      <w:color w:val="000000"/>
      <w:lang w:val="en-GB"/>
    </w:rPr>
  </w:style>
  <w:style w:type="character" w:customStyle="1" w:styleId="ListLabel183">
    <w:name w:val="ListLabel 183"/>
    <w:qFormat/>
  </w:style>
  <w:style w:type="character" w:customStyle="1" w:styleId="ListLabel184">
    <w:name w:val="ListLabel 184"/>
    <w:qFormat/>
    <w:rPr>
      <w:color w:val="000000"/>
      <w:lang w:val="en-GB"/>
    </w:rPr>
  </w:style>
  <w:style w:type="character" w:customStyle="1" w:styleId="ListLabel185">
    <w:name w:val="ListLabel 185"/>
    <w:qFormat/>
  </w:style>
  <w:style w:type="character" w:customStyle="1" w:styleId="ListLabel186">
    <w:name w:val="ListLabel 186"/>
    <w:qFormat/>
    <w:rPr>
      <w:color w:val="000000"/>
      <w:lang w:val="en-GB"/>
    </w:rPr>
  </w:style>
  <w:style w:type="character" w:customStyle="1" w:styleId="ListLabel187">
    <w:name w:val="ListLabel 187"/>
    <w:qFormat/>
  </w:style>
  <w:style w:type="character" w:customStyle="1" w:styleId="ListLabel188">
    <w:name w:val="ListLabel 188"/>
    <w:qFormat/>
    <w:rPr>
      <w:color w:val="000000"/>
      <w:lang w:val="en-GB"/>
    </w:rPr>
  </w:style>
  <w:style w:type="character" w:customStyle="1" w:styleId="ListLabel189">
    <w:name w:val="ListLabel 189"/>
    <w:qFormat/>
    <w:rPr>
      <w:color w:val="000000"/>
      <w:u w:val="none"/>
    </w:rPr>
  </w:style>
  <w:style w:type="character" w:customStyle="1" w:styleId="ListLabel190">
    <w:name w:val="ListLabel 190"/>
    <w:qFormat/>
  </w:style>
  <w:style w:type="character" w:customStyle="1" w:styleId="ListLabel191">
    <w:name w:val="ListLabel 191"/>
    <w:qFormat/>
    <w:rPr>
      <w:color w:val="000000"/>
      <w:u w:val="none"/>
      <w:lang w:val="en-GB"/>
    </w:rPr>
  </w:style>
  <w:style w:type="character" w:customStyle="1" w:styleId="ListLabel192">
    <w:name w:val="ListLabel 192"/>
    <w:qFormat/>
    <w:rPr>
      <w:color w:val="000000"/>
      <w:u w:val="none"/>
    </w:rPr>
  </w:style>
  <w:style w:type="character" w:customStyle="1" w:styleId="ListLabel193">
    <w:name w:val="ListLabel 193"/>
    <w:qFormat/>
    <w:rPr>
      <w:color w:val="000000"/>
      <w:u w:val="none"/>
      <w:lang w:val="en-GB"/>
    </w:rPr>
  </w:style>
  <w:style w:type="character" w:customStyle="1" w:styleId="ListLabel194">
    <w:name w:val="ListLabel 194"/>
    <w:qFormat/>
    <w:rPr>
      <w:color w:val="000000"/>
      <w:u w:val="none"/>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before="0" w:after="140" w:line="276" w:lineRule="auto"/>
    </w:pPr>
  </w:style>
  <w:style w:type="paragraph" w:styleId="Lista">
    <w:name w:val="List"/>
    <w:basedOn w:val="Textoindependiente"/>
    <w:rPr>
      <w:rFonts w:cs="Lohit Devanagari"/>
    </w:rPr>
  </w:style>
  <w:style w:type="paragraph" w:styleId="Descripcin">
    <w:name w:val="caption"/>
    <w:basedOn w:val="Normal"/>
    <w:qFormat/>
    <w:pPr>
      <w:keepNext/>
    </w:pPr>
    <w:rPr>
      <w:rFonts w:cs="Times New Roman"/>
      <w:b/>
      <w:bCs/>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qFormat/>
    <w:pPr>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Encabezado">
    <w:name w:val="header"/>
    <w:basedOn w:val="Normal"/>
    <w:pPr>
      <w:suppressLineNumbers/>
      <w:tabs>
        <w:tab w:val="center" w:pos="4844"/>
        <w:tab w:val="right" w:pos="9689"/>
      </w:tabs>
    </w:pPr>
    <w:rPr>
      <w:b/>
    </w:rPr>
  </w:style>
  <w:style w:type="paragraph" w:styleId="Piedepgina">
    <w:name w:val="footer"/>
    <w:basedOn w:val="Normal"/>
    <w:pPr>
      <w:suppressLineNumbers/>
      <w:tabs>
        <w:tab w:val="center" w:pos="4844"/>
        <w:tab w:val="right" w:pos="9689"/>
      </w:tabs>
      <w:spacing w:after="0"/>
    </w:pPr>
  </w:style>
  <w:style w:type="paragraph" w:styleId="Textonotapie">
    <w:name w:val="footnote text"/>
    <w:basedOn w:val="Normal"/>
    <w:pPr>
      <w:spacing w:after="0"/>
    </w:pPr>
    <w:rPr>
      <w:sz w:val="20"/>
      <w:szCs w:val="20"/>
    </w:rPr>
  </w:style>
  <w:style w:type="paragraph" w:styleId="Textodeglobo">
    <w:name w:val="Balloon Text"/>
    <w:basedOn w:val="Normal"/>
    <w:qFormat/>
    <w:pPr>
      <w:spacing w:after="0"/>
    </w:pPr>
    <w:rPr>
      <w:rFonts w:ascii="Tahoma" w:hAnsi="Tahoma" w:cs="Tahoma"/>
      <w:sz w:val="16"/>
      <w:szCs w:val="16"/>
    </w:rPr>
  </w:style>
  <w:style w:type="paragraph" w:styleId="Textonotaalfinal">
    <w:name w:val="endnote text"/>
    <w:basedOn w:val="Normal"/>
    <w:pPr>
      <w:spacing w:after="0"/>
    </w:pPr>
    <w:rPr>
      <w:sz w:val="20"/>
      <w:szCs w:val="20"/>
    </w:rPr>
  </w:style>
  <w:style w:type="paragraph" w:styleId="Textocomentario">
    <w:name w:val="annotation text"/>
    <w:basedOn w:val="Normal"/>
    <w:qFormat/>
    <w:rPr>
      <w:sz w:val="20"/>
      <w:szCs w:val="20"/>
    </w:rPr>
  </w:style>
  <w:style w:type="paragraph" w:styleId="Asuntodelcomentario">
    <w:name w:val="annotation subject"/>
    <w:basedOn w:val="Textocomentario"/>
    <w:qFormat/>
    <w:rPr>
      <w:b/>
      <w:bCs/>
    </w:rPr>
  </w:style>
  <w:style w:type="paragraph" w:styleId="Ttulo">
    <w:name w:val="Title"/>
    <w:basedOn w:val="Normal"/>
    <w:next w:val="Normal"/>
    <w:qFormat/>
    <w:pPr>
      <w:suppressLineNumbers/>
      <w:spacing w:before="240" w:after="360"/>
      <w:jc w:val="center"/>
    </w:pPr>
    <w:rPr>
      <w:rFonts w:cs="Times New Roman"/>
      <w:b/>
      <w:sz w:val="32"/>
      <w:szCs w:val="32"/>
    </w:rPr>
  </w:style>
  <w:style w:type="paragraph" w:styleId="Subttulo">
    <w:name w:val="Subtitle"/>
    <w:basedOn w:val="Normal"/>
    <w:next w:val="Normal"/>
    <w:qFormat/>
    <w:pPr>
      <w:spacing w:before="240"/>
    </w:pPr>
    <w:rPr>
      <w:rFonts w:cs="Times New Roman"/>
      <w:b/>
      <w:szCs w:val="24"/>
    </w:rPr>
  </w:style>
  <w:style w:type="paragraph" w:styleId="Sinespaciado">
    <w:name w:val="No Spacing"/>
    <w:qFormat/>
    <w:rPr>
      <w:rFonts w:ascii="Times New Roman" w:hAnsi="Times New Roman"/>
      <w:sz w:val="24"/>
    </w:rPr>
  </w:style>
  <w:style w:type="paragraph" w:customStyle="1" w:styleId="AuthorList">
    <w:name w:val="Author List"/>
    <w:basedOn w:val="Subttulo"/>
    <w:next w:val="Normal"/>
    <w:qFormat/>
  </w:style>
  <w:style w:type="paragraph" w:styleId="Cita">
    <w:name w:val="Quote"/>
    <w:basedOn w:val="Normal"/>
    <w:next w:val="Normal"/>
    <w:qFormat/>
    <w:pPr>
      <w:spacing w:before="200" w:after="160"/>
      <w:ind w:left="864" w:right="864"/>
      <w:jc w:val="center"/>
    </w:pPr>
    <w:rPr>
      <w:i/>
      <w:iCs/>
      <w:color w:val="404040"/>
    </w:rPr>
  </w:style>
  <w:style w:type="paragraph" w:styleId="Revisin">
    <w:name w:val="Revision"/>
    <w:qFormat/>
    <w:rPr>
      <w:rFonts w:ascii="Times New Roman" w:hAnsi="Times New Roman"/>
      <w:sz w:val="24"/>
    </w:rPr>
  </w:style>
  <w:style w:type="paragraph" w:customStyle="1" w:styleId="FrameContents">
    <w:name w:val="Frame Contents"/>
    <w:basedOn w:val="Normal"/>
    <w:qFormat/>
  </w:style>
  <w:style w:type="paragraph" w:customStyle="1" w:styleId="Default">
    <w:name w:val="Default"/>
    <w:qFormat/>
    <w:pPr>
      <w:suppressAutoHyphens/>
    </w:pPr>
    <w:rPr>
      <w:rFonts w:ascii="Times New Roman" w:eastAsia="Liberation Serif" w:hAnsi="Times New Roman" w:cs="Liberation Serif"/>
      <w:color w:val="000000"/>
      <w:sz w:val="24"/>
      <w:szCs w:val="24"/>
      <w:lang w:eastAsia="ar-SA"/>
    </w:rPr>
  </w:style>
  <w:style w:type="paragraph" w:customStyle="1" w:styleId="Fig">
    <w:name w:val="Fig."/>
    <w:qFormat/>
    <w:pPr>
      <w:spacing w:after="120"/>
    </w:pPr>
    <w:rPr>
      <w:rFonts w:ascii="Times New Roman" w:eastAsia="DejaVu Sans" w:hAnsi="Times New Roman"/>
      <w:i/>
      <w:color w:val="000000"/>
      <w:sz w:val="24"/>
      <w:lang w:eastAsia="ar-SA"/>
    </w:rPr>
  </w:style>
  <w:style w:type="paragraph" w:customStyle="1" w:styleId="Ttulo21">
    <w:name w:val="Título 21"/>
    <w:basedOn w:val="Normal"/>
    <w:qFormat/>
    <w:pPr>
      <w:keepNext/>
      <w:keepLines/>
      <w:spacing w:before="200" w:after="0"/>
    </w:pPr>
    <w:rPr>
      <w:rFonts w:ascii="Calibri" w:eastAsia="DejaVu Sans" w:hAnsi="Calibri"/>
      <w:b/>
      <w:color w:val="4F81BD"/>
      <w:sz w:val="32"/>
      <w:lang w:eastAsia="ar-SA"/>
    </w:rPr>
  </w:style>
  <w:style w:type="paragraph" w:customStyle="1" w:styleId="SourceCode">
    <w:name w:val="Source Code"/>
    <w:basedOn w:val="Normal"/>
    <w:qFormat/>
    <w:pPr>
      <w:shd w:val="clear" w:color="auto" w:fill="F8F8F8"/>
      <w:spacing w:before="0" w:after="200"/>
    </w:pPr>
    <w:rPr>
      <w:rFonts w:eastAsia="DejaVu Sans"/>
      <w:color w:val="000000"/>
      <w:lang w:eastAsia="ar-SA"/>
    </w:rPr>
  </w:style>
  <w:style w:type="paragraph" w:styleId="TtuloTDC">
    <w:name w:val="TOC Heading"/>
    <w:basedOn w:val="Ttulo1"/>
    <w:qFormat/>
    <w:pPr>
      <w:keepNext/>
      <w:keepLines/>
      <w:widowControl/>
      <w:numPr>
        <w:numId w:val="0"/>
      </w:numPr>
      <w:spacing w:line="252" w:lineRule="auto"/>
    </w:pPr>
    <w:rPr>
      <w:rFonts w:ascii="Calibri" w:eastAsia="DejaVu Sans" w:hAnsi="Calibri"/>
      <w:b w:val="0"/>
      <w:color w:val="365F91"/>
      <w:sz w:val="32"/>
      <w:lang w:eastAsia="ar-SA"/>
    </w:rPr>
  </w:style>
  <w:style w:type="paragraph" w:customStyle="1" w:styleId="CaptionedFigure">
    <w:name w:val="Captioned Figure"/>
    <w:qFormat/>
    <w:pPr>
      <w:keepNext/>
      <w:spacing w:after="200"/>
    </w:pPr>
    <w:rPr>
      <w:rFonts w:ascii="Times New Roman" w:eastAsia="DejaVu Sans" w:hAnsi="Times New Roman"/>
      <w:color w:val="000000"/>
      <w:sz w:val="24"/>
      <w:lang w:eastAsia="ar-SA"/>
    </w:rPr>
  </w:style>
  <w:style w:type="paragraph" w:customStyle="1" w:styleId="Figure">
    <w:name w:val="Figure"/>
    <w:basedOn w:val="Normal"/>
    <w:qFormat/>
    <w:pPr>
      <w:spacing w:before="0" w:after="200"/>
    </w:pPr>
    <w:rPr>
      <w:rFonts w:eastAsia="DejaVu Sans"/>
      <w:color w:val="000000"/>
      <w:lang w:eastAsia="ar-SA"/>
    </w:rPr>
  </w:style>
  <w:style w:type="paragraph" w:customStyle="1" w:styleId="ImageCaption">
    <w:name w:val="Image Caption"/>
    <w:qFormat/>
    <w:pPr>
      <w:spacing w:after="120"/>
    </w:pPr>
    <w:rPr>
      <w:rFonts w:ascii="Times New Roman" w:eastAsia="DejaVu Sans" w:hAnsi="Times New Roman"/>
      <w:i/>
      <w:color w:val="000000"/>
      <w:sz w:val="24"/>
      <w:lang w:eastAsia="ar-SA"/>
    </w:rPr>
  </w:style>
  <w:style w:type="paragraph" w:customStyle="1" w:styleId="TableCaption">
    <w:name w:val="Table Caption"/>
    <w:qFormat/>
    <w:pPr>
      <w:keepNext/>
      <w:spacing w:after="120"/>
    </w:pPr>
    <w:rPr>
      <w:rFonts w:ascii="Times New Roman" w:eastAsia="DejaVu Sans" w:hAnsi="Times New Roman"/>
      <w:i/>
      <w:color w:val="000000"/>
      <w:sz w:val="24"/>
      <w:lang w:eastAsia="ar-SA"/>
    </w:rPr>
  </w:style>
  <w:style w:type="paragraph" w:customStyle="1" w:styleId="Definition">
    <w:name w:val="Definition"/>
    <w:basedOn w:val="Normal"/>
    <w:qFormat/>
    <w:pPr>
      <w:spacing w:before="0" w:after="200"/>
    </w:pPr>
    <w:rPr>
      <w:rFonts w:eastAsia="DejaVu Sans"/>
      <w:color w:val="000000"/>
      <w:lang w:eastAsia="ar-SA"/>
    </w:rPr>
  </w:style>
  <w:style w:type="paragraph" w:customStyle="1" w:styleId="DefinitionTerm">
    <w:name w:val="Definition Term"/>
    <w:basedOn w:val="Normal"/>
    <w:qFormat/>
    <w:pPr>
      <w:keepNext/>
      <w:keepLines/>
      <w:spacing w:before="0" w:after="0"/>
    </w:pPr>
    <w:rPr>
      <w:rFonts w:eastAsia="DejaVu Sans"/>
      <w:b/>
      <w:color w:val="000000"/>
      <w:lang w:eastAsia="ar-SA"/>
    </w:rPr>
  </w:style>
  <w:style w:type="paragraph" w:styleId="Textodebloque">
    <w:name w:val="Block Text"/>
    <w:qFormat/>
    <w:pPr>
      <w:spacing w:before="100" w:after="100"/>
    </w:pPr>
    <w:rPr>
      <w:rFonts w:ascii="Calibri" w:eastAsia="DejaVu Sans" w:hAnsi="Calibri"/>
      <w:b/>
      <w:color w:val="000000"/>
      <w:sz w:val="24"/>
      <w:lang w:eastAsia="ar-SA"/>
    </w:rPr>
  </w:style>
  <w:style w:type="paragraph" w:styleId="Bibliografa">
    <w:name w:val="Bibliography"/>
    <w:basedOn w:val="Normal"/>
    <w:qFormat/>
    <w:pPr>
      <w:spacing w:before="0" w:after="200"/>
    </w:pPr>
    <w:rPr>
      <w:rFonts w:eastAsia="DejaVu Sans"/>
      <w:color w:val="000000"/>
      <w:lang w:eastAsia="ar-SA"/>
    </w:rPr>
  </w:style>
  <w:style w:type="paragraph" w:customStyle="1" w:styleId="Abstract">
    <w:name w:val="Abstract"/>
    <w:basedOn w:val="Normal"/>
    <w:qFormat/>
    <w:pPr>
      <w:keepNext/>
      <w:keepLines/>
      <w:spacing w:before="300" w:after="300"/>
    </w:pPr>
    <w:rPr>
      <w:rFonts w:eastAsia="DejaVu Sans"/>
      <w:color w:val="000000"/>
      <w:sz w:val="20"/>
      <w:lang w:eastAsia="ar-SA"/>
    </w:rPr>
  </w:style>
  <w:style w:type="paragraph" w:styleId="Fecha">
    <w:name w:val="Date"/>
    <w:qFormat/>
    <w:pPr>
      <w:keepNext/>
      <w:keepLines/>
      <w:suppressAutoHyphens/>
      <w:jc w:val="center"/>
    </w:pPr>
    <w:rPr>
      <w:rFonts w:eastAsia="DejaVu Sans" w:cs="Liberation Serif"/>
      <w:color w:val="000000"/>
      <w:sz w:val="24"/>
      <w:szCs w:val="24"/>
      <w:lang w:eastAsia="ar-SA"/>
    </w:rPr>
  </w:style>
  <w:style w:type="paragraph" w:customStyle="1" w:styleId="Author">
    <w:name w:val="Author"/>
    <w:qFormat/>
    <w:pPr>
      <w:keepNext/>
      <w:keepLines/>
      <w:suppressAutoHyphens/>
      <w:jc w:val="center"/>
    </w:pPr>
    <w:rPr>
      <w:rFonts w:eastAsia="DejaVu Sans" w:cs="Liberation Serif"/>
      <w:color w:val="000000"/>
      <w:sz w:val="24"/>
      <w:szCs w:val="24"/>
      <w:lang w:eastAsia="ar-SA"/>
    </w:rPr>
  </w:style>
  <w:style w:type="paragraph" w:customStyle="1" w:styleId="Compact">
    <w:name w:val="Compact"/>
    <w:qFormat/>
    <w:pPr>
      <w:spacing w:before="36" w:after="36"/>
    </w:pPr>
    <w:rPr>
      <w:rFonts w:ascii="Times New Roman" w:eastAsia="DejaVu Sans" w:hAnsi="Times New Roman"/>
      <w:color w:val="000000"/>
      <w:sz w:val="24"/>
      <w:lang w:eastAsia="ar-SA"/>
    </w:rPr>
  </w:style>
  <w:style w:type="paragraph" w:customStyle="1" w:styleId="FirstParagraph">
    <w:name w:val="First Paragraph"/>
    <w:qFormat/>
    <w:pPr>
      <w:spacing w:before="180" w:after="180"/>
    </w:pPr>
    <w:rPr>
      <w:rFonts w:ascii="Times New Roman" w:eastAsia="DejaVu Sans" w:hAnsi="Times New Roman"/>
      <w:color w:val="000000"/>
      <w:sz w:val="24"/>
      <w:lang w:eastAsia="ar-SA"/>
    </w:rPr>
  </w:style>
  <w:style w:type="paragraph" w:customStyle="1" w:styleId="TableContents">
    <w:name w:val="Table Contents"/>
    <w:basedOn w:val="Normal"/>
    <w:qFormat/>
    <w:pPr>
      <w:suppressLineNumbers/>
    </w:pPr>
  </w:style>
  <w:style w:type="paragraph" w:customStyle="1" w:styleId="TableHeading">
    <w:name w:val="Table Heading"/>
    <w:basedOn w:val="Normal"/>
    <w:qFormat/>
    <w:pPr>
      <w:suppressLineNumbers/>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ListContents">
    <w:name w:val="List Contents"/>
    <w:basedOn w:val="Normal"/>
    <w:qFormat/>
    <w:pPr>
      <w:ind w:left="567"/>
    </w:pPr>
  </w:style>
  <w:style w:type="paragraph" w:customStyle="1" w:styleId="ListHeading">
    <w:name w:val="List Heading"/>
    <w:basedOn w:val="Normal"/>
    <w:qFormat/>
  </w:style>
  <w:style w:type="numbering" w:customStyle="1" w:styleId="Headings">
    <w:name w:val="Heading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31</Pages>
  <Words>14529</Words>
  <Characters>79915</Characters>
  <Application>Microsoft Office Word</Application>
  <DocSecurity>0</DocSecurity>
  <Lines>665</Lines>
  <Paragraphs>188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Nelson Lagos Suarez</cp:lastModifiedBy>
  <cp:revision>3</cp:revision>
  <dcterms:created xsi:type="dcterms:W3CDTF">2021-04-06T20:31:00Z</dcterms:created>
  <dcterms:modified xsi:type="dcterms:W3CDTF">2021-04-06T21:04:00Z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