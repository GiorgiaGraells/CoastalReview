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w:t>
      </w:r>
      <w:bookmarkStart w:id="1" w:name="_GoBack"/>
      <w:bookmarkEnd w:id="1"/>
      <w:r>
        <w:rPr/>
        <w:t xml:space="preserve">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2" w:name="docs-internal-guid-b3b09f48-7fff-4bb8-c2"/>
      <w:bookmarkEnd w:id="2"/>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w:t>
      </w:r>
      <w:r>
        <w:rPr>
          <w:b w:val="false"/>
          <w:bCs w:val="false"/>
          <w:color w:val="000000"/>
          <w:lang w:val="en-GB"/>
        </w:rPr>
        <w:t xml:space="preserve">2017, </w:t>
      </w:r>
      <w:hyperlink r:id="rId2">
        <w:r>
          <w:rPr>
            <w:rStyle w:val="InternetLink"/>
            <w:b w:val="false"/>
            <w:bCs w:val="false"/>
            <w:color w:val="000000"/>
            <w:u w:val="none"/>
            <w:lang w:val="en-GB"/>
          </w:rPr>
          <w:t>Luijendijk</w:t>
        </w:r>
      </w:hyperlink>
      <w:r>
        <w:rPr>
          <w:b w:val="false"/>
          <w:bCs w:val="false"/>
          <w:color w:val="000000"/>
          <w:lang w:val="en-GB"/>
        </w:rPr>
        <w:t xml:space="preserve"> et al.</w:t>
      </w:r>
      <w:r>
        <w:rPr>
          <w:color w:val="000000"/>
          <w:lang w:val="en-GB"/>
        </w:rPr>
        <w:t xml:space="preserve">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3" w:name="tw-target-text"/>
      <w:bookmarkEnd w:id="3"/>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4" w:name="__DdeLink__2507_1428397062"/>
      <w:r>
        <w:rPr/>
        <w:t>directionality</w:t>
      </w:r>
      <w:bookmarkEnd w:id="4"/>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5" w:name="coastal-urban-ecology-tendencies"/>
      <w:bookmarkEnd w:id="5"/>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humans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w:t>
      </w:r>
      <w:ins w:id="0" w:author="Giorgia Graells" w:date="2021-04-14T14:49:01Z">
        <w:r>
          <w:rPr/>
          <w:t xml:space="preserve">  </w:t>
        </w:r>
      </w:ins>
      <w:ins w:id="1" w:author="Giorgia Graells" w:date="2021-04-14T15:13:23Z">
        <w:r>
          <w:rPr/>
          <w:t xml:space="preserve">Disciplinary focus of research shows </w:t>
        </w:r>
      </w:ins>
      <w:ins w:id="2" w:author="Giorgia Graells" w:date="2021-04-14T15:17:30Z">
        <w:r>
          <w:rPr/>
          <w:t xml:space="preserve">an appreciable high number of publications on ecology, </w:t>
        </w:r>
      </w:ins>
      <w:ins w:id="3" w:author="Giorgia Graells" w:date="2021-04-14T15:18:00Z">
        <w:r>
          <w:rPr/>
          <w:t>centred in biodiversity patterns changed by cities.</w:t>
        </w:r>
      </w:ins>
      <w:ins w:id="4" w:author="Giorgia Graells" w:date="2021-04-14T15:23:11Z">
        <w:r>
          <w:rPr/>
          <w:t xml:space="preserve"> </w:t>
        </w:r>
      </w:ins>
      <w:ins w:id="5" w:author="Giorgia Graells" w:date="2021-04-14T15:19:21Z">
        <w:r>
          <w:rPr/>
          <w:t xml:space="preserve">However, human perceptions and </w:t>
        </w:r>
      </w:ins>
      <w:ins w:id="6" w:author="Giorgia Graells" w:date="2021-04-14T15:22:33Z">
        <w:r>
          <w:rPr/>
          <w:t xml:space="preserve">the well-being involved to these changes, </w:t>
        </w:r>
      </w:ins>
      <w:ins w:id="7" w:author="Giorgia Graells" w:date="2021-04-14T15:23:01Z">
        <w:r>
          <w:rPr/>
          <w:t xml:space="preserve">in addition to possible solutions in terms of policy and planning are scarce, but they are </w:t>
        </w:r>
      </w:ins>
      <w:ins w:id="8" w:author="Giorgia Graells" w:date="2021-04-14T15:24:05Z">
        <w:r>
          <w:rPr/>
          <w:t xml:space="preserve">increasing </w:t>
        </w:r>
      </w:ins>
      <w:ins w:id="9" w:author="Giorgia Graells" w:date="2021-04-14T15:24:05Z">
        <w:r>
          <w:rPr/>
          <w:t>over</w:t>
        </w:r>
      </w:ins>
      <w:ins w:id="10" w:author="Giorgia Graells" w:date="2021-04-14T15:24:05Z">
        <w:r>
          <w:rPr/>
          <w:t xml:space="preserve"> the years</w:t>
        </w:r>
      </w:ins>
      <w:ins w:id="11" w:author="Giorgia Graells" w:date="2021-04-14T15:24:05Z">
        <w:r>
          <w:rPr/>
          <w:t>, THIS SHOWA GAP IN KNOWLEDGE WERE THERE NEEDS TO BE MORE PUBLICATIONS IN THE LAST TWO TYPE OF ARTICLES</w:t>
        </w:r>
      </w:ins>
      <w:ins w:id="12" w:author="Giorgia Graells" w:date="2021-04-14T15:24:05Z">
        <w:r>
          <w:rPr/>
          <w:t>.</w:t>
        </w:r>
      </w:ins>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6" w:name="__DdeLink__1355_1734896042"/>
      <w:bookmarkEnd w:id="6"/>
      <w:r>
        <w:rPr/>
        <w:t xml:space="preserve">ey et al. (2018) who assessed inorganic and organic compounds and their relation to photolysis and Martin et al. (2007) who studied management approaches for  a coastal urban pest (white Ibis) along the east coast of Australia. Studies which use experimental approaches through time </w:t>
      </w:r>
      <w:del w:id="13" w:author="Giorgia Graells" w:date="2021-04-15T10:16:07Z">
        <w:r>
          <w:rPr/>
          <w:delText>r</w:delText>
        </w:r>
      </w:del>
      <w:r>
        <w:rPr/>
        <w:t xml:space="preserve">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w:t>
      </w:r>
      <w:ins w:id="14" w:author="Giorgia Graells" w:date="2021-04-14T15:55:46Z">
        <w:r>
          <w:rPr/>
          <w:t xml:space="preserve">It may be reasonable to suppose </w:t>
        </w:r>
      </w:ins>
      <w:ins w:id="15" w:author="Giorgia Graells" w:date="2021-04-14T15:56:00Z">
        <w:r>
          <w:rPr/>
          <w:t xml:space="preserve">that </w:t>
        </w:r>
      </w:ins>
      <w:ins w:id="16" w:author="Giorgia Graells" w:date="2021-04-14T15:59:03Z">
        <w:r>
          <w:rPr/>
          <w:t xml:space="preserve">a significant higher number of publications considering </w:t>
        </w:r>
      </w:ins>
      <w:ins w:id="17" w:author="Giorgia Graells" w:date="2021-04-14T16:00:24Z">
        <w:r>
          <w:rPr/>
          <w:t>s</w:t>
        </w:r>
      </w:ins>
      <w:ins w:id="18" w:author="Giorgia Graells" w:date="2021-04-14T15:26:26Z">
        <w:r>
          <w:rPr/>
          <w:t xml:space="preserve">patial </w:t>
        </w:r>
      </w:ins>
      <w:ins w:id="19" w:author="Giorgia Graells" w:date="2021-04-14T15:26:26Z">
        <w:r>
          <w:rPr/>
          <w:t xml:space="preserve">INSTEAD OF SPATIOTEMPORAL </w:t>
        </w:r>
      </w:ins>
      <w:ins w:id="20" w:author="Giorgia Graells" w:date="2021-04-14T15:26:26Z">
        <w:r>
          <w:rPr/>
          <w:t>approaches</w:t>
        </w:r>
      </w:ins>
      <w:ins w:id="21" w:author="Giorgia Graells" w:date="2021-04-14T15:39:19Z">
        <w:r>
          <w:rPr/>
          <w:t xml:space="preserve"> </w:t>
        </w:r>
      </w:ins>
      <w:ins w:id="22" w:author="Giorgia Graells" w:date="2021-04-14T16:00:30Z">
        <w:r>
          <w:rPr/>
          <w:t>could</w:t>
        </w:r>
      </w:ins>
      <w:ins w:id="23" w:author="Giorgia Graells" w:date="2021-04-14T16:04:34Z">
        <w:r>
          <w:rPr/>
          <w:t xml:space="preserve"> generate a static representation of what happens in coastal cities</w:t>
        </w:r>
      </w:ins>
      <w:ins w:id="24" w:author="Giorgia Graells" w:date="2021-04-14T18:32:35Z">
        <w:r>
          <w:rPr/>
          <w:t>.</w:t>
        </w:r>
      </w:ins>
      <w:ins w:id="25" w:author="Giorgia Graells" w:date="2021-04-14T16:03:16Z">
        <w:r>
          <w:rPr/>
          <w:t xml:space="preserve"> </w:t>
        </w:r>
      </w:ins>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7" w:name="__DdeLink__3074_3530467639"/>
      <w:r>
        <w:rPr/>
        <w:t>Alarcon</w:t>
      </w:r>
      <w:bookmarkEnd w:id="7"/>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26" w:author="Giorgia Graells" w:date="2021-04-14T16:05:34Z">
        <w:r>
          <w:rPr/>
          <w:t xml:space="preserve">Considering </w:t>
        </w:r>
      </w:ins>
      <w:ins w:id="27" w:author="Giorgia Graells" w:date="2021-04-14T16:05:34Z">
        <w:r>
          <w:rPr/>
          <w:t xml:space="preserve">THAT </w:t>
        </w:r>
      </w:ins>
      <w:ins w:id="28" w:author="Giorgia Graells" w:date="2021-04-14T16:05:34Z">
        <w:r>
          <w:rPr/>
          <w:t>modelling is an special kind of quantitative method</w:t>
        </w:r>
      </w:ins>
      <w:ins w:id="29" w:author="Giorgia Graells" w:date="2021-04-14T16:06:08Z">
        <w:r>
          <w:rPr/>
          <w:t>,</w:t>
        </w:r>
      </w:ins>
      <w:ins w:id="30" w:author="Giorgia Graells" w:date="2021-04-14T18:10:46Z">
        <w:r>
          <w:rPr/>
          <w:t xml:space="preserve"> </w:t>
        </w:r>
      </w:ins>
      <w:ins w:id="31" w:author="Giorgia Graells" w:date="2021-04-14T17:45:53Z">
        <w:r>
          <w:rPr/>
          <w:t xml:space="preserve">qualitative studies </w:t>
        </w:r>
      </w:ins>
      <w:ins w:id="32" w:author="Giorgia Graells" w:date="2021-04-14T18:08:21Z">
        <w:r>
          <w:rPr/>
          <w:t>are extremely low</w:t>
        </w:r>
      </w:ins>
      <w:ins w:id="33" w:author="Giorgia Graells" w:date="2021-04-14T18:27:07Z">
        <w:r>
          <w:rPr/>
          <w:t>. It could be inferred therefore that this</w:t>
        </w:r>
      </w:ins>
      <w:ins w:id="34" w:author="Giorgia Graells" w:date="2021-04-14T18:12:28Z">
        <w:r>
          <w:rPr/>
          <w:t xml:space="preserve"> may have generated</w:t>
        </w:r>
      </w:ins>
      <w:ins w:id="35" w:author="Giorgia Graells" w:date="2021-04-14T18:31:11Z">
        <w:r>
          <w:rPr/>
          <w:t xml:space="preserve"> a lack of descriptive sociological analysis in areas that significantly involve the human being.</w:t>
        </w:r>
      </w:ins>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a coastal cities (e.g Alcoforado et al. 2009), others have applied multi-criteria decision analysis to explore local stakeholders' perceptions in terms of priority actions for waterfront development (</w:t>
      </w:r>
      <w:bookmarkStart w:id="8" w:name="__DdeLink__4404_1170342404"/>
      <w:r>
        <w:rPr/>
        <w:t>Papatheochari</w:t>
      </w:r>
      <w:bookmarkEnd w:id="8"/>
      <w:r>
        <w:rPr/>
        <w:t xml:space="preserve"> &amp; Coccossis 2019). </w:t>
      </w:r>
      <w:ins w:id="36" w:author="Giorgia Graells" w:date="2021-04-14T18:34:07Z">
        <w:r>
          <w:rPr/>
          <w:t>M</w:t>
        </w:r>
      </w:ins>
      <w:ins w:id="37" w:author="Giorgia Graells" w:date="2021-04-14T18:33:40Z">
        <w:r>
          <w:rPr/>
          <w:t>ain research objectives are varied</w:t>
        </w:r>
      </w:ins>
      <w:ins w:id="38" w:author="Giorgia Graells" w:date="2021-04-14T18:38:09Z">
        <w:r>
          <w:rPr/>
          <w:t xml:space="preserve"> </w:t>
        </w:r>
      </w:ins>
      <w:ins w:id="39" w:author="Giorgia Graells" w:date="2021-04-14T21:36:33Z">
        <w:r>
          <w:rPr/>
          <w:t xml:space="preserve">from drivers to impacts and </w:t>
        </w:r>
      </w:ins>
      <w:ins w:id="40" w:author="Giorgia Graells" w:date="2021-04-14T21:38:48Z">
        <w:r>
          <w:rPr/>
          <w:t xml:space="preserve"> </w:t>
        </w:r>
      </w:ins>
      <w:ins w:id="41" w:author="Giorgia Graells" w:date="2021-04-14T21:38:48Z">
        <w:r>
          <w:rPr>
            <w:lang w:val="en-GB"/>
          </w:rPr>
          <w:t>practice for action</w:t>
        </w:r>
      </w:ins>
      <w:ins w:id="42" w:author="Giorgia Graells" w:date="2021-04-14T21:42:26Z">
        <w:r>
          <w:rPr>
            <w:lang w:val="en-GB"/>
          </w:rPr>
          <w:t>.</w:t>
        </w:r>
      </w:ins>
      <w:ins w:id="43" w:author="Giorgia Graells" w:date="2021-04-14T21:41:02Z">
        <w:r>
          <w:rPr>
            <w:lang w:val="en-GB"/>
          </w:rPr>
          <w:t xml:space="preserve"> This sugests that </w:t>
        </w:r>
      </w:ins>
      <w:ins w:id="44" w:author="Giorgia Graells" w:date="2021-04-14T21:45:50Z">
        <w:r>
          <w:rPr>
            <w:lang w:val="en-GB"/>
          </w:rPr>
          <w:t>there is a concern to know these aspects, however most of them have been approached from an ecological perspective</w:t>
        </w:r>
      </w:ins>
      <w:ins w:id="45" w:author="Giorgia Graells" w:date="2021-04-14T21:47:31Z">
        <w:r>
          <w:rPr>
            <w:lang w:val="en-GB"/>
          </w:rPr>
          <w:t xml:space="preserve"> of research.</w:t>
        </w:r>
      </w:ins>
    </w:p>
    <w:p>
      <w:pPr>
        <w:pStyle w:val="Normal"/>
        <w:rPr/>
      </w:pPr>
      <w:r>
        <w:rPr/>
        <w:t>According to study models used (Fig. 4), a significant number of publications focused on physical aspects (48.10%) such as pollutants and risk towards natural hazards (Buggy &amp; Tobin 2008; Dominick et al. 2018</w:t>
      </w:r>
      <w:r>
        <w:rPr>
          <w:highlight w:val="yellow"/>
          <w:rPrChange w:id="0" w:author="Giorgia Graells" w:date="2021-04-15T10:26:35Z"/>
        </w:rPr>
        <w:t>,</w:t>
      </w:r>
      <w:r>
        <w:rPr/>
        <w:t>).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w:t>
      </w:r>
      <w:r>
        <w:rPr>
          <w:highlight w:val="yellow"/>
          <w:rPrChange w:id="0" w:author="Giorgia Graells" w:date="2021-04-15T10:26:41Z"/>
        </w:rPr>
        <w:t>,</w:t>
      </w:r>
      <w:r>
        <w:rPr/>
        <w:t>);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w:t>
      </w:r>
      <w:ins w:id="48" w:author="Giorgia Graells" w:date="2021-04-14T16:21:31Z">
        <w:r>
          <w:rPr/>
          <w:t xml:space="preserve"> </w:t>
        </w:r>
      </w:ins>
      <w:ins w:id="49" w:author="Giorgia Graells" w:date="2021-04-14T22:12:47Z">
        <w:r>
          <w:rPr/>
          <w:t>This e</w:t>
        </w:r>
      </w:ins>
      <w:ins w:id="50" w:author="Giorgia Graells" w:date="2021-04-14T22:08:52Z">
        <w:r>
          <w:rPr/>
          <w:t>vidence indicates that study models have been frequently replicated</w:t>
        </w:r>
      </w:ins>
      <w:ins w:id="51" w:author="Giorgia Graells" w:date="2021-04-14T22:07:47Z">
        <w:r>
          <w:rPr/>
          <w:t>. The dominance of certain study models ha</w:t>
        </w:r>
      </w:ins>
      <w:ins w:id="52" w:author="Giorgia Graells" w:date="2021-04-14T22:07:47Z">
        <w:r>
          <w:rPr/>
          <w:t>s</w:t>
        </w:r>
      </w:ins>
      <w:ins w:id="53" w:author="Giorgia Graells" w:date="2021-04-14T22:07:47Z">
        <w:r>
          <w:rPr/>
          <w:t xml:space="preserve"> allowed progress in the field on certain issues</w:t>
        </w:r>
      </w:ins>
      <w:ins w:id="54" w:author="Giorgia Graells" w:date="2021-04-14T22:07:47Z">
        <w:r>
          <w:rPr/>
          <w:t xml:space="preserve"> BUT AT THE SAME TIME THERE ARE SOME FIELDS THAT HAVE NOT PROGRESSED AT ALL</w:t>
        </w:r>
      </w:ins>
      <w:ins w:id="55" w:author="Giorgia Graells" w:date="2021-04-14T22:07:47Z">
        <w:r>
          <w:rPr/>
          <w:t>.</w:t>
        </w:r>
      </w:ins>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9" w:name="__DdeLink__2901_1870276235"/>
      <w:r>
        <w:rPr/>
        <w:t>Wolsko</w:t>
      </w:r>
      <w:bookmarkEnd w:id="9"/>
      <w:r>
        <w:rPr/>
        <w:t xml:space="preserve"> &amp; Marino 2016).</w:t>
      </w:r>
      <w:ins w:id="56" w:author="Giorgia Graells" w:date="2021-04-14T16:21:39Z">
        <w:r>
          <w:rPr/>
          <w:t xml:space="preserve"> </w:t>
        </w:r>
      </w:ins>
      <w:ins w:id="57" w:author="Giorgia Graells" w:date="2021-04-14T16:22:36Z">
        <w:r>
          <w:rPr/>
          <w:t>There is a clear</w:t>
        </w:r>
      </w:ins>
      <w:ins w:id="58" w:author="Giorgia Graells" w:date="2021-04-14T22:56:02Z">
        <w:r>
          <w:rPr/>
          <w:t xml:space="preserve"> focus on large cities that allows us to understand what happens in them. Nevertheless, it shows the loss of an important part that could be studied between natural and highly urbanized areas</w:t>
        </w:r>
      </w:ins>
      <w:ins w:id="59" w:author="Giorgia Graells" w:date="2021-04-14T22:57:32Z">
        <w:r>
          <w:rPr/>
          <w:t>.</w:t>
        </w:r>
      </w:ins>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ins w:id="60" w:author="Giorgia Graells" w:date="2021-04-14T17:05:46Z">
        <w:r>
          <w:rPr/>
          <w:t xml:space="preserve"> </w:t>
        </w:r>
      </w:ins>
      <w:ins w:id="61" w:author="Giorgia Graells" w:date="2021-04-14T22:16:51Z">
        <w:r>
          <w:rPr/>
          <w:t>It is evident that the low number of articles that study marine environments determines a low variability within the same habitats studied.</w:t>
        </w:r>
      </w:ins>
      <w:ins w:id="62" w:author="Giorgia Graells" w:date="2021-04-14T22:17:20Z">
        <w:r>
          <w:rPr/>
          <w:t xml:space="preserve"> In particular, only near-shore terrestrial environments presented </w:t>
        </w:r>
      </w:ins>
      <w:ins w:id="63" w:author="Giorgia Graells" w:date="2021-04-14T22:19:10Z">
        <w:r>
          <w:rPr/>
          <w:t>a great variability in studied habitats.</w:t>
        </w:r>
      </w:ins>
    </w:p>
    <w:p>
      <w:pPr>
        <w:pStyle w:val="Heading2"/>
        <w:numPr>
          <w:ilvl w:val="1"/>
          <w:numId w:val="3"/>
        </w:numPr>
        <w:rPr/>
      </w:pPr>
      <w:bookmarkStart w:id="10"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0"/>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64" w:author="Giorgia Graells" w:date="2021-04-14T17:08:26Z">
        <w:r>
          <w:rPr>
            <w:color w:val="000000"/>
            <w:szCs w:val="24"/>
            <w:lang w:val="en-GB"/>
          </w:rPr>
          <w:t xml:space="preserve"> This indicates that coastal urban ecology is dominated by research </w:t>
        </w:r>
      </w:ins>
      <w:ins w:id="65" w:author="Giorgia Graells" w:date="2021-04-14T17:09:04Z">
        <w:r>
          <w:rPr>
            <w:color w:val="000000"/>
            <w:szCs w:val="24"/>
            <w:lang w:val="en-GB"/>
          </w:rPr>
          <w:t xml:space="preserve">with a focus </w:t>
        </w:r>
      </w:ins>
      <w:ins w:id="66" w:author="Giorgia Graells" w:date="2021-04-14T17:09:04Z">
        <w:r>
          <w:rPr>
            <w:i/>
            <w:iCs/>
            <w:color w:val="000000"/>
            <w:szCs w:val="24"/>
            <w:lang w:val="en-GB"/>
          </w:rPr>
          <w:t>in the city</w:t>
        </w:r>
      </w:ins>
      <w:ins w:id="67" w:author="Giorgia Graells" w:date="2021-04-14T17:10:02Z">
        <w:r>
          <w:rPr>
            <w:i/>
            <w:iCs/>
            <w:color w:val="000000"/>
            <w:szCs w:val="24"/>
            <w:lang w:val="en-GB"/>
          </w:rPr>
          <w:t xml:space="preserve"> </w:t>
        </w:r>
      </w:ins>
      <w:ins w:id="68" w:author="Giorgia Graells" w:date="2021-04-14T17:10:02Z">
        <w:r>
          <w:rPr>
            <w:i w:val="false"/>
            <w:iCs w:val="false"/>
            <w:color w:val="000000"/>
            <w:szCs w:val="24"/>
            <w:lang w:val="en-GB"/>
          </w:rPr>
          <w:t xml:space="preserve">and </w:t>
        </w:r>
      </w:ins>
      <w:ins w:id="69" w:author="Giorgia Graells" w:date="2021-04-14T17:17:51Z">
        <w:r>
          <w:rPr>
            <w:i w:val="false"/>
            <w:iCs w:val="false"/>
            <w:color w:val="000000"/>
            <w:szCs w:val="24"/>
            <w:lang w:val="en-GB"/>
          </w:rPr>
          <w:t xml:space="preserve">only few countries </w:t>
        </w:r>
      </w:ins>
      <w:ins w:id="70" w:author="Giorgia Graells" w:date="2021-04-14T17:21:13Z">
        <w:r>
          <w:rPr>
            <w:i w:val="false"/>
            <w:iCs w:val="false"/>
            <w:color w:val="000000"/>
            <w:szCs w:val="24"/>
            <w:lang w:val="en-GB"/>
          </w:rPr>
          <w:t xml:space="preserve">have </w:t>
        </w:r>
      </w:ins>
      <w:ins w:id="71" w:author="Giorgia Graells" w:date="2021-04-14T17:22:26Z">
        <w:r>
          <w:rPr>
            <w:i w:val="false"/>
            <w:iCs w:val="false"/>
            <w:color w:val="000000"/>
            <w:szCs w:val="24"/>
            <w:lang w:val="en-GB"/>
          </w:rPr>
          <w:t xml:space="preserve">attend to </w:t>
        </w:r>
      </w:ins>
      <w:ins w:id="72" w:author="Giorgia Graells" w:date="2021-04-14T17:23:01Z">
        <w:r>
          <w:rPr>
            <w:i w:val="false"/>
            <w:iCs w:val="false"/>
            <w:color w:val="000000"/>
            <w:szCs w:val="24"/>
            <w:lang w:val="en-GB"/>
          </w:rPr>
          <w:t xml:space="preserve">develop </w:t>
        </w:r>
      </w:ins>
      <w:ins w:id="73" w:author="Giorgia Graells" w:date="2021-04-14T17:24:39Z">
        <w:r>
          <w:rPr>
            <w:i w:val="false"/>
            <w:iCs w:val="false"/>
            <w:color w:val="000000"/>
            <w:szCs w:val="24"/>
            <w:lang w:val="en-GB"/>
          </w:rPr>
          <w:t>the three paradigms.</w:t>
        </w:r>
      </w:ins>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74" w:author="Giorgia Graells" w:date="2021-04-14T17:42:50Z">
        <w:r>
          <w:rPr>
            <w:color w:val="000000"/>
            <w:szCs w:val="24"/>
            <w:lang w:val="en-GB"/>
          </w:rPr>
          <w:t xml:space="preserve"> This could</w:t>
        </w:r>
      </w:ins>
      <w:ins w:id="75" w:author="Giorgia Graells" w:date="2021-04-14T17:43:05Z">
        <w:r>
          <w:rPr>
            <w:color w:val="000000"/>
            <w:szCs w:val="24"/>
            <w:lang w:val="en-GB"/>
          </w:rPr>
          <w:t xml:space="preserve"> result in an even </w:t>
        </w:r>
      </w:ins>
      <w:ins w:id="76" w:author="Giorgia Graells" w:date="2021-04-14T17:44:37Z">
        <w:r>
          <w:rPr>
            <w:color w:val="000000"/>
            <w:szCs w:val="24"/>
            <w:lang w:val="en-GB"/>
          </w:rPr>
          <w:t>larger gap between the number of publications focused on each paradigm.</w:t>
        </w:r>
      </w:ins>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1" w:name="__DdeLink__2901_18702762351"/>
      <w:r>
        <w:rPr>
          <w:color w:val="000000"/>
          <w:szCs w:val="24"/>
          <w:lang w:val="en-GB"/>
        </w:rPr>
        <w:t>Wolsko</w:t>
      </w:r>
      <w:bookmarkEnd w:id="11"/>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color w:val="000000"/>
                <w:szCs w:val="24"/>
                <w:lang w:val="en-GB"/>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name w:val="ListLabel 197"/>
    <w:qFormat/>
    <w:rPr>
      <w:color w:val="000000"/>
      <w:u w:val="none"/>
      <w:lang w:val="en-GB"/>
    </w:rPr>
  </w:style>
  <w:style w:type="character" w:styleId="ListLabel198">
    <w:name w:val="ListLabel 198"/>
    <w:qFormat/>
    <w:rPr>
      <w:color w:val="000000"/>
      <w:u w:val="none"/>
    </w:rPr>
  </w:style>
  <w:style w:type="character" w:styleId="ListLabel199">
    <w:name w:val="ListLabel 199"/>
    <w:qFormat/>
    <w:rPr>
      <w:b w:val="false"/>
      <w:bCs w:val="false"/>
      <w:color w:val="000000"/>
      <w:u w:val="none"/>
      <w:lang w:val="en-GB"/>
    </w:rPr>
  </w:style>
  <w:style w:type="character" w:styleId="ListLabel200">
    <w:name w:val="ListLabel 200"/>
    <w:qFormat/>
    <w:rPr>
      <w:color w:val="000000"/>
      <w:u w:val="none"/>
    </w:rPr>
  </w:style>
  <w:style w:type="character" w:styleId="ListLabel201">
    <w:name w:val="ListLabel 201"/>
    <w:qFormat/>
    <w:rPr>
      <w:b w:val="false"/>
      <w:bCs w:val="false"/>
      <w:color w:val="000000"/>
      <w:u w:val="none"/>
      <w:lang w:val="en-GB"/>
    </w:rPr>
  </w:style>
  <w:style w:type="character" w:styleId="ListLabel202">
    <w:name w:val="ListLabel 202"/>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LibreOffice/6.0.7.3$Linux_X86_64 LibreOffice_project/00m0$Build-3</Application>
  <Pages>31</Pages>
  <Words>13921</Words>
  <Characters>79784</Characters>
  <CharactersWithSpaces>93330</CharactersWithSpaces>
  <Paragraphs>407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2021-04-09T00:18:00Z</dcterms:created>
  <dc:creator>Usuario</dc:creator>
  <dc:description/>
  <dc:language>en-US</dc:language>
  <cp:lastModifiedBy>Giorgia Graells</cp:lastModifiedBy>
  <dcterms:modified xsi:type="dcterms:W3CDTF">2021-04-15T10:37:36Z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