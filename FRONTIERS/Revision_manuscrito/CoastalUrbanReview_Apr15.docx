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w:t>
      </w:r>
      <w:bookmarkStart w:id="1" w:name="_GoBack"/>
      <w:bookmarkEnd w:id="1"/>
      <w:r>
        <w:rPr/>
        <w:t xml:space="preserve">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2" w:name="docs-internal-guid-b3b09f48-7fff-4bb8-c2"/>
      <w:bookmarkEnd w:id="2"/>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w:t>
      </w:r>
      <w:r>
        <w:rPr>
          <w:b w:val="false"/>
          <w:bCs w:val="false"/>
          <w:color w:val="000000"/>
          <w:lang w:val="en-GB"/>
        </w:rPr>
        <w:t xml:space="preserve">2017, </w:t>
      </w:r>
      <w:hyperlink r:id="rId2">
        <w:r>
          <w:rPr>
            <w:rStyle w:val="InternetLink"/>
            <w:b w:val="false"/>
            <w:bCs w:val="false"/>
            <w:color w:val="000000"/>
            <w:u w:val="none"/>
            <w:lang w:val="en-GB"/>
          </w:rPr>
          <w:t>Luijendijk</w:t>
        </w:r>
      </w:hyperlink>
      <w:r>
        <w:rPr>
          <w:b w:val="false"/>
          <w:bCs w:val="false"/>
          <w:color w:val="000000"/>
          <w:lang w:val="en-GB"/>
        </w:rPr>
        <w:t xml:space="preserve"> et al.</w:t>
      </w:r>
      <w:r>
        <w:rPr>
          <w:color w:val="000000"/>
          <w:lang w:val="en-GB"/>
        </w:rPr>
        <w:t xml:space="preserve">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3" w:name="tw-target-text"/>
      <w:bookmarkEnd w:id="3"/>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4" w:name="__DdeLink__2507_1428397062"/>
      <w:r>
        <w:rPr/>
        <w:t>directionality</w:t>
      </w:r>
      <w:bookmarkEnd w:id="4"/>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5" w:name="coastal-urban-ecology-tendencies"/>
      <w:bookmarkEnd w:id="5"/>
      <w:r>
        <w:rPr>
          <w:rFonts w:ascii="Times New Roman" w:hAnsi="Times New Roman"/>
          <w:color w:val="000000"/>
          <w:szCs w:val="24"/>
          <w:lang w:val="en-GB"/>
        </w:rPr>
        <w:t>cies</w:t>
      </w:r>
    </w:p>
    <w:p>
      <w:pPr>
        <w:pStyle w:val="Normal"/>
        <w:rPr/>
      </w:pPr>
      <w:r>
        <w:rP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 xml:space="preserve">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 White et al. (2013) assessed humans emotions towards different coastal environments and Burger et al. (2017) assessed human preferences towards protection and restoration. </w:t>
      </w:r>
      <w:r>
        <w:rPr>
          <w:lang w:val="en-GB"/>
        </w:rPr>
        <w:t>Environmental policy and planning studies</w:t>
      </w:r>
      <w:r>
        <w:rPr/>
        <w:t xml:space="preserve"> </w:t>
      </w:r>
      <w:r>
        <w:rPr>
          <w:lang w:val="en-GB"/>
        </w:rPr>
        <w:t xml:space="preserve">have focused on developing guidelines for planning in order to contribute to the sustainability of the urban environment. </w:t>
      </w:r>
      <w:r>
        <w:rPr/>
        <w:t>For instance Alcoforado et al. (2009) identified climatic needs in a coastal city and discussed problems that arise when applying climatic knowledge to urban planning.</w:t>
      </w:r>
      <w:ins w:id="0" w:author="Giorgia Graells" w:date="2021-04-14T14:49:01Z">
        <w:r>
          <w:rPr/>
          <w:t xml:space="preserve">  </w:t>
        </w:r>
      </w:ins>
      <w:ins w:id="1" w:author="Giorgia Graells" w:date="2021-04-14T15:13:23Z">
        <w:r>
          <w:rPr/>
          <w:t xml:space="preserve">Disciplinary focus of research shows </w:t>
        </w:r>
      </w:ins>
      <w:ins w:id="2" w:author="Giorgia Graells" w:date="2021-04-14T15:17:30Z">
        <w:r>
          <w:rPr/>
          <w:t xml:space="preserve">an appreciable high number of publications on ecology, </w:t>
        </w:r>
      </w:ins>
      <w:ins w:id="3" w:author="Giorgia Graells" w:date="2021-04-14T15:18:00Z">
        <w:r>
          <w:rPr/>
          <w:t>centred in biodiversity patterns changed by cities.</w:t>
        </w:r>
      </w:ins>
      <w:ins w:id="4" w:author="Giorgia Graells" w:date="2021-04-14T15:23:11Z">
        <w:r>
          <w:rPr/>
          <w:t xml:space="preserve"> </w:t>
        </w:r>
      </w:ins>
      <w:ins w:id="5" w:author="Giorgia Graells" w:date="2021-04-14T15:19:21Z">
        <w:r>
          <w:rPr/>
          <w:t xml:space="preserve">However, human perceptions and </w:t>
        </w:r>
      </w:ins>
      <w:ins w:id="6" w:author="Giorgia Graells" w:date="2021-04-14T15:22:33Z">
        <w:r>
          <w:rPr/>
          <w:t xml:space="preserve">the well-being involved to these changes, </w:t>
        </w:r>
      </w:ins>
      <w:ins w:id="7" w:author="Giorgia Graells" w:date="2021-04-14T15:23:01Z">
        <w:r>
          <w:rPr/>
          <w:t xml:space="preserve">in addition to possible solutions in terms of policy and planning are scarce, </w:t>
        </w:r>
      </w:ins>
      <w:ins w:id="8" w:author="Giorgia Graells" w:date="2021-04-14T15:23:01Z">
        <w:r>
          <w:rPr/>
          <w:t>showing a gap in knowledge.</w:t>
        </w:r>
      </w:ins>
    </w:p>
    <w:p>
      <w:pPr>
        <w:pStyle w:val="Normal"/>
        <w:rPr/>
      </w:pPr>
      <w:r>
        <w:rPr/>
        <w:t xml:space="preserve">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(Kantamaneni et al. 2019). Study approaches have slowly included temporal dimensions (Fig. 3b). Spatio-temporal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rPr/>
        <w:t>emporal studies included Priestl</w:t>
      </w:r>
      <w:bookmarkStart w:id="6" w:name="__DdeLink__1355_1734896042"/>
      <w:bookmarkEnd w:id="6"/>
      <w:r>
        <w:rPr/>
        <w:t xml:space="preserve">ey et al. (2018) who assessed inorganic and organic compounds and their relation to photolysis and Martin et al. (2007) who studied management approaches for  a coastal urban pest (white Ibis) along the east coast of Australia. Studies which use experimental approaches through time </w:t>
      </w:r>
      <w:del w:id="9" w:author="Giorgia Graells" w:date="2021-04-15T10:16:07Z">
        <w:r>
          <w:rPr/>
          <w:delText>r</w:delText>
        </w:r>
      </w:del>
      <w:r>
        <w:rPr/>
        <w:t xml:space="preserve">represent less than 1% of the articles. They included articles such as the study of </w:t>
      </w:r>
      <w:r>
        <w:rPr>
          <w:color w:val="000000"/>
          <w:szCs w:val="24"/>
          <w:lang w:val="en-GB"/>
        </w:rPr>
        <w:t>Leclerc &amp; Viard (2018), who studied how swimming predators influenced the early development of fauna associated with floating pontoons in marinas</w:t>
      </w:r>
      <w:r>
        <w:rPr/>
        <w:t xml:space="preserve">. </w:t>
      </w:r>
      <w:ins w:id="10" w:author="Giorgia Graells" w:date="2021-04-14T15:55:46Z">
        <w:r>
          <w:rPr/>
          <w:t xml:space="preserve">It may be reasonable to suppose </w:t>
        </w:r>
      </w:ins>
      <w:ins w:id="11" w:author="Giorgia Graells" w:date="2021-04-14T15:56:00Z">
        <w:r>
          <w:rPr/>
          <w:t xml:space="preserve">that </w:t>
        </w:r>
      </w:ins>
      <w:ins w:id="12" w:author="Giorgia Graells" w:date="2021-04-14T15:59:03Z">
        <w:r>
          <w:rPr/>
          <w:t xml:space="preserve">a significant higher number of publications considering </w:t>
        </w:r>
      </w:ins>
      <w:ins w:id="13" w:author="Giorgia Graells" w:date="2021-04-14T16:00:24Z">
        <w:r>
          <w:rPr/>
          <w:t>s</w:t>
        </w:r>
      </w:ins>
      <w:ins w:id="14" w:author="Giorgia Graells" w:date="2021-04-14T15:26:26Z">
        <w:r>
          <w:rPr/>
          <w:t xml:space="preserve">patial </w:t>
        </w:r>
      </w:ins>
      <w:ins w:id="15" w:author="Giorgia Graells" w:date="2021-04-14T15:26:26Z">
        <w:r>
          <w:rPr/>
          <w:t xml:space="preserve">instead of temporal </w:t>
        </w:r>
      </w:ins>
      <w:ins w:id="16" w:author="Giorgia Graells" w:date="2021-04-14T15:26:26Z">
        <w:r>
          <w:rPr/>
          <w:t>approaches</w:t>
        </w:r>
      </w:ins>
      <w:ins w:id="17" w:author="Giorgia Graells" w:date="2021-04-14T15:39:19Z">
        <w:r>
          <w:rPr/>
          <w:t xml:space="preserve"> </w:t>
        </w:r>
      </w:ins>
      <w:ins w:id="18" w:author="Giorgia Graells" w:date="2021-04-14T16:00:30Z">
        <w:r>
          <w:rPr/>
          <w:t>could</w:t>
        </w:r>
      </w:ins>
      <w:ins w:id="19" w:author="Giorgia Graells" w:date="2021-04-14T16:04:34Z">
        <w:r>
          <w:rPr/>
          <w:t xml:space="preserve"> generate a static representation of what happens in coastal cities</w:t>
        </w:r>
      </w:ins>
      <w:ins w:id="20" w:author="Giorgia Graells" w:date="2021-04-14T18:32:35Z">
        <w:r>
          <w:rPr/>
          <w:t>.</w:t>
        </w:r>
      </w:ins>
      <w:ins w:id="21" w:author="Giorgia Graells" w:date="2021-04-14T16:03:16Z">
        <w:r>
          <w:rPr/>
          <w:t xml:space="preserve"> </w:t>
        </w:r>
      </w:ins>
    </w:p>
    <w:p>
      <w:pPr>
        <w:pStyle w:val="Normal"/>
        <w:rPr/>
      </w:pPr>
      <w:r>
        <w:rPr/>
        <w:t xml:space="preserve">Quantitative studies have dominated the literature during the past 20 years and have focused on ecological approaches. For example Tzortzakaki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7" w:name="__DdeLink__3074_3530467639"/>
      <w:r>
        <w:rPr/>
        <w:t>Alarcon</w:t>
      </w:r>
      <w:bookmarkEnd w:id="7"/>
      <w:r>
        <w:rP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Stathopoulou &amp; </w:t>
      </w:r>
      <w:hyperlink r:id="rId3">
        <w:r>
          <w:rPr>
            <w:rStyle w:val="InternetLink"/>
            <w:color w:val="000000"/>
            <w:u w:val="none"/>
          </w:rPr>
          <w:t>Cartalis</w:t>
        </w:r>
      </w:hyperlink>
      <w:r>
        <w:rPr/>
        <w:t xml:space="preserve"> (2007) modeled the thermal urban environment and urban heat island phenomenon in mayor urban areas in Greece. Su et al. (2019) used modelling to determine realistic flooding scenarios. Other modelling studies have contributed to assess social-ecological dimensions. Sahal et al. (2013) used macro-simulators  and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w:t>
      </w:r>
      <w:ins w:id="22" w:author="Giorgia Graells" w:date="2021-04-14T16:05:34Z">
        <w:r>
          <w:rPr/>
          <w:t xml:space="preserve">Considering </w:t>
        </w:r>
      </w:ins>
      <w:ins w:id="23" w:author="Giorgia Graells" w:date="2021-04-14T16:05:34Z">
        <w:r>
          <w:rPr/>
          <w:t xml:space="preserve">that </w:t>
        </w:r>
      </w:ins>
      <w:ins w:id="24" w:author="Giorgia Graells" w:date="2021-04-14T16:05:34Z">
        <w:r>
          <w:rPr/>
          <w:t>modelling is an special kind of quantitative method</w:t>
        </w:r>
      </w:ins>
      <w:ins w:id="25" w:author="Giorgia Graells" w:date="2021-04-14T16:06:08Z">
        <w:r>
          <w:rPr/>
          <w:t>,</w:t>
        </w:r>
      </w:ins>
      <w:ins w:id="26" w:author="Giorgia Graells" w:date="2021-04-14T18:10:46Z">
        <w:r>
          <w:rPr/>
          <w:t xml:space="preserve"> </w:t>
        </w:r>
      </w:ins>
      <w:ins w:id="27" w:author="Giorgia Graells" w:date="2021-04-14T17:45:53Z">
        <w:r>
          <w:rPr/>
          <w:t xml:space="preserve">qualitative studies </w:t>
        </w:r>
      </w:ins>
      <w:ins w:id="28" w:author="Giorgia Graells" w:date="2021-04-14T18:08:21Z">
        <w:r>
          <w:rPr/>
          <w:t>are extremely low</w:t>
        </w:r>
      </w:ins>
      <w:ins w:id="29" w:author="Giorgia Graells" w:date="2021-04-14T18:27:07Z">
        <w:r>
          <w:rPr/>
          <w:t>. It could be inferred therefore that this</w:t>
        </w:r>
      </w:ins>
      <w:ins w:id="30" w:author="Giorgia Graells" w:date="2021-04-14T18:12:28Z">
        <w:r>
          <w:rPr/>
          <w:t xml:space="preserve"> may have generated</w:t>
        </w:r>
      </w:ins>
      <w:ins w:id="31" w:author="Giorgia Graells" w:date="2021-04-14T18:31:11Z">
        <w:r>
          <w:rPr/>
          <w:t xml:space="preserve"> a lack of descriptive sociological analysis in areas that significantly involve the human being.</w:t>
        </w:r>
      </w:ins>
    </w:p>
    <w:p>
      <w:pPr>
        <w:pStyle w:val="Normal"/>
        <w:rPr/>
      </w:pPr>
      <w:r>
        <w:rPr/>
        <w:t>When looking at the main research objectives it is interesting to note that the study of pollution and human impacts have dominated the literature (Fig. 3d). These articles mainly focus on the effects of stressors over coastal urban ecosystems and cities. For instance, Jartun &amp; Pettersen (2010) collected sediments from urban stormwater runoff and analyzed various contaminants, showing that several active pollution sources are supplying the runoff systems. Studies that focus on habitat use in urban areas are also common. For example studies have focused on differences in communities between fixed and floating structures (Holloway &amp; Connell 2002) or on abundance and survival rates of charismatic species in highly industrialized bays (Eguchi et al. 2010). Studies which focus on different aspects of city design are less frequent, but they have been increasing in the last 10 years. Some of these studies have developed climatic guidelines for planning and identifying climatic needs in a coastal cities (e.g Alcoforado et al. 2009), others have applied multi-criteria decision analysis to explore local stakeholders' perceptions in terms of priority actions for waterfront development (</w:t>
      </w:r>
      <w:bookmarkStart w:id="8" w:name="__DdeLink__4404_1170342404"/>
      <w:r>
        <w:rPr/>
        <w:t>Papatheochari</w:t>
      </w:r>
      <w:bookmarkEnd w:id="8"/>
      <w:r>
        <w:rPr/>
        <w:t xml:space="preserve"> &amp; Coccossis 2019). </w:t>
      </w:r>
      <w:ins w:id="32" w:author="Giorgia Graells" w:date="2021-04-14T18:34:07Z">
        <w:r>
          <w:rPr/>
          <w:t>M</w:t>
        </w:r>
      </w:ins>
      <w:ins w:id="33" w:author="Giorgia Graells" w:date="2021-04-14T18:33:40Z">
        <w:r>
          <w:rPr/>
          <w:t>ain research objectives are varied</w:t>
        </w:r>
      </w:ins>
      <w:ins w:id="34" w:author="Giorgia Graells" w:date="2021-04-14T18:38:09Z">
        <w:r>
          <w:rPr/>
          <w:t xml:space="preserve"> </w:t>
        </w:r>
      </w:ins>
      <w:ins w:id="35" w:author="Giorgia Graells" w:date="2021-04-14T21:36:33Z">
        <w:r>
          <w:rPr/>
          <w:t xml:space="preserve">from drivers to impacts and </w:t>
        </w:r>
      </w:ins>
      <w:ins w:id="36" w:author="Giorgia Graells" w:date="2021-04-14T21:38:48Z">
        <w:r>
          <w:rPr/>
          <w:t xml:space="preserve"> </w:t>
        </w:r>
      </w:ins>
      <w:ins w:id="37" w:author="Giorgia Graells" w:date="2021-04-14T21:38:48Z">
        <w:r>
          <w:rPr>
            <w:lang w:val="en-GB"/>
          </w:rPr>
          <w:t>practice for action</w:t>
        </w:r>
      </w:ins>
      <w:ins w:id="38" w:author="Giorgia Graells" w:date="2021-04-14T21:42:26Z">
        <w:r>
          <w:rPr>
            <w:lang w:val="en-GB"/>
          </w:rPr>
          <w:t>.</w:t>
        </w:r>
      </w:ins>
      <w:ins w:id="39" w:author="Giorgia Graells" w:date="2021-04-14T21:41:02Z">
        <w:r>
          <w:rPr>
            <w:lang w:val="en-GB"/>
          </w:rPr>
          <w:t xml:space="preserve"> This sugests that </w:t>
        </w:r>
      </w:ins>
      <w:ins w:id="40" w:author="Giorgia Graells" w:date="2021-04-14T21:45:50Z">
        <w:r>
          <w:rPr>
            <w:lang w:val="en-GB"/>
          </w:rPr>
          <w:t>there is a concern to know these aspects, however most of them have been approached from an ecological perspective</w:t>
        </w:r>
      </w:ins>
      <w:ins w:id="41" w:author="Giorgia Graells" w:date="2021-04-14T21:47:31Z">
        <w:r>
          <w:rPr>
            <w:lang w:val="en-GB"/>
          </w:rPr>
          <w:t xml:space="preserve"> of research.</w:t>
        </w:r>
      </w:ins>
    </w:p>
    <w:p>
      <w:pPr>
        <w:pStyle w:val="Normal"/>
        <w:rPr/>
      </w:pPr>
      <w:r>
        <w:rPr/>
        <w:t>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(e.g. Kalinowski &amp; Johnson 2010, studying a suburban bird community; Sainz-Borgo et al. 2016, studying the house sparrow; Blight et al. 2019, studying an urban-nesting gull population). Invertebrates were the second most studied group including marine (Galimany et al. 2013; Eddy &amp; Roman 2016); and terrestrial species (Bizzo et al. 2010,  Reyes-López &amp; Carpintero 2014). While other marine species such as fishes received less attention, some noticeable examples include the study by Bolton et al. (2017) of fish communities. Studies centered on specific ecosystems (Ehrenfeld 2000, Branoff 2017) or social-eco-technological systems showed less than 10 articles published. Foremost among these are those on eco-cities (e.g.Wong 2011).</w:t>
      </w:r>
      <w:ins w:id="42" w:author="Giorgia Graells" w:date="2021-04-14T16:21:31Z">
        <w:r>
          <w:rPr/>
          <w:t xml:space="preserve"> </w:t>
        </w:r>
      </w:ins>
      <w:ins w:id="43" w:author="Giorgia Graells" w:date="2021-04-14T22:12:47Z">
        <w:r>
          <w:rPr/>
          <w:t>This e</w:t>
        </w:r>
      </w:ins>
      <w:ins w:id="44" w:author="Giorgia Graells" w:date="2021-04-14T22:08:52Z">
        <w:r>
          <w:rPr/>
          <w:t>vidence indicates that study models have been frequently replicated</w:t>
        </w:r>
      </w:ins>
      <w:ins w:id="45" w:author="Giorgia Graells" w:date="2021-04-14T22:07:47Z">
        <w:r>
          <w:rPr/>
          <w:t>. The dominance of certain study models ha</w:t>
        </w:r>
      </w:ins>
      <w:ins w:id="46" w:author="Giorgia Graells" w:date="2021-04-14T22:07:47Z">
        <w:r>
          <w:rPr/>
          <w:t>s</w:t>
        </w:r>
      </w:ins>
      <w:ins w:id="47" w:author="Giorgia Graells" w:date="2021-04-14T22:07:47Z">
        <w:r>
          <w:rPr/>
          <w:t xml:space="preserve"> allowed progress in the field on certain issues</w:t>
        </w:r>
      </w:ins>
      <w:ins w:id="48" w:author="Giorgia Graells" w:date="2021-04-14T22:07:47Z">
        <w:r>
          <w:rPr/>
          <w:t xml:space="preserve">. But at the same time there are some fields that have not progressed at all. </w:t>
        </w:r>
      </w:ins>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9" w:name="__DdeLink__2901_1870276235"/>
      <w:r>
        <w:rPr/>
        <w:t>Wolsko</w:t>
      </w:r>
      <w:bookmarkEnd w:id="9"/>
      <w:r>
        <w:rPr/>
        <w:t xml:space="preserve"> &amp; Marino 2016).</w:t>
      </w:r>
      <w:ins w:id="49" w:author="Giorgia Graells" w:date="2021-04-14T16:21:39Z">
        <w:r>
          <w:rPr/>
          <w:t xml:space="preserve"> </w:t>
        </w:r>
      </w:ins>
      <w:ins w:id="50" w:author="Giorgia Graells" w:date="2021-04-14T16:22:36Z">
        <w:r>
          <w:rPr/>
          <w:t>There is a clear</w:t>
        </w:r>
      </w:ins>
      <w:ins w:id="51" w:author="Giorgia Graells" w:date="2021-04-14T22:56:02Z">
        <w:r>
          <w:rPr/>
          <w:t xml:space="preserve"> focus on large cities that allows us to understand what happens in them. Nevertheless, it shows the loss of an important part that could be studied between natural and highly urbanized areas</w:t>
        </w:r>
      </w:ins>
      <w:ins w:id="52" w:author="Giorgia Graells" w:date="2021-04-14T22:57:32Z">
        <w:r>
          <w:rPr/>
          <w:t>.</w:t>
        </w:r>
      </w:ins>
    </w:p>
    <w:p>
      <w:pPr>
        <w:pStyle w:val="Normal"/>
        <w:rPr/>
      </w:pPr>
      <w:r>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Some of these focused on coastal defenses (e.g. </w:t>
      </w:r>
      <w:r>
        <w:rPr>
          <w:color w:val="000000"/>
          <w:szCs w:val="24"/>
        </w:rPr>
        <w:t xml:space="preserve">Jonkman et al. </w:t>
      </w:r>
      <w:r>
        <w:rPr>
          <w:color w:val="000000"/>
          <w:szCs w:val="24"/>
          <w:lang w:val="en-GB"/>
        </w:rPr>
        <w:t>2013), estuarine and shallow coastal systems (</w:t>
      </w:r>
      <w:r>
        <w:rPr>
          <w:color w:val="000000"/>
          <w:szCs w:val="24"/>
        </w:rPr>
        <w:t xml:space="preserve">Kuwae et al. 2016), </w:t>
      </w:r>
      <w:r>
        <w:rPr/>
        <w:t>estuarine mullet in an urban harbor (Naidoo et al. 2016) and p</w:t>
      </w:r>
      <w:r>
        <w:rPr>
          <w:color w:val="000000"/>
          <w:szCs w:val="24"/>
        </w:rPr>
        <w:t>redation on a threatened coastal seabird</w:t>
      </w:r>
      <w:r>
        <w:rP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r>
        <w:rPr>
          <w:i/>
          <w:szCs w:val="24"/>
        </w:rPr>
        <w:t>Enteroctopus dofleini</w:t>
      </w:r>
      <w:r>
        <w:rPr>
          <w:szCs w:val="24"/>
        </w:rPr>
        <w:t>)</w:t>
      </w:r>
      <w:r>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ins w:id="53" w:author="Giorgia Graells" w:date="2021-04-14T17:05:46Z">
        <w:r>
          <w:rPr/>
          <w:t xml:space="preserve"> </w:t>
        </w:r>
      </w:ins>
      <w:ins w:id="54" w:author="Giorgia Graells" w:date="2021-04-14T22:16:51Z">
        <w:r>
          <w:rPr/>
          <w:t>It is evident that the low number of articles that study marine environments determines a low variability within the same habitats studied.</w:t>
        </w:r>
      </w:ins>
      <w:ins w:id="55" w:author="Giorgia Graells" w:date="2021-04-14T22:17:20Z">
        <w:r>
          <w:rPr/>
          <w:t xml:space="preserve"> In particular, only near-shore terrestrial environments presented </w:t>
        </w:r>
      </w:ins>
      <w:ins w:id="56" w:author="Giorgia Graells" w:date="2021-04-14T22:19:10Z">
        <w:r>
          <w:rPr/>
          <w:t>a great variability in studied habitats.</w:t>
        </w:r>
      </w:ins>
    </w:p>
    <w:p>
      <w:pPr>
        <w:pStyle w:val="Heading2"/>
        <w:numPr>
          <w:ilvl w:val="1"/>
          <w:numId w:val="3"/>
        </w:numPr>
        <w:rPr/>
      </w:pPr>
      <w:bookmarkStart w:id="10"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0"/>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ins w:id="57" w:author="Giorgia Graells" w:date="2021-04-14T17:08:26Z">
        <w:r>
          <w:rPr>
            <w:color w:val="000000"/>
            <w:szCs w:val="24"/>
            <w:lang w:val="en-GB"/>
          </w:rPr>
          <w:t xml:space="preserve"> This indicates that coastal urban ecology is dominated by research </w:t>
        </w:r>
      </w:ins>
      <w:ins w:id="58" w:author="Giorgia Graells" w:date="2021-04-14T17:09:04Z">
        <w:r>
          <w:rPr>
            <w:color w:val="000000"/>
            <w:szCs w:val="24"/>
            <w:lang w:val="en-GB"/>
          </w:rPr>
          <w:t xml:space="preserve">with a focus </w:t>
        </w:r>
      </w:ins>
      <w:ins w:id="59" w:author="Giorgia Graells" w:date="2021-04-14T17:09:04Z">
        <w:r>
          <w:rPr>
            <w:i/>
            <w:iCs/>
            <w:color w:val="000000"/>
            <w:szCs w:val="24"/>
            <w:lang w:val="en-GB"/>
          </w:rPr>
          <w:t>in the city</w:t>
        </w:r>
      </w:ins>
      <w:ins w:id="60" w:author="Giorgia Graells" w:date="2021-04-14T17:10:02Z">
        <w:r>
          <w:rPr>
            <w:i/>
            <w:iCs/>
            <w:color w:val="000000"/>
            <w:szCs w:val="24"/>
            <w:lang w:val="en-GB"/>
          </w:rPr>
          <w:t xml:space="preserve"> </w:t>
        </w:r>
      </w:ins>
      <w:ins w:id="61" w:author="Giorgia Graells" w:date="2021-04-14T17:10:02Z">
        <w:r>
          <w:rPr>
            <w:i w:val="false"/>
            <w:iCs w:val="false"/>
            <w:color w:val="000000"/>
            <w:szCs w:val="24"/>
            <w:lang w:val="en-GB"/>
          </w:rPr>
          <w:t xml:space="preserve">and </w:t>
        </w:r>
      </w:ins>
      <w:ins w:id="62" w:author="Giorgia Graells" w:date="2021-04-14T17:17:51Z">
        <w:r>
          <w:rPr>
            <w:i w:val="false"/>
            <w:iCs w:val="false"/>
            <w:color w:val="000000"/>
            <w:szCs w:val="24"/>
            <w:lang w:val="en-GB"/>
          </w:rPr>
          <w:t xml:space="preserve">only few countries </w:t>
        </w:r>
      </w:ins>
      <w:ins w:id="63" w:author="Giorgia Graells" w:date="2021-04-14T17:21:13Z">
        <w:r>
          <w:rPr>
            <w:i w:val="false"/>
            <w:iCs w:val="false"/>
            <w:color w:val="000000"/>
            <w:szCs w:val="24"/>
            <w:lang w:val="en-GB"/>
          </w:rPr>
          <w:t xml:space="preserve">have </w:t>
        </w:r>
      </w:ins>
      <w:ins w:id="64" w:author="Giorgia Graells" w:date="2021-04-14T17:22:26Z">
        <w:r>
          <w:rPr>
            <w:i w:val="false"/>
            <w:iCs w:val="false"/>
            <w:color w:val="000000"/>
            <w:szCs w:val="24"/>
            <w:lang w:val="en-GB"/>
          </w:rPr>
          <w:t xml:space="preserve">attend to </w:t>
        </w:r>
      </w:ins>
      <w:ins w:id="65" w:author="Giorgia Graells" w:date="2021-04-14T17:23:01Z">
        <w:r>
          <w:rPr>
            <w:i w:val="false"/>
            <w:iCs w:val="false"/>
            <w:color w:val="000000"/>
            <w:szCs w:val="24"/>
            <w:lang w:val="en-GB"/>
          </w:rPr>
          <w:t xml:space="preserve">develop </w:t>
        </w:r>
      </w:ins>
      <w:ins w:id="66" w:author="Giorgia Graells" w:date="2021-04-14T17:24:39Z">
        <w:r>
          <w:rPr>
            <w:i w:val="false"/>
            <w:iCs w:val="false"/>
            <w:color w:val="000000"/>
            <w:szCs w:val="24"/>
            <w:lang w:val="en-GB"/>
          </w:rPr>
          <w:t>the three paradigms.</w:t>
        </w:r>
      </w:ins>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67" w:author="Giorgia Graells" w:date="2021-04-14T17:42:50Z">
        <w:r>
          <w:rPr>
            <w:color w:val="000000"/>
            <w:szCs w:val="24"/>
            <w:lang w:val="en-GB"/>
          </w:rPr>
          <w:t xml:space="preserve"> This could</w:t>
        </w:r>
      </w:ins>
      <w:ins w:id="68" w:author="Giorgia Graells" w:date="2021-04-14T17:43:05Z">
        <w:r>
          <w:rPr>
            <w:color w:val="000000"/>
            <w:szCs w:val="24"/>
            <w:lang w:val="en-GB"/>
          </w:rPr>
          <w:t xml:space="preserve"> result in an even </w:t>
        </w:r>
      </w:ins>
      <w:ins w:id="69" w:author="Giorgia Graells" w:date="2021-04-14T17:44:37Z">
        <w:r>
          <w:rPr>
            <w:color w:val="000000"/>
            <w:szCs w:val="24"/>
            <w:lang w:val="en-GB"/>
          </w:rPr>
          <w:t>larger gap between the number of publications focused on each paradigm.</w:t>
        </w:r>
      </w:ins>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Bulleri 2006; </w:t>
      </w:r>
      <w:r>
        <w:rPr>
          <w:i/>
          <w:iCs/>
          <w:color w:val="000000"/>
          <w:szCs w:val="24"/>
          <w:lang w:val="en-GB"/>
        </w:rPr>
        <w:t>ecology for the city</w:t>
      </w:r>
      <w:r>
        <w:rPr>
          <w:color w:val="000000"/>
          <w:szCs w:val="24"/>
          <w:lang w:val="en-GB"/>
        </w:rPr>
        <w:t xml:space="preserve">: Santos &amp; Freire 2015), followed by spatio-temporal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2011 ).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1" w:name="__DdeLink__2901_18702762351"/>
      <w:r>
        <w:rPr>
          <w:color w:val="000000"/>
          <w:szCs w:val="24"/>
          <w:lang w:val="en-GB"/>
        </w:rPr>
        <w:t>Wolsko</w:t>
      </w:r>
      <w:bookmarkEnd w:id="11"/>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 Journal of soils and sediments, 10(2), 155-161.</w:t>
      </w:r>
    </w:p>
    <w:p>
      <w:pPr>
        <w:pStyle w:val="Normal"/>
        <w:rPr/>
      </w:pPr>
      <w:r>
        <w:rPr/>
        <w:t>Johansson, E., &amp; Emmanuel, R. (2006). The influence of urban design on outdoor thermal comfort in the hot, humid city of Colombo, Sri Lanka. International journal of biometeorology, 51(2), 119-133.</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color w:val="000000"/>
                <w:szCs w:val="24"/>
                <w:lang w:val="en-GB"/>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Garden </w:t>
            </w:r>
            <w:r>
              <w:rPr>
                <w:i/>
                <w:iCs/>
                <w:szCs w:val="24"/>
                <w:lang w:val="es-ES"/>
              </w:rPr>
              <w:t>et al.</w:t>
            </w:r>
            <w:r>
              <w:rPr>
                <w:szCs w:val="24"/>
                <w:lang w:val="es-ES"/>
              </w:rPr>
              <w:t xml:space="preserve">  (2006), </w:t>
            </w:r>
            <w:r>
              <w:rPr>
                <w:color w:val="000000"/>
                <w:szCs w:val="24"/>
                <w:lang w:val="es-ES"/>
              </w:rPr>
              <w:t xml:space="preserve">Yamazaki </w:t>
            </w:r>
            <w:r>
              <w:rPr>
                <w:i/>
                <w:iCs/>
                <w:color w:val="000000"/>
                <w:szCs w:val="24"/>
                <w:lang w:val="es-ES"/>
              </w:rPr>
              <w:t>et al.</w:t>
            </w:r>
            <w:r>
              <w:rPr>
                <w:szCs w:val="24"/>
                <w:lang w:val="es-ES"/>
              </w:rPr>
              <w:t xml:space="preserve"> </w:t>
            </w:r>
            <w:r>
              <w:rPr>
                <w:color w:val="000000"/>
                <w:szCs w:val="24"/>
                <w:lang w:val="en-GB"/>
              </w:rPr>
              <w:t>(2007).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customStyle="1">
    <w:name w:val="ListLabel 193"/>
    <w:qFormat/>
    <w:rPr>
      <w:color w:val="000000"/>
      <w:u w:val="none"/>
      <w:lang w:val="en-GB"/>
    </w:rPr>
  </w:style>
  <w:style w:type="character" w:styleId="ListLabel194" w:customStyle="1">
    <w:name w:val="ListLabel 194"/>
    <w:qFormat/>
    <w:rPr>
      <w:color w:val="000000"/>
      <w:u w:val="none"/>
    </w:rPr>
  </w:style>
  <w:style w:type="character" w:styleId="ListLabel195" w:customStyle="1">
    <w:name w:val="ListLabel 195"/>
    <w:qFormat/>
    <w:rPr>
      <w:color w:val="000000"/>
      <w:u w:val="none"/>
      <w:lang w:val="en-GB"/>
    </w:rPr>
  </w:style>
  <w:style w:type="character" w:styleId="ListLabel196" w:customStyle="1">
    <w:name w:val="ListLabel 196"/>
    <w:qFormat/>
    <w:rPr>
      <w:color w:val="000000"/>
      <w:u w:val="none"/>
    </w:rPr>
  </w:style>
  <w:style w:type="character" w:styleId="ListLabel197">
    <w:name w:val="ListLabel 197"/>
    <w:qFormat/>
    <w:rPr>
      <w:color w:val="000000"/>
      <w:u w:val="none"/>
      <w:lang w:val="en-GB"/>
    </w:rPr>
  </w:style>
  <w:style w:type="character" w:styleId="ListLabel198">
    <w:name w:val="ListLabel 198"/>
    <w:qFormat/>
    <w:rPr>
      <w:color w:val="000000"/>
      <w:u w:val="none"/>
    </w:rPr>
  </w:style>
  <w:style w:type="character" w:styleId="ListLabel199">
    <w:name w:val="ListLabel 199"/>
    <w:qFormat/>
    <w:rPr>
      <w:b w:val="false"/>
      <w:bCs w:val="false"/>
      <w:color w:val="000000"/>
      <w:u w:val="none"/>
      <w:lang w:val="en-GB"/>
    </w:rPr>
  </w:style>
  <w:style w:type="character" w:styleId="ListLabel200">
    <w:name w:val="ListLabel 200"/>
    <w:qFormat/>
    <w:rPr>
      <w:color w:val="000000"/>
      <w:u w:val="none"/>
    </w:rPr>
  </w:style>
  <w:style w:type="character" w:styleId="ListLabel201">
    <w:name w:val="ListLabel 201"/>
    <w:qFormat/>
    <w:rPr>
      <w:b w:val="false"/>
      <w:bCs w:val="false"/>
      <w:color w:val="000000"/>
      <w:u w:val="none"/>
      <w:lang w:val="en-GB"/>
    </w:rPr>
  </w:style>
  <w:style w:type="character" w:styleId="ListLabel202">
    <w:name w:val="ListLabel 202"/>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val="en-US" w:eastAsia="ar-SA"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val="en-US" w:eastAsia="ar-SA"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val="en-US" w:eastAsia="ar-SA"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Application>LibreOffice/6.0.7.3$Linux_X86_64 LibreOffice_project/00m0$Build-3</Application>
  <Pages>30</Pages>
  <Words>13900</Words>
  <Characters>79683</Characters>
  <CharactersWithSpaces>93209</CharactersWithSpaces>
  <Paragraphs>407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2021-04-09T00:18:00Z</dcterms:created>
  <dc:creator>Usuario</dc:creator>
  <dc:description/>
  <dc:language>en-US</dc:language>
  <cp:lastModifiedBy>Giorgia Graells</cp:lastModifiedBy>
  <dcterms:modified xsi:type="dcterms:W3CDTF">2021-04-15T14:02:15Z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