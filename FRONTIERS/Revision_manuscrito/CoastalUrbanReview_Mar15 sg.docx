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ins w:id="0" w:author="Usuario" w:date="2021-03-14T10:35:00Z">
        <w:r>
          <w:rPr/>
          <w:t xml:space="preserve">A review on </w:t>
        </w:r>
      </w:ins>
      <w:del w:id="1" w:author="Usuario" w:date="2021-03-14T10:35:00Z">
        <w:r>
          <w:rPr/>
          <w:delText xml:space="preserve">Coastal </w:delText>
        </w:r>
      </w:del>
      <w:ins w:id="2" w:author="Usuario" w:date="2021-03-14T10:36:00Z">
        <w:r>
          <w:rPr/>
          <w:t>c</w:t>
        </w:r>
      </w:ins>
      <w:ins w:id="3" w:author="Usuario" w:date="2021-03-14T10:35:00Z">
        <w:r>
          <w:rPr/>
          <w:t xml:space="preserve">oastal </w:t>
        </w:r>
      </w:ins>
      <w:r>
        <w:rPr/>
        <w:t>urban ecology</w:t>
      </w:r>
      <w:del w:id="4" w:author="Usuario" w:date="2021-03-14T10:35:00Z">
        <w:r>
          <w:rPr/>
          <w:delText xml:space="preserve"> systematic review</w:delText>
        </w:r>
      </w:del>
      <w:r>
        <w:rPr/>
        <w:t>: Research gaps, challenges and needs</w:t>
      </w:r>
    </w:p>
    <w:p>
      <w:pPr>
        <w:pStyle w:val="AuthorList"/>
        <w:rPr>
          <w:lang w:val="es-ES"/>
        </w:rPr>
      </w:pPr>
      <w:r>
        <w:rPr>
          <w:lang w:val="es-ES"/>
          <w:rPrChange w:id="0" w:author="Usuario" w:date="2021-03-14T09:51:00Z"/>
        </w:rPr>
        <w:t>Giorgia Graells</w:t>
      </w:r>
      <w:r>
        <w:rPr>
          <w:vertAlign w:val="superscript"/>
          <w:lang w:val="es-ES"/>
          <w:rPrChange w:id="0" w:author="Usuario" w:date="2021-03-14T09:51:00Z">
            <w:rPr>
              <w:vertAlign w:val="superscript"/>
            </w:rPr>
          </w:rPrChange>
        </w:rPr>
        <w:t>1,2*</w:t>
      </w:r>
      <w:r>
        <w:rPr>
          <w:lang w:val="es-ES"/>
          <w:rPrChange w:id="0" w:author="Usuario" w:date="2021-03-14T09:51:00Z"/>
        </w:rPr>
        <w:t>, Nao Nakamura</w:t>
      </w:r>
      <w:r>
        <w:rPr>
          <w:vertAlign w:val="superscript"/>
          <w:lang w:val="es-ES"/>
          <w:rPrChange w:id="0" w:author="Usuario" w:date="2021-03-14T09:51:00Z">
            <w:rPr>
              <w:vertAlign w:val="superscript"/>
            </w:rPr>
          </w:rPrChange>
        </w:rPr>
        <w:t>3</w:t>
      </w:r>
      <w:r>
        <w:rPr>
          <w:lang w:val="es-ES"/>
          <w:rPrChange w:id="0" w:author="Usuario" w:date="2021-03-14T09:51:00Z"/>
        </w:rPr>
        <w:t>, Juan L. Celis-Diez</w:t>
      </w:r>
      <w:r>
        <w:rPr>
          <w:vertAlign w:val="superscript"/>
          <w:lang w:val="es-ES"/>
          <w:rPrChange w:id="0" w:author="Usuario" w:date="2021-03-14T09:51:00Z">
            <w:rPr>
              <w:vertAlign w:val="superscript"/>
            </w:rPr>
          </w:rPrChange>
        </w:rPr>
        <w:t>4</w:t>
      </w:r>
      <w:r>
        <w:rPr>
          <w:lang w:val="es-ES"/>
          <w:rPrChange w:id="0" w:author="Usuario" w:date="2021-03-14T09:51:00Z"/>
        </w:rPr>
        <w:t>, Nelson A. Lagos</w:t>
      </w:r>
      <w:r>
        <w:rPr>
          <w:vertAlign w:val="superscript"/>
          <w:lang w:val="es-ES"/>
          <w:rPrChange w:id="0" w:author="Usuario" w:date="2021-03-14T09:51:00Z">
            <w:rPr>
              <w:vertAlign w:val="superscript"/>
            </w:rPr>
          </w:rPrChange>
        </w:rPr>
        <w:t>5</w:t>
      </w:r>
      <w:ins w:id="13" w:author="Usuario" w:date="2021-03-14T09:52:00Z">
        <w:r>
          <w:rPr>
            <w:vertAlign w:val="superscript"/>
            <w:lang w:val="es-ES"/>
          </w:rPr>
          <w:t>,7</w:t>
        </w:r>
      </w:ins>
      <w:r>
        <w:rPr>
          <w:lang w:val="es-ES"/>
          <w:rPrChange w:id="0" w:author="Usuario" w:date="2021-03-14T09:51:00Z"/>
        </w:rPr>
        <w:t>, Pablo A. Marquet</w:t>
      </w:r>
      <w:r>
        <w:rPr>
          <w:vertAlign w:val="superscript"/>
          <w:lang w:val="es-ES"/>
          <w:rPrChange w:id="0" w:author="Usuario" w:date="2021-03-14T09:51:00Z">
            <w:rPr>
              <w:vertAlign w:val="superscript"/>
            </w:rPr>
          </w:rPrChange>
        </w:rPr>
        <w:t>1,6</w:t>
      </w:r>
      <w:r>
        <w:rPr>
          <w:lang w:val="es-ES"/>
          <w:rPrChange w:id="0" w:author="Usuario" w:date="2021-03-14T09:51:00Z"/>
        </w:rPr>
        <w:t>, Patricio Pliscoff</w:t>
      </w:r>
      <w:r>
        <w:rPr>
          <w:vertAlign w:val="superscript"/>
          <w:lang w:val="es-ES"/>
          <w:rPrChange w:id="0" w:author="Usuario" w:date="2021-03-14T09:51:00Z">
            <w:rPr>
              <w:vertAlign w:val="superscript"/>
            </w:rPr>
          </w:rPrChange>
        </w:rPr>
        <w:t>1</w:t>
      </w:r>
      <w:r>
        <w:rPr>
          <w:lang w:val="es-ES"/>
          <w:rPrChange w:id="0" w:author="Usuario" w:date="2021-03-14T09:51:00Z"/>
        </w:rPr>
        <w:t>, Stefan Gelcich</w:t>
      </w:r>
      <w:r>
        <w:rPr>
          <w:vertAlign w:val="superscript"/>
          <w:lang w:val="es-ES"/>
          <w:rPrChange w:id="0" w:author="Usuario" w:date="2021-03-14T09:51:00Z">
            <w:rPr>
              <w:vertAlign w:val="superscript"/>
            </w:rPr>
          </w:rPrChange>
        </w:rPr>
        <w:t>1,2</w:t>
      </w:r>
      <w:ins w:id="20" w:author="Usuario" w:date="2021-03-14T09:52:00Z">
        <w:r>
          <w:rPr>
            <w:vertAlign w:val="superscript"/>
            <w:lang w:val="es-ES"/>
          </w:rPr>
          <w:t>,7</w:t>
        </w:r>
      </w:ins>
    </w:p>
    <w:p>
      <w:pPr>
        <w:pStyle w:val="Normal"/>
        <w:spacing w:before="240" w:after="0"/>
        <w:rPr>
          <w:lang w:val="es-ES"/>
        </w:rPr>
      </w:pPr>
      <w:r>
        <w:rPr>
          <w:rFonts w:cs="Times New Roman"/>
          <w:szCs w:val="24"/>
          <w:vertAlign w:val="superscript"/>
          <w:lang w:val="es-ES"/>
          <w:rPrChange w:id="0" w:author="Usuario" w:date="2021-03-14T09:51:00Z">
            <w:rPr>
              <w:vertAlign w:val="superscript"/>
              <w:szCs w:val="24"/>
              <w:rFonts w:cs="Times New Roman"/>
            </w:rPr>
          </w:rPrChange>
        </w:rPr>
        <w:t>1</w:t>
      </w:r>
      <w:r>
        <w:rPr>
          <w:rFonts w:cs="Times New Roman"/>
          <w:szCs w:val="24"/>
          <w:lang w:val="es-ES"/>
          <w:rPrChange w:id="0" w:author="Usuario" w:date="2021-03-14T09:51:00Z">
            <w:rPr>
              <w:szCs w:val="24"/>
              <w:rFonts w:cs="Times New Roman"/>
            </w:rPr>
          </w:rPrChange>
        </w:rPr>
        <w:t xml:space="preserve">Departamento de Ecología, Facultad de Ciencias Biológicas, Pontificia Universidad Católica de Chile, Santiago, Chile. </w:t>
      </w:r>
    </w:p>
    <w:p>
      <w:pPr>
        <w:pStyle w:val="Normal"/>
        <w:spacing w:before="120" w:after="0"/>
        <w:rPr/>
      </w:pPr>
      <w:r>
        <w:rPr>
          <w:rFonts w:cs="Times New Roman"/>
          <w:szCs w:val="24"/>
          <w:vertAlign w:val="superscript"/>
        </w:rPr>
        <w:t>2</w:t>
      </w:r>
      <w:r>
        <w:rPr>
          <w:rFonts w:cs="Times New Roman"/>
          <w:szCs w:val="24"/>
        </w:rPr>
        <w:t xml:space="preserve">Center of Applied Ecology and Sustainability (CAPES), Santiago, Chile. </w:t>
      </w:r>
    </w:p>
    <w:p>
      <w:pPr>
        <w:pStyle w:val="Normal"/>
        <w:spacing w:before="120" w:after="0"/>
        <w:rPr/>
      </w:pPr>
      <w:r>
        <w:rPr>
          <w:rFonts w:cs="Times New Roman"/>
          <w:szCs w:val="24"/>
          <w:vertAlign w:val="superscript"/>
        </w:rPr>
        <w:t>3</w:t>
      </w:r>
      <w:r>
        <w:rPr>
          <w:rFonts w:cs="Times New Roman"/>
          <w:szCs w:val="24"/>
        </w:rPr>
        <w:t>Australian Research Council Centre of Excellence for Coral Reef Studies, James Cook University, Townsville, Queensland, Australia.</w:t>
      </w:r>
    </w:p>
    <w:p>
      <w:pPr>
        <w:pStyle w:val="Normal"/>
        <w:spacing w:before="120" w:after="0"/>
        <w:rPr>
          <w:lang w:val="es-ES"/>
        </w:rPr>
      </w:pPr>
      <w:r>
        <w:rPr>
          <w:rFonts w:cs="Times New Roman"/>
          <w:szCs w:val="24"/>
          <w:vertAlign w:val="superscript"/>
          <w:lang w:val="es-ES"/>
          <w:rPrChange w:id="0" w:author="Usuario" w:date="2021-03-14T09:51:00Z">
            <w:rPr>
              <w:vertAlign w:val="superscript"/>
              <w:szCs w:val="24"/>
              <w:rFonts w:cs="Times New Roman"/>
            </w:rPr>
          </w:rPrChange>
        </w:rPr>
        <w:t>4</w:t>
      </w:r>
      <w:r>
        <w:rPr>
          <w:rFonts w:cs="Times New Roman"/>
          <w:szCs w:val="24"/>
          <w:lang w:val="es-ES"/>
          <w:rPrChange w:id="0" w:author="Usuario" w:date="2021-03-14T09:51:00Z">
            <w:rPr>
              <w:szCs w:val="24"/>
              <w:rFonts w:cs="Times New Roman"/>
            </w:rPr>
          </w:rPrChange>
        </w:rPr>
        <w:t xml:space="preserve"> Pontificia Universidad Católica de Valparaíso, Escuela de Agronomía, Casilla 4-D, Quillota, Chile.</w:t>
      </w:r>
    </w:p>
    <w:p>
      <w:pPr>
        <w:pStyle w:val="Normal"/>
        <w:spacing w:before="120" w:after="0"/>
        <w:rPr>
          <w:lang w:val="es-ES"/>
        </w:rPr>
      </w:pPr>
      <w:r>
        <w:rPr>
          <w:rFonts w:cs="Times New Roman"/>
          <w:szCs w:val="24"/>
          <w:vertAlign w:val="superscript"/>
          <w:lang w:val="es-ES"/>
          <w:rPrChange w:id="0" w:author="Usuario" w:date="2021-03-14T09:51:00Z">
            <w:rPr>
              <w:vertAlign w:val="superscript"/>
              <w:szCs w:val="24"/>
              <w:rFonts w:cs="Times New Roman"/>
            </w:rPr>
          </w:rPrChange>
        </w:rPr>
        <w:t>5</w:t>
      </w:r>
      <w:r>
        <w:rPr>
          <w:rFonts w:cs="Times New Roman"/>
          <w:szCs w:val="24"/>
          <w:lang w:val="es-ES"/>
          <w:rPrChange w:id="0" w:author="Usuario" w:date="2021-03-14T09:51:00Z">
            <w:rPr>
              <w:szCs w:val="24"/>
              <w:rFonts w:cs="Times New Roman"/>
            </w:rPr>
          </w:rPrChange>
        </w:rPr>
        <w:t xml:space="preserve"> Centro de Investigación e Innovación para el Cambio Climático, Facultad de Ciencias, Universidad Santo Tomás, Santiago, Chile.</w:t>
      </w:r>
    </w:p>
    <w:p>
      <w:pPr>
        <w:pStyle w:val="Normal"/>
        <w:spacing w:before="120" w:after="0"/>
        <w:rPr>
          <w:rFonts w:cs="Times New Roman"/>
          <w:szCs w:val="24"/>
          <w:lang w:val="es-ES"/>
        </w:rPr>
      </w:pPr>
      <w:r>
        <w:rPr>
          <w:rFonts w:cs="Times New Roman"/>
          <w:szCs w:val="24"/>
          <w:vertAlign w:val="superscript"/>
          <w:lang w:val="es-ES"/>
          <w:rPrChange w:id="0" w:author="Usuario" w:date="2021-03-14T09:51:00Z">
            <w:rPr>
              <w:vertAlign w:val="superscript"/>
              <w:szCs w:val="24"/>
              <w:rFonts w:cs="Times New Roman"/>
            </w:rPr>
          </w:rPrChange>
        </w:rPr>
        <w:t>6</w:t>
      </w:r>
      <w:r>
        <w:rPr>
          <w:rFonts w:cs="Times New Roman"/>
          <w:szCs w:val="24"/>
          <w:lang w:val="es-ES"/>
          <w:rPrChange w:id="0" w:author="Usuario" w:date="2021-03-14T09:51:00Z">
            <w:rPr>
              <w:szCs w:val="24"/>
              <w:rFonts w:cs="Times New Roman"/>
            </w:rPr>
          </w:rPrChange>
        </w:rPr>
        <w:t xml:space="preserve"> Instituto de Ecología y Biodiversidad (IEB), Santiago, Chile.</w:t>
      </w:r>
    </w:p>
    <w:p>
      <w:pPr>
        <w:pStyle w:val="Normal"/>
        <w:spacing w:before="120" w:after="0"/>
        <w:rPr>
          <w:lang w:val="es-ES"/>
        </w:rPr>
      </w:pPr>
      <w:ins w:id="29" w:author="Usuario" w:date="2021-03-14T09:52:00Z">
        <w:r>
          <w:rPr>
            <w:rFonts w:cs="Times New Roman"/>
            <w:szCs w:val="24"/>
            <w:lang w:val="es-ES"/>
          </w:rPr>
          <w:t xml:space="preserve">7 Instituto Milenio en Socio-ecologia costera, Santiago, Chile </w:t>
        </w:r>
      </w:ins>
    </w:p>
    <w:p>
      <w:pPr>
        <w:pStyle w:val="Normal"/>
        <w:spacing w:before="240" w:after="0"/>
        <w:rPr/>
      </w:pPr>
      <w:r>
        <w:rPr>
          <w:rFonts w:cs="Times New Roman"/>
          <w:b/>
          <w:szCs w:val="24"/>
        </w:rPr>
        <w:t xml:space="preserve">* Correspondence: </w:t>
        <w:br/>
      </w:r>
      <w:r>
        <w:rPr>
          <w:rFonts w:cs="Times New Roman"/>
          <w:szCs w:val="24"/>
        </w:rPr>
        <w:t>Corresponding Author</w:t>
        <w:br/>
        <w:t>gygraell@uc.cl</w:t>
      </w:r>
    </w:p>
    <w:p>
      <w:pPr>
        <w:pStyle w:val="AuthorList"/>
        <w:rPr/>
      </w:pPr>
      <w:r>
        <w:rPr/>
        <w:t>Keywords: coastal urban ecology, marine urbanization, coastal cities, urban ecology paradigms, coastal urbanization.</w:t>
      </w:r>
    </w:p>
    <w:p>
      <w:pPr>
        <w:pStyle w:val="Heading1"/>
        <w:numPr>
          <w:ilvl w:val="0"/>
          <w:numId w:val="3"/>
        </w:numPr>
        <w:rPr/>
      </w:pPr>
      <w:r>
        <w:rPr/>
        <w:t>Abstract</w:t>
      </w:r>
    </w:p>
    <w:p>
      <w:pPr>
        <w:pStyle w:val="Normal"/>
        <w:rPr/>
      </w:pPr>
      <w:r>
        <w:rPr>
          <w:szCs w:val="24"/>
        </w:rPr>
        <w:t xml:space="preserve">Coastal urban areas have dramatically increased during the last decades, however, coastal research integrating the impacts and challenges facing urban areas is still scarce. To examine research advances and critical gaps, a </w:t>
      </w:r>
      <w:del w:id="30" w:author="Usuario" w:date="2021-03-14T10:34:00Z">
        <w:r>
          <w:rPr>
            <w:szCs w:val="24"/>
          </w:rPr>
          <w:delText xml:space="preserve">systematic </w:delText>
        </w:r>
      </w:del>
      <w:r>
        <w:rPr>
          <w:szCs w:val="24"/>
        </w:rPr>
        <w:t xml:space="preserve">review of the literature on coastal urban ecology was performed. Articles were selected following a structured decision tree and data were classified into study disciplines, approaches, type of analysis, main research objectives, and Pickett’s paradigms in-, of-, and for- the city, among other categories. From a total of 237 publications, results show that most of the research comes from the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nearshore terrestrial environments and only 22.36% included the marine ecosystem. Urban ecological studies in coastal areas have mainly been carried out under the paradigm </w:t>
      </w:r>
      <w:r>
        <w:rPr>
          <w:i/>
          <w:iCs/>
          <w:szCs w:val="24"/>
          <w:rPrChange w:id="0" w:author="Giorgia Graells" w:date="2021-02-02T16:47:00Z"/>
        </w:rPr>
        <w:t>in the city</w:t>
      </w:r>
      <w:r>
        <w:rPr>
          <w:szCs w:val="24"/>
        </w:rPr>
        <w:t xml:space="preserve"> which is consistent with the focus on disciplines of biology and ecology. Results suggest a series of disciplinary, geographical, and approach biases which can present a number of risks. Foremost among these is a lack of knowledge on social dimensions which can impact on sustainability. A key risk relates to the fact that lessons and recommendations of research are mainly from developed countries and large cities which might have different institutional, planning and cultural settings compared to developing and mid-income countries. Scientific research on coastal urban areas needs to diversify towards an ecology </w:t>
      </w:r>
      <w:r>
        <w:rPr>
          <w:i/>
          <w:iCs/>
          <w:szCs w:val="24"/>
          <w:rPrChange w:id="0" w:author="Giorgia Graells" w:date="2021-02-02T16:51:00Z"/>
        </w:rPr>
        <w:t>of</w:t>
      </w:r>
      <w:r>
        <w:rPr>
          <w:szCs w:val="24"/>
        </w:rPr>
        <w:t xml:space="preserve"> and </w:t>
      </w:r>
      <w:r>
        <w:rPr>
          <w:i/>
          <w:iCs/>
          <w:szCs w:val="24"/>
          <w:rPrChange w:id="0" w:author="Giorgia Graells" w:date="2021-02-02T16:51:00Z"/>
        </w:rPr>
        <w:t>for the cities</w:t>
      </w:r>
      <w:r>
        <w:rPr>
          <w:szCs w:val="24"/>
        </w:rPr>
        <w:t>, in order to support coastal development in a diversity of countries and settings.</w:t>
      </w:r>
    </w:p>
    <w:p>
      <w:pPr>
        <w:pStyle w:val="Heading1"/>
        <w:numPr>
          <w:ilvl w:val="0"/>
          <w:numId w:val="0"/>
        </w:numPr>
        <w:ind w:left="567" w:hanging="0"/>
        <w:rPr/>
      </w:pPr>
      <w:r>
        <w:rPr/>
      </w:r>
    </w:p>
    <w:p>
      <w:pPr>
        <w:pStyle w:val="Heading1"/>
        <w:numPr>
          <w:ilvl w:val="0"/>
          <w:numId w:val="3"/>
        </w:numPr>
        <w:rPr/>
      </w:pPr>
      <w:r>
        <w:rPr/>
        <w:t>Introduction</w:t>
      </w:r>
    </w:p>
    <w:p>
      <w:pPr>
        <w:pStyle w:val="FirstParagraph"/>
        <w:rPr/>
      </w:pPr>
      <w:r>
        <w:rPr>
          <w:lang w:val="en-GB"/>
        </w:rPr>
        <w:t>The world’s population is increasing annually. In 2018, 55% of the human population lived in urban areas. Cities have been constantly growing in number and size, forming large</w:t>
      </w:r>
      <w:del w:id="34" w:author="Giorgia Graells" w:date="2021-02-09T15:26:00Z">
        <w:r>
          <w:rPr>
            <w:lang w:val="en-GB"/>
          </w:rPr>
          <w:delText xml:space="preserve"> megacities</w:delText>
        </w:r>
      </w:del>
      <w:ins w:id="35" w:author="Giorgia Graells" w:date="2021-02-09T15:31:00Z">
        <w:r>
          <w:rPr>
            <w:lang w:val="en-GB"/>
          </w:rPr>
          <w:t xml:space="preserve"> citi</w:t>
        </w:r>
      </w:ins>
      <w:ins w:id="36" w:author="Giorgia Graells" w:date="2021-02-09T15:32:00Z">
        <w:r>
          <w:rPr>
            <w:lang w:val="en-GB"/>
          </w:rPr>
          <w:t>es. The so-called megacities have reached over 10 million inhabitants (according to the United Nations 2018, presenting 33 settlements)</w:t>
        </w:r>
      </w:ins>
      <w:ins w:id="37" w:author="Giorgia Graells" w:date="2021-02-09T16:15:00Z">
        <w:r>
          <w:rPr>
            <w:lang w:val="en-GB"/>
          </w:rPr>
          <w:t>.</w:t>
        </w:r>
      </w:ins>
      <w:del w:id="38" w:author="Giorgia Graells" w:date="2021-02-09T15:33:00Z">
        <w:r>
          <w:rPr>
            <w:lang w:val="en-GB"/>
          </w:rPr>
          <w:delText xml:space="preserve"> with </w:delText>
        </w:r>
      </w:del>
      <w:del w:id="39" w:author="Giorgia Graells" w:date="2021-02-09T16:14:00Z">
        <w:r>
          <w:rPr>
            <w:lang w:val="en-GB"/>
          </w:rPr>
          <w:delText>10 million inhabitants</w:delText>
        </w:r>
      </w:del>
      <w:del w:id="40" w:author="Giorgia Graells" w:date="2021-02-09T15:33:00Z">
        <w:r>
          <w:rPr>
            <w:lang w:val="en-GB"/>
          </w:rPr>
          <w:delText xml:space="preserve"> or more</w:delText>
        </w:r>
      </w:del>
      <w:del w:id="41" w:author="Giorgia Graells" w:date="2021-02-09T16:14:00Z">
        <w:r>
          <w:rPr>
            <w:lang w:val="en-GB"/>
          </w:rPr>
          <w:delText xml:space="preserve"> (</w:delText>
        </w:r>
      </w:del>
      <w:del w:id="42" w:author="Giorgia Graells" w:date="2021-02-09T15:27:00Z">
        <w:r>
          <w:rPr>
            <w:lang w:val="en-GB"/>
          </w:rPr>
          <w:delText xml:space="preserve">United Nations </w:delText>
        </w:r>
      </w:del>
      <w:del w:id="43" w:author="Giorgia Graells" w:date="2021-02-09T16:14:00Z">
        <w:r>
          <w:rPr>
            <w:lang w:val="en-GB"/>
          </w:rPr>
          <w:delText>2018)</w:delText>
        </w:r>
      </w:del>
      <w:del w:id="44" w:author="Giorgia Graells" w:date="2021-02-09T16:15:00Z">
        <w:r>
          <w:rPr>
            <w:lang w:val="en-GB"/>
          </w:rPr>
          <w:delText>.</w:delText>
        </w:r>
      </w:del>
      <w:r>
        <w:rPr>
          <w:lang w:val="en-GB"/>
        </w:rPr>
        <w:t xml:space="preserve"> The high levels of urbanisation during the last decades have triggered increasing research and policy interest on the impacts and sustainability of these human-dominated ecosystems (Grimm et al. 2000, Griggs et al. 2013). Initial research hypothesized urban areas were not able to sustain wildlife and complex ecological processes. However, this began changing in the first part of the </w:t>
      </w:r>
      <w:ins w:id="45" w:author="Giorgia Graells" w:date="2021-02-02T16:40:00Z">
        <w:r>
          <w:rPr>
            <w:lang w:val="en-GB"/>
          </w:rPr>
          <w:t>‘70s</w:t>
        </w:r>
      </w:ins>
      <w:del w:id="46" w:author="Giorgia Graells" w:date="2021-02-02T16:40:00Z">
        <w:r>
          <w:rPr>
            <w:lang w:val="en-GB"/>
          </w:rPr>
          <w:delText>70’s</w:delText>
        </w:r>
      </w:del>
      <w:r>
        <w:rPr>
          <w:lang w:val="en-GB"/>
        </w:rPr>
        <w:t xml:space="preserve"> when urban ecology began studying species distributions in cities and its drivers (Noyes &amp; Progulske 1974, Dorney et al. 1984, Sukopp 1998; Grimm et al. 2008). Since then, urban ecology research topics have evolved to include ecological and social science approaches (Grimm et al. 2000) and currently, urban ecosystems are recognized as a complex coupling of ecological processes and human dynamics, as defined by Alberti 2008 and Pickett et al. 2008. Research on urban ecology is diverse and includes studies on biodiversity patterns (e.g. urban biodiversity in Faeth et al. 2011; biotic homogenization in McKinney 2006), species distributions (e.g. birds in Marzluff 2001), ecosystem functions (Groffman et al. 2004, Rosenzweig et al. 2018), development processes (e.g. Antrop 2004), drivers of change (e.g. Grimm et al. 2008), ecosystem services (Bolund and Hunhammar 1999, Daily 2003), human wellbeing (Pacione 2003, Van Kamp et al. 2003, Dallimer et al. 2012), social-ecological systems (Barthel et al. 2010, Grimm et al.  2013), and sustainability (Wu 2008, Wu 2014).</w:t>
      </w:r>
    </w:p>
    <w:p>
      <w:pPr>
        <w:pStyle w:val="FirstParagraph"/>
        <w:spacing w:before="237" w:after="237"/>
        <w:rPr/>
      </w:pPr>
      <w:r>
        <w:rPr>
          <w:lang w:val="en-GB"/>
        </w:rPr>
        <w:t xml:space="preserve">Pickett et al. (2016) introduced three phases in the way urban ecology has evolved. They provide a typology of paradigms for urban ecology, which are termed: </w:t>
      </w:r>
      <w:r>
        <w:rPr>
          <w:i/>
          <w:iCs/>
          <w:lang w:val="en-GB"/>
          <w:rPrChange w:id="0" w:author="Giorgia Graells" w:date="2021-02-02T16:40:00Z"/>
        </w:rPr>
        <w:t>in</w:t>
      </w:r>
      <w:r>
        <w:rPr>
          <w:lang w:val="en-GB"/>
        </w:rPr>
        <w:t xml:space="preserve">, </w:t>
      </w:r>
      <w:r>
        <w:rPr>
          <w:i/>
          <w:iCs/>
          <w:lang w:val="en-GB"/>
          <w:rPrChange w:id="0" w:author="Giorgia Graells" w:date="2021-02-02T16:40:00Z"/>
        </w:rPr>
        <w:t>of</w:t>
      </w:r>
      <w:r>
        <w:rPr>
          <w:lang w:val="en-GB"/>
        </w:rPr>
        <w:t xml:space="preserve">, and </w:t>
      </w:r>
      <w:r>
        <w:rPr>
          <w:i/>
          <w:iCs/>
          <w:lang w:val="en-GB"/>
          <w:rPrChange w:id="0" w:author="Giorgia Graells" w:date="2021-02-02T16:40:00Z"/>
        </w:rPr>
        <w:t>for the city</w:t>
      </w:r>
      <w:r>
        <w:rPr>
          <w:lang w:val="en-GB"/>
        </w:rPr>
        <w:t xml:space="preserve">. Each one of these paradigms exposes historical differences according to changes in urban ecology research, and resulted by the comparison of three variables: chronology, model approach, and complexity. Studies under the paradigm </w:t>
      </w:r>
      <w:r>
        <w:rPr>
          <w:i/>
          <w:iCs/>
          <w:lang w:val="en-GB"/>
          <w:rPrChange w:id="0" w:author="Giorgia Graells" w:date="2021-02-02T16:43:00Z"/>
        </w:rPr>
        <w:t>in the city</w:t>
      </w:r>
      <w:r>
        <w:rPr>
          <w:lang w:val="en-GB"/>
        </w:rPr>
        <w:t xml:space="preserve"> fall mainly into using ecological approaches, studies </w:t>
      </w:r>
      <w:r>
        <w:rPr>
          <w:i/>
          <w:iCs/>
          <w:lang w:val="en-GB"/>
          <w:rPrChange w:id="0" w:author="Giorgia Graells" w:date="2021-02-02T16:48:00Z"/>
        </w:rPr>
        <w:t>of the city</w:t>
      </w:r>
      <w:r>
        <w:rPr>
          <w:lang w:val="en-GB"/>
        </w:rPr>
        <w:t xml:space="preserve"> are mainly based on social-ecological interactions, and studies </w:t>
      </w:r>
      <w:r>
        <w:rPr>
          <w:i/>
          <w:iCs/>
          <w:lang w:val="en-GB"/>
          <w:rPrChange w:id="0" w:author="Giorgia Graells" w:date="2021-02-02T16:51:00Z"/>
        </w:rPr>
        <w:t>for the city</w:t>
      </w:r>
      <w:r>
        <w:rPr>
          <w:lang w:val="en-GB"/>
        </w:rPr>
        <w:t xml:space="preserve"> represent research about environmental policies and planning. The urban ecology paradigms also represent increasing level of complexity of the system studied, where research which subscribe to the </w:t>
      </w:r>
      <w:r>
        <w:rPr>
          <w:i/>
          <w:iCs/>
          <w:lang w:val="en-GB"/>
          <w:rPrChange w:id="0" w:author="Giorgia Graells" w:date="2021-02-02T16:49:00Z"/>
        </w:rPr>
        <w:t>of the city</w:t>
      </w:r>
      <w:r>
        <w:rPr>
          <w:lang w:val="en-GB"/>
        </w:rPr>
        <w:t xml:space="preserve"> paradigm include interdisciplinary research; the urban ecology </w:t>
      </w:r>
      <w:r>
        <w:rPr>
          <w:i/>
          <w:iCs/>
          <w:lang w:val="en-GB"/>
          <w:rPrChange w:id="0" w:author="Giorgia Graells" w:date="2021-02-02T16:51:00Z"/>
        </w:rPr>
        <w:t>for the city</w:t>
      </w:r>
      <w:r>
        <w:rPr>
          <w:lang w:val="en-GB"/>
        </w:rPr>
        <w:t xml:space="preserve"> is more intricate and includes in and </w:t>
      </w:r>
      <w:r>
        <w:rPr>
          <w:i/>
          <w:iCs/>
          <w:lang w:val="en-GB"/>
          <w:rPrChange w:id="0" w:author="Giorgia Graells" w:date="2021-02-02T16:49:00Z"/>
        </w:rPr>
        <w:t>of the city</w:t>
      </w:r>
      <w:r>
        <w:rPr>
          <w:lang w:val="en-GB"/>
        </w:rPr>
        <w:t xml:space="preserve"> studies, engaging scientific knowledge in practice for action (Pickett et al. 2016).</w:t>
      </w:r>
    </w:p>
    <w:p>
      <w:pPr>
        <w:pStyle w:val="TextBody"/>
        <w:spacing w:lineRule="auto" w:line="240" w:before="57" w:after="197"/>
        <w:rPr/>
      </w:pPr>
      <w:r>
        <w:rPr>
          <w:color w:val="000000"/>
          <w:lang w:val="en-GB"/>
        </w:rPr>
        <w:t xml:space="preserve">Most of the theoretical and empirical developments in urban ecology have used green areas (e.g. Chiesura 2004, Tzoulas et al. 2007, Wolch et al. 2014), freshwater streams (e.g. Allan et al. 1997, Paul &amp; Meyer 2001, Walsh et al. 2005), and organisms such as birds (e.g. Blair et al. 1996, Chace &amp; Walsh 2006) or plants (e.g. Ulrich 1984, Donovan &amp; Prestemon 2012, Donovan et al. 2013) as their preferred research subjects. Coastal settings and species have not received the attention they deserve, and only 5% of urban ecology research in Web of Science is focused in coastal or marine ecosystems. </w:t>
      </w:r>
      <w:bookmarkStart w:id="0" w:name="docs-internal-guid-b3b09f48-7fff-4bb8-c2"/>
      <w:bookmarkEnd w:id="0"/>
      <w:r>
        <w:rPr>
          <w:color w:val="000000"/>
          <w:lang w:val="en-GB"/>
        </w:rPr>
        <w:t xml:space="preserve">This is unfortunate because coastal cities present a variety of environments, including the land-marine ecotone interaction, and they are an important place for people to settle (Weinstein 2009). According to the United Nations in 2017, 40% of the world’s population live less than 100 Km from the sea, and these cities have increased their population 6.6 times between 1945 and 2012 (Barragán and Andrés 2015). These factors and specific features such as interactions with watersheds in estuaries, the establishment of structures </w:t>
      </w:r>
      <w:ins w:id="56" w:author="Giorgia Graells" w:date="2021-02-08T18:23:00Z">
        <w:r>
          <w:rPr>
            <w:color w:val="000000"/>
            <w:lang w:val="en-GB"/>
          </w:rPr>
          <w:t>in</w:t>
        </w:r>
      </w:ins>
      <w:del w:id="57" w:author="Giorgia Graells" w:date="2021-02-08T18:23:00Z">
        <w:r>
          <w:rPr>
            <w:color w:val="000000"/>
            <w:lang w:val="en-GB"/>
          </w:rPr>
          <w:delText>as</w:delText>
        </w:r>
      </w:del>
      <w:r>
        <w:rPr>
          <w:color w:val="000000"/>
          <w:lang w:val="en-GB"/>
        </w:rPr>
        <w:t xml:space="preserve"> ports (Cadenasso et al. 2006), and the social importance of access to the waterfront (Sairinen and Kumpulainen 2006) reflect a particular vulnerability for coastal urban areas. During </w:t>
      </w:r>
      <w:ins w:id="58" w:author="Giorgia Graells" w:date="2021-02-02T16:54:00Z">
        <w:r>
          <w:rPr>
            <w:color w:val="000000"/>
            <w:lang w:val="en-GB"/>
          </w:rPr>
          <w:t>recent</w:t>
        </w:r>
      </w:ins>
      <w:del w:id="59" w:author="Giorgia Graells" w:date="2021-02-02T16:54:00Z">
        <w:r>
          <w:rPr>
            <w:color w:val="000000"/>
            <w:lang w:val="en-GB"/>
          </w:rPr>
          <w:delText>the last</w:delText>
        </w:r>
      </w:del>
      <w:r>
        <w:rPr>
          <w:color w:val="000000"/>
          <w:lang w:val="en-GB"/>
        </w:rPr>
        <w:t xml:space="preserve"> decades, studies on risks have increased due to predicted changes in winds, waves or sea-level rise due to climate change (Benveniste et al. 2019, Torresan et al. 2008, Kumar et al. 2010). Despite recent interest on vulnerabilities, research has mainly focused on geomorphological contexts</w:t>
      </w:r>
      <w:ins w:id="60" w:author="Giorgia Graells" w:date="2021-02-09T19:25:00Z">
        <w:r>
          <w:rPr>
            <w:color w:val="000000"/>
            <w:lang w:val="en-GB"/>
          </w:rPr>
          <w:t xml:space="preserve"> </w:t>
        </w:r>
      </w:ins>
      <w:ins w:id="61" w:author="Giorgia Graells" w:date="2021-02-09T19:28:00Z">
        <w:r>
          <w:rPr>
            <w:color w:val="000000"/>
            <w:lang w:val="en-GB"/>
          </w:rPr>
          <w:t xml:space="preserve">(Arns et al. 2017, </w:t>
        </w:r>
      </w:ins>
      <w:ins w:id="62" w:author="Giorgia Graells" w:date="2021-02-09T19:31:00Z">
        <w:r>
          <w:rPr>
            <w:color w:val="000000"/>
            <w:lang w:val="en-GB"/>
          </w:rPr>
          <w:t>Vitousek et al. 2017</w:t>
        </w:r>
      </w:ins>
      <w:ins w:id="63" w:author="Giorgia Graells" w:date="2021-02-09T19:33:00Z">
        <w:r>
          <w:rPr>
            <w:color w:val="000000"/>
            <w:lang w:val="en-GB"/>
          </w:rPr>
          <w:t>,</w:t>
        </w:r>
      </w:ins>
      <w:ins w:id="64" w:author="Giorgia Graells" w:date="2021-02-09T19:34:00Z">
        <w:r>
          <w:rPr>
            <w:color w:val="000000"/>
            <w:lang w:val="en-GB"/>
          </w:rPr>
          <w:t xml:space="preserve"> </w:t>
        </w:r>
      </w:ins>
      <w:hyperlink r:id="rId2">
        <w:ins w:id="65" w:author="Giorgia Graells" w:date="2021-02-09T19:34:00Z">
          <w:r>
            <w:rPr>
              <w:rStyle w:val="InternetLink"/>
              <w:color w:val="000000"/>
              <w:lang w:val="en-GB"/>
            </w:rPr>
            <w:t>Luijendijk</w:t>
          </w:r>
        </w:ins>
      </w:hyperlink>
      <w:ins w:id="66" w:author="Giorgia Graells" w:date="2021-02-09T19:34:00Z">
        <w:r>
          <w:rPr>
            <w:color w:val="000000"/>
            <w:lang w:val="en-GB"/>
          </w:rPr>
          <w:t xml:space="preserve"> et al. 2018, Benveniste et al. 2019</w:t>
        </w:r>
      </w:ins>
      <w:ins w:id="67" w:author="Giorgia Graells" w:date="2021-02-09T19:28:00Z">
        <w:r>
          <w:rPr>
            <w:color w:val="000000"/>
            <w:lang w:val="en-GB"/>
          </w:rPr>
          <w:t>)</w:t>
        </w:r>
      </w:ins>
      <w:r>
        <w:rPr>
          <w:color w:val="000000"/>
          <w:lang w:val="en-GB"/>
        </w:rPr>
        <w:t>.</w:t>
      </w:r>
    </w:p>
    <w:p>
      <w:pPr>
        <w:pStyle w:val="Normal"/>
        <w:rPr/>
      </w:pPr>
      <w:r>
        <w:rPr>
          <w:color w:val="000000"/>
          <w:szCs w:val="24"/>
          <w:lang w:val="en-GB"/>
        </w:rPr>
        <w:t xml:space="preserve">This article reviews scientific publications of coastal urban ecology with the aim of examining spatial and temporal changes in time and evaluating the evolution of urban ecology in these vulnerable areas through identifying the interconnection in existing literature given by the urban ecology paradigms (Pickett et al. 2016). Here, studies are classified according to theoretical and empirical dimensions of urban ecology. Biases in the literature are highlighted as a way to call attention to the needs for developing coastal urban ecology studies that can inform ongoing urbanization trends, especially in developing and mid-income countries. </w:t>
      </w:r>
      <w:r>
        <w:rPr>
          <w:szCs w:val="24"/>
        </w:rPr>
        <w:t xml:space="preserve"> </w:t>
      </w:r>
    </w:p>
    <w:p>
      <w:pPr>
        <w:pStyle w:val="Heading1"/>
        <w:numPr>
          <w:ilvl w:val="0"/>
          <w:numId w:val="3"/>
        </w:numPr>
        <w:rPr/>
      </w:pPr>
      <w:r>
        <w:rPr/>
        <w:t>Methods</w:t>
      </w:r>
    </w:p>
    <w:p>
      <w:pPr>
        <w:pStyle w:val="Normal"/>
        <w:rPr/>
      </w:pPr>
      <w:r>
        <w:rPr/>
        <w:t xml:space="preserve">A </w:t>
      </w:r>
      <w:del w:id="68" w:author="Usuario" w:date="2021-03-14T10:39:00Z">
        <w:r>
          <w:rPr/>
          <w:delText xml:space="preserve">systematic </w:delText>
        </w:r>
      </w:del>
      <w:r>
        <w:rPr/>
        <w:t>review of the literature was performed through the Web of Science database (https://webofknowledge.com/). Eligibility criteria included any publication following keywords in the topic</w:t>
      </w:r>
      <w:ins w:id="69" w:author="Giorgia Graells" w:date="2021-03-14T16:22:00Z">
        <w:r>
          <w:rPr/>
          <w:t>,</w:t>
        </w:r>
      </w:ins>
      <w:ins w:id="70" w:author="Giorgia Graells" w:date="2021-03-14T16:14:00Z">
        <w:r>
          <w:rPr/>
          <w:t xml:space="preserve"> using Boolean operators</w:t>
        </w:r>
      </w:ins>
      <w:ins w:id="71" w:author="Giorgia Graells" w:date="2021-03-14T16:15:00Z">
        <w:r>
          <w:rPr/>
          <w:t xml:space="preserve"> to combine concepts and keywords</w:t>
        </w:r>
      </w:ins>
      <w:r>
        <w:rPr/>
        <w:t>: (“urban ecology” or “urban environment</w:t>
      </w:r>
      <w:ins w:id="72" w:author="Giorgia Graells" w:date="2021-03-14T16:14:00Z">
        <w:r>
          <w:rPr/>
          <w:t>*</w:t>
        </w:r>
      </w:ins>
      <w:r>
        <w:rPr/>
        <w:t>”) and (coast</w:t>
      </w:r>
      <w:ins w:id="73" w:author="Giorgia Graells" w:date="2021-03-14T16:14:00Z">
        <w:r>
          <w:rPr/>
          <w:t>*</w:t>
        </w:r>
      </w:ins>
      <w:r>
        <w:rPr/>
        <w:t xml:space="preserve"> or marine)</w:t>
      </w:r>
      <w:del w:id="74" w:author="Giorgia Graells" w:date="2021-03-14T16:15:00Z">
        <w:r>
          <w:rPr/>
          <w:delText>, where words as “environment” and “coast” were truncated to use their derivations</w:delText>
        </w:r>
      </w:del>
      <w:r>
        <w:rPr/>
        <w:t xml:space="preserve">. </w:t>
      </w:r>
      <w:ins w:id="75" w:author="Giorgia Graells" w:date="2021-03-15T11:56:47Z">
        <w:r>
          <w:rPr/>
          <w:t xml:space="preserve">We based our search on systematic mapping in order to collate, describe and catalog available evidence relating to the topic, </w:t>
        </w:r>
      </w:ins>
      <w:ins w:id="76" w:author="Giorgia Graells" w:date="2021-03-15T11:59:34Z">
        <w:bookmarkStart w:id="1" w:name="tw-target-text"/>
        <w:bookmarkEnd w:id="1"/>
        <w:r>
          <w:rPr>
            <w:lang w:val="en-US"/>
          </w:rPr>
          <w:t>allowing to address open</w:t>
        </w:r>
      </w:ins>
      <w:ins w:id="77" w:author="Giorgia Graells" w:date="2021-03-15T11:59:34Z">
        <w:r>
          <w:rPr>
            <w:lang w:val="en-US"/>
          </w:rPr>
          <w:t>-frame</w:t>
        </w:r>
      </w:ins>
      <w:ins w:id="78" w:author="Giorgia Graells" w:date="2021-03-15T11:59:34Z">
        <w:r>
          <w:rPr>
            <w:lang w:val="en-US"/>
          </w:rPr>
          <w:t xml:space="preserve"> or closed</w:t>
        </w:r>
      </w:ins>
      <w:ins w:id="79" w:author="Giorgia Graells" w:date="2021-03-15T11:59:34Z">
        <w:r>
          <w:rPr>
            <w:lang w:val="en-US"/>
          </w:rPr>
          <w:t>-</w:t>
        </w:r>
      </w:ins>
      <w:ins w:id="80" w:author="Giorgia Graells" w:date="2021-03-15T11:59:34Z">
        <w:r>
          <w:rPr>
            <w:lang w:val="en-US"/>
          </w:rPr>
          <w:t>frame questions</w:t>
        </w:r>
      </w:ins>
      <w:ins w:id="81" w:author="Giorgia Graells" w:date="2021-03-15T11:56:47Z">
        <w:r>
          <w:rPr/>
          <w:t xml:space="preserve"> (James et al. 2016). </w:t>
        </w:r>
      </w:ins>
      <w:r>
        <w:rPr/>
        <w:t xml:space="preserve">The period of the search included from 1975 until December 2019. Selection of articles was made with a decision tree (Fig. 1), where the urban centre, marine studies, and biodiversity approach had to be checked for any articles to be included. Fulfilling the requirement for inclusion, publications were classified in ecology </w:t>
      </w:r>
      <w:r>
        <w:rPr>
          <w:i/>
          <w:iCs/>
          <w:rPrChange w:id="0" w:author="Giorgia Graells" w:date="2021-02-02T16:43:00Z"/>
        </w:rPr>
        <w:t>in the city</w:t>
      </w:r>
      <w:r>
        <w:rPr/>
        <w:t xml:space="preserve">, ecology </w:t>
      </w:r>
      <w:r>
        <w:rPr>
          <w:i/>
          <w:iCs/>
          <w:rPrChange w:id="0" w:author="Giorgia Graells" w:date="2021-02-02T16:43:00Z"/>
        </w:rPr>
        <w:t>of the city</w:t>
      </w:r>
      <w:r>
        <w:rPr/>
        <w:t xml:space="preserve"> or ecology </w:t>
      </w:r>
      <w:r>
        <w:rPr>
          <w:i/>
          <w:iCs/>
          <w:rPrChange w:id="0" w:author="Giorgia Graells" w:date="2021-02-02T16:43:00Z"/>
        </w:rPr>
        <w:t>for the city</w:t>
      </w:r>
      <w:r>
        <w:rPr/>
        <w:t xml:space="preserve"> following the paradigms established by Pickett et al. (2016). </w:t>
      </w:r>
      <w:ins w:id="85" w:author="Giorgia Graells" w:date="2021-02-02T16:59:00Z">
        <w:r>
          <w:rPr/>
          <w:t xml:space="preserve">Studies were counted just once for each paradigm. </w:t>
        </w:r>
      </w:ins>
      <w:r>
        <w:rPr/>
        <w:t>Grey-literature was not incorporated in the selection.</w:t>
      </w:r>
    </w:p>
    <w:p>
      <w:pPr>
        <w:pStyle w:val="Normal"/>
        <w:rPr/>
      </w:pPr>
      <w:r>
        <w:rPr/>
        <w:t>Each article collected was categorized by publication year, author’s name, type of publication, author's affiliation country, study country, and study city. After examini</w:t>
      </w:r>
      <w:ins w:id="86" w:author="Giorgia Graells" w:date="2021-02-02T17:00:00Z">
        <w:r>
          <w:rPr/>
          <w:t>n</w:t>
        </w:r>
      </w:ins>
      <w:r>
        <w:rPr/>
        <w:t>g each paper they were categorized according to disciplinary focus, study approach, type of analysis, main research object, study model, and coastal environment. A list of categories, their definitions and example references can be found in Table 1. Articles were classified by two of the authors independently. Results were then compared and discrepancies resolved with the participation of a third author</w:t>
      </w:r>
      <w:ins w:id="87" w:author="Giorgia Graells" w:date="2021-02-02T17:01:00Z">
        <w:r>
          <w:rPr/>
          <w:t>. For each category, articles were counted just once</w:t>
        </w:r>
      </w:ins>
      <w:r>
        <w:rPr/>
        <w:t xml:space="preserve">. </w:t>
      </w:r>
    </w:p>
    <w:p>
      <w:pPr>
        <w:pStyle w:val="Normal"/>
        <w:rPr/>
      </w:pPr>
      <w:r>
        <w:rPr/>
        <w:t xml:space="preserve">City’s population data were obtained from the United Nations (2019) compendium. Urban centres classification was modified from the United Nations (2014) and Barragán and Andrés (2015). This classification includes: 1) Non-urban areas, which have less than 100,000 inhabitants, 2) small cities, between 100,000 and 500,000 inhabitants, 3) medium cities, between 500,000 and 1 million, 4) large cities, between 1 and 5 million, 5) very large cities, between 5 and 10 million, and 5) megacities, with more than 10 million. </w:t>
      </w:r>
    </w:p>
    <w:p>
      <w:pPr>
        <w:pStyle w:val="Normal"/>
        <w:rPr/>
      </w:pPr>
      <w:r>
        <w:rPr/>
        <w:t xml:space="preserve">Characterization of articles according to urban ecology paradigms included the number of studies found for each paradigm, countries, year of publications, disciplinary focus, research approach, type of analysis, and main research objective. To examine the interaction among articles´ paradigms, we analysed the co-citations to other articles in our data base using the </w:t>
      </w:r>
      <w:ins w:id="88" w:author="Giorgia Graells" w:date="2021-02-08T23:36:00Z">
        <w:r>
          <w:rPr/>
          <w:t>W</w:t>
        </w:r>
      </w:ins>
      <w:del w:id="89" w:author="Giorgia Graells" w:date="2021-02-08T23:36:00Z">
        <w:r>
          <w:rPr/>
          <w:delText>w</w:delText>
        </w:r>
      </w:del>
      <w:r>
        <w:rPr/>
        <w:t xml:space="preserve">eb of Science database, and carried out a </w:t>
      </w:r>
      <w:ins w:id="90" w:author="Giorgia Graells" w:date="2021-02-09T19:37:00Z">
        <w:r>
          <w:rPr/>
          <w:t xml:space="preserve">descriptive </w:t>
        </w:r>
      </w:ins>
      <w:del w:id="91" w:author="Giorgia Graells" w:date="2021-02-09T19:38:00Z">
        <w:r>
          <w:rPr/>
          <w:delText xml:space="preserve">network </w:delText>
        </w:r>
      </w:del>
      <w:r>
        <w:rPr/>
        <w:t>analysis</w:t>
      </w:r>
      <w:ins w:id="92" w:author="Giorgia Graells" w:date="2021-02-09T19:38:00Z">
        <w:r>
          <w:rPr/>
          <w:t xml:space="preserve"> of the network</w:t>
        </w:r>
      </w:ins>
      <w:ins w:id="93" w:author="Giorgia Graells" w:date="2021-02-09T19:39:00Z">
        <w:r>
          <w:rPr/>
          <w:t xml:space="preserve">. We did not used topological measurements of the network, but rather describe its </w:t>
        </w:r>
      </w:ins>
      <w:ins w:id="94" w:author="Giorgia Graells" w:date="2021-02-09T19:39:00Z">
        <w:bookmarkStart w:id="2" w:name="__DdeLink__2507_1428397062"/>
        <w:r>
          <w:rPr/>
          <w:t>directionality</w:t>
        </w:r>
      </w:ins>
      <w:bookmarkEnd w:id="2"/>
      <w:r>
        <w:rPr/>
        <w:t>.</w:t>
      </w:r>
      <w:ins w:id="95" w:author="Giorgia Graells" w:date="2021-02-09T19:21:00Z">
        <w:r>
          <w:rPr/>
          <w:t xml:space="preserve"> This analysis was developed with package bibliometrix (Aria and Cuccurullo 2017), which allowed modifications in the code to create a new relationship between articles and their co-citations.</w:t>
        </w:r>
      </w:ins>
      <w:r>
        <w:rPr/>
        <w:t xml:space="preserve"> The analysis included extracting every reference from each article that was selected in this review and the selection of cited articles that were already part of the article selection. Consequently, there was a tagging for each article cited with corresponding paradigm classification and these were plotted to unveil the relationship among paradigms used.</w:t>
      </w:r>
    </w:p>
    <w:p>
      <w:pPr>
        <w:pStyle w:val="Normal"/>
        <w:rPr/>
      </w:pPr>
      <w:r>
        <w:rPr/>
        <w:t xml:space="preserve">Classification, data analysis, and figures were prepared in R ( R Core Team 2020) using RStudio (RStudio Team 2019). For data analysis, packages tidyverse (Wickham 2017a), dplyr (Wickham et al. 2017), purrr (Henry and Wickham 2017), broom (Robinson 2017), and stringr (Wickham 2017b) were used. Graphs and maps were plotted with ggplot2 (Wickham 2009) and gridextra (Auguie 2016). </w:t>
      </w:r>
      <w:del w:id="96" w:author="Giorgia Graells" w:date="2021-02-09T19:21:00Z">
        <w:r>
          <w:rPr/>
          <w:delText>Network analysis was developed with package bibliometrix (Aria and Cuccurullo 2017), which allowed modifications in the code to create a new relationship between articles and their co-citations.</w:delText>
        </w:r>
      </w:del>
    </w:p>
    <w:p>
      <w:pPr>
        <w:pStyle w:val="Heading1"/>
        <w:numPr>
          <w:ilvl w:val="0"/>
          <w:numId w:val="3"/>
        </w:numPr>
        <w:rPr/>
      </w:pPr>
      <w:r>
        <w:rPr/>
        <w:t>Results</w:t>
      </w:r>
    </w:p>
    <w:p>
      <w:pPr>
        <w:pStyle w:val="Heading2"/>
        <w:numPr>
          <w:ilvl w:val="1"/>
          <w:numId w:val="3"/>
        </w:numPr>
        <w:jc w:val="both"/>
        <w:rPr/>
      </w:pPr>
      <w:r>
        <w:rPr>
          <w:rFonts w:ascii="Times New Roman" w:hAnsi="Times New Roman"/>
          <w:color w:val="000000"/>
          <w:szCs w:val="24"/>
          <w:lang w:val="en-GB"/>
        </w:rPr>
        <w:t>Coastal urban ecology tenden</w:t>
      </w:r>
      <w:bookmarkStart w:id="3" w:name="coastal-urban-ecology-tendencies"/>
      <w:bookmarkEnd w:id="3"/>
      <w:r>
        <w:rPr>
          <w:rFonts w:ascii="Times New Roman" w:hAnsi="Times New Roman"/>
          <w:color w:val="000000"/>
          <w:szCs w:val="24"/>
          <w:lang w:val="en-GB"/>
        </w:rPr>
        <w:t>cies</w:t>
      </w:r>
    </w:p>
    <w:p>
      <w:pPr>
        <w:pStyle w:val="Normal"/>
        <w:rPr/>
      </w:pPr>
      <w:r>
        <w:rPr/>
        <w:t xml:space="preserve">Coastal urban ecology studies that met selection criteria included a total of 237 articles from 51 countries, involving 137 different coastal cities. Most of the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w:t>
      </w:r>
      <w:ins w:id="97" w:author="Giorgia Graells" w:date="2021-03-12T21:40:00Z">
        <w:r>
          <w:rPr/>
          <w:t xml:space="preserve">with Barcelona </w:t>
        </w:r>
      </w:ins>
      <w:r>
        <w:rPr/>
        <w:t>in 1979, however, it was not until 1995 that another study related to the field was published</w:t>
      </w:r>
      <w:ins w:id="98" w:author="Giorgia Graells" w:date="2021-03-06T15:12:00Z">
        <w:r>
          <w:rPr/>
          <w:t xml:space="preserve"> with Punda-Polić et al. 1995</w:t>
        </w:r>
      </w:ins>
      <w:r>
        <w:rPr/>
        <w:t>. Between 1995 and 2005, the number of publications was below five articles per year (Fig. 3). After 2005 more articles can be found, particularly in years 2016, 2018, and 2019, which showed more than 20 publications per year. According to the type of publication found at the Web of Science database, publications are mostly journal articles with 84.97% of the total, proceedings papers represented 9.7%</w:t>
      </w:r>
      <w:ins w:id="99" w:author="Giorgia Graells" w:date="2021-03-07T22:04:00Z">
        <w:r>
          <w:rPr/>
          <w:t xml:space="preserve"> </w:t>
        </w:r>
      </w:ins>
      <w:ins w:id="100" w:author="Giorgia Graells" w:date="2021-03-07T22:05:00Z">
        <w:r>
          <w:rPr/>
          <w:t>(e.g. Kulkova et al. 2011, Giovene di Girasole 2014,</w:t>
        </w:r>
      </w:ins>
      <w:ins w:id="101" w:author="Giorgia Graells" w:date="2021-03-07T22:07:00Z">
        <w:r>
          <w:rPr/>
          <w:t xml:space="preserve"> Fu et al. 2018)</w:t>
        </w:r>
      </w:ins>
      <w:r>
        <w:rPr/>
        <w:t>, indexed book chapters 2.11%</w:t>
      </w:r>
      <w:ins w:id="102" w:author="Giorgia Graells" w:date="2021-03-07T21:55:00Z">
        <w:r>
          <w:rPr/>
          <w:t xml:space="preserve"> (e.g. Race et al. 2010, Wong 2011, Juchimiuk &amp; Januszkiewicz 2019)</w:t>
        </w:r>
      </w:ins>
      <w:r>
        <w:rPr/>
        <w:t>, and reviews 2.11%</w:t>
      </w:r>
      <w:ins w:id="103" w:author="Giorgia Graells" w:date="2021-03-07T22:00:00Z">
        <w:r>
          <w:rPr/>
          <w:t xml:space="preserve"> (e.g. Garden et al. 2006, Cohen et al. 2013, Branoff 2017)</w:t>
        </w:r>
      </w:ins>
      <w:r>
        <w:rPr/>
        <w:t>.</w:t>
      </w:r>
    </w:p>
    <w:p>
      <w:pPr>
        <w:pStyle w:val="Normal"/>
        <w:rPr/>
      </w:pPr>
      <w:r>
        <w:rPr/>
        <w:t>General aspects and tendencies since 1995 are shown in Figure 3. The main disciplinary focus of research has consistently come from ecology with an average representation of 48.79% of studies for the whole study period</w:t>
      </w:r>
      <w:ins w:id="104" w:author="Giorgia Graells" w:date="2021-03-07T22:55:00Z">
        <w:r>
          <w:rPr/>
          <w:t xml:space="preserve"> (e.g. Kaniewski et al. 2013, Heery et al. 2018, Ge et al. 2019)</w:t>
        </w:r>
      </w:ins>
      <w:r>
        <w:rPr/>
        <w:t xml:space="preserve">. Social-ecological studies came second </w:t>
      </w:r>
      <w:ins w:id="105" w:author="Giorgia Graells" w:date="2021-03-07T23:12:00Z">
        <w:r>
          <w:rPr/>
          <w:t>with 24.47%</w:t>
        </w:r>
      </w:ins>
      <w:del w:id="106" w:author="Giorgia Graells" w:date="2021-03-07T23:12:00Z">
        <w:r>
          <w:rPr/>
          <w:delText>(24.47%)</w:delText>
        </w:r>
      </w:del>
      <w:ins w:id="107" w:author="Giorgia Graells" w:date="2021-03-07T23:12:00Z">
        <w:r>
          <w:rPr/>
          <w:t xml:space="preserve"> (Rutty &amp; Scott 2015, Burger et al. 2017, Krien &amp; Guillou 2018). </w:t>
        </w:r>
      </w:ins>
      <w:ins w:id="108" w:author="Usuario" w:date="2021-03-14T10:41:00Z">
        <w:r>
          <w:rPr/>
          <w:t>R</w:t>
        </w:r>
      </w:ins>
      <w:del w:id="109" w:author="Usuario" w:date="2021-03-14T10:41:00Z">
        <w:r>
          <w:rPr/>
          <w:delText>R</w:delText>
        </w:r>
      </w:del>
      <w:del w:id="110" w:author="Giorgia Graells" w:date="2021-03-07T23:12:00Z">
        <w:r>
          <w:rPr/>
          <w:delText>, r</w:delText>
        </w:r>
      </w:del>
      <w:r>
        <w:rPr/>
        <w:t xml:space="preserve">esearch in this discipline has remained relatively constant during the years (an average 2.2 publications per year between 2005 and 2009, a 4.4 between 2010 and 2014, and a 3.8 between 2015 and 2019; Fig 3a). </w:t>
      </w:r>
      <w:ins w:id="111" w:author="Usuario" w:date="2021-03-14T10:42:00Z">
        <w:r>
          <w:rPr/>
          <w:t xml:space="preserve">Ecological studies focus on </w:t>
        </w:r>
      </w:ins>
      <w:ins w:id="112" w:author="Giorgia Graells" w:date="2021-03-14T15:10:00Z">
        <w:r>
          <w:rPr/>
          <w:t xml:space="preserve"> urban impacts</w:t>
        </w:r>
      </w:ins>
      <w:ins w:id="113" w:author="Usuario" w:date="2021-03-14T10:42:00Z">
        <w:r>
          <w:rPr/>
          <w:t xml:space="preserve"> </w:t>
        </w:r>
      </w:ins>
      <w:ins w:id="114" w:author="Usuario" w:date="2021-03-14T10:43:00Z">
        <w:r>
          <w:rPr/>
          <w:t>(</w:t>
        </w:r>
      </w:ins>
      <w:ins w:id="115" w:author="Giorgia Graells" w:date="2021-03-14T15:15:00Z">
        <w:r>
          <w:rPr/>
          <w:t>Bertocci et al. 2017</w:t>
        </w:r>
      </w:ins>
      <w:ins w:id="116" w:author="Giorgia Graells" w:date="2021-03-14T15:23:00Z">
        <w:r>
          <w:rPr/>
          <w:t>, Bugnot et al. 2019</w:t>
        </w:r>
      </w:ins>
      <w:ins w:id="117" w:author="Usuario" w:date="2021-03-14T10:43:00Z">
        <w:r>
          <w:rPr/>
          <w:t xml:space="preserve">) </w:t>
        </w:r>
      </w:ins>
      <w:ins w:id="118" w:author="Giorgia Graells" w:date="2021-03-14T15:18:00Z">
        <w:r>
          <w:rPr/>
          <w:t>and ecological conditions in urban areas</w:t>
        </w:r>
      </w:ins>
      <w:ins w:id="119" w:author="Giorgia Graells" w:date="2021-03-14T15:19:00Z">
        <w:r>
          <w:rPr/>
          <w:t xml:space="preserve"> (</w:t>
        </w:r>
      </w:ins>
      <w:ins w:id="120" w:author="Giorgia Graells" w:date="2021-03-14T15:19:00Z">
        <w:r>
          <w:rPr>
            <w:color w:val="000000"/>
            <w:szCs w:val="24"/>
            <w:lang w:val="en-GB"/>
          </w:rPr>
          <w:t xml:space="preserve">Heery et al. 2018, </w:t>
        </w:r>
      </w:ins>
      <w:ins w:id="121" w:author="Giorgia Graells" w:date="2021-03-14T15:19:00Z">
        <w:r>
          <w:rPr/>
          <w:t xml:space="preserve">Greenwell 2019) </w:t>
        </w:r>
      </w:ins>
      <w:ins w:id="122" w:author="Usuario" w:date="2021-03-14T10:42:00Z">
        <w:r>
          <w:rPr/>
          <w:t xml:space="preserve">while social-ecological studies </w:t>
        </w:r>
      </w:ins>
      <w:del w:id="123" w:author="Giorgia Graells" w:date="2021-03-15T10:36:00Z">
        <w:r>
          <w:rPr/>
          <w:delText xml:space="preserve"> </w:delText>
        </w:r>
      </w:del>
      <w:ins w:id="124" w:author="Usuario" w:date="2021-03-14T10:42:00Z">
        <w:r>
          <w:rPr/>
          <w:t>include dimensions such as</w:t>
        </w:r>
      </w:ins>
      <w:ins w:id="125" w:author="Giorgia Graells" w:date="2021-03-14T15:27:00Z">
        <w:r>
          <w:rPr/>
          <w:t xml:space="preserve"> human perceptions of urban conditions</w:t>
        </w:r>
      </w:ins>
      <w:ins w:id="126" w:author="Usuario" w:date="2021-03-14T10:43:00Z">
        <w:r>
          <w:rPr/>
          <w:t xml:space="preserve"> (</w:t>
        </w:r>
      </w:ins>
      <w:ins w:id="127" w:author="Giorgia Graells" w:date="2021-03-14T15:42:00Z">
        <w:r>
          <w:rPr/>
          <w:t>Groosman 2008</w:t>
        </w:r>
      </w:ins>
      <w:ins w:id="128" w:author="Giorgia Graells" w:date="2021-03-14T15:29:00Z">
        <w:r>
          <w:rPr>
            <w:color w:val="000000"/>
            <w:szCs w:val="24"/>
            <w:lang w:val="en-GB"/>
          </w:rPr>
          <w:t xml:space="preserve">, </w:t>
        </w:r>
      </w:ins>
      <w:ins w:id="129" w:author="Giorgia Graells" w:date="2021-03-14T15:32:00Z">
        <w:r>
          <w:rPr>
            <w:color w:val="000000"/>
            <w:szCs w:val="24"/>
            <w:lang w:val="en-GB"/>
          </w:rPr>
          <w:t>Ye et al. 2010</w:t>
        </w:r>
      </w:ins>
      <w:ins w:id="130" w:author="Giorgia Graells" w:date="2021-03-14T15:42:00Z">
        <w:r>
          <w:rPr>
            <w:color w:val="000000"/>
            <w:szCs w:val="24"/>
            <w:lang w:val="en-GB"/>
          </w:rPr>
          <w:t>, Lopes et al. 2011</w:t>
        </w:r>
      </w:ins>
      <w:ins w:id="131" w:author="Usuario" w:date="2021-03-14T10:43:00Z">
        <w:r>
          <w:rPr/>
          <w:t>)</w:t>
        </w:r>
      </w:ins>
      <w:ins w:id="132" w:author="Usuario" w:date="2021-03-14T10:42:00Z">
        <w:r>
          <w:rPr/>
          <w:t xml:space="preserve">. </w:t>
        </w:r>
      </w:ins>
    </w:p>
    <w:p>
      <w:pPr>
        <w:pStyle w:val="Normal"/>
        <w:rPr/>
      </w:pPr>
      <w:r>
        <w:rPr/>
        <w:t>Coastal ecology research has mainly considered spatial approaches searching for patterns based on differences in urban morphology</w:t>
      </w:r>
      <w:del w:id="133" w:author="Usuario" w:date="2021-03-14T09:54:00Z">
        <w:r>
          <w:rPr/>
          <w:delText>, where more than a half of them are focused in ecology studies</w:delText>
        </w:r>
      </w:del>
      <w:r>
        <w:rPr/>
        <w:t xml:space="preserve"> (</w:t>
      </w:r>
      <w:ins w:id="134" w:author="Giorgia Graells" w:date="2021-03-07T23:21:00Z">
        <w:r>
          <w:rPr/>
          <w:t xml:space="preserve">e.g. </w:t>
        </w:r>
      </w:ins>
      <w:del w:id="135" w:author="Giorgia Graells" w:date="2021-03-07T23:21:00Z">
        <w:r>
          <w:rPr/>
          <w:delText xml:space="preserve">Mgelwa et al. 2019, Kantamaneni et al. 2019, </w:delText>
        </w:r>
      </w:del>
      <w:del w:id="136" w:author="Giorgia Graells" w:date="2021-03-07T23:22:00Z">
        <w:r>
          <w:rPr/>
          <w:delText xml:space="preserve">Heery et al. 2018, Hosannah et al. 2014, </w:delText>
        </w:r>
      </w:del>
      <w:del w:id="137" w:author="Giorgia Graells" w:date="2021-03-13T11:08:00Z">
        <w:r>
          <w:rPr/>
          <w:delText>Schwart</w:delText>
        </w:r>
      </w:del>
      <w:del w:id="138" w:author="Giorgia Graells" w:date="2021-03-13T11:07:00Z">
        <w:r>
          <w:rPr/>
          <w:delText>z et al. 2013</w:delText>
        </w:r>
      </w:del>
      <w:ins w:id="139" w:author="Giorgia Graells" w:date="2021-03-13T21:15:00Z">
        <w:r>
          <w:rPr/>
          <w:t xml:space="preserve">Hosannah et al. 2014, </w:t>
        </w:r>
      </w:ins>
      <w:ins w:id="140" w:author="Giorgia Graells" w:date="2021-03-13T11:08:00Z">
        <w:r>
          <w:rPr/>
          <w:t xml:space="preserve">Purvis et al. </w:t>
        </w:r>
      </w:ins>
      <w:ins w:id="141" w:author="Giorgia Graells" w:date="2021-03-13T11:09:00Z">
        <w:r>
          <w:rPr/>
          <w:t>2015</w:t>
        </w:r>
      </w:ins>
      <w:ins w:id="142" w:author="Giorgia Graells" w:date="2021-03-07T23:22:00Z">
        <w:r>
          <w:rPr/>
          <w:t>, Kantamaneni et al. 2019</w:t>
        </w:r>
      </w:ins>
      <w:r>
        <w:rPr/>
        <w:t>)</w:t>
      </w:r>
      <w:ins w:id="143" w:author="Giorgia Graells" w:date="2021-03-13T11:16:00Z">
        <w:r>
          <w:rPr/>
          <w:t xml:space="preserve">. </w:t>
        </w:r>
      </w:ins>
      <w:ins w:id="144" w:author="Giorgia Graells" w:date="2021-03-13T11:17:00Z">
        <w:r>
          <w:rPr/>
          <w:t>Study approaches</w:t>
        </w:r>
      </w:ins>
      <w:ins w:id="145" w:author="Usuario" w:date="2021-03-14T09:54:00Z">
        <w:r>
          <w:rPr/>
          <w:t xml:space="preserve"> </w:t>
        </w:r>
      </w:ins>
      <w:del w:id="146" w:author="Giorgia Graells" w:date="2021-03-13T11:16:00Z">
        <w:r>
          <w:rPr/>
          <w:delText xml:space="preserve"> a</w:delText>
        </w:r>
      </w:del>
      <w:del w:id="147" w:author="Giorgia Graells" w:date="2021-03-13T11:17:00Z">
        <w:r>
          <w:rPr/>
          <w:delText xml:space="preserve">nd </w:delText>
        </w:r>
      </w:del>
      <w:r>
        <w:rPr/>
        <w:t xml:space="preserve">have </w:t>
      </w:r>
      <w:del w:id="148" w:author="Giorgia Graells" w:date="2021-03-14T15:05:00Z">
        <w:r>
          <w:rPr/>
          <w:delText>increasingly</w:delText>
        </w:r>
      </w:del>
      <w:ins w:id="149" w:author="Giorgia Graells" w:date="2021-03-14T15:05:00Z">
        <w:r>
          <w:rPr/>
          <w:t>slowly</w:t>
        </w:r>
      </w:ins>
      <w:r>
        <w:rPr/>
        <w:t xml:space="preserve"> included temporal dimensions</w:t>
      </w:r>
      <w:ins w:id="150" w:author="Giorgia Graells" w:date="2021-03-13T11:18:00Z">
        <w:r>
          <w:rPr/>
          <w:t xml:space="preserve"> since 1996</w:t>
        </w:r>
      </w:ins>
      <w:ins w:id="151" w:author="Giorgia Graells" w:date="2021-03-06T15:21:00Z">
        <w:r>
          <w:rPr/>
          <w:t xml:space="preserve"> </w:t>
        </w:r>
      </w:ins>
      <w:del w:id="152" w:author="Giorgia Graells" w:date="2021-03-13T11:24:00Z">
        <w:r>
          <w:rPr/>
          <w:delText xml:space="preserve"> </w:delText>
        </w:r>
      </w:del>
      <w:r>
        <w:rPr/>
        <w:t>(Fig. 3b)</w:t>
      </w:r>
      <w:del w:id="153" w:author="Usuario" w:date="2021-03-14T09:54:00Z">
        <w:r>
          <w:rPr/>
          <w:delText>,</w:delText>
        </w:r>
      </w:del>
      <w:ins w:id="154" w:author="Usuario" w:date="2021-03-14T09:54:00Z">
        <w:r>
          <w:rPr/>
          <w:t>.</w:t>
        </w:r>
      </w:ins>
      <w:ins w:id="155" w:author="Giorgia Graells" w:date="2021-03-13T11:25:00Z">
        <w:r>
          <w:rPr/>
          <w:t xml:space="preserve"> </w:t>
        </w:r>
      </w:ins>
      <w:ins w:id="156" w:author="Usuario" w:date="2021-03-14T09:54:00Z">
        <w:r>
          <w:rPr/>
          <w:t>Studies include</w:t>
        </w:r>
      </w:ins>
      <w:del w:id="157" w:author="Usuario" w:date="2021-03-14T09:54:00Z">
        <w:r>
          <w:rPr/>
          <w:delText>and those included.</w:delText>
        </w:r>
      </w:del>
      <w:del w:id="158" w:author="Giorgia Graells" w:date="2021-03-13T11:25:00Z">
        <w:r>
          <w:rPr/>
          <w:delText xml:space="preserve"> </w:delText>
        </w:r>
      </w:del>
      <w:ins w:id="159" w:author="Giorgia Graells" w:date="2021-03-13T11:25:00Z">
        <w:r>
          <w:rPr/>
          <w:t xml:space="preserve"> s</w:t>
        </w:r>
      </w:ins>
      <w:ins w:id="160" w:author="Giorgia Graells" w:date="2021-03-13T11:24:00Z">
        <w:r>
          <w:rPr/>
          <w:t xml:space="preserve">patio-temporal </w:t>
        </w:r>
      </w:ins>
      <w:del w:id="161" w:author="Usuario" w:date="2021-03-14T09:54:00Z">
        <w:r>
          <w:rPr/>
          <w:delText>stu</w:delText>
        </w:r>
      </w:del>
      <w:del w:id="162" w:author="Usuario" w:date="2021-03-14T09:54:00Z">
        <w:r>
          <w:rPr>
            <w:szCs w:val="24"/>
          </w:rPr>
          <w:delText xml:space="preserve">dies </w:delText>
        </w:r>
      </w:del>
      <w:ins w:id="163" w:author="Giorgia Graells" w:date="2021-03-13T21:16:00Z">
        <w:r>
          <w:rPr>
            <w:szCs w:val="24"/>
          </w:rPr>
          <w:t>(</w:t>
        </w:r>
      </w:ins>
      <w:ins w:id="164" w:author="Giorgia Graells" w:date="2021-03-13T11:30:00Z">
        <w:r>
          <w:rPr>
            <w:color w:val="000000"/>
            <w:szCs w:val="24"/>
          </w:rPr>
          <w:t>Clarkson et al. 1996, Melecio-Vázquez et al. 2018</w:t>
        </w:r>
      </w:ins>
      <w:ins w:id="165" w:author="Giorgia Graells" w:date="2021-03-13T21:16:00Z">
        <w:r>
          <w:rPr>
            <w:color w:val="000000"/>
            <w:szCs w:val="24"/>
          </w:rPr>
          <w:t>)</w:t>
        </w:r>
      </w:ins>
      <w:del w:id="166" w:author="Usuario" w:date="2021-03-14T09:55:00Z">
        <w:r>
          <w:rPr>
            <w:color w:val="000000"/>
            <w:szCs w:val="24"/>
          </w:rPr>
          <w:delText>,</w:delText>
        </w:r>
      </w:del>
      <w:ins w:id="167" w:author="Usuario" w:date="2021-03-14T09:55:00Z">
        <w:r>
          <w:rPr>
            <w:color w:val="000000"/>
            <w:szCs w:val="24"/>
          </w:rPr>
          <w:t xml:space="preserve"> and</w:t>
        </w:r>
      </w:ins>
      <w:ins w:id="168" w:author="Giorgia Graells" w:date="2021-03-13T11:24:00Z">
        <w:r>
          <w:rPr>
            <w:szCs w:val="24"/>
          </w:rPr>
          <w:t xml:space="preserve"> </w:t>
        </w:r>
      </w:ins>
      <w:ins w:id="169" w:author="Giorgia Graells" w:date="2021-03-13T11:24:00Z">
        <w:r>
          <w:rPr/>
          <w:t>temporal studies (Jacobs 2012, Froude 2015, Priestle</w:t>
        </w:r>
      </w:ins>
      <w:ins w:id="170" w:author="Giorgia Graells" w:date="2021-03-13T11:24:00Z">
        <w:bookmarkStart w:id="4" w:name="__DdeLink__1355_1734896042"/>
        <w:bookmarkEnd w:id="4"/>
        <w:r>
          <w:rPr/>
          <w:t xml:space="preserve">y et al. 2018), </w:t>
        </w:r>
      </w:ins>
      <w:ins w:id="171" w:author="Usuario" w:date="2021-03-14T09:55:00Z">
        <w:r>
          <w:rPr/>
          <w:t xml:space="preserve">in addition to </w:t>
        </w:r>
      </w:ins>
      <w:del w:id="172" w:author="Usuario" w:date="2021-03-14T09:55:00Z">
        <w:r>
          <w:rPr/>
          <w:delText>and temporal</w:delText>
        </w:r>
      </w:del>
      <w:ins w:id="173" w:author="Usuario" w:date="2021-03-14T09:55:00Z">
        <w:r>
          <w:rPr/>
          <w:t>experimental approaches through time</w:t>
        </w:r>
      </w:ins>
      <w:del w:id="174" w:author="Usuario" w:date="2021-03-14T09:55:00Z">
        <w:r>
          <w:rPr/>
          <w:delText xml:space="preserve"> experiments</w:delText>
        </w:r>
      </w:del>
      <w:ins w:id="175" w:author="Giorgia Graells" w:date="2021-03-13T11:24:00Z">
        <w:r>
          <w:rPr/>
          <w:t xml:space="preserve"> (Chabas et al. 2015, </w:t>
        </w:r>
      </w:ins>
      <w:ins w:id="176" w:author="Giorgia Graells" w:date="2021-03-13T11:24:00Z">
        <w:r>
          <w:rPr>
            <w:color w:val="000000"/>
            <w:szCs w:val="24"/>
            <w:lang w:val="en-GB"/>
          </w:rPr>
          <w:t>Leclerc &amp; Viard 2018)</w:t>
        </w:r>
      </w:ins>
      <w:ins w:id="177" w:author="Giorgia Graells" w:date="2021-03-13T11:24:00Z">
        <w:r>
          <w:rPr/>
          <w:t xml:space="preserve">. </w:t>
        </w:r>
      </w:ins>
    </w:p>
    <w:p>
      <w:pPr>
        <w:pStyle w:val="Normal"/>
        <w:rPr/>
      </w:pPr>
      <w:r>
        <w:rPr/>
        <w:t>Quantitative studies have dominated the literature during the past 20 years</w:t>
      </w:r>
      <w:ins w:id="178" w:author="Usuario" w:date="2021-03-14T09:56:00Z">
        <w:r>
          <w:rPr/>
          <w:t xml:space="preserve">. These </w:t>
        </w:r>
      </w:ins>
      <w:ins w:id="179" w:author="Usuario" w:date="2021-03-14T09:59:00Z">
        <w:r>
          <w:rPr/>
          <w:t xml:space="preserve">have </w:t>
        </w:r>
      </w:ins>
      <w:ins w:id="180" w:author="Usuario" w:date="2021-03-14T09:56:00Z">
        <w:r>
          <w:rPr/>
          <w:t>focus</w:t>
        </w:r>
      </w:ins>
      <w:ins w:id="181" w:author="Usuario" w:date="2021-03-14T09:59:00Z">
        <w:r>
          <w:rPr/>
          <w:t>ed</w:t>
        </w:r>
      </w:ins>
      <w:ins w:id="182" w:author="Usuario" w:date="2021-03-14T09:56:00Z">
        <w:r>
          <w:rPr/>
          <w:t xml:space="preserve"> on </w:t>
        </w:r>
      </w:ins>
      <w:del w:id="183" w:author="Usuario" w:date="2021-03-14T09:57:00Z">
        <w:r>
          <w:rPr/>
          <w:delText xml:space="preserve"> and they were developed mostly in </w:delText>
        </w:r>
      </w:del>
      <w:ins w:id="184" w:author="Giorgia Graells" w:date="2021-03-13T15:57:00Z">
        <w:r>
          <w:rPr/>
          <w:t xml:space="preserve">ecological </w:t>
        </w:r>
      </w:ins>
      <w:del w:id="185" w:author="Usuario" w:date="2021-03-14T09:57:00Z">
        <w:r>
          <w:rPr/>
          <w:delText>studies</w:delText>
        </w:r>
      </w:del>
      <w:ins w:id="186" w:author="Usuario" w:date="2021-03-14T09:57:00Z">
        <w:r>
          <w:rPr/>
          <w:t>approaches</w:t>
        </w:r>
      </w:ins>
      <w:ins w:id="187" w:author="Giorgia Graells" w:date="2021-03-13T15:57:00Z">
        <w:r>
          <w:rPr/>
          <w:t xml:space="preserve"> (e.g. Noble et al. 2006, </w:t>
        </w:r>
      </w:ins>
      <w:ins w:id="188" w:author="Giorgia Graells" w:date="2021-03-13T15:57:00Z">
        <w:r>
          <w:rPr>
            <w:rFonts w:cs="Times New Roman"/>
            <w:szCs w:val="24"/>
          </w:rPr>
          <w:t>Zhou et al. 2014</w:t>
        </w:r>
      </w:ins>
      <w:ins w:id="189" w:author="Giorgia Graells" w:date="2021-03-13T15:57:00Z">
        <w:r>
          <w:rPr/>
          <w:t>)</w:t>
        </w:r>
      </w:ins>
      <w:ins w:id="190" w:author="Usuario" w:date="2021-03-14T10:00:00Z">
        <w:r>
          <w:rPr/>
          <w:t xml:space="preserve">. For example many studies have assessed </w:t>
        </w:r>
      </w:ins>
      <w:r>
        <w:rPr/>
        <w:t>the measurement of polluting particles (Decelis &amp; Vella 2007, Theodosi et al. 2018)</w:t>
      </w:r>
      <w:del w:id="191" w:author="Usuario" w:date="2021-03-14T10:00:00Z">
        <w:r>
          <w:rPr/>
          <w:delText xml:space="preserve"> </w:delText>
        </w:r>
      </w:del>
      <w:del w:id="192" w:author="Usuario" w:date="2021-03-14T09:57:00Z">
        <w:r>
          <w:rPr/>
          <w:delText>or</w:delText>
        </w:r>
      </w:del>
      <w:del w:id="193" w:author="Usuario" w:date="2021-03-14T10:00:00Z">
        <w:r>
          <w:rPr/>
          <w:delText xml:space="preserve"> multidisciplinary studies that include ecology, such as social-ecology (e.g. Burnet et al. 2007, Dodman 2009, Chang &amp; Huang 2015) or environmental policies (e.g.</w:delText>
        </w:r>
      </w:del>
      <w:del w:id="194" w:author="Usuario" w:date="2021-03-14T10:00:00Z">
        <w:r>
          <w:rPr>
            <w:rFonts w:cs="Times New Roman"/>
            <w:szCs w:val="24"/>
          </w:rPr>
          <w:delText>, Lopes et al. 2011, Grange &amp; Carslaw 2019, Lewis &amp; Ernstson 2019</w:delText>
        </w:r>
      </w:del>
      <w:del w:id="195" w:author="Usuario" w:date="2021-03-14T10:00:00Z">
        <w:r>
          <w:rPr/>
          <w:delText>)</w:delText>
        </w:r>
      </w:del>
      <w:ins w:id="196" w:author="Giorgia Graells" w:date="2021-03-06T21:51:00Z">
        <w:r>
          <w:rPr/>
          <w:t>.</w:t>
        </w:r>
      </w:ins>
      <w:del w:id="197" w:author="Giorgia Graells" w:date="2021-03-13T16:12:00Z">
        <w:r>
          <w:rPr/>
          <w:delText>and m</w:delText>
        </w:r>
      </w:del>
      <w:ins w:id="198" w:author="Giorgia Graells" w:date="2021-03-13T21:22:00Z">
        <w:r>
          <w:rPr/>
          <w:t xml:space="preserve"> Qualitative studies represent 20% of the articles</w:t>
        </w:r>
      </w:ins>
      <w:ins w:id="199" w:author="Usuario" w:date="2021-03-14T10:02:00Z">
        <w:r>
          <w:rPr/>
          <w:t>,</w:t>
        </w:r>
      </w:ins>
      <w:ins w:id="200" w:author="Giorgia Graells" w:date="2021-03-13T21:22:00Z">
        <w:r>
          <w:rPr/>
          <w:t xml:space="preserve"> </w:t>
        </w:r>
      </w:ins>
      <w:del w:id="201" w:author="Usuario" w:date="2021-03-14T10:02:00Z">
        <w:r>
          <w:rPr/>
          <w:delText>and they</w:delText>
        </w:r>
      </w:del>
      <w:ins w:id="202" w:author="Usuario" w:date="2021-03-14T10:02:00Z">
        <w:r>
          <w:rPr/>
          <w:t>these</w:t>
        </w:r>
      </w:ins>
      <w:ins w:id="203" w:author="Giorgia Graells" w:date="2021-03-13T21:22:00Z">
        <w:r>
          <w:rPr/>
          <w:t xml:space="preserve"> are mostly </w:t>
        </w:r>
      </w:ins>
      <w:del w:id="204" w:author="Usuario" w:date="2021-03-14T10:01:00Z">
        <w:r>
          <w:rPr/>
          <w:delText>centred</w:delText>
        </w:r>
      </w:del>
      <w:ins w:id="205" w:author="Usuario" w:date="2021-03-14T10:01:00Z">
        <w:r>
          <w:rPr/>
          <w:t>centered</w:t>
        </w:r>
      </w:ins>
      <w:ins w:id="206" w:author="Giorgia Graells" w:date="2021-03-13T21:22:00Z">
        <w:r>
          <w:rPr/>
          <w:t xml:space="preserve"> in </w:t>
        </w:r>
      </w:ins>
      <w:ins w:id="207" w:author="Usuario" w:date="2021-03-14T10:02:00Z">
        <w:r>
          <w:rPr/>
          <w:t xml:space="preserve">using a </w:t>
        </w:r>
      </w:ins>
      <w:ins w:id="208" w:author="Giorgia Graells" w:date="2021-03-13T21:22:00Z">
        <w:r>
          <w:rPr/>
          <w:t xml:space="preserve">social-ecology </w:t>
        </w:r>
      </w:ins>
      <w:ins w:id="209" w:author="Usuario" w:date="2021-03-14T10:02:00Z">
        <w:r>
          <w:rPr/>
          <w:t xml:space="preserve">approach </w:t>
        </w:r>
      </w:ins>
      <w:ins w:id="210" w:author="Giorgia Graells" w:date="2021-03-13T21:22:00Z">
        <w:r>
          <w:rPr/>
          <w:t xml:space="preserve">(e.g. Marshall et al. 2014, Chen et al. 2015) or </w:t>
        </w:r>
      </w:ins>
      <w:ins w:id="211" w:author="Usuario" w:date="2021-03-14T10:02:00Z">
        <w:r>
          <w:rPr/>
          <w:t xml:space="preserve">focus on </w:t>
        </w:r>
      </w:ins>
      <w:del w:id="212" w:author="Usuario" w:date="2021-03-14T10:02:00Z">
        <w:r>
          <w:rPr/>
          <w:delText>social-</w:delText>
        </w:r>
      </w:del>
      <w:ins w:id="213" w:author="Giorgia Graells" w:date="2021-03-13T21:22:00Z">
        <w:r>
          <w:rPr/>
          <w:t xml:space="preserve">policy </w:t>
        </w:r>
      </w:ins>
      <w:del w:id="214" w:author="Usuario" w:date="2021-03-14T10:02:00Z">
        <w:r>
          <w:rPr/>
          <w:delText xml:space="preserve">studies </w:delText>
        </w:r>
      </w:del>
      <w:ins w:id="215" w:author="Giorgia Graells" w:date="2021-03-13T21:22:00Z">
        <w:r>
          <w:rPr/>
          <w:t xml:space="preserve">(Serre et al. 2010, Froude 2015). </w:t>
        </w:r>
      </w:ins>
      <w:ins w:id="216" w:author="Giorgia Graells" w:date="2021-03-13T21:17:00Z">
        <w:r>
          <w:rPr/>
          <w:t>M</w:t>
        </w:r>
      </w:ins>
      <w:r>
        <w:rPr/>
        <w:t>odelling studies which include simulation of urban conditions, have begun to emerge in the past six years</w:t>
      </w:r>
      <w:ins w:id="217" w:author="Giorgia Graells" w:date="2021-03-06T20:42:00Z">
        <w:r>
          <w:rPr/>
          <w:t xml:space="preserve"> (Fig. 3c), </w:t>
        </w:r>
      </w:ins>
      <w:ins w:id="218" w:author="Usuario" w:date="2021-03-14T10:12:00Z">
        <w:r>
          <w:rPr/>
          <w:t xml:space="preserve">these studies focus on </w:t>
        </w:r>
      </w:ins>
      <w:ins w:id="219" w:author="Usuario" w:date="2021-03-14T10:14:00Z">
        <w:r>
          <w:rPr/>
          <w:t xml:space="preserve">a variety of issues such as </w:t>
        </w:r>
      </w:ins>
      <w:ins w:id="220" w:author="Giorgia Graells" w:date="2021-03-14T16:08:00Z">
        <w:r>
          <w:rPr/>
          <w:t xml:space="preserve">urban heat island, </w:t>
        </w:r>
      </w:ins>
      <w:ins w:id="221" w:author="Giorgia Graells" w:date="2021-03-14T16:09:00Z">
        <w:r>
          <w:rPr/>
          <w:t>visualisation of realistic flooding scenarios</w:t>
        </w:r>
      </w:ins>
      <w:ins w:id="222" w:author="Giorgia Graells" w:date="2021-03-14T16:10:00Z">
        <w:r>
          <w:rPr/>
          <w:t>, change in environmental conditions</w:t>
        </w:r>
      </w:ins>
      <w:ins w:id="223" w:author="Giorgia Graells" w:date="2021-03-14T16:11:00Z">
        <w:r>
          <w:rPr/>
          <w:t>,</w:t>
        </w:r>
      </w:ins>
      <w:ins w:id="224" w:author="Usuario" w:date="2021-03-14T10:12:00Z">
        <w:r>
          <w:rPr/>
          <w:t xml:space="preserve"> </w:t>
        </w:r>
      </w:ins>
      <w:ins w:id="225" w:author="Giorgia Graells" w:date="2021-03-06T20:42:00Z">
        <w:r>
          <w:rPr/>
          <w:t xml:space="preserve">and </w:t>
        </w:r>
      </w:ins>
      <w:del w:id="226" w:author="Usuario" w:date="2021-03-14T10:13:00Z">
        <w:r>
          <w:rPr/>
          <w:delText>they</w:delText>
        </w:r>
      </w:del>
      <w:ins w:id="227" w:author="Usuario" w:date="2021-03-14T10:13:00Z">
        <w:r>
          <w:rPr/>
          <w:t xml:space="preserve">use approaches which include </w:t>
        </w:r>
      </w:ins>
      <w:del w:id="228" w:author="Usuario" w:date="2021-03-14T10:13:00Z">
        <w:r>
          <w:rPr/>
          <w:delText xml:space="preserve"> contemplate multidisciplinary studies that </w:delText>
        </w:r>
      </w:del>
      <w:ins w:id="229" w:author="Giorgia Graells" w:date="2021-03-06T20:42:00Z">
        <w:r>
          <w:rPr/>
          <w:t xml:space="preserve"> ecology</w:t>
        </w:r>
      </w:ins>
      <w:ins w:id="230" w:author="Giorgia Graells" w:date="2021-03-13T21:51:00Z">
        <w:r>
          <w:rPr/>
          <w:t>:</w:t>
        </w:r>
      </w:ins>
      <w:del w:id="231" w:author="Giorgia Graells" w:date="2021-03-13T18:56:00Z">
        <w:r>
          <w:rPr/>
          <w:delText xml:space="preserve"> </w:delText>
        </w:r>
      </w:del>
      <w:del w:id="232" w:author="Giorgia Graells" w:date="2021-03-13T16:19:00Z">
        <w:r>
          <w:rPr/>
          <w:delText>(Fig. 3c)</w:delText>
        </w:r>
      </w:del>
      <w:ins w:id="233" w:author="Giorgia Graells" w:date="2021-03-13T16:19:00Z">
        <w:r>
          <w:rPr/>
          <w:t xml:space="preserve"> social-ecology (Gallien et al. 2013, Kehl &amp; de Haan 2013, Sahal et al. 2013) and environmental policies</w:t>
        </w:r>
      </w:ins>
      <w:ins w:id="234" w:author="Giorgia Graells" w:date="2021-03-13T16:21:00Z">
        <w:r>
          <w:rPr/>
          <w:t xml:space="preserve"> (</w:t>
        </w:r>
      </w:ins>
      <w:ins w:id="235" w:author="Giorgia Graells" w:date="2021-03-13T16:22:00Z">
        <w:r>
          <w:rPr/>
          <w:t>Alcoforado et al. 2009, Storch &amp; Downes 2011, Santos</w:t>
        </w:r>
      </w:ins>
      <w:ins w:id="236" w:author="Giorgia Graells" w:date="2021-03-13T18:10:00Z">
        <w:r>
          <w:rPr/>
          <w:t xml:space="preserve"> &amp; Freire 2015).</w:t>
        </w:r>
      </w:ins>
      <w:ins w:id="237" w:author="Giorgia Graells" w:date="2021-03-13T21:22:00Z">
        <w:r>
          <w:rPr/>
          <w:t xml:space="preserve"> </w:t>
        </w:r>
      </w:ins>
      <w:del w:id="238" w:author="Giorgia Graells" w:date="2021-03-13T16:19:00Z">
        <w:r>
          <w:rPr/>
          <w:delText xml:space="preserve">. </w:delText>
        </w:r>
      </w:del>
    </w:p>
    <w:p>
      <w:pPr>
        <w:pStyle w:val="Normal"/>
        <w:rPr/>
      </w:pPr>
      <w:r>
        <w:rPr/>
        <w:t>When looking at the main research objectives it is interesting to note that the study of pollution and human impacts have dominated the literature (</w:t>
      </w:r>
      <w:ins w:id="239" w:author="Giorgia Graells" w:date="2021-03-07T22:31:00Z">
        <w:r>
          <w:rPr/>
          <w:t>e.g. Capaldo et al. 2000, Jartun &amp; Pettersen 2010, Abdul-Aziz &amp; Ahmed 2019</w:t>
        </w:r>
      </w:ins>
      <w:ins w:id="240" w:author="Giorgia Graells" w:date="2021-03-07T22:36:00Z">
        <w:r>
          <w:rPr/>
          <w:t xml:space="preserve">, </w:t>
        </w:r>
      </w:ins>
      <w:r>
        <w:rPr/>
        <w:t>Fig. 3d). These articles mainly focus on the effects of stressors over coastal urban ecosystems and cities. Habitat use</w:t>
      </w:r>
      <w:ins w:id="241" w:author="Giorgia Graells" w:date="2021-03-07T22:40:00Z">
        <w:r>
          <w:rPr/>
          <w:t xml:space="preserve"> (e.g. </w:t>
        </w:r>
      </w:ins>
      <w:ins w:id="242" w:author="Giorgia Graells" w:date="2021-03-07T22:41:00Z">
        <w:r>
          <w:rPr/>
          <w:t>Holloway &amp; Connell 2002</w:t>
        </w:r>
      </w:ins>
      <w:ins w:id="243" w:author="Giorgia Graells" w:date="2021-03-07T22:42:00Z">
        <w:r>
          <w:rPr/>
          <w:t>, Eguchi et al. 2010, Winzer et al. 2019)</w:t>
        </w:r>
      </w:ins>
      <w:r>
        <w:rPr/>
        <w:t xml:space="preserve"> and city design</w:t>
      </w:r>
      <w:ins w:id="244" w:author="Giorgia Graells" w:date="2021-03-07T22:45:00Z">
        <w:r>
          <w:rPr/>
          <w:t xml:space="preserve"> (e.g Alcoforado et al. 2009, Watson 2015, Papatheochari &amp; Coccossis 2019)</w:t>
        </w:r>
      </w:ins>
      <w:r>
        <w:rPr/>
        <w:t xml:space="preserve"> are less frequent, but they have been increasing in the last 10 years.</w:t>
      </w:r>
    </w:p>
    <w:p>
      <w:pPr>
        <w:pStyle w:val="Normal"/>
        <w:rPr/>
      </w:pPr>
      <w:r>
        <w:rPr/>
        <w:t>According to study models, a significant number of publications focused on physical aspects (48.10%) such as pollutants and risk towards natural hazards (</w:t>
      </w:r>
      <w:ins w:id="245" w:author="Giorgia Graells" w:date="2021-03-07T23:31:00Z">
        <w:r>
          <w:rPr/>
          <w:t xml:space="preserve">e.g. </w:t>
        </w:r>
      </w:ins>
      <w:ins w:id="246" w:author="Giorgia Graells" w:date="2021-03-07T23:27:00Z">
        <w:r>
          <w:rPr/>
          <w:t xml:space="preserve">Buggy &amp; Tobin 2008, </w:t>
        </w:r>
      </w:ins>
      <w:ins w:id="247" w:author="Giorgia Graells" w:date="2021-03-07T23:25:00Z">
        <w:r>
          <w:rPr/>
          <w:t>Dominick et al. 2018</w:t>
        </w:r>
      </w:ins>
      <w:ins w:id="248" w:author="Giorgia Graells" w:date="2021-03-07T23:28:00Z">
        <w:r>
          <w:rPr/>
          <w:t>, Krishnan et al. 2019</w:t>
        </w:r>
      </w:ins>
      <w:ins w:id="249" w:author="Giorgia Graells" w:date="2021-03-07T23:23:00Z">
        <w:r>
          <w:rPr/>
          <w:t xml:space="preserve">- </w:t>
        </w:r>
      </w:ins>
      <w:r>
        <w:rPr/>
        <w:t>Fig. 4). The second most frequent study model was biological, centred on specific species (21.94%). In this group birds were the most studied</w:t>
      </w:r>
      <w:ins w:id="250" w:author="Giorgia Graells" w:date="2021-03-07T23:30:00Z">
        <w:r>
          <w:rPr/>
          <w:t xml:space="preserve"> (e.g. Kalinowski &amp; Johnson 2010, Sainz-Borgo et al. 2016, Blight et al. 2019)</w:t>
        </w:r>
      </w:ins>
      <w:r>
        <w:rPr/>
        <w:t>, followed by invertebrates (marine</w:t>
      </w:r>
      <w:ins w:id="251" w:author="Giorgia Graells" w:date="2021-03-07T23:38:00Z">
        <w:r>
          <w:rPr/>
          <w:t>: Galimany et al. 2013, Eddy &amp; Roman 2016</w:t>
        </w:r>
      </w:ins>
      <w:r>
        <w:rPr/>
        <w:t xml:space="preserve"> and terrestrial</w:t>
      </w:r>
      <w:ins w:id="252" w:author="Giorgia Graells" w:date="2021-03-07T23:37:00Z">
        <w:r>
          <w:rPr/>
          <w:t>: Bizzo et al. 2010</w:t>
        </w:r>
      </w:ins>
      <w:ins w:id="253" w:author="Giorgia Graells" w:date="2021-03-07T23:43:00Z">
        <w:r>
          <w:rPr/>
          <w:t>, Reyes-López &amp; Carpintero 2014</w:t>
        </w:r>
      </w:ins>
      <w:r>
        <w:rPr/>
        <w:t>) and plants</w:t>
      </w:r>
      <w:ins w:id="254" w:author="Giorgia Graells" w:date="2021-03-07T23:45:00Z">
        <w:r>
          <w:rPr/>
          <w:t xml:space="preserve"> (e.g Schwartz et al. 2013, Grisafi et al. 2016, Oliveira et al. 2019)</w:t>
        </w:r>
      </w:ins>
      <w:r>
        <w:rPr/>
        <w:t xml:space="preserve">, leaving other marine species such as fishes </w:t>
      </w:r>
      <w:ins w:id="255" w:author="Giorgia Graells" w:date="2021-03-07T23:52:00Z">
        <w:r>
          <w:rPr/>
          <w:t xml:space="preserve">(e.g. Naidoo et al. 2016, Bolton et al. 2017) </w:t>
        </w:r>
      </w:ins>
      <w:r>
        <w:rPr/>
        <w:t>and algae</w:t>
      </w:r>
      <w:ins w:id="256" w:author="Giorgia Graells" w:date="2021-03-07T23:55:00Z">
        <w:r>
          <w:rPr/>
          <w:t xml:space="preserve"> (Bertocci et al. 2017)</w:t>
        </w:r>
      </w:ins>
      <w:r>
        <w:rPr/>
        <w:t xml:space="preserve"> behind. Studies centred on ecosystems</w:t>
      </w:r>
      <w:ins w:id="257" w:author="Giorgia Graells" w:date="2021-03-08T00:29:00Z">
        <w:r>
          <w:rPr/>
          <w:t xml:space="preserve"> (Ehrenfeld 2000</w:t>
        </w:r>
      </w:ins>
      <w:ins w:id="258" w:author="Giorgia Graells" w:date="2021-03-08T00:30:00Z">
        <w:r>
          <w:rPr/>
          <w:t>, Branoff 2017)</w:t>
        </w:r>
      </w:ins>
      <w:r>
        <w:rPr/>
        <w:t xml:space="preserve">, social </w:t>
      </w:r>
      <w:ins w:id="259" w:author="Giorgia Graells" w:date="2021-03-08T00:32:00Z">
        <w:r>
          <w:rPr/>
          <w:t xml:space="preserve">(e.g. White et al. 2013, Burger et al. 2017) </w:t>
        </w:r>
      </w:ins>
      <w:r>
        <w:rPr/>
        <w:t xml:space="preserve">and social-eco-technological systems </w:t>
      </w:r>
      <w:ins w:id="260" w:author="Giorgia Graells" w:date="2021-03-08T00:37:00Z">
        <w:r>
          <w:rPr/>
          <w:t xml:space="preserve">(e.g.Wong 2011, Conticelli &amp; Tondelli 2018)) </w:t>
        </w:r>
      </w:ins>
      <w:r>
        <w:rPr/>
        <w:t xml:space="preserve">showed fewer articles published (less than 10). </w:t>
      </w:r>
    </w:p>
    <w:p>
      <w:pPr>
        <w:pStyle w:val="Normal"/>
        <w:rPr/>
      </w:pPr>
      <w:r>
        <w:rPr/>
        <w:t>Most of the articles published in coastal urban ecology have been developed in large cities of 1 to 5 million inhabitants (41%), while other city categories do not exceed 18%. More than 55% of articles were carried out in cities with more than 1 million people, including very large cities</w:t>
      </w:r>
      <w:ins w:id="261" w:author="Giorgia Graells" w:date="2021-03-12T22:48:00Z">
        <w:r>
          <w:rPr/>
          <w:t xml:space="preserve"> such as</w:t>
        </w:r>
      </w:ins>
      <w:ins w:id="262" w:author="Giorgia Graells" w:date="2021-03-06T22:32:00Z">
        <w:r>
          <w:rPr/>
          <w:t xml:space="preserve"> Los Angeles in USA (Barcelona 1979), </w:t>
        </w:r>
      </w:ins>
      <w:ins w:id="263" w:author="Giorgia Graells" w:date="2021-03-06T22:46:00Z">
        <w:r>
          <w:rPr/>
          <w:t xml:space="preserve">Osaka in Japan </w:t>
        </w:r>
      </w:ins>
      <w:del w:id="264" w:author="Giorgia Graells" w:date="2021-03-12T22:48:00Z">
        <w:r>
          <w:rPr/>
          <w:delText xml:space="preserve"> </w:delText>
        </w:r>
      </w:del>
      <w:ins w:id="265" w:author="Giorgia Graells" w:date="2021-03-12T22:48:00Z">
        <w:r>
          <w:rPr/>
          <w:t>(</w:t>
        </w:r>
      </w:ins>
      <w:ins w:id="266" w:author="Giorgia Graells" w:date="2021-03-06T22:47:00Z">
        <w:r>
          <w:rPr/>
          <w:t xml:space="preserve">Yamazaki et al 2007), Tianjin in China (Peng et al. 2011), Bangkok in Thailand (Burnett et al. 2007), </w:t>
        </w:r>
      </w:ins>
      <w:r>
        <w:rPr/>
        <w:t>and megacities with more than 10 million people</w:t>
      </w:r>
      <w:ins w:id="267" w:author="Giorgia Graells" w:date="2021-03-12T22:49:00Z">
        <w:r>
          <w:rPr/>
          <w:t xml:space="preserve"> such as </w:t>
        </w:r>
      </w:ins>
      <w:ins w:id="268" w:author="Giorgia Graells" w:date="2021-03-08T00:48:00Z">
        <w:r>
          <w:rPr/>
          <w:t>Shanghai in China (Li et al. 2018), Tokyo in Japan (Krishnan et al. 2019), New York in USA (Washburn et al. 2013), Buenos Aires in Argentina (Cardo et al. 2014)</w:t>
        </w:r>
      </w:ins>
      <w:r>
        <w:rPr/>
        <w:t>. Coastal areas with less than 100,000 inhabitants presented only 10% of articles</w:t>
      </w:r>
      <w:ins w:id="269" w:author="Giorgia Graells" w:date="2021-03-13T19:01:00Z">
        <w:r>
          <w:rPr/>
          <w:t xml:space="preserve">. </w:t>
        </w:r>
      </w:ins>
      <w:ins w:id="270" w:author="Usuario" w:date="2021-03-14T10:15:00Z">
        <w:r>
          <w:rPr/>
          <w:t xml:space="preserve">These are dominated by </w:t>
        </w:r>
      </w:ins>
      <w:del w:id="271" w:author="Usuario" w:date="2021-03-14T10:16:00Z">
        <w:r>
          <w:rPr/>
          <w:delText xml:space="preserve">From those, half of the </w:delText>
        </w:r>
      </w:del>
      <w:ins w:id="272" w:author="Giorgia Graells" w:date="2021-03-13T19:01:00Z">
        <w:r>
          <w:rPr/>
          <w:t xml:space="preserve">articles </w:t>
        </w:r>
      </w:ins>
      <w:del w:id="273" w:author="Usuario" w:date="2021-03-14T10:16:00Z">
        <w:r>
          <w:rPr/>
          <w:delText>were made in</w:delText>
        </w:r>
      </w:del>
      <w:ins w:id="274" w:author="Usuario" w:date="2021-03-14T10:16:00Z">
        <w:r>
          <w:rPr/>
          <w:t>from</w:t>
        </w:r>
      </w:ins>
      <w:ins w:id="275" w:author="Giorgia Graells" w:date="2021-03-13T19:01:00Z">
        <w:r>
          <w:rPr/>
          <w:t xml:space="preserve"> the USA</w:t>
        </w:r>
      </w:ins>
      <w:ins w:id="276" w:author="Giorgia Graells" w:date="2021-03-08T00:56:00Z">
        <w:r>
          <w:rPr/>
          <w:t xml:space="preserve"> (e.g. Kalinowski &amp; Johnson 2010, Marshall et al. 2014, Wolsko &amp; Marino 2016)</w:t>
        </w:r>
      </w:ins>
      <w:r>
        <w:rPr/>
        <w:t>.</w:t>
      </w:r>
    </w:p>
    <w:p>
      <w:pPr>
        <w:pStyle w:val="Normal"/>
        <w:rPr/>
      </w:pPr>
      <w:r>
        <w:rPr/>
        <w:t>Research in coastal urban ecology has focused mostly in near-shore terrestrial environments, presenting more than 68% of articles</w:t>
      </w:r>
      <w:ins w:id="277" w:author="Giorgia Graells" w:date="2021-03-13T22:26:00Z">
        <w:r>
          <w:rPr/>
          <w:t xml:space="preserve"> </w:t>
        </w:r>
      </w:ins>
      <w:del w:id="278" w:author="Giorgia Graells" w:date="2021-03-13T22:26:00Z">
        <w:r>
          <w:rPr/>
          <w:delText>.</w:delText>
        </w:r>
      </w:del>
      <w:ins w:id="279" w:author="Giorgia Graells" w:date="2021-03-13T22:26:00Z">
        <w:r>
          <w:rPr/>
          <w:t>(</w:t>
        </w:r>
      </w:ins>
      <w:ins w:id="280" w:author="Giorgia Graells" w:date="2021-03-13T22:40:00Z">
        <w:r>
          <w:rPr/>
          <w:t xml:space="preserve">e.g. </w:t>
        </w:r>
      </w:ins>
      <w:ins w:id="281" w:author="Giorgia Graells" w:date="2021-03-13T20:57:00Z">
        <w:r>
          <w:rPr/>
          <w:t xml:space="preserve">urban </w:t>
        </w:r>
      </w:ins>
      <w:ins w:id="282" w:author="Giorgia Graells" w:date="2021-03-13T20:58:00Z">
        <w:r>
          <w:rPr/>
          <w:t xml:space="preserve">environments: Lin et al. 2012, Parzych et al. 2016; </w:t>
        </w:r>
      </w:ins>
      <w:ins w:id="283" w:author="Giorgia Graells" w:date="2021-03-13T19:25:00Z">
        <w:r>
          <w:rPr/>
          <w:t>anthropogenic constructions: Decelis &amp; Vella 2007, Günel 2018; green</w:t>
        </w:r>
      </w:ins>
      <w:ins w:id="284" w:author="Giorgia Graells" w:date="2021-03-13T19:24:00Z">
        <w:r>
          <w:rPr/>
          <w:t xml:space="preserve"> areas: Cohen et al. 2013, Callaghan et al. 2018; and urban watersheds: Goh 2019, Pinheiro &amp; Hokugo 2019). </w:t>
        </w:r>
      </w:ins>
      <w:del w:id="285" w:author="Giorgia Graells" w:date="2021-03-13T21:12:00Z">
        <w:r>
          <w:rPr/>
          <w:delText xml:space="preserve"> </w:delText>
        </w:r>
      </w:del>
      <w:r>
        <w:rPr/>
        <w:t>Intertidal areas presented 17.30% of the publications</w:t>
      </w:r>
      <w:ins w:id="286" w:author="Giorgia Graells" w:date="2021-03-06T21:02:00Z">
        <w:r>
          <w:rPr/>
          <w:t xml:space="preserve"> (e.g. coastal defences: </w:t>
        </w:r>
      </w:ins>
      <w:ins w:id="287" w:author="Giorgia Graells" w:date="2021-03-06T21:02:00Z">
        <w:r>
          <w:rPr>
            <w:color w:val="000000"/>
            <w:szCs w:val="24"/>
          </w:rPr>
          <w:t xml:space="preserve">Jonkman et al. </w:t>
        </w:r>
      </w:ins>
      <w:ins w:id="288" w:author="Giorgia Graells" w:date="2021-03-06T21:02:00Z">
        <w:r>
          <w:rPr>
            <w:color w:val="000000"/>
            <w:szCs w:val="24"/>
            <w:lang w:val="en-GB"/>
          </w:rPr>
          <w:t xml:space="preserve">2013; estuarine and shallow coastal systems: </w:t>
        </w:r>
      </w:ins>
      <w:ins w:id="289" w:author="Giorgia Graells" w:date="2021-03-06T21:02:00Z">
        <w:r>
          <w:rPr>
            <w:color w:val="000000"/>
            <w:szCs w:val="24"/>
          </w:rPr>
          <w:t>Kuwae et al. 2016;</w:t>
        </w:r>
      </w:ins>
      <w:ins w:id="290" w:author="Giorgia Graells" w:date="2021-03-06T21:02:00Z">
        <w:r>
          <w:rPr/>
          <w:t xml:space="preserve"> estuarine mullet in an urban harbour: Naidoo et al. 2016; and p</w:t>
        </w:r>
      </w:ins>
      <w:ins w:id="291" w:author="Giorgia Graells" w:date="2021-03-06T21:02:00Z">
        <w:r>
          <w:rPr>
            <w:color w:val="000000"/>
            <w:szCs w:val="24"/>
          </w:rPr>
          <w:t xml:space="preserve">redation on a threatened coastal seabird: </w:t>
        </w:r>
      </w:ins>
      <w:ins w:id="292" w:author="Giorgia Graells" w:date="2021-03-06T21:02:00Z">
        <w:r>
          <w:rPr/>
          <w:t>Greenwell et al. 2019)</w:t>
        </w:r>
      </w:ins>
      <w:r>
        <w:rPr/>
        <w:t>, near-shore coastal benthic</w:t>
      </w:r>
      <w:del w:id="293" w:author="Giorgia Graells" w:date="2021-02-02T17:04:00Z">
        <w:r>
          <w:rPr/>
          <w:delText xml:space="preserve"> a</w:delText>
        </w:r>
      </w:del>
      <w:r>
        <w:rPr/>
        <w:t xml:space="preserve"> 3.38%</w:t>
      </w:r>
      <w:ins w:id="294" w:author="Giorgia Graells" w:date="2021-03-06T21:09:00Z">
        <w:r>
          <w:rPr/>
          <w:t xml:space="preserve"> </w:t>
        </w:r>
      </w:ins>
      <w:ins w:id="295" w:author="Giorgia Graells" w:date="2021-03-06T21:10:00Z">
        <w:r>
          <w:rPr/>
          <w:t xml:space="preserve">(e.g. flooting structures in benthos: Holloway &amp; Connell 2002; epibenthic invertebrates: </w:t>
        </w:r>
      </w:ins>
      <w:ins w:id="296" w:author="Giorgia Graells" w:date="2021-03-06T21:10:00Z">
        <w:r>
          <w:rPr>
            <w:szCs w:val="24"/>
          </w:rPr>
          <w:t>Eddy &amp; Roman 2016; trophic consequences of lighting: Bolton et al. 2017; distribution patterns of mesopredator: Heery et al. 2018)</w:t>
        </w:r>
      </w:ins>
      <w:r>
        <w:rPr/>
        <w:t>, and those pelagic environments near the coast only 1.69%</w:t>
      </w:r>
      <w:ins w:id="297" w:author="Giorgia Graells" w:date="2021-03-06T21:28:00Z">
        <w:r>
          <w:rPr/>
          <w:t xml:space="preserve"> (mostly sea water studies: Zhen et al. 2007, Wang 2010, Williams et al. 2016)</w:t>
        </w:r>
      </w:ins>
      <w:r>
        <w:rPr/>
        <w:t>. Coastal atmosphere showed 8.86% of total articles published</w:t>
      </w:r>
      <w:ins w:id="298" w:author="Giorgia Graells" w:date="2021-03-06T21:34:00Z">
        <w:r>
          <w:rPr/>
          <w:t xml:space="preserve"> (e.g. aerosol: Castro et al. 1999; PM10 pollution episodes: Vicente et al. 2012; atmospheric deposition: Shanquan et al. 2016; and chemical composition of fine-aerosol fraction: Theodosi et al. 2018)</w:t>
        </w:r>
      </w:ins>
      <w:r>
        <w:rPr/>
        <w:t>.</w:t>
      </w:r>
    </w:p>
    <w:p>
      <w:pPr>
        <w:pStyle w:val="Heading2"/>
        <w:numPr>
          <w:ilvl w:val="1"/>
          <w:numId w:val="3"/>
        </w:numPr>
        <w:rPr/>
      </w:pPr>
      <w:bookmarkStart w:id="5" w:name="coastal-urban-ecology-in-of-and-for-the-"/>
      <w:r>
        <w:rPr>
          <w:rFonts w:ascii="Times New Roman" w:hAnsi="Times New Roman"/>
          <w:color w:val="000000"/>
          <w:szCs w:val="24"/>
          <w:lang w:val="en-GB"/>
        </w:rPr>
        <w:t xml:space="preserve">Coastal urban ecology </w:t>
      </w:r>
      <w:r>
        <w:rPr>
          <w:rFonts w:ascii="Times New Roman" w:hAnsi="Times New Roman"/>
          <w:i/>
          <w:iCs/>
          <w:color w:val="000000"/>
          <w:szCs w:val="24"/>
          <w:lang w:val="en-GB"/>
          <w:rPrChange w:id="0" w:author="Giorgia Graells" w:date="2021-02-02T16:40:00Z"/>
        </w:rPr>
        <w:t>in</w:t>
      </w:r>
      <w:r>
        <w:rPr>
          <w:rFonts w:ascii="Times New Roman" w:hAnsi="Times New Roman"/>
          <w:color w:val="000000"/>
          <w:szCs w:val="24"/>
          <w:lang w:val="en-GB"/>
        </w:rPr>
        <w:t xml:space="preserve">, </w:t>
      </w:r>
      <w:r>
        <w:rPr>
          <w:rFonts w:ascii="Times New Roman" w:hAnsi="Times New Roman"/>
          <w:i/>
          <w:iCs/>
          <w:color w:val="000000"/>
          <w:szCs w:val="24"/>
          <w:lang w:val="en-GB"/>
          <w:rPrChange w:id="0" w:author="Giorgia Graells" w:date="2021-02-02T16:40:00Z"/>
        </w:rPr>
        <w:t>of</w:t>
      </w:r>
      <w:r>
        <w:rPr>
          <w:rFonts w:ascii="Times New Roman" w:hAnsi="Times New Roman"/>
          <w:color w:val="000000"/>
          <w:szCs w:val="24"/>
          <w:lang w:val="en-GB"/>
        </w:rPr>
        <w:t xml:space="preserve">, and </w:t>
      </w:r>
      <w:r>
        <w:rPr>
          <w:rFonts w:ascii="Times New Roman" w:hAnsi="Times New Roman"/>
          <w:i/>
          <w:iCs/>
          <w:color w:val="000000"/>
          <w:szCs w:val="24"/>
          <w:lang w:val="en-GB"/>
          <w:rPrChange w:id="0" w:author="Giorgia Graells" w:date="2021-02-02T16:40:00Z"/>
        </w:rPr>
        <w:t>for the city</w:t>
      </w:r>
      <w:bookmarkEnd w:id="5"/>
      <w:r>
        <w:rPr>
          <w:rFonts w:ascii="Times New Roman" w:hAnsi="Times New Roman"/>
          <w:color w:val="000000"/>
          <w:szCs w:val="24"/>
          <w:lang w:val="en-GB"/>
        </w:rPr>
        <w:t>.</w:t>
      </w:r>
    </w:p>
    <w:p>
      <w:pPr>
        <w:pStyle w:val="Normal"/>
        <w:rPr/>
      </w:pPr>
      <w:r>
        <w:rPr>
          <w:color w:val="000000"/>
          <w:szCs w:val="24"/>
          <w:lang w:val="en-GB"/>
        </w:rPr>
        <w:t xml:space="preserve">Paradigms </w:t>
      </w:r>
      <w:r>
        <w:rPr>
          <w:i/>
          <w:iCs/>
          <w:color w:val="000000"/>
          <w:szCs w:val="24"/>
          <w:lang w:val="en-GB"/>
          <w:rPrChange w:id="0" w:author="Giorgia Graells" w:date="2021-02-02T16:41:00Z"/>
        </w:rPr>
        <w:t>in</w:t>
      </w:r>
      <w:r>
        <w:rPr>
          <w:color w:val="000000"/>
          <w:szCs w:val="24"/>
          <w:lang w:val="en-GB"/>
        </w:rPr>
        <w:t xml:space="preserve">, </w:t>
      </w:r>
      <w:r>
        <w:rPr>
          <w:i/>
          <w:iCs/>
          <w:color w:val="000000"/>
          <w:szCs w:val="24"/>
          <w:lang w:val="en-GB"/>
          <w:rPrChange w:id="0" w:author="Giorgia Graells" w:date="2021-02-02T16:41:00Z"/>
        </w:rPr>
        <w:t>of</w:t>
      </w:r>
      <w:r>
        <w:rPr>
          <w:color w:val="000000"/>
          <w:szCs w:val="24"/>
          <w:lang w:val="en-GB"/>
        </w:rPr>
        <w:t xml:space="preserve">, and </w:t>
      </w:r>
      <w:r>
        <w:rPr>
          <w:i/>
          <w:iCs/>
          <w:color w:val="000000"/>
          <w:szCs w:val="24"/>
          <w:lang w:val="en-GB"/>
          <w:rPrChange w:id="0" w:author="Giorgia Graells" w:date="2021-02-02T16:41:00Z"/>
        </w:rPr>
        <w:t>for the city</w:t>
      </w:r>
      <w:r>
        <w:rPr>
          <w:color w:val="000000"/>
          <w:szCs w:val="24"/>
          <w:lang w:val="en-GB"/>
        </w:rPr>
        <w:t xml:space="preserve"> have been addressed globally (Fig. 5). The focus </w:t>
      </w:r>
      <w:r>
        <w:rPr>
          <w:i/>
          <w:iCs/>
          <w:color w:val="000000"/>
          <w:szCs w:val="24"/>
          <w:lang w:val="en-GB"/>
          <w:rPrChange w:id="0" w:author="Giorgia Graells" w:date="2021-02-02T16:43:00Z"/>
        </w:rPr>
        <w:t>in the city</w:t>
      </w:r>
      <w:r>
        <w:rPr>
          <w:color w:val="000000"/>
          <w:szCs w:val="24"/>
          <w:lang w:val="en-GB"/>
        </w:rPr>
        <w:t xml:space="preserve"> is represented in more than 60% of articles, including 37 countries. The US showed the highest number of articles with 29 publications</w:t>
      </w:r>
      <w:ins w:id="306" w:author="Giorgia Graells" w:date="2021-03-08T01:19:00Z">
        <w:r>
          <w:rPr>
            <w:color w:val="000000"/>
            <w:szCs w:val="24"/>
            <w:lang w:val="en-GB"/>
          </w:rPr>
          <w:t xml:space="preserve"> (e.g Way et al. 2004, Eddy &amp; Roman 2016, Maguire &amp; Fulweiler 2019)</w:t>
        </w:r>
      </w:ins>
      <w:r>
        <w:rPr>
          <w:color w:val="000000"/>
          <w:szCs w:val="24"/>
          <w:lang w:val="en-GB"/>
        </w:rPr>
        <w:t xml:space="preserve">. The focus </w:t>
      </w:r>
      <w:r>
        <w:rPr>
          <w:i/>
          <w:iCs/>
          <w:color w:val="000000"/>
          <w:szCs w:val="24"/>
          <w:lang w:val="en-GB"/>
          <w:rPrChange w:id="0" w:author="Giorgia Graells" w:date="2021-02-02T16:43:00Z"/>
        </w:rPr>
        <w:t>of the city</w:t>
      </w:r>
      <w:r>
        <w:rPr>
          <w:color w:val="000000"/>
          <w:szCs w:val="24"/>
          <w:lang w:val="en-GB"/>
        </w:rPr>
        <w:t xml:space="preserve"> is shown at a lower percentage than the previous paradigm, with 20.25% of publications and performed in 21 countries. The US also dominated this paradigm with 9 articles</w:t>
      </w:r>
      <w:ins w:id="308" w:author="Giorgia Graells" w:date="2021-03-08T01:24:00Z">
        <w:r>
          <w:rPr>
            <w:color w:val="000000"/>
            <w:szCs w:val="24"/>
            <w:lang w:val="en-GB"/>
          </w:rPr>
          <w:t xml:space="preserve"> (e.g. Gasper et al. 2011, Douglas et al. 2012, Burger et al. 2017)</w:t>
        </w:r>
      </w:ins>
      <w:r>
        <w:rPr>
          <w:color w:val="000000"/>
          <w:szCs w:val="24"/>
          <w:lang w:val="en-GB"/>
        </w:rPr>
        <w:t xml:space="preserve">. Research addressing the </w:t>
      </w:r>
      <w:r>
        <w:rPr>
          <w:i/>
          <w:iCs/>
          <w:color w:val="000000"/>
          <w:szCs w:val="24"/>
          <w:lang w:val="en-GB"/>
          <w:rPrChange w:id="0" w:author="Giorgia Graells" w:date="2021-02-02T16:50:00Z"/>
        </w:rPr>
        <w:t>for the city</w:t>
      </w:r>
      <w:r>
        <w:rPr>
          <w:color w:val="000000"/>
          <w:szCs w:val="24"/>
          <w:lang w:val="en-GB"/>
        </w:rPr>
        <w:t xml:space="preserve"> paradigm represented 19.41% of total articles and came from 25 different countries. China presents six articles</w:t>
      </w:r>
      <w:ins w:id="310" w:author="Giorgia Graells" w:date="2021-03-08T01:31:00Z">
        <w:r>
          <w:rPr>
            <w:color w:val="000000"/>
            <w:szCs w:val="24"/>
            <w:lang w:val="en-GB"/>
          </w:rPr>
          <w:t xml:space="preserve"> (e.g. Li et al. 2011, Peng et al. 2011, Li et al. 2017)</w:t>
        </w:r>
      </w:ins>
      <w:r>
        <w:rPr>
          <w:color w:val="000000"/>
          <w:szCs w:val="24"/>
          <w:lang w:val="en-GB"/>
        </w:rPr>
        <w:t>, which is the highest number of papers in a country which addresses this paradigm.</w:t>
      </w:r>
    </w:p>
    <w:p>
      <w:pPr>
        <w:pStyle w:val="Normal"/>
        <w:rPr/>
      </w:pPr>
      <w:r>
        <w:rPr>
          <w:color w:val="000000"/>
          <w:szCs w:val="24"/>
          <w:lang w:val="en-GB"/>
        </w:rPr>
        <w:t xml:space="preserve">Paradigms </w:t>
      </w:r>
      <w:r>
        <w:rPr>
          <w:i/>
          <w:iCs/>
          <w:color w:val="000000"/>
          <w:szCs w:val="24"/>
          <w:lang w:val="en-GB"/>
          <w:rPrChange w:id="0" w:author="Giorgia Graells" w:date="2021-02-02T16:41:00Z"/>
        </w:rPr>
        <w:t>in</w:t>
      </w:r>
      <w:r>
        <w:rPr>
          <w:color w:val="000000"/>
          <w:szCs w:val="24"/>
          <w:lang w:val="en-GB"/>
        </w:rPr>
        <w:t xml:space="preserve">, </w:t>
      </w:r>
      <w:r>
        <w:rPr>
          <w:i/>
          <w:iCs/>
          <w:color w:val="000000"/>
          <w:szCs w:val="24"/>
          <w:lang w:val="en-GB"/>
          <w:rPrChange w:id="0" w:author="Giorgia Graells" w:date="2021-02-02T16:41:00Z"/>
        </w:rPr>
        <w:t>of</w:t>
      </w:r>
      <w:r>
        <w:rPr>
          <w:color w:val="000000"/>
          <w:szCs w:val="24"/>
          <w:lang w:val="en-GB"/>
        </w:rPr>
        <w:t xml:space="preserve">, and </w:t>
      </w:r>
      <w:r>
        <w:rPr>
          <w:i/>
          <w:iCs/>
          <w:color w:val="000000"/>
          <w:szCs w:val="24"/>
          <w:lang w:val="en-GB"/>
          <w:rPrChange w:id="0" w:author="Giorgia Graells" w:date="2021-02-02T16:41:00Z"/>
        </w:rPr>
        <w:t>for the cities</w:t>
      </w:r>
      <w:r>
        <w:rPr>
          <w:color w:val="000000"/>
          <w:szCs w:val="24"/>
          <w:lang w:val="en-GB"/>
        </w:rPr>
        <w:t xml:space="preserve"> have shown differences, not only in the total number of articles published (143, 48, and 46, respectively) but also in their first year of publishing and subsequent tendencies (Fig. 6). In this way, it is not until 2004 that the paradigm </w:t>
      </w:r>
      <w:r>
        <w:rPr>
          <w:i/>
          <w:iCs/>
          <w:color w:val="000000"/>
          <w:szCs w:val="24"/>
          <w:lang w:val="en-GB"/>
          <w:rPrChange w:id="0" w:author="Giorgia Graells" w:date="2021-02-02T16:50:00Z"/>
        </w:rPr>
        <w:t>for the city</w:t>
      </w:r>
      <w:r>
        <w:rPr>
          <w:color w:val="000000"/>
          <w:szCs w:val="24"/>
          <w:lang w:val="en-GB"/>
        </w:rPr>
        <w:t xml:space="preserve"> appeared in coastal urban ecology studies</w:t>
      </w:r>
      <w:ins w:id="315" w:author="Giorgia Graells" w:date="2021-03-06T21:48:00Z">
        <w:r>
          <w:rPr>
            <w:color w:val="000000"/>
            <w:szCs w:val="24"/>
            <w:lang w:val="en-GB"/>
          </w:rPr>
          <w:t xml:space="preserve"> (Patz et al. 2004)</w:t>
        </w:r>
      </w:ins>
      <w:r>
        <w:rPr>
          <w:color w:val="000000"/>
          <w:szCs w:val="24"/>
          <w:lang w:val="en-GB"/>
        </w:rPr>
        <w:t xml:space="preserve">. Before that, the paradigm </w:t>
      </w:r>
      <w:r>
        <w:rPr>
          <w:i/>
          <w:iCs/>
          <w:color w:val="000000"/>
          <w:szCs w:val="24"/>
          <w:lang w:val="en-GB"/>
          <w:rPrChange w:id="0" w:author="Giorgia Graells" w:date="2021-02-02T16:44:00Z"/>
        </w:rPr>
        <w:t>in the city</w:t>
      </w:r>
      <w:r>
        <w:rPr>
          <w:color w:val="000000"/>
          <w:szCs w:val="24"/>
          <w:lang w:val="en-GB"/>
        </w:rPr>
        <w:t xml:space="preserve"> (since the beginning </w:t>
      </w:r>
      <w:ins w:id="317" w:author="Giorgia Graells" w:date="2021-03-06T21:49:00Z">
        <w:r>
          <w:rPr>
            <w:color w:val="000000"/>
            <w:szCs w:val="24"/>
            <w:lang w:val="en-GB"/>
          </w:rPr>
          <w:t>with Barcelona 1979</w:t>
        </w:r>
      </w:ins>
      <w:del w:id="318" w:author="Giorgia Graells" w:date="2021-03-06T21:49:00Z">
        <w:r>
          <w:rPr>
            <w:color w:val="000000"/>
            <w:szCs w:val="24"/>
            <w:lang w:val="en-GB"/>
          </w:rPr>
          <w:delText>in 1</w:delText>
        </w:r>
      </w:del>
      <w:del w:id="319" w:author="Giorgia Graells" w:date="2021-03-06T21:48:00Z">
        <w:r>
          <w:rPr>
            <w:color w:val="000000"/>
            <w:szCs w:val="24"/>
            <w:lang w:val="en-GB"/>
          </w:rPr>
          <w:delText>979</w:delText>
        </w:r>
      </w:del>
      <w:r>
        <w:rPr>
          <w:color w:val="000000"/>
          <w:szCs w:val="24"/>
          <w:lang w:val="en-GB"/>
        </w:rPr>
        <w:t xml:space="preserve">) dominated this research area, with some occurrence of the paradigm </w:t>
      </w:r>
      <w:r>
        <w:rPr>
          <w:i/>
          <w:iCs/>
          <w:color w:val="000000"/>
          <w:szCs w:val="24"/>
          <w:lang w:val="en-GB"/>
          <w:rPrChange w:id="0" w:author="Giorgia Graells" w:date="2021-02-02T16:44:00Z"/>
        </w:rPr>
        <w:t>of the city</w:t>
      </w:r>
      <w:r>
        <w:rPr>
          <w:color w:val="000000"/>
          <w:szCs w:val="24"/>
          <w:lang w:val="en-GB"/>
        </w:rPr>
        <w:t xml:space="preserve"> since 1997</w:t>
      </w:r>
      <w:ins w:id="321" w:author="Giorgia Graells" w:date="2021-03-06T21:48:00Z">
        <w:r>
          <w:rPr>
            <w:color w:val="000000"/>
            <w:szCs w:val="24"/>
            <w:lang w:val="en-GB"/>
          </w:rPr>
          <w:t xml:space="preserve"> (Belant 1997)</w:t>
        </w:r>
      </w:ins>
      <w:r>
        <w:rPr>
          <w:color w:val="000000"/>
          <w:szCs w:val="24"/>
          <w:lang w:val="en-GB"/>
        </w:rPr>
        <w:t xml:space="preserve">. The three paradigms show to be increasing in the number of publications during the last decade, although the paradigm </w:t>
      </w:r>
      <w:r>
        <w:rPr>
          <w:i/>
          <w:iCs/>
          <w:color w:val="000000"/>
          <w:szCs w:val="24"/>
          <w:lang w:val="en-GB"/>
          <w:rPrChange w:id="0" w:author="Giorgia Graells" w:date="2021-02-02T16:44:00Z"/>
        </w:rPr>
        <w:t>in the city</w:t>
      </w:r>
      <w:r>
        <w:rPr>
          <w:color w:val="000000"/>
          <w:szCs w:val="24"/>
          <w:lang w:val="en-GB"/>
        </w:rPr>
        <w:t xml:space="preserve"> is doing it faster than the others.</w:t>
      </w:r>
    </w:p>
    <w:p>
      <w:pPr>
        <w:pStyle w:val="Normal"/>
        <w:rPr/>
      </w:pPr>
      <w:r>
        <w:rPr>
          <w:color w:val="000000"/>
          <w:szCs w:val="24"/>
          <w:lang w:val="en-GB"/>
        </w:rPr>
        <w:t xml:space="preserve">Evidence suggests that the three paradigms are different according to disciplinary focus, research approach, type of analysis, and the main research objectives presented in their articles (Fig. 7). As expected, categorization by discipline showed that the paradigm </w:t>
      </w:r>
      <w:r>
        <w:rPr>
          <w:i/>
          <w:iCs/>
          <w:color w:val="000000"/>
          <w:szCs w:val="24"/>
          <w:lang w:val="en-GB"/>
          <w:rPrChange w:id="0" w:author="Giorgia Graells" w:date="2021-02-02T16:44:00Z"/>
        </w:rPr>
        <w:t>in the city</w:t>
      </w:r>
      <w:r>
        <w:rPr>
          <w:color w:val="000000"/>
          <w:szCs w:val="24"/>
          <w:lang w:val="en-GB"/>
        </w:rPr>
        <w:t xml:space="preserve"> is mostly focused in ecological research, the paradigm </w:t>
      </w:r>
      <w:r>
        <w:rPr>
          <w:i/>
          <w:iCs/>
          <w:color w:val="000000"/>
          <w:szCs w:val="24"/>
          <w:lang w:val="en-GB"/>
          <w:rPrChange w:id="0" w:author="Giorgia Graells" w:date="2021-02-02T16:47:00Z"/>
        </w:rPr>
        <w:t>of the city</w:t>
      </w:r>
      <w:r>
        <w:rPr>
          <w:color w:val="000000"/>
          <w:szCs w:val="24"/>
          <w:lang w:val="en-GB"/>
        </w:rPr>
        <w:t xml:space="preserve"> in socio-ecological research, and paradigm </w:t>
      </w:r>
      <w:r>
        <w:rPr>
          <w:i/>
          <w:iCs/>
          <w:color w:val="000000"/>
          <w:szCs w:val="24"/>
          <w:lang w:val="en-GB"/>
          <w:rPrChange w:id="0" w:author="Giorgia Graells" w:date="2021-02-02T16:44:00Z"/>
        </w:rPr>
        <w:t>for the city</w:t>
      </w:r>
      <w:r>
        <w:rPr>
          <w:color w:val="000000"/>
          <w:szCs w:val="24"/>
          <w:lang w:val="en-GB"/>
        </w:rPr>
        <w:t xml:space="preserve"> in environmental policies, and also some social-ecological and social policies. Research approaches are similar among paradigms, the spatial approach of studies is the most common, followed by spatio-temporal approach. Experiments and the interplay with temporal approaches are poorly represented in coastal urban ecology studies. Studies </w:t>
      </w:r>
      <w:r>
        <w:rPr>
          <w:i/>
          <w:iCs/>
          <w:color w:val="000000"/>
          <w:szCs w:val="24"/>
          <w:lang w:val="en-GB"/>
          <w:rPrChange w:id="0" w:author="Giorgia Graells" w:date="2021-02-02T16:45:00Z"/>
        </w:rPr>
        <w:t>in the city</w:t>
      </w:r>
      <w:r>
        <w:rPr>
          <w:color w:val="000000"/>
          <w:szCs w:val="24"/>
          <w:lang w:val="en-GB"/>
        </w:rPr>
        <w:t xml:space="preserve"> presented mostly quantitative assessments, however, studies presented under paradigms </w:t>
      </w:r>
      <w:r>
        <w:rPr>
          <w:i/>
          <w:iCs/>
          <w:color w:val="000000"/>
          <w:szCs w:val="24"/>
          <w:lang w:val="en-GB"/>
          <w:rPrChange w:id="0" w:author="Giorgia Graells" w:date="2021-02-02T16:50:00Z"/>
        </w:rPr>
        <w:t>of</w:t>
      </w:r>
      <w:r>
        <w:rPr>
          <w:color w:val="000000"/>
          <w:szCs w:val="24"/>
          <w:lang w:val="en-GB"/>
        </w:rPr>
        <w:t xml:space="preserve"> and </w:t>
      </w:r>
      <w:r>
        <w:rPr>
          <w:i/>
          <w:iCs/>
          <w:color w:val="000000"/>
          <w:szCs w:val="24"/>
          <w:lang w:val="en-GB"/>
          <w:rPrChange w:id="0" w:author="Giorgia Graells" w:date="2021-02-02T16:50:00Z"/>
        </w:rPr>
        <w:t>for the city</w:t>
      </w:r>
      <w:r>
        <w:rPr>
          <w:color w:val="000000"/>
          <w:szCs w:val="24"/>
          <w:lang w:val="en-GB"/>
        </w:rPr>
        <w:t xml:space="preserve"> showed similar proportions between quantitative and qualitative analysis. The paradigm </w:t>
      </w:r>
      <w:r>
        <w:rPr>
          <w:i/>
          <w:iCs/>
          <w:color w:val="000000"/>
          <w:szCs w:val="24"/>
          <w:lang w:val="en-GB"/>
          <w:rPrChange w:id="0" w:author="Giorgia Graells" w:date="2021-02-02T16:48:00Z"/>
        </w:rPr>
        <w:t>of the city</w:t>
      </w:r>
      <w:r>
        <w:rPr>
          <w:color w:val="000000"/>
          <w:szCs w:val="24"/>
          <w:lang w:val="en-GB"/>
        </w:rPr>
        <w:t xml:space="preserve"> has centred research on themes related to human adaptation, </w:t>
      </w:r>
      <w:del w:id="330" w:author="Giorgia Graells" w:date="2021-02-02T17:06:00Z">
        <w:r>
          <w:rPr>
            <w:color w:val="000000"/>
            <w:szCs w:val="24"/>
            <w:lang w:val="en-GB"/>
          </w:rPr>
          <w:delText>being this topic also taken</w:delText>
        </w:r>
      </w:del>
      <w:ins w:id="331" w:author="Giorgia Graells" w:date="2021-02-02T17:06:00Z">
        <w:r>
          <w:rPr>
            <w:color w:val="000000"/>
            <w:szCs w:val="24"/>
            <w:lang w:val="en-GB"/>
          </w:rPr>
          <w:t>this topic also appears</w:t>
        </w:r>
      </w:ins>
      <w:ins w:id="332" w:author="Giorgia Graells" w:date="2021-02-02T17:07:00Z">
        <w:r>
          <w:rPr>
            <w:color w:val="000000"/>
            <w:szCs w:val="24"/>
            <w:lang w:val="en-GB"/>
          </w:rPr>
          <w:t xml:space="preserve"> in the</w:t>
        </w:r>
      </w:ins>
      <w:del w:id="333" w:author="Giorgia Graells" w:date="2021-02-02T17:07:00Z">
        <w:r>
          <w:rPr>
            <w:color w:val="000000"/>
            <w:szCs w:val="24"/>
            <w:lang w:val="en-GB"/>
          </w:rPr>
          <w:delText xml:space="preserve"> by</w:delText>
        </w:r>
      </w:del>
      <w:r>
        <w:rPr>
          <w:color w:val="000000"/>
          <w:szCs w:val="24"/>
          <w:lang w:val="en-GB"/>
        </w:rPr>
        <w:t xml:space="preserve"> paradigm </w:t>
      </w:r>
      <w:r>
        <w:rPr>
          <w:i/>
          <w:iCs/>
          <w:color w:val="000000"/>
          <w:szCs w:val="24"/>
          <w:lang w:val="en-GB"/>
          <w:rPrChange w:id="0" w:author="Giorgia Graells" w:date="2021-02-02T16:50:00Z"/>
        </w:rPr>
        <w:t>for the city</w:t>
      </w:r>
      <w:r>
        <w:rPr>
          <w:color w:val="000000"/>
          <w:szCs w:val="24"/>
          <w:lang w:val="en-GB"/>
        </w:rPr>
        <w:t xml:space="preserve"> </w:t>
      </w:r>
      <w:del w:id="335" w:author="Giorgia Graells" w:date="2021-02-02T17:08:00Z">
        <w:r>
          <w:rPr>
            <w:color w:val="000000"/>
            <w:szCs w:val="24"/>
            <w:lang w:val="en-GB"/>
          </w:rPr>
          <w:delText>added to</w:delText>
        </w:r>
      </w:del>
      <w:ins w:id="336" w:author="Giorgia Graells" w:date="2021-02-02T17:08:00Z">
        <w:r>
          <w:rPr>
            <w:color w:val="000000"/>
            <w:szCs w:val="24"/>
            <w:lang w:val="en-GB"/>
          </w:rPr>
          <w:t>in combination with</w:t>
        </w:r>
      </w:ins>
      <w:r>
        <w:rPr>
          <w:color w:val="000000"/>
          <w:szCs w:val="24"/>
          <w:lang w:val="en-GB"/>
        </w:rPr>
        <w:t xml:space="preserve"> city design, a consequence of the predominant focus on policy and planning implications of these studies. </w:t>
      </w:r>
    </w:p>
    <w:p>
      <w:pPr>
        <w:pStyle w:val="Normal"/>
        <w:rPr/>
      </w:pPr>
      <w:r>
        <w:rPr>
          <w:color w:val="000000"/>
          <w:szCs w:val="24"/>
          <w:lang w:val="en-GB"/>
        </w:rPr>
        <w:t xml:space="preserve">When analysing the whole database of coastal urban ecology articles, only 34 publications showed connections among citations, presenting a total of 24 interactions (Fig. 8). These interactions varied in strength from one article citing a single article of the one included in our study, two cited the same article (Chen et al. 2018, Lopes et al. 2011), three cited the same article (Shepard et al. 2016, Washburn et al. 2013, Campbell 2010), or four cited the same article (Leclerc and Viard 2018, Heery et al. 2018, Bertocci et al. 2017, Bugnot et al. 2019).  Network analysis showed a marginal interaction among articles’ paradigms. Here the paradigm </w:t>
      </w:r>
      <w:r>
        <w:rPr>
          <w:i/>
          <w:iCs/>
          <w:color w:val="000000"/>
          <w:szCs w:val="24"/>
          <w:lang w:val="en-GB"/>
          <w:rPrChange w:id="0" w:author="Giorgia Graells" w:date="2021-02-02T16:45:00Z"/>
        </w:rPr>
        <w:t>in the city</w:t>
      </w:r>
      <w:r>
        <w:rPr>
          <w:color w:val="000000"/>
          <w:szCs w:val="24"/>
          <w:lang w:val="en-GB"/>
        </w:rPr>
        <w:t xml:space="preserve"> cited only seven </w:t>
      </w:r>
      <w:r>
        <w:rPr>
          <w:i/>
          <w:iCs/>
          <w:color w:val="000000"/>
          <w:szCs w:val="24"/>
          <w:lang w:val="en-GB"/>
          <w:rPrChange w:id="0" w:author="Giorgia Graells" w:date="2021-02-02T16:45:00Z"/>
        </w:rPr>
        <w:t>in the city</w:t>
      </w:r>
      <w:r>
        <w:rPr>
          <w:color w:val="000000"/>
          <w:szCs w:val="24"/>
          <w:lang w:val="en-GB"/>
        </w:rPr>
        <w:t xml:space="preserve"> articles from a total of 16 citations, the paradigm </w:t>
      </w:r>
      <w:r>
        <w:rPr>
          <w:i/>
          <w:iCs/>
          <w:color w:val="000000"/>
          <w:szCs w:val="24"/>
          <w:lang w:val="en-GB"/>
          <w:rPrChange w:id="0" w:author="Giorgia Graells" w:date="2021-02-02T16:48:00Z"/>
        </w:rPr>
        <w:t>of the city</w:t>
      </w:r>
      <w:r>
        <w:rPr>
          <w:color w:val="000000"/>
          <w:szCs w:val="24"/>
          <w:lang w:val="en-GB"/>
        </w:rPr>
        <w:t xml:space="preserve"> </w:t>
      </w:r>
      <w:del w:id="340" w:author="Giorgia Graells" w:date="2021-02-02T16:48:00Z">
        <w:r>
          <w:rPr>
            <w:color w:val="000000"/>
            <w:szCs w:val="24"/>
            <w:lang w:val="en-GB"/>
          </w:rPr>
          <w:delText>quoted</w:delText>
        </w:r>
      </w:del>
      <w:ins w:id="341" w:author="Giorgia Graells" w:date="2021-02-02T16:48:00Z">
        <w:r>
          <w:rPr>
            <w:color w:val="000000"/>
            <w:szCs w:val="24"/>
            <w:lang w:val="en-GB"/>
          </w:rPr>
          <w:t>cited</w:t>
        </w:r>
      </w:ins>
      <w:r>
        <w:rPr>
          <w:color w:val="000000"/>
          <w:szCs w:val="24"/>
          <w:lang w:val="en-GB"/>
        </w:rPr>
        <w:t xml:space="preserve"> three articles </w:t>
      </w:r>
      <w:r>
        <w:rPr>
          <w:i/>
          <w:iCs/>
          <w:color w:val="000000"/>
          <w:szCs w:val="24"/>
          <w:lang w:val="en-GB"/>
          <w:rPrChange w:id="0" w:author="Giorgia Graells" w:date="2021-02-02T16:45:00Z"/>
        </w:rPr>
        <w:t>in the city</w:t>
      </w:r>
      <w:r>
        <w:rPr>
          <w:color w:val="000000"/>
          <w:szCs w:val="24"/>
          <w:lang w:val="en-GB"/>
        </w:rPr>
        <w:t xml:space="preserve"> and one </w:t>
      </w:r>
      <w:r>
        <w:rPr>
          <w:i/>
          <w:iCs/>
          <w:color w:val="000000"/>
          <w:szCs w:val="24"/>
          <w:lang w:val="en-GB"/>
          <w:rPrChange w:id="0" w:author="Giorgia Graells" w:date="2021-02-02T16:48:00Z"/>
        </w:rPr>
        <w:t>of the city</w:t>
      </w:r>
      <w:r>
        <w:rPr>
          <w:color w:val="000000"/>
          <w:szCs w:val="24"/>
          <w:lang w:val="en-GB"/>
        </w:rPr>
        <w:t xml:space="preserve"> from a total of seven citations, paradigm </w:t>
      </w:r>
      <w:r>
        <w:rPr>
          <w:i/>
          <w:iCs/>
          <w:color w:val="000000"/>
          <w:szCs w:val="24"/>
          <w:lang w:val="en-GB"/>
          <w:rPrChange w:id="0" w:author="Giorgia Graells" w:date="2021-02-02T16:50:00Z"/>
        </w:rPr>
        <w:t>for the city</w:t>
      </w:r>
      <w:r>
        <w:rPr>
          <w:color w:val="000000"/>
          <w:szCs w:val="24"/>
          <w:lang w:val="en-GB"/>
        </w:rPr>
        <w:t xml:space="preserve"> cited only one article under the paradigm </w:t>
      </w:r>
      <w:r>
        <w:rPr>
          <w:i/>
          <w:iCs/>
          <w:color w:val="000000"/>
          <w:szCs w:val="24"/>
          <w:lang w:val="en-GB"/>
          <w:rPrChange w:id="0" w:author="Giorgia Graells" w:date="2021-02-02T16:48:00Z"/>
        </w:rPr>
        <w:t>of the city</w:t>
      </w:r>
      <w:r>
        <w:rPr>
          <w:color w:val="000000"/>
          <w:szCs w:val="24"/>
          <w:lang w:val="en-GB"/>
        </w:rPr>
        <w:t>. These results suggest that coastal urban ecology article citation have a subtle connection among publications, and it is not reinforced when the three paradigms are considered.</w:t>
      </w:r>
    </w:p>
    <w:p>
      <w:pPr>
        <w:pStyle w:val="Heading1"/>
        <w:numPr>
          <w:ilvl w:val="0"/>
          <w:numId w:val="3"/>
        </w:numPr>
        <w:rPr/>
      </w:pPr>
      <w:r>
        <w:rPr/>
        <w:t>Discussion</w:t>
      </w:r>
    </w:p>
    <w:p>
      <w:pPr>
        <w:pStyle w:val="Normal"/>
        <w:rPr/>
      </w:pPr>
      <w:r>
        <w:rP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centers in coastal areas, dominated by research on pollution. However, there is an increasing contribution of studies on social dimensions. Studies that address coastal urban ecology from an </w:t>
      </w:r>
      <w:r>
        <w:rPr>
          <w:i/>
          <w:iCs/>
          <w:rPrChange w:id="0" w:author="Giorgia Graells" w:date="2021-02-02T16:45:00Z"/>
        </w:rPr>
        <w:t>in the city</w:t>
      </w:r>
      <w:r>
        <w:rPr/>
        <w:t xml:space="preserve"> perspective have significantly increased during the last three decades. Interestingly, results show that coastal urban ecology is beginning to address issues which relate to planners and policy makers through some key studies on green infrastructure (Chen et al. 2015, Zhang et al. 2016, Conticelli and Tondelli 2018), eco-cities (Surjan and Shaw 2008, Wong 2011), and sustainable cities (Pizarro 2008, Song et al. 2016, Arif 2017). Despite the diversity of research on coastal urban ecology, there are still important geographic and disciplinary gaps in research foci. </w:t>
      </w:r>
    </w:p>
    <w:p>
      <w:pPr>
        <w:pStyle w:val="Normal"/>
        <w:rPr/>
      </w:pPr>
      <w:r>
        <w:rPr/>
        <w:t>Coastal urban ecology research has drawn from ecological studies more than any other discipline (Fig. 3). Even when it seems that social dimensions have been integrated slowly during the years under the knowledge of human-nature coupling (Liu et al. 2007a, Lui et al. 2007b) and the importance to include people and their relationship with the urban environment (Redman et al. 2004), interdisciplinary studies are still infrequent. An interesting interdisciplinary line of research is emerging associated with designing new infrastructures in coastal cities aimed at the provision of sustainable alternatives as new habitats for protection and even promotion of biodiversity (Kates et al. 2001, Perkol-Finkel et al. 2018, Burt &amp; Bartholomew 2019). However, these interdisciplinary efforts have been performed in a few coastal areas (Morris et al. 2019), showing similar geographical bias.</w:t>
      </w:r>
    </w:p>
    <w:p>
      <w:pPr>
        <w:pStyle w:val="Normal"/>
        <w:rPr/>
      </w:pPr>
      <w:r>
        <w:rPr/>
        <w:t>Coastal urban ecology has centered mainly in understanding spatial patterns and variability, showing a bias towards short time scale research (Fig. 3). Consequently, there is a sh</w:t>
      </w:r>
      <w:del w:id="347" w:author="Giorgia Graells" w:date="2021-02-02T17:10:00Z">
        <w:r>
          <w:rPr/>
          <w:delText>r</w:delText>
        </w:r>
      </w:del>
      <w:r>
        <w:rPr/>
        <w:t>o</w:t>
      </w:r>
      <w:ins w:id="348" w:author="Giorgia Graells" w:date="2021-02-02T17:10:00Z">
        <w:r>
          <w:rPr/>
          <w:t>r</w:t>
        </w:r>
      </w:ins>
      <w:r>
        <w:rPr/>
        <w:t>tfall in long-term dynamic perspectives in the study of coastal cities</w:t>
      </w:r>
      <w:ins w:id="349" w:author="Giorgia Graells" w:date="2021-03-14T16:33:00Z">
        <w:r>
          <w:rPr/>
          <w:t>.</w:t>
        </w:r>
      </w:ins>
      <w:r>
        <w:rPr/>
        <w:t xml:space="preserve"> Results </w:t>
      </w:r>
      <w:del w:id="350" w:author="Giorgia Graells" w:date="2021-02-08T22:13:00Z">
        <w:r>
          <w:rPr/>
          <w:delText>show</w:delText>
        </w:r>
      </w:del>
      <w:ins w:id="351" w:author="Giorgia Graells" w:date="2021-02-08T22:13:00Z">
        <w:r>
          <w:rPr/>
          <w:t>demonstrate</w:t>
        </w:r>
      </w:ins>
      <w:r>
        <w:rPr/>
        <w:t xml:space="preserve"> research is also biased towards quantitative approaches with few qualitative analyses (e.g. Giovene di Girasole 2014, Cleland et al. 2015, Guerrero et al. 2018, Villagra et al. 2016). This supports the results which show little social science research based on methods such as grounded theory or ethnography, among others (Creswell et al. 2007). Coastal urban ecology would benefit from encouraging these long-term and disciplinary dimensions.  </w:t>
      </w:r>
    </w:p>
    <w:p>
      <w:pPr>
        <w:pStyle w:val="Normal"/>
        <w:rPr/>
      </w:pPr>
      <w:r>
        <w:rPr/>
        <w:t>Many coastal urban ecology studies focus on pollutants. The focus on pollution has been maintained during the whole period analysed, with 35% of total articles dealing with this issue. Accordingly, the effects of urbanization over sea breeze and the reactions of aerosols have had an important increase in this line of research (Castro et al. 1999, Mejia &amp; Morawska 2009, Shanquan et al. 2016, Pushpawela et al. 2018). A predominant focus on pollution is not difficult to understand in coastal urban ecology given urbanization and increases in CO2 emissions (Cole &amp; Neumayer 2004). Water pollution also has an important number of articles published (27.7% from the total of articles that mentioned pollution), considering marine (23 articles: e.g. Wang 2010, Noble et al. 2006) and river basin pollution (4 articles: e.g. Mgelwa et al. 2019, Abdul-Aziz &amp; Ahmed 2019), both important elements in coastal environments.</w:t>
      </w:r>
    </w:p>
    <w:p>
      <w:pPr>
        <w:pStyle w:val="Normal"/>
        <w:rPr/>
      </w:pPr>
      <w:r>
        <w:rPr/>
        <w:t xml:space="preserve">Risk assessments towards natural disasters and particularly flooding represented approximately 18% of the studies (Fig. 4; e.g. Goh 2019, Patel et al. 2019), which were carried out mainly in the USA and Japan. Expansion of coastal cities undermine natural protection (Sherbinin et al. 2007), hence an increase in natural disasters and city’s vulnerability (Chang &amp; Huang 2015). While research has been performed in developed countries, developing ones are the most vulnerable in terms of natural disasters in coastal zones, such as flooding events (Ogie et al. 2020) or in specific areas under risk of tsunamis (Villagra et al. 2016). This same tendency is repeated in relation to studies which address mitigation strategies, with projections to make cities more resilient to natural disasters (Watson &amp; Adams 2010, Serre et al. 2010, Aerts et al. 2014, Sutton-Grier et al. 2015, Morris et al. 2020) and even ecoengineered shoreline strategies as nature-based alternative design (Bergen et al. 2001, Mitsch 2012, Morris et al. 2019, O’Shaughnessy et al. 2020). As a consequence, there is an urgent need to extend this type of research towards developing and mid-income countries. </w:t>
      </w:r>
    </w:p>
    <w:p>
      <w:pPr>
        <w:pStyle w:val="Normal"/>
        <w:rPr/>
      </w:pPr>
      <w:r>
        <w:rPr/>
        <w:t xml:space="preserve">Our review shows that research on coastal urban ecology has mainly focused in cities between 1 and 5 million people in 15 different countries. However, more than a half of articles have been performed in the USA, China and Australia (Fig. 2).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et al. 2017, Nagendra et al. 2018). For example, urban concentration (when country resources are over-concentrated in one or two large cities, raising cost of production of goods) is described as part of country development, and decreases as income rises (Davis &amp; Henderson 2003). This phenomenon is often presented in coastal cities, where there is a physical infrastructure capital. Urban concentration can be affected significantly by a range of political variables, including democratization, federalism, and whether a country was a former planned economy (Davis &amp; Henderson 2003). We therefore strongly advocate for the need to support programs for coastal urban ecology research in these settings. Research in cities smaller than 1 million inhabitants would extend the variety of conditions in terms of the size of the human group, transitioning to bigger cities, and configuration of environmental variables, considering </w:t>
      </w:r>
      <w:ins w:id="352" w:author="Giorgia Graells" w:date="2021-02-09T14:26:00Z">
        <w:r>
          <w:rPr/>
          <w:t xml:space="preserve">by 2017 </w:t>
        </w:r>
      </w:ins>
      <w:r>
        <w:rPr/>
        <w:t xml:space="preserve">more than </w:t>
      </w:r>
      <w:ins w:id="353" w:author="Giorgia Graells" w:date="2021-02-09T14:25:00Z">
        <w:r>
          <w:rPr/>
          <w:t>6</w:t>
        </w:r>
      </w:ins>
      <w:del w:id="354" w:author="Giorgia Graells" w:date="2021-02-09T14:23:00Z">
        <w:r>
          <w:rPr/>
          <w:delText>7</w:delText>
        </w:r>
      </w:del>
      <w:r>
        <w:rPr/>
        <w:t>0% of cities in the world ha</w:t>
      </w:r>
      <w:ins w:id="355" w:author="Giorgia Graells" w:date="2021-03-07T21:21:00Z">
        <w:r>
          <w:rPr/>
          <w:t>ve</w:t>
        </w:r>
      </w:ins>
      <w:del w:id="356" w:author="Giorgia Graells" w:date="2021-02-09T14:26:00Z">
        <w:r>
          <w:rPr/>
          <w:delText>ve</w:delText>
        </w:r>
      </w:del>
      <w:r>
        <w:rPr/>
        <w:t xml:space="preserve"> between </w:t>
      </w:r>
      <w:ins w:id="357" w:author="Giorgia Graells" w:date="2021-02-09T14:23:00Z">
        <w:r>
          <w:rPr/>
          <w:t>1</w:t>
        </w:r>
      </w:ins>
      <w:r>
        <w:rPr/>
        <w:t>00,000 and 1 million inhabitants</w:t>
      </w:r>
      <w:ins w:id="358" w:author="Giorgia Graells" w:date="2021-02-09T14:24:00Z">
        <w:r>
          <w:rPr/>
          <w:t xml:space="preserve"> (United Nations 2019, data compilation)</w:t>
        </w:r>
      </w:ins>
      <w:r>
        <w:rPr/>
        <w:t>.</w:t>
      </w:r>
    </w:p>
    <w:p>
      <w:pPr>
        <w:pStyle w:val="Normal"/>
        <w:rPr/>
      </w:pPr>
      <w:r>
        <w:rPr/>
        <w:t>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w:t>
      </w:r>
      <w:ins w:id="359" w:author="Giorgia Graells" w:date="2021-03-15T10:09:00Z">
        <w:r>
          <w:rPr/>
          <w:t xml:space="preserve">, </w:t>
        </w:r>
      </w:ins>
      <w:ins w:id="360" w:author="Giorgia Graells" w:date="2021-03-15T10:21:00Z">
        <w:r>
          <w:rPr/>
          <w:t>where marine and terrestrial ecosystems could meet as two isolated systems</w:t>
        </w:r>
      </w:ins>
      <w:r>
        <w:rPr/>
        <w:t xml:space="preserve"> (Bulleri 2006), which can undermine the effectiveness and need for healthy marine ecosystems in urban areas (Bulleri 2006, Shochat et al. 2006). It is key to extend research on the interaction between marine and terrestrial realms associated with urbanization. </w:t>
      </w:r>
    </w:p>
    <w:p>
      <w:pPr>
        <w:pStyle w:val="Normal"/>
        <w:rPr/>
      </w:pPr>
      <w:r>
        <w:rPr/>
        <w:t xml:space="preserve">Results show that more than half of the reviewed articles can be classified as belonging to the paradigm </w:t>
      </w:r>
      <w:r>
        <w:rPr>
          <w:i/>
          <w:iCs/>
        </w:rPr>
        <w:t>in the cities</w:t>
      </w:r>
      <w:r>
        <w:rPr/>
        <w:t xml:space="preserve">. Studies contributing to this paradigm have been growing in number, faster than the others, during the last years (Fig. 6). This result synthesizes the main biases found in this review which relate to the predominant focus on ecological research, understanding urban impacts such as pollution, the non-human components, and in spatial and quantitative analysis (Fig. 7). Only 20% of the articles in coastal urban ecology focused on interdisciplinary research such as socio-ecological studies (included in the paradigm </w:t>
      </w:r>
      <w:r>
        <w:rPr>
          <w:i/>
          <w:iCs/>
        </w:rPr>
        <w:t>of the city</w:t>
      </w:r>
      <w:r>
        <w:rPr/>
        <w:t xml:space="preserve">).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w:t>
      </w:r>
      <w:ins w:id="361" w:author="Giorgia Graells" w:date="2021-03-15T10:07:00Z">
        <w:r>
          <w:rPr/>
          <w:t>un</w:t>
        </w:r>
      </w:ins>
      <w:ins w:id="362" w:author="Giorgia Graells" w:date="2021-03-15T10:08:00Z">
        <w:r>
          <w:rPr/>
          <w:t xml:space="preserve">derstanding </w:t>
        </w:r>
      </w:ins>
      <w:r>
        <w:rPr/>
        <w:t>an integral part of the ecosystem (McDonnell et al. 1993, Rees 1997, Collins et al. 2000), decoupling human dynamics and ecological processes of this urban ecosystem (Alberti 2008). Lessons from urban ecology in other systems have shown the importance of transitioning towards these interdisciplinary dimensions. Accordingly, coastal research in urban areas must advance toward an urban sustainability-centred perspective, transdisciplinary in terms of focuses and approaches, with the ability to inform urban design and planning (Wu 2014). Current imbalance among paradigms and the lack of interaction among research paradigms</w:t>
      </w:r>
      <w:ins w:id="363" w:author="Giorgia Graells" w:date="2021-03-08T02:16:00Z">
        <w:r>
          <w:rPr/>
          <w:t xml:space="preserve"> (Fig. 8)</w:t>
        </w:r>
      </w:ins>
      <w:r>
        <w:rPr/>
        <w:t xml:space="preserve"> </w:t>
      </w:r>
      <w:ins w:id="364" w:author="Usuario" w:date="2021-03-14T10:17:00Z">
        <w:r>
          <w:rPr/>
          <w:t xml:space="preserve">can </w:t>
        </w:r>
      </w:ins>
      <w:r>
        <w:rPr/>
        <w:t>undermine urban coastal sustainability.</w:t>
      </w:r>
      <w:ins w:id="365" w:author="Giorgia Graells" w:date="2021-03-08T02:26:00Z">
        <w:r>
          <w:rPr/>
          <w:t xml:space="preserve"> Under Pickett's complexity of paradigms (Pickett et al. 2016), ecology </w:t>
        </w:r>
      </w:ins>
      <w:ins w:id="366" w:author="Giorgia Graells" w:date="2021-03-08T02:26:00Z">
        <w:r>
          <w:rPr>
            <w:i/>
            <w:iCs/>
          </w:rPr>
          <w:t>for the city</w:t>
        </w:r>
      </w:ins>
      <w:ins w:id="367" w:author="Giorgia Graells" w:date="2021-03-08T02:26:00Z">
        <w:r>
          <w:rPr/>
          <w:t xml:space="preserve"> should include the knowledge generated by both </w:t>
        </w:r>
      </w:ins>
      <w:ins w:id="368" w:author="Giorgia Graells" w:date="2021-03-08T02:26:00Z">
        <w:r>
          <w:rPr>
            <w:i/>
            <w:iCs/>
          </w:rPr>
          <w:t>ecology</w:t>
        </w:r>
      </w:ins>
      <w:ins w:id="369" w:author="Giorgia Graells" w:date="2021-03-08T02:26:00Z">
        <w:r>
          <w:rPr/>
          <w:t xml:space="preserve"> </w:t>
        </w:r>
      </w:ins>
      <w:ins w:id="370" w:author="Giorgia Graells" w:date="2021-03-08T02:26:00Z">
        <w:r>
          <w:rPr>
            <w:i/>
            <w:iCs/>
          </w:rPr>
          <w:t>in</w:t>
        </w:r>
      </w:ins>
      <w:ins w:id="371" w:author="Giorgia Graells" w:date="2021-03-08T02:26:00Z">
        <w:r>
          <w:rPr/>
          <w:t xml:space="preserve">  and </w:t>
        </w:r>
      </w:ins>
      <w:ins w:id="372" w:author="Giorgia Graells" w:date="2021-03-08T02:26:00Z">
        <w:r>
          <w:rPr>
            <w:i/>
            <w:iCs/>
          </w:rPr>
          <w:t>ecology of</w:t>
        </w:r>
      </w:ins>
      <w:ins w:id="373" w:author="Giorgia Graells" w:date="2021-03-08T02:36:00Z">
        <w:r>
          <w:rPr>
            <w:i/>
            <w:iCs/>
          </w:rPr>
          <w:t xml:space="preserve"> the </w:t>
        </w:r>
      </w:ins>
      <w:ins w:id="374" w:author="Giorgia Graells" w:date="2021-03-08T02:36:00Z">
        <w:bookmarkStart w:id="6" w:name="_GoBack"/>
        <w:bookmarkEnd w:id="6"/>
        <w:r>
          <w:rPr>
            <w:i/>
            <w:iCs/>
          </w:rPr>
          <w:t xml:space="preserve">city. </w:t>
        </w:r>
      </w:ins>
      <w:ins w:id="375" w:author="Giorgia Graells" w:date="2021-03-08T02:37:00Z">
        <w:r>
          <w:rPr/>
          <w:t xml:space="preserve">In order to </w:t>
        </w:r>
      </w:ins>
      <w:ins w:id="376" w:author="Giorgia Graells" w:date="2021-03-08T02:33:00Z">
        <w:r>
          <w:rPr/>
          <w:t>understand coastal urban ecological systems, coastal urban ecological paradigms need to b</w:t>
        </w:r>
      </w:ins>
      <w:ins w:id="377" w:author="Usuario" w:date="2021-03-14T10:18:00Z">
        <w:r>
          <w:rPr/>
          <w:t xml:space="preserve">uild upon literature from each other. </w:t>
        </w:r>
      </w:ins>
      <w:del w:id="378" w:author="Usuario" w:date="2021-03-14T10:18:00Z">
        <w:r>
          <w:rPr/>
          <w:delText>e complementary.</w:delText>
        </w:r>
      </w:del>
    </w:p>
    <w:p>
      <w:pPr>
        <w:pStyle w:val="Normal"/>
        <w:rPr/>
      </w:pPr>
      <w:r>
        <w:rPr>
          <w:color w:val="000000"/>
          <w:lang w:val="en-GB"/>
        </w:rPr>
        <w:t xml:space="preserve">While biophysical and ecological approaches to coastal urban systems are important, urban ecology necessarily operates in a human context. </w:t>
      </w:r>
      <w:ins w:id="379" w:author="Usuario" w:date="2021-03-15T11:21:00Z">
        <w:r>
          <w:rPr>
            <w:color w:val="000000"/>
            <w:lang w:val="en-GB"/>
          </w:rPr>
          <w:t xml:space="preserve">Results highlight the need for </w:t>
        </w:r>
      </w:ins>
      <w:del w:id="380" w:author="Usuario" w:date="2021-03-15T11:21:00Z">
        <w:r>
          <w:rPr>
            <w:color w:val="000000"/>
            <w:lang w:val="en-GB"/>
          </w:rPr>
          <w:delText xml:space="preserve">Therefore, </w:delText>
        </w:r>
      </w:del>
      <w:r>
        <w:rPr>
          <w:color w:val="000000"/>
          <w:lang w:val="en-GB"/>
        </w:rPr>
        <w:t xml:space="preserve">coastal cities </w:t>
      </w:r>
      <w:del w:id="381" w:author="Usuario" w:date="2021-03-15T11:21:00Z">
        <w:r>
          <w:rPr>
            <w:color w:val="000000"/>
            <w:lang w:val="en-GB"/>
          </w:rPr>
          <w:delText xml:space="preserve">need </w:delText>
        </w:r>
      </w:del>
      <w:r>
        <w:rPr>
          <w:color w:val="000000"/>
          <w:lang w:val="en-GB"/>
        </w:rPr>
        <w:t xml:space="preserve">to be seen from the point of view of people, their interaction with the environment and the implementation of concepts that contribute to sustainability in cities through public policies and planning. </w:t>
      </w:r>
      <w:ins w:id="382" w:author="Usuario" w:date="2021-03-15T11:21:00Z">
        <w:r>
          <w:rPr>
            <w:color w:val="000000"/>
            <w:lang w:val="en-GB"/>
          </w:rPr>
          <w:t xml:space="preserve">Developing regional learning platforms to address these dimensions should be a priority. </w:t>
        </w:r>
      </w:ins>
      <w:ins w:id="383" w:author="Usuario" w:date="2021-03-15T11:19:00Z">
        <w:r>
          <w:rPr>
            <w:color w:val="000000"/>
            <w:lang w:val="en-GB"/>
          </w:rPr>
          <w:t xml:space="preserve">Results of this review </w:t>
        </w:r>
      </w:ins>
      <w:ins w:id="384" w:author="Usuario" w:date="2021-03-15T11:22:00Z">
        <w:r>
          <w:rPr>
            <w:color w:val="000000"/>
            <w:lang w:val="en-GB"/>
          </w:rPr>
          <w:t xml:space="preserve">also </w:t>
        </w:r>
      </w:ins>
      <w:ins w:id="385" w:author="Usuario" w:date="2021-03-15T11:19:00Z">
        <w:r>
          <w:rPr>
            <w:color w:val="000000"/>
            <w:lang w:val="en-GB"/>
          </w:rPr>
          <w:t xml:space="preserve">recommend </w:t>
        </w:r>
      </w:ins>
      <w:del w:id="386" w:author="Usuario" w:date="2021-03-15T11:19:00Z">
        <w:r>
          <w:rPr>
            <w:color w:val="000000"/>
            <w:lang w:val="en-GB"/>
          </w:rPr>
          <w:delText>That is why more</w:delText>
        </w:r>
      </w:del>
      <w:r>
        <w:rPr>
          <w:color w:val="000000"/>
          <w:lang w:val="en-GB"/>
        </w:rPr>
        <w:t xml:space="preserve"> research </w:t>
      </w:r>
      <w:del w:id="387" w:author="Usuario" w:date="2021-03-15T11:20:00Z">
        <w:r>
          <w:rPr>
            <w:color w:val="000000"/>
            <w:lang w:val="en-GB"/>
          </w:rPr>
          <w:delText xml:space="preserve">is needed </w:delText>
        </w:r>
      </w:del>
      <w:ins w:id="388" w:author="Usuario" w:date="2021-03-15T11:20:00Z">
        <w:r>
          <w:rPr>
            <w:color w:val="000000"/>
            <w:lang w:val="en-GB"/>
          </w:rPr>
          <w:t xml:space="preserve">needs to </w:t>
        </w:r>
      </w:ins>
      <w:r>
        <w:rPr>
          <w:color w:val="000000"/>
          <w:lang w:val="en-GB"/>
        </w:rPr>
        <w:t>focus</w:t>
      </w:r>
      <w:ins w:id="389" w:author="Usuario" w:date="2021-03-15T11:22:00Z">
        <w:r>
          <w:rPr>
            <w:color w:val="000000"/>
            <w:lang w:val="en-GB"/>
          </w:rPr>
          <w:t xml:space="preserve"> </w:t>
        </w:r>
      </w:ins>
      <w:del w:id="390" w:author="Usuario" w:date="2021-03-15T11:20:00Z">
        <w:r>
          <w:rPr>
            <w:color w:val="000000"/>
            <w:lang w:val="en-GB"/>
          </w:rPr>
          <w:delText xml:space="preserve">ing </w:delText>
        </w:r>
      </w:del>
      <w:r>
        <w:rPr>
          <w:color w:val="000000"/>
          <w:lang w:val="en-GB"/>
        </w:rPr>
        <w:t>on the three paradigms equally. In addition, better consideration of the diversity of cities, the integration across marine and terrestrial ecosystems, and the inclusion of developing country coastal urban areas will allow to</w:t>
      </w:r>
      <w:r>
        <w:rPr/>
        <w:t xml:space="preserve"> </w:t>
      </w:r>
      <w:r>
        <w:rPr>
          <w:color w:val="000000"/>
          <w:lang w:val="en-GB"/>
        </w:rPr>
        <w:t>support ongoing urbanization trends and cultural settings in coastal zones across the globe</w:t>
      </w:r>
      <w:r>
        <w:rPr>
          <w:color w:val="000000"/>
        </w:rPr>
        <w:t xml:space="preserve">. </w:t>
      </w:r>
      <w:ins w:id="391" w:author="Usuario" w:date="2021-03-15T11:20:00Z">
        <w:r>
          <w:rPr>
            <w:color w:val="000000"/>
          </w:rPr>
          <w:t xml:space="preserve">Clear research agendas that include </w:t>
        </w:r>
      </w:ins>
      <w:del w:id="392" w:author="Usuario" w:date="2021-03-15T11:20:00Z">
        <w:r>
          <w:rPr>
            <w:color w:val="000000"/>
          </w:rPr>
          <w:delText>Trans</w:delText>
        </w:r>
      </w:del>
      <w:ins w:id="393" w:author="Usuario" w:date="2021-03-15T11:20:00Z">
        <w:r>
          <w:rPr>
            <w:color w:val="000000"/>
          </w:rPr>
          <w:t>trans</w:t>
        </w:r>
      </w:ins>
      <w:r>
        <w:rPr>
          <w:color w:val="000000"/>
        </w:rPr>
        <w:t>-disciplinary collaboration</w:t>
      </w:r>
      <w:ins w:id="394" w:author="Usuario" w:date="2021-03-15T11:20:00Z">
        <w:r>
          <w:rPr>
            <w:color w:val="000000"/>
          </w:rPr>
          <w:t>s</w:t>
        </w:r>
      </w:ins>
      <w:r>
        <w:rPr>
          <w:color w:val="000000"/>
        </w:rPr>
        <w:t xml:space="preserve"> will provide the opportunity to fill these knowledge gaps.</w:t>
      </w:r>
    </w:p>
    <w:p>
      <w:pPr>
        <w:pStyle w:val="Heading1"/>
        <w:numPr>
          <w:ilvl w:val="0"/>
          <w:numId w:val="2"/>
        </w:numPr>
        <w:rPr/>
      </w:pPr>
      <w:r>
        <w:rPr/>
        <w:t>Conflict of Interest</w:t>
      </w:r>
    </w:p>
    <w:p>
      <w:pPr>
        <w:pStyle w:val="Normal"/>
        <w:rPr>
          <w:rFonts w:eastAsia="Times New Roman" w:cs="Times New Roman"/>
          <w:szCs w:val="24"/>
          <w:lang w:val="en-GB" w:eastAsia="en-GB"/>
        </w:rPr>
      </w:pPr>
      <w:r>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pPr>
        <w:pStyle w:val="Heading1"/>
        <w:numPr>
          <w:ilvl w:val="0"/>
          <w:numId w:val="2"/>
        </w:numPr>
        <w:rPr/>
      </w:pPr>
      <w:r>
        <w:rPr/>
        <w:t>Author Contributions</w:t>
      </w:r>
    </w:p>
    <w:p>
      <w:pPr>
        <w:pStyle w:val="Normal"/>
        <w:rPr/>
      </w:pPr>
      <w:r>
        <w:rPr>
          <w:lang w:val="en-GB"/>
        </w:rPr>
        <w:t>GG, NN, JC, and SG contributed to design of the study. GG and NN organized the database. GG performed the statistical analysis and wrote the first draft of the manuscript. SG, NN, JC, NL, PP, and PM wrote sections of the manuscript. All authors contributed to conception and manuscript revision, read, and approved the submitted version.</w:t>
      </w:r>
    </w:p>
    <w:p>
      <w:pPr>
        <w:pStyle w:val="Heading1"/>
        <w:numPr>
          <w:ilvl w:val="0"/>
          <w:numId w:val="2"/>
        </w:numPr>
        <w:rPr/>
      </w:pPr>
      <w:r>
        <w:rPr>
          <w:color w:val="000000"/>
          <w:lang w:val="en-GB"/>
        </w:rPr>
        <w:t>Funding</w:t>
      </w:r>
    </w:p>
    <w:p>
      <w:pPr>
        <w:pStyle w:val="Normal"/>
        <w:rPr/>
      </w:pPr>
      <w:r>
        <w:rPr>
          <w:szCs w:val="24"/>
        </w:rPr>
        <w:t xml:space="preserve">This work was supported by the National Agency for Research and Development (ANID) Scholarship Program, National graduate scholarship [21171829, 2017] </w:t>
      </w:r>
      <w:ins w:id="395" w:author="Usuario" w:date="2021-03-14T10:18:00Z">
        <w:r>
          <w:rPr>
            <w:szCs w:val="24"/>
          </w:rPr>
          <w:t xml:space="preserve">, Iniciativa Cientifica Milenio-ANID </w:t>
        </w:r>
      </w:ins>
      <w:ins w:id="396" w:author="Usuario" w:date="2021-03-14T10:21:00Z">
        <w:r>
          <w:rPr>
            <w:szCs w:val="24"/>
          </w:rPr>
          <w:t xml:space="preserve">ICN2019_015 </w:t>
        </w:r>
      </w:ins>
      <w:r>
        <w:rPr>
          <w:szCs w:val="24"/>
        </w:rPr>
        <w:t>and Center of Applied Ecology and Sustainability (CAPES) [ANID PIA/BASAL FB0002].</w:t>
      </w:r>
    </w:p>
    <w:p>
      <w:pPr>
        <w:pStyle w:val="Heading1"/>
        <w:numPr>
          <w:ilvl w:val="0"/>
          <w:numId w:val="2"/>
        </w:numPr>
        <w:rPr/>
      </w:pPr>
      <w:r>
        <w:rPr>
          <w:color w:val="000000"/>
          <w:szCs w:val="24"/>
          <w:lang w:val="en-GB"/>
        </w:rPr>
        <w:t>Data Availability Statement</w:t>
      </w:r>
    </w:p>
    <w:p>
      <w:pPr>
        <w:pStyle w:val="Normal"/>
        <w:rPr/>
      </w:pPr>
      <w:r>
        <w:rPr>
          <w:rFonts w:cs="Times New Roman"/>
          <w:szCs w:val="24"/>
        </w:rPr>
        <w:t xml:space="preserve">The datasets generated and analyzed for this study can be found in the CoastalReviewGit repository,  https://github.com/GiorgiaGraells/CoastalReviewGit. </w:t>
      </w:r>
    </w:p>
    <w:p>
      <w:pPr>
        <w:pStyle w:val="Heading1"/>
        <w:numPr>
          <w:ilvl w:val="0"/>
          <w:numId w:val="2"/>
        </w:numPr>
        <w:rPr/>
      </w:pPr>
      <w:r>
        <w:rPr>
          <w:color w:val="000000"/>
        </w:rPr>
        <w:t>Figures</w:t>
      </w:r>
    </w:p>
    <w:p>
      <w:pPr>
        <w:pStyle w:val="Normal"/>
        <w:spacing w:before="0" w:after="0"/>
        <w:rPr/>
      </w:pPr>
      <w:r>
        <w:rPr>
          <w:rFonts w:eastAsia="Times New Roman" w:cs="Times New Roman"/>
          <w:szCs w:val="24"/>
          <w:lang w:val="en-GB" w:eastAsia="en-GB"/>
        </w:rPr>
        <w:t>Figure 1. Decision tree of articles selected</w:t>
      </w:r>
      <w:ins w:id="397" w:author="Giorgia Graells" w:date="2021-02-05T17:25:00Z">
        <w:r>
          <w:rPr>
            <w:rFonts w:eastAsia="Times New Roman" w:cs="Times New Roman"/>
            <w:szCs w:val="24"/>
            <w:lang w:val="en-GB" w:eastAsia="en-GB"/>
          </w:rPr>
          <w:t xml:space="preserve"> based on </w:t>
        </w:r>
      </w:ins>
      <w:ins w:id="398" w:author="Usuario" w:date="2021-03-14T10:47:00Z">
        <w:r>
          <w:rPr>
            <w:rFonts w:eastAsia="Times New Roman" w:cs="Times New Roman"/>
            <w:szCs w:val="24"/>
            <w:lang w:val="en-GB" w:eastAsia="en-GB"/>
          </w:rPr>
          <w:t xml:space="preserve">a </w:t>
        </w:r>
      </w:ins>
      <w:ins w:id="399" w:author="Giorgia Graells" w:date="2021-02-05T17:25:00Z">
        <w:r>
          <w:rPr>
            <w:rFonts w:eastAsia="Times New Roman" w:cs="Times New Roman"/>
            <w:szCs w:val="24"/>
            <w:lang w:val="en-GB" w:eastAsia="en-GB"/>
          </w:rPr>
          <w:t>PRISMA flow diagr</w:t>
        </w:r>
      </w:ins>
      <w:ins w:id="400" w:author="Giorgia Graells" w:date="2021-02-05T17:26:00Z">
        <w:r>
          <w:rPr>
            <w:rFonts w:eastAsia="Times New Roman" w:cs="Times New Roman"/>
            <w:szCs w:val="24"/>
            <w:lang w:val="en-GB" w:eastAsia="en-GB"/>
          </w:rPr>
          <w:t>am</w:t>
        </w:r>
      </w:ins>
      <w:r>
        <w:rPr>
          <w:rFonts w:eastAsia="Times New Roman" w:cs="Times New Roman"/>
          <w:szCs w:val="24"/>
          <w:lang w:val="en-GB" w:eastAsia="en-GB"/>
        </w:rPr>
        <w:t xml:space="preserve">. Description of the selection process for articles in </w:t>
      </w:r>
      <w:del w:id="401" w:author="Usuario" w:date="2021-03-14T10:48:00Z">
        <w:r>
          <w:rPr>
            <w:rFonts w:eastAsia="Times New Roman" w:cs="Times New Roman"/>
            <w:szCs w:val="24"/>
            <w:lang w:val="en-GB" w:eastAsia="en-GB"/>
          </w:rPr>
          <w:delText xml:space="preserve"> </w:delText>
        </w:r>
      </w:del>
      <w:r>
        <w:rPr>
          <w:rFonts w:eastAsia="Times New Roman" w:cs="Times New Roman"/>
          <w:szCs w:val="24"/>
          <w:lang w:val="en-GB" w:eastAsia="en-GB"/>
        </w:rPr>
        <w:t>coastal urban ecology review. After four passes for selection filters, the remaini</w:t>
      </w:r>
      <w:ins w:id="402" w:author="Giorgia Graells" w:date="2021-02-05T17:26:00Z">
        <w:r>
          <w:rPr>
            <w:rFonts w:eastAsia="Times New Roman" w:cs="Times New Roman"/>
            <w:szCs w:val="24"/>
            <w:lang w:val="en-GB" w:eastAsia="en-GB"/>
          </w:rPr>
          <w:t>n</w:t>
        </w:r>
      </w:ins>
      <w:r>
        <w:rPr>
          <w:rFonts w:eastAsia="Times New Roman" w:cs="Times New Roman"/>
          <w:szCs w:val="24"/>
          <w:lang w:val="en-GB" w:eastAsia="en-GB"/>
        </w:rPr>
        <w:t xml:space="preserve">g 237 studies where classified in 3 categories: ecological paradigms </w:t>
      </w:r>
      <w:r>
        <w:rPr>
          <w:rFonts w:eastAsia="Times New Roman" w:cs="Times New Roman"/>
          <w:i/>
          <w:iCs/>
          <w:szCs w:val="24"/>
          <w:lang w:val="en-GB" w:eastAsia="en-GB"/>
          <w:rPrChange w:id="0" w:author="Giorgia Graells" w:date="2021-02-02T16:41:00Z"/>
        </w:rPr>
        <w:t>in</w:t>
      </w:r>
      <w:r>
        <w:rPr>
          <w:rFonts w:eastAsia="Times New Roman" w:cs="Times New Roman"/>
          <w:szCs w:val="24"/>
          <w:lang w:val="en-GB" w:eastAsia="en-GB"/>
        </w:rPr>
        <w:t xml:space="preserve">, </w:t>
      </w:r>
      <w:r>
        <w:rPr>
          <w:rFonts w:eastAsia="Times New Roman" w:cs="Times New Roman"/>
          <w:i/>
          <w:iCs/>
          <w:szCs w:val="24"/>
          <w:lang w:val="en-GB" w:eastAsia="en-GB"/>
          <w:rPrChange w:id="0" w:author="Giorgia Graells" w:date="2021-02-02T16:41:00Z"/>
        </w:rPr>
        <w:t>of</w:t>
      </w:r>
      <w:r>
        <w:rPr>
          <w:rFonts w:eastAsia="Times New Roman" w:cs="Times New Roman"/>
          <w:szCs w:val="24"/>
          <w:lang w:val="en-GB" w:eastAsia="en-GB"/>
        </w:rPr>
        <w:t xml:space="preserve">, and </w:t>
      </w:r>
      <w:r>
        <w:rPr>
          <w:rFonts w:eastAsia="Times New Roman" w:cs="Times New Roman"/>
          <w:i/>
          <w:iCs/>
          <w:szCs w:val="24"/>
          <w:lang w:val="en-GB" w:eastAsia="en-GB"/>
          <w:rPrChange w:id="0" w:author="Giorgia Graells" w:date="2021-02-02T16:41:00Z"/>
        </w:rPr>
        <w:t>for the cities</w:t>
      </w:r>
      <w:r>
        <w:rPr>
          <w:rFonts w:eastAsia="Times New Roman" w:cs="Times New Roman"/>
          <w:szCs w:val="24"/>
          <w:lang w:val="en-GB" w:eastAsia="en-GB"/>
        </w:rPr>
        <w:t>.</w:t>
      </w:r>
    </w:p>
    <w:p>
      <w:pPr>
        <w:pStyle w:val="Normal"/>
        <w:spacing w:before="0" w:after="0"/>
        <w:rPr/>
      </w:pPr>
      <w:r>
        <w:rPr>
          <w:rFonts w:eastAsia="Times New Roman" w:cs="Times New Roman"/>
          <w:szCs w:val="24"/>
          <w:lang w:val="en-GB" w:eastAsia="en-GB"/>
        </w:rPr>
        <w:t xml:space="preserve">Figure 2. Global distribution of publications. Articles in coastal urban ecology according to the city where the investigations were carried out, the population size of each city and the number of articles published in them. For each city the size of the circle is proportional to the number of articles published (from 1 to 7); the colour of the circle represents the size of the city given its population. </w:t>
      </w:r>
    </w:p>
    <w:p>
      <w:pPr>
        <w:pStyle w:val="Normal"/>
        <w:spacing w:before="0" w:after="0"/>
        <w:rPr/>
      </w:pPr>
      <w:r>
        <w:rPr>
          <w:rFonts w:eastAsia="Times New Roman" w:cs="Times New Roman"/>
          <w:szCs w:val="24"/>
          <w:lang w:val="en-GB" w:eastAsia="en-GB"/>
        </w:rPr>
        <w:t>Figure 3. Temporal distribution of categories. Articles in coastal urban ecology were categorised according to disciplinary focus, research approach, type of analysis, and main research objectives.</w:t>
      </w:r>
    </w:p>
    <w:p>
      <w:pPr>
        <w:pStyle w:val="Normal"/>
        <w:spacing w:before="0" w:after="0"/>
        <w:rPr/>
      </w:pPr>
      <w:r>
        <w:rPr>
          <w:rFonts w:eastAsia="Times New Roman" w:cs="Times New Roman"/>
          <w:szCs w:val="24"/>
          <w:lang w:val="en-GB" w:eastAsia="en-GB"/>
        </w:rPr>
        <w:t>Figure 4. Distribution of articles, according to study models of research. Coastal urban ecology models were grouped by Physical, Social-Ecological-Technological, Social, Biological-ecosystem, and Biological-species.</w:t>
      </w:r>
    </w:p>
    <w:p>
      <w:pPr>
        <w:pStyle w:val="Normal"/>
        <w:spacing w:before="0" w:after="0"/>
        <w:rPr/>
      </w:pPr>
      <w:r>
        <w:rPr>
          <w:rFonts w:eastAsia="Times New Roman" w:cs="Times New Roman"/>
          <w:szCs w:val="24"/>
          <w:lang w:val="en-GB" w:eastAsia="en-GB"/>
        </w:rPr>
        <w:t xml:space="preserve">Figure 5. Contribution of countries by paradigms. Coastal urban ecology studies ascribed to Picketts’s paradigms </w:t>
      </w:r>
      <w:r>
        <w:rPr>
          <w:rFonts w:eastAsia="Times New Roman" w:cs="Times New Roman"/>
          <w:i/>
          <w:iCs/>
          <w:szCs w:val="24"/>
          <w:lang w:val="en-GB" w:eastAsia="en-GB"/>
          <w:rPrChange w:id="0" w:author="Giorgia Graells" w:date="2021-02-02T16:41:00Z"/>
        </w:rPr>
        <w:t>in</w:t>
      </w:r>
      <w:r>
        <w:rPr>
          <w:rFonts w:eastAsia="Times New Roman" w:cs="Times New Roman"/>
          <w:szCs w:val="24"/>
          <w:lang w:val="en-GB" w:eastAsia="en-GB"/>
        </w:rPr>
        <w:t xml:space="preserve">, </w:t>
      </w:r>
      <w:r>
        <w:rPr>
          <w:rFonts w:eastAsia="Times New Roman" w:cs="Times New Roman"/>
          <w:i/>
          <w:iCs/>
          <w:szCs w:val="24"/>
          <w:lang w:val="en-GB" w:eastAsia="en-GB"/>
          <w:rPrChange w:id="0" w:author="Giorgia Graells" w:date="2021-02-02T16:41:00Z"/>
        </w:rPr>
        <w:t>of</w:t>
      </w:r>
      <w:r>
        <w:rPr>
          <w:rFonts w:eastAsia="Times New Roman" w:cs="Times New Roman"/>
          <w:szCs w:val="24"/>
          <w:lang w:val="en-GB" w:eastAsia="en-GB"/>
        </w:rPr>
        <w:t xml:space="preserve">, and </w:t>
      </w:r>
      <w:r>
        <w:rPr>
          <w:rFonts w:eastAsia="Times New Roman" w:cs="Times New Roman"/>
          <w:i/>
          <w:iCs/>
          <w:szCs w:val="24"/>
          <w:lang w:val="en-GB" w:eastAsia="en-GB"/>
          <w:rPrChange w:id="0" w:author="Giorgia Graells" w:date="2021-02-02T16:41:00Z"/>
        </w:rPr>
        <w:t>for the city</w:t>
      </w:r>
      <w:r>
        <w:rPr>
          <w:rFonts w:eastAsia="Times New Roman" w:cs="Times New Roman"/>
          <w:szCs w:val="24"/>
          <w:lang w:val="en-GB" w:eastAsia="en-GB"/>
        </w:rPr>
        <w:t xml:space="preserve"> (presented in blue colours from light to dark); Countries that not present coastal urban ecological articles are show in grey.</w:t>
      </w:r>
    </w:p>
    <w:p>
      <w:pPr>
        <w:pStyle w:val="Normal"/>
        <w:spacing w:before="0" w:after="0"/>
        <w:rPr/>
      </w:pPr>
      <w:r>
        <w:rPr>
          <w:rFonts w:eastAsia="Times New Roman" w:cs="Times New Roman"/>
          <w:szCs w:val="24"/>
          <w:lang w:val="en-GB" w:eastAsia="en-GB"/>
        </w:rPr>
        <w:t xml:space="preserve">Figure 6. Paradigms' temporal changes. Number of articles published  considering paradigms </w:t>
      </w:r>
      <w:r>
        <w:rPr>
          <w:rFonts w:eastAsia="Times New Roman" w:cs="Times New Roman"/>
          <w:i/>
          <w:iCs/>
          <w:szCs w:val="24"/>
          <w:lang w:val="en-GB" w:eastAsia="en-GB"/>
          <w:rPrChange w:id="0" w:author="Giorgia Graells" w:date="2021-02-02T16:42:00Z"/>
        </w:rPr>
        <w:t>in</w:t>
      </w:r>
      <w:r>
        <w:rPr>
          <w:rFonts w:eastAsia="Times New Roman" w:cs="Times New Roman"/>
          <w:szCs w:val="24"/>
          <w:lang w:val="en-GB" w:eastAsia="en-GB"/>
        </w:rPr>
        <w:t xml:space="preserve">, </w:t>
      </w:r>
      <w:r>
        <w:rPr>
          <w:rFonts w:eastAsia="Times New Roman" w:cs="Times New Roman"/>
          <w:i/>
          <w:iCs/>
          <w:szCs w:val="24"/>
          <w:lang w:val="en-GB" w:eastAsia="en-GB"/>
          <w:rPrChange w:id="0" w:author="Giorgia Graells" w:date="2021-02-02T16:42:00Z"/>
        </w:rPr>
        <w:t>of</w:t>
      </w:r>
      <w:r>
        <w:rPr>
          <w:rFonts w:eastAsia="Times New Roman" w:cs="Times New Roman"/>
          <w:szCs w:val="24"/>
          <w:lang w:val="en-GB" w:eastAsia="en-GB"/>
        </w:rPr>
        <w:t xml:space="preserve">, and </w:t>
      </w:r>
      <w:r>
        <w:rPr>
          <w:rFonts w:eastAsia="Times New Roman" w:cs="Times New Roman"/>
          <w:i/>
          <w:iCs/>
          <w:szCs w:val="24"/>
          <w:lang w:val="en-GB" w:eastAsia="en-GB"/>
          <w:rPrChange w:id="0" w:author="Giorgia Graells" w:date="2021-02-02T16:42:00Z"/>
        </w:rPr>
        <w:t>for the cities</w:t>
      </w:r>
      <w:r>
        <w:rPr>
          <w:rFonts w:eastAsia="Times New Roman" w:cs="Times New Roman"/>
          <w:szCs w:val="24"/>
          <w:lang w:val="en-GB" w:eastAsia="en-GB"/>
        </w:rPr>
        <w:t>. Trend lines represent quadratic regression fit (</w:t>
      </w:r>
      <w:r>
        <w:rPr>
          <w:rFonts w:eastAsia="Times New Roman" w:cs="Times New Roman"/>
          <w:i/>
          <w:iCs/>
          <w:szCs w:val="24"/>
          <w:lang w:val="en-GB" w:eastAsia="en-GB"/>
          <w:rPrChange w:id="0" w:author="Giorgia Graells" w:date="2021-02-02T16:46:00Z"/>
        </w:rPr>
        <w:t>in the city</w:t>
      </w:r>
      <w:r>
        <w:rPr>
          <w:rFonts w:eastAsia="Times New Roman" w:cs="Times New Roman"/>
          <w:szCs w:val="24"/>
          <w:lang w:val="en-GB" w:eastAsia="en-GB"/>
        </w:rPr>
        <w:t xml:space="preserve"> R2=0.656, p&lt; 0.001, </w:t>
      </w:r>
      <w:r>
        <w:rPr>
          <w:rFonts w:eastAsia="Times New Roman" w:cs="Times New Roman"/>
          <w:i/>
          <w:iCs/>
          <w:szCs w:val="24"/>
          <w:lang w:val="en-GB" w:eastAsia="en-GB"/>
          <w:rPrChange w:id="0" w:author="Giorgia Graells" w:date="2021-02-02T16:46:00Z"/>
        </w:rPr>
        <w:t>of the city</w:t>
      </w:r>
      <w:r>
        <w:rPr>
          <w:rFonts w:eastAsia="Times New Roman" w:cs="Times New Roman"/>
          <w:szCs w:val="24"/>
          <w:lang w:val="en-GB" w:eastAsia="en-GB"/>
        </w:rPr>
        <w:t xml:space="preserve"> R2=0.382, p&lt; 0.05, </w:t>
      </w:r>
      <w:r>
        <w:rPr>
          <w:rFonts w:eastAsia="Times New Roman" w:cs="Times New Roman"/>
          <w:i/>
          <w:iCs/>
          <w:szCs w:val="24"/>
          <w:lang w:val="en-GB" w:eastAsia="en-GB"/>
          <w:rPrChange w:id="0" w:author="Giorgia Graells" w:date="2021-02-02T16:46:00Z"/>
        </w:rPr>
        <w:t>for the city</w:t>
      </w:r>
      <w:r>
        <w:rPr>
          <w:rFonts w:eastAsia="Times New Roman" w:cs="Times New Roman"/>
          <w:szCs w:val="24"/>
          <w:lang w:val="en-GB" w:eastAsia="en-GB"/>
        </w:rPr>
        <w:t xml:space="preserve"> R2=0.460, p&lt;0.05); colour areas represent the 95% confidence interval.</w:t>
      </w:r>
    </w:p>
    <w:p>
      <w:pPr>
        <w:pStyle w:val="Normal"/>
        <w:spacing w:before="0" w:after="0"/>
        <w:rPr/>
      </w:pPr>
      <w:r>
        <w:rPr>
          <w:rFonts w:eastAsia="Times New Roman" w:cs="Times New Roman"/>
          <w:szCs w:val="24"/>
          <w:lang w:val="en-GB" w:eastAsia="en-GB"/>
        </w:rPr>
        <w:t xml:space="preserve">Figure 7. Proportional contribution  of categories. Articles in coastal urban ecology were categorised according to disciplinary focus, research approach, type of analysis, and main research objectives in coastal urban ecology studies ascribed to Picketts´s paradigms </w:t>
      </w:r>
      <w:r>
        <w:rPr>
          <w:rFonts w:eastAsia="Times New Roman" w:cs="Times New Roman"/>
          <w:i/>
          <w:iCs/>
          <w:szCs w:val="24"/>
          <w:lang w:val="en-GB" w:eastAsia="en-GB"/>
          <w:rPrChange w:id="0" w:author="Giorgia Graells" w:date="2021-02-02T16:42:00Z"/>
        </w:rPr>
        <w:t>in</w:t>
      </w:r>
      <w:r>
        <w:rPr>
          <w:rFonts w:eastAsia="Times New Roman" w:cs="Times New Roman"/>
          <w:szCs w:val="24"/>
          <w:lang w:val="en-GB" w:eastAsia="en-GB"/>
        </w:rPr>
        <w:t xml:space="preserve">, </w:t>
      </w:r>
      <w:r>
        <w:rPr>
          <w:rFonts w:eastAsia="Times New Roman" w:cs="Times New Roman"/>
          <w:i/>
          <w:iCs/>
          <w:szCs w:val="24"/>
          <w:lang w:val="en-GB" w:eastAsia="en-GB"/>
          <w:rPrChange w:id="0" w:author="Giorgia Graells" w:date="2021-02-02T16:42:00Z"/>
        </w:rPr>
        <w:t>of</w:t>
      </w:r>
      <w:r>
        <w:rPr>
          <w:rFonts w:eastAsia="Times New Roman" w:cs="Times New Roman"/>
          <w:szCs w:val="24"/>
          <w:lang w:val="en-GB" w:eastAsia="en-GB"/>
        </w:rPr>
        <w:t xml:space="preserve">, and </w:t>
      </w:r>
      <w:r>
        <w:rPr>
          <w:rFonts w:eastAsia="Times New Roman" w:cs="Times New Roman"/>
          <w:i/>
          <w:iCs/>
          <w:szCs w:val="24"/>
          <w:lang w:val="en-GB" w:eastAsia="en-GB"/>
          <w:rPrChange w:id="0" w:author="Giorgia Graells" w:date="2021-02-02T16:42:00Z"/>
        </w:rPr>
        <w:t>for the cities</w:t>
      </w:r>
      <w:r>
        <w:rPr>
          <w:rFonts w:eastAsia="Times New Roman" w:cs="Times New Roman"/>
          <w:szCs w:val="24"/>
          <w:lang w:val="en-GB" w:eastAsia="en-GB"/>
        </w:rPr>
        <w:t xml:space="preserve">. </w:t>
      </w:r>
    </w:p>
    <w:p>
      <w:pPr>
        <w:pStyle w:val="Normal"/>
        <w:spacing w:before="0" w:after="0"/>
        <w:rPr/>
      </w:pPr>
      <w:r>
        <w:rPr>
          <w:rFonts w:eastAsia="Times New Roman" w:cs="Times New Roman"/>
          <w:szCs w:val="24"/>
          <w:lang w:val="en-GB" w:eastAsia="en-GB"/>
        </w:rPr>
        <w:t>Figure 8. Network analysis. Analisys for co-citations of articles presented in this coastal urban ecology review, considering the three paradigms proposed. Each dot represents a study and the colour indicates the paradigms (</w:t>
      </w:r>
      <w:r>
        <w:rPr>
          <w:rFonts w:eastAsia="Times New Roman" w:cs="Times New Roman"/>
          <w:i/>
          <w:iCs/>
          <w:szCs w:val="24"/>
          <w:lang w:val="en-GB" w:eastAsia="en-GB"/>
          <w:rPrChange w:id="0" w:author="Giorgia Graells" w:date="2021-02-02T16:42:00Z"/>
        </w:rPr>
        <w:t>in</w:t>
      </w:r>
      <w:r>
        <w:rPr>
          <w:rFonts w:eastAsia="Times New Roman" w:cs="Times New Roman"/>
          <w:szCs w:val="24"/>
          <w:lang w:val="en-GB" w:eastAsia="en-GB"/>
        </w:rPr>
        <w:t xml:space="preserve">, </w:t>
      </w:r>
      <w:r>
        <w:rPr>
          <w:rFonts w:eastAsia="Times New Roman" w:cs="Times New Roman"/>
          <w:i/>
          <w:iCs/>
          <w:szCs w:val="24"/>
          <w:lang w:val="en-GB" w:eastAsia="en-GB"/>
          <w:rPrChange w:id="0" w:author="Giorgia Graells" w:date="2021-02-02T16:42:00Z"/>
        </w:rPr>
        <w:t>of</w:t>
      </w:r>
      <w:ins w:id="420" w:author="Giorgia Graells" w:date="2021-02-02T16:42:00Z">
        <w:r>
          <w:rPr>
            <w:rFonts w:eastAsia="Times New Roman" w:cs="Times New Roman"/>
            <w:szCs w:val="24"/>
            <w:lang w:val="en-GB" w:eastAsia="en-GB"/>
          </w:rPr>
          <w:t>,</w:t>
        </w:r>
      </w:ins>
      <w:r>
        <w:rPr>
          <w:rFonts w:eastAsia="Times New Roman" w:cs="Times New Roman"/>
          <w:szCs w:val="24"/>
          <w:lang w:val="en-GB" w:eastAsia="en-GB"/>
        </w:rPr>
        <w:t xml:space="preserve"> and </w:t>
      </w:r>
      <w:r>
        <w:rPr>
          <w:rFonts w:eastAsia="Times New Roman" w:cs="Times New Roman"/>
          <w:i/>
          <w:iCs/>
          <w:szCs w:val="24"/>
          <w:lang w:val="en-GB" w:eastAsia="en-GB"/>
          <w:rPrChange w:id="0" w:author="Giorgia Graells" w:date="2021-02-02T16:42:00Z"/>
        </w:rPr>
        <w:t>for the cities</w:t>
      </w:r>
      <w:r>
        <w:rPr>
          <w:rFonts w:eastAsia="Times New Roman" w:cs="Times New Roman"/>
          <w:szCs w:val="24"/>
          <w:lang w:val="en-GB" w:eastAsia="en-GB"/>
        </w:rPr>
        <w:t>). Directed edges go from the article citing to the article being cited.</w:t>
      </w:r>
    </w:p>
    <w:p>
      <w:pPr>
        <w:pStyle w:val="Heading1"/>
        <w:numPr>
          <w:ilvl w:val="0"/>
          <w:numId w:val="2"/>
        </w:numPr>
        <w:rPr/>
      </w:pPr>
      <w:r>
        <w:rPr/>
        <w:t>References</w:t>
      </w:r>
    </w:p>
    <w:p>
      <w:pPr>
        <w:pStyle w:val="Normal"/>
        <w:rPr/>
      </w:pPr>
      <w:r>
        <w:rPr>
          <w:lang w:val="es-ES"/>
          <w:rPrChange w:id="0" w:author="Usuario" w:date="2021-03-14T09:51:00Z"/>
        </w:rPr>
        <w:t xml:space="preserve">Abarca-Álvarez, F. J., Campos-Sánchez, F. S., &amp; Reinoso-Bellido, R. (2018). </w:t>
      </w:r>
      <w:r>
        <w:rPr/>
        <w:t>Signs of gentrification usin g Artificial Intelligence: identification through the Dwelling Census. Bitácora Urbano Territorial, 28(2), 103-114.</w:t>
      </w:r>
    </w:p>
    <w:p>
      <w:pPr>
        <w:pStyle w:val="Normal"/>
        <w:rPr/>
      </w:pPr>
      <w:ins w:id="423" w:author="Giorgia Graells" w:date="2021-03-07T22:35:00Z">
        <w:r>
          <w:rPr/>
          <w:t xml:space="preserve">Abdul-Aziz, O. I., &amp; Ahmed, S. (2019). Evaluating the emergent controls of stream water quality with similitude and dimensionless numbers. </w:t>
        </w:r>
      </w:ins>
      <w:ins w:id="424" w:author="Giorgia Graells" w:date="2021-03-07T22:35:00Z">
        <w:r>
          <w:rPr>
            <w:i/>
          </w:rPr>
          <w:t>Journal o</w:t>
        </w:r>
      </w:ins>
      <w:ins w:id="425" w:author="Giorgia Graells" w:date="2021-03-07T22:35:00Z">
        <w:r>
          <w:rPr/>
          <w:t>f Hydrologic Engineering, 24(5), 04019010.</w:t>
        </w:r>
      </w:ins>
    </w:p>
    <w:p>
      <w:pPr>
        <w:pStyle w:val="Normal"/>
        <w:rPr/>
      </w:pPr>
      <w:r>
        <w:rPr/>
        <w:t>Aerts, J. C., Botzen, W. W., Emanuel, K., Lin, N. De Moel H., &amp; Michel-Kerjan, E. O. (2014). Evaluating flood resilience strategies for coastal megacities. Science, 344(6183), 473-475.</w:t>
      </w:r>
    </w:p>
    <w:p>
      <w:pPr>
        <w:pStyle w:val="Normal"/>
        <w:rPr/>
      </w:pPr>
      <w:r>
        <w:rPr/>
        <w:t>Alberico, I., Cavuoto, G., Di Fiore, V., Punzo, M., Tarallo, D., Pelosi, N., Ferraro, L., &amp; Marsella, E. (2018). Historical maps and satellite images as tools for shoreline variations and territorial changes assessment: the case study of Volturno Coastal Plain (Southern Italy). Journal of Coastal Conservation, 22(5), 919-937.</w:t>
      </w:r>
    </w:p>
    <w:p>
      <w:pPr>
        <w:pStyle w:val="Normal"/>
        <w:rPr/>
      </w:pPr>
      <w:r>
        <w:rPr/>
        <w:t xml:space="preserve">Alberti, M. (2005). The effects of urban patterns on ecosystem function. International regional science review, 28(2), 168-192. </w:t>
      </w:r>
    </w:p>
    <w:p>
      <w:pPr>
        <w:pStyle w:val="Normal"/>
        <w:rPr/>
      </w:pPr>
      <w:r>
        <w:rPr/>
        <w:t>Alberti, M. (2008). Advances in urban ecology: integrating humans and ecological processes in urban ecosystems (No. 574.5268 A4). New York: Springer.</w:t>
      </w:r>
    </w:p>
    <w:p>
      <w:pPr>
        <w:pStyle w:val="Normal"/>
        <w:rPr/>
      </w:pPr>
      <w:r>
        <w:rPr/>
        <w:t>Alcoforado, M. J., Andrade, H., Lopes, A., &amp; Vasconcelos, J. (2009). Application of climatic guidelines to urban planning: the example of Lisbon (Portugal). Landscape and urban planning, 90(1-2), 56-65.</w:t>
      </w:r>
    </w:p>
    <w:p>
      <w:pPr>
        <w:pStyle w:val="Normal"/>
        <w:rPr/>
      </w:pPr>
      <w:r>
        <w:rPr/>
        <w:t>Allan, D., Erickson, D., &amp; Fay, J. (1997). The influence of catchment land use on stream integrity across multiple spatial scales. Freshwater biology. 37(1),149-61.</w:t>
      </w:r>
    </w:p>
    <w:p>
      <w:pPr>
        <w:pStyle w:val="Normal"/>
        <w:rPr/>
      </w:pPr>
      <w:r>
        <w:rPr/>
        <w:t>Antrop, M. (2004). Landscape change and the urbanization process in Europe. Landscape and urban planning, 67(1-4), 9-26.</w:t>
      </w:r>
    </w:p>
    <w:p>
      <w:pPr>
        <w:pStyle w:val="Normal"/>
        <w:rPr/>
      </w:pPr>
      <w:r>
        <w:rPr/>
        <w:t>Aria, M., &amp; Cuccurullo, C. (2017). Bibliometrix: An r-tool for comprehensive science mapping analysis. Journal of Informetrics, 11, 959–75.</w:t>
      </w:r>
    </w:p>
    <w:p>
      <w:pPr>
        <w:pStyle w:val="Normal"/>
        <w:rPr/>
      </w:pPr>
      <w:r>
        <w:rPr/>
        <w:t>Arif, A. A. (2017). "Green city Banda Aceh: city planning approach and environmental aspects," in IOP Conference Series: Earth and Environmental Science (Vol. 56, No. 1, p. 012004). IOP Publishing.</w:t>
      </w:r>
    </w:p>
    <w:p>
      <w:pPr>
        <w:pStyle w:val="Normal"/>
        <w:rPr/>
      </w:pPr>
      <w:ins w:id="426" w:author="Giorgia Graells" w:date="2021-02-09T19:28:00Z">
        <w:r>
          <w:rPr/>
          <w:t xml:space="preserve">Arns, A., Dangendorf, S., Jensen, J., Talke, S., Bender, J., &amp; Pattiaratchi, C. (2017). Sea-level rise induced amplification of coastal protection design heights. Scientific reports, </w:t>
        </w:r>
      </w:ins>
      <w:ins w:id="427" w:author="Giorgia Graells" w:date="2021-02-09T19:28:00Z">
        <w:r>
          <w:rPr>
            <w:i/>
          </w:rPr>
          <w:t>7</w:t>
        </w:r>
      </w:ins>
      <w:ins w:id="428" w:author="Giorgia Graells" w:date="2021-02-09T19:28:00Z">
        <w:r>
          <w:rPr/>
          <w:t>(1), 1-9.</w:t>
        </w:r>
      </w:ins>
    </w:p>
    <w:p>
      <w:pPr>
        <w:pStyle w:val="Normal"/>
        <w:rPr/>
      </w:pPr>
      <w:r>
        <w:rPr/>
        <w:t>Arruti, A., Fernández-Olmo, I., &amp; Irabien, A. (2011). Regional evaluation of particulate matter composition in an Atlantic coastal area (Cantabria region, northern Spain): Spatial variations in different urban and rural environments. Atmospheric research, 101(1-2), 280-293.</w:t>
      </w:r>
    </w:p>
    <w:p>
      <w:pPr>
        <w:pStyle w:val="Normal"/>
        <w:rPr/>
      </w:pPr>
      <w:r>
        <w:rPr/>
        <w:t>Auguie, B. (2016). GridExtra: Miscellaneous functions for "grid" graphics.</w:t>
      </w:r>
    </w:p>
    <w:p>
      <w:pPr>
        <w:pStyle w:val="Normal"/>
        <w:rPr/>
      </w:pPr>
      <w:ins w:id="429" w:author="Giorgia Graells" w:date="2021-03-06T15:08:00Z">
        <w:r>
          <w:rPr/>
          <w:t>Barcelona, M. J. (1979). Human exposure to chloroform in a coastal urban environment. Journal of Environmental Science &amp; Health Part A, 14(4), 267-283.</w:t>
        </w:r>
      </w:ins>
    </w:p>
    <w:p>
      <w:pPr>
        <w:pStyle w:val="Normal"/>
        <w:rPr/>
      </w:pPr>
      <w:r>
        <w:rPr>
          <w:lang w:val="es-ES"/>
          <w:rPrChange w:id="0" w:author="Usuario" w:date="2021-03-14T09:51:00Z"/>
        </w:rPr>
        <w:t xml:space="preserve">Barragán, J. M., &amp; Andrés, M. de. </w:t>
      </w:r>
      <w:r>
        <w:rPr/>
        <w:t>(2015). Analysis and trends of the world’s coastal cities and agglomerations. Ocean &amp; Coastal Management, 114, 11–20.</w:t>
      </w:r>
    </w:p>
    <w:p>
      <w:pPr>
        <w:pStyle w:val="Normal"/>
        <w:rPr/>
      </w:pPr>
      <w:r>
        <w:rPr/>
        <w:t>Barthel, S., Folke, C., &amp; Colding, J. (2010). Social–ecological memory in urban gardens—Retaining the capacity for management of ecosystem services. Global Environmental Change, 20(2), 255-265.</w:t>
      </w:r>
    </w:p>
    <w:p>
      <w:pPr>
        <w:pStyle w:val="Normal"/>
        <w:rPr/>
      </w:pPr>
      <w:r>
        <w:rPr/>
        <w:t>Belant, J. L. (1997). Gulls in urban environments: landscape-level management to reduce conflict. Landscape and urban planning, 38(3-4), 245-258.</w:t>
      </w:r>
    </w:p>
    <w:p>
      <w:pPr>
        <w:pStyle w:val="Normal"/>
        <w:rPr/>
      </w:pPr>
      <w:r>
        <w:rPr/>
        <w:t>Benveniste, J., Cazenave, A., Vignudelli, S., Fenoglio-Marc, L., Shah, R., Almar, R., Andersen, O., Birol, F., Bonnefond, P., Bouffard, J., Calafat, F., CArdellach, E., Cipollini, P., Le Cozannet, G., Dufau, C., Fernandes, M. J., Frappart, F., Garrison, J., Gommenginger, C., Han, G., Hoyer, J. L., Kourafalou, V., Leuliette, E., Li, Z., Loisel, H., Madsen, K. S., Marcos, M., Melet, A., Meyssignac, B., Pascual, A., Passaro, M., Ribó, S., Scharroo, R., Song, Y. T., Speich, S., Wilkin, J., Woodworth, P., &amp; Wöppelmann, G.(2019). Requirements for a coastal hazards observing system. Frontiers in Marine Science, 6, 348.</w:t>
      </w:r>
    </w:p>
    <w:p>
      <w:pPr>
        <w:pStyle w:val="Normal"/>
        <w:rPr>
          <w:lang w:val="es-ES"/>
        </w:rPr>
      </w:pPr>
      <w:r>
        <w:rPr/>
        <w:t xml:space="preserve">Bergen, S. D., Bolton, S. M., &amp; Fridley, J. L. (2001). Design principles for ecological engineering. </w:t>
      </w:r>
      <w:r>
        <w:rPr>
          <w:lang w:val="es-ES"/>
          <w:rPrChange w:id="0" w:author="Usuario" w:date="2021-03-14T09:51:00Z"/>
        </w:rPr>
        <w:t>Ecological Engineering, 18(2), 201-210.</w:t>
      </w:r>
    </w:p>
    <w:p>
      <w:pPr>
        <w:pStyle w:val="Normal"/>
        <w:rPr/>
      </w:pPr>
      <w:r>
        <w:rPr>
          <w:lang w:val="es-ES"/>
          <w:rPrChange w:id="0" w:author="Usuario" w:date="2021-03-14T09:51:00Z"/>
        </w:rPr>
        <w:t xml:space="preserve">Bertocci, I., Arenas, F., Cacabelos, E., Martins, G. M., Seabra, M. I., Álvaro, N. V., Fernandes, J. N., Gaião, R., Mamede, N., Mulas, M.,&amp; Neto, A. I. (2017). </w:t>
      </w:r>
      <w:r>
        <w:rPr/>
        <w:t>Nowhere safe? Exploring the influence of urbanization across mainland and insular seashores in continental Portugal and the Azorean Archipelago. Marine pollution bulletin, 114(2), 644-655.</w:t>
      </w:r>
    </w:p>
    <w:p>
      <w:pPr>
        <w:pStyle w:val="Normal"/>
        <w:rPr/>
      </w:pPr>
      <w:ins w:id="433" w:author="Giorgia Graells" w:date="2021-03-07T23:39:00Z">
        <w:r>
          <w:rPr/>
          <w:t xml:space="preserve">Bizzo, L., Gottschalk, M. S., Toni, D. C. D., &amp; Hofmann, P. R. (2010). Seasonal dynamics of a drosophilid (Diptera) assemblage and its potencial as bioindicator in open environments. </w:t>
        </w:r>
      </w:ins>
      <w:ins w:id="434" w:author="Giorgia Graells" w:date="2021-03-07T23:39:00Z">
        <w:r>
          <w:rPr>
            <w:i/>
          </w:rPr>
          <w:t xml:space="preserve">Iheringia. </w:t>
        </w:r>
      </w:ins>
      <w:ins w:id="435" w:author="Giorgia Graells" w:date="2021-03-07T23:39:00Z">
        <w:r>
          <w:rPr/>
          <w:t>Série Zoologia, 100(3), 185-191.</w:t>
        </w:r>
      </w:ins>
    </w:p>
    <w:p>
      <w:pPr>
        <w:pStyle w:val="Normal"/>
        <w:rPr/>
      </w:pPr>
      <w:r>
        <w:rPr/>
        <w:t>Blair, R. B. (1996). Land use and avian species diversity along an urban gradient. Ecological applications, 6, 506–19.</w:t>
      </w:r>
    </w:p>
    <w:p>
      <w:pPr>
        <w:pStyle w:val="Normal"/>
        <w:rPr/>
      </w:pPr>
      <w:ins w:id="436" w:author="Giorgia Graells" w:date="2021-03-07T23:31:00Z">
        <w:r>
          <w:rPr/>
          <w:t xml:space="preserve">Blight, L. K., Bertram, D. F., &amp; Kroc, E. (2019). Evaluating UAV-based techniques to census an urban-nesting gull population on Canada’s Pacific coast. </w:t>
        </w:r>
      </w:ins>
      <w:ins w:id="437" w:author="Giorgia Graells" w:date="2021-03-07T23:31:00Z">
        <w:r>
          <w:rPr>
            <w:i/>
          </w:rPr>
          <w:t>Journal of Unmanned Vehicle Systems</w:t>
        </w:r>
      </w:ins>
      <w:ins w:id="438" w:author="Giorgia Graells" w:date="2021-03-07T23:31:00Z">
        <w:r>
          <w:rPr/>
          <w:t xml:space="preserve">, </w:t>
        </w:r>
      </w:ins>
      <w:ins w:id="439" w:author="Giorgia Graells" w:date="2021-03-07T23:31:00Z">
        <w:r>
          <w:rPr>
            <w:i/>
          </w:rPr>
          <w:t>7</w:t>
        </w:r>
      </w:ins>
      <w:ins w:id="440" w:author="Giorgia Graells" w:date="2021-03-07T23:31:00Z">
        <w:r>
          <w:rPr/>
          <w:t>(4), 312-324.</w:t>
        </w:r>
      </w:ins>
    </w:p>
    <w:p>
      <w:pPr>
        <w:pStyle w:val="Normal"/>
        <w:rPr/>
      </w:pPr>
      <w:r>
        <w:rPr/>
        <w:t>Bolton, D., Mayer-Pinto, M., Clark, G. F., Dafforn, K. A., Brassil, W. A., Becker, A., &amp; Johnston, E. L. (2017). Coastal urban lighting has ecological consequences for multiple trophic levels under the sea. Science of the Total Environment, 576, 1-9.</w:t>
      </w:r>
    </w:p>
    <w:p>
      <w:pPr>
        <w:pStyle w:val="Normal"/>
        <w:rPr/>
      </w:pPr>
      <w:r>
        <w:rPr/>
        <w:t>Bolund, P., &amp; Hunhammar, S. (1999). Ecosystem services in urban areas. Ecological economics, 29(2), 293-301.</w:t>
      </w:r>
    </w:p>
    <w:p>
      <w:pPr>
        <w:pStyle w:val="Normal"/>
        <w:rPr/>
      </w:pPr>
      <w:r>
        <w:rPr/>
        <w:t>Branoff, B. L. (2017). Quantifying the influence of urban land use on mangrove biology and ecology: A meta-analysis. Global ecology and biogeography, 26(11), 1339-1356.</w:t>
      </w:r>
    </w:p>
    <w:p>
      <w:pPr>
        <w:pStyle w:val="Normal"/>
        <w:rPr/>
      </w:pPr>
      <w:ins w:id="441" w:author="Giorgia Graells" w:date="2021-03-07T23:27:00Z">
        <w:r>
          <w:rPr/>
          <w:t xml:space="preserve">Buggy, C. J., &amp; Tobin, J. M. (2008). Seasonal and spatial distribution of metals in surface sediment of an urban estuary. </w:t>
        </w:r>
      </w:ins>
      <w:ins w:id="442" w:author="Giorgia Graells" w:date="2021-03-07T23:27:00Z">
        <w:r>
          <w:rPr>
            <w:i/>
          </w:rPr>
          <w:t>Environmental Pollution</w:t>
        </w:r>
      </w:ins>
      <w:ins w:id="443" w:author="Giorgia Graells" w:date="2021-03-07T23:27:00Z">
        <w:r>
          <w:rPr/>
          <w:t xml:space="preserve">, </w:t>
        </w:r>
      </w:ins>
      <w:ins w:id="444" w:author="Giorgia Graells" w:date="2021-03-07T23:27:00Z">
        <w:r>
          <w:rPr>
            <w:i/>
          </w:rPr>
          <w:t>155</w:t>
        </w:r>
      </w:ins>
      <w:ins w:id="445" w:author="Giorgia Graells" w:date="2021-03-07T23:27:00Z">
        <w:r>
          <w:rPr/>
          <w:t>(2), 308-319.</w:t>
        </w:r>
      </w:ins>
    </w:p>
    <w:p>
      <w:pPr>
        <w:pStyle w:val="Normal"/>
        <w:rPr/>
      </w:pPr>
      <w:r>
        <w:rPr/>
        <w:t>Bugnot, A. B., Hose, G. C., Walsh, C. J., Floerl, O., French, K., Dafforn, K. A.,  Hanford, ., Lowe, E. C., &amp; Hahs, A. K. (2019). Urban impacts across realms: making the case for inter-realm monitoring and management. Science of the Total Environment, 648, 711-719.</w:t>
      </w:r>
    </w:p>
    <w:p>
      <w:pPr>
        <w:pStyle w:val="Normal"/>
        <w:rPr/>
      </w:pPr>
      <w:r>
        <w:rPr/>
        <w:t>Bulleri, F. (2006). Is it time for urban ecology to include the marine realm? Trends in ecology &amp; evolution, 21, 658–9.</w:t>
      </w:r>
    </w:p>
    <w:p>
      <w:pPr>
        <w:pStyle w:val="Normal"/>
        <w:rPr/>
      </w:pPr>
      <w:ins w:id="446" w:author="Giorgia Graells" w:date="2021-03-07T23:19:00Z">
        <w:r>
          <w:rPr/>
          <w:t>Burger, J., Tsipoura, N., Simnor, A., Pittfield, T., Jeitner, C., Mizrahi, D., ... &amp; Ferguson, L. (2017). Perceptions of Caucasian users about avian resources and beach restoration following hurricane Sandy. Urban ecosystems, 20(2), 363-373.</w:t>
        </w:r>
      </w:ins>
    </w:p>
    <w:p>
      <w:pPr>
        <w:pStyle w:val="Normal"/>
        <w:rPr/>
      </w:pPr>
      <w:r>
        <w:rPr/>
        <w:t>Burke, L., Kura, Y., Revenga, C., Spalding, M., &amp; Mcallister, D. (2001). Pilot analysis of global ecosystems: coastal ecosystems, World Recourses Institute. Washington, DC, pág, 13.</w:t>
      </w:r>
    </w:p>
    <w:p>
      <w:pPr>
        <w:pStyle w:val="Normal"/>
        <w:rPr/>
      </w:pPr>
      <w:ins w:id="447" w:author="Giorgia Graells" w:date="2021-03-08T00:47:00Z">
        <w:r>
          <w:rPr/>
          <w:t xml:space="preserve">Burnett, W. C., Wattayakorn, G., Taniguchi, M., Dulaiova, H., Sojisuporn, P., Rungsupa, S., &amp; Ishitobi, T. (2007). Groundwater-derived nutrient inputs to the Upper Gulf of Thailand. </w:t>
        </w:r>
      </w:ins>
      <w:ins w:id="448" w:author="Giorgia Graells" w:date="2021-03-08T00:47:00Z">
        <w:r>
          <w:rPr>
            <w:i/>
          </w:rPr>
          <w:t>Continental Shelf Research</w:t>
        </w:r>
      </w:ins>
      <w:ins w:id="449" w:author="Giorgia Graells" w:date="2021-03-08T00:47:00Z">
        <w:r>
          <w:rPr/>
          <w:t xml:space="preserve">, </w:t>
        </w:r>
      </w:ins>
      <w:ins w:id="450" w:author="Giorgia Graells" w:date="2021-03-08T00:47:00Z">
        <w:r>
          <w:rPr>
            <w:i/>
          </w:rPr>
          <w:t>27</w:t>
        </w:r>
      </w:ins>
      <w:ins w:id="451" w:author="Giorgia Graells" w:date="2021-03-08T00:47:00Z">
        <w:r>
          <w:rPr/>
          <w:t>(2), 176-190.</w:t>
        </w:r>
      </w:ins>
    </w:p>
    <w:p>
      <w:pPr>
        <w:pStyle w:val="Normal"/>
        <w:rPr/>
      </w:pPr>
      <w:r>
        <w:rPr/>
        <w:t>Burt, J. A., &amp; Bartholomew, A. (2019). Towards more sustainable coastal development in the Arabian Gulf: Opportunities for ecological engineering in an urbanized seascape. Marine pollution bulletin, 142, 93-102.</w:t>
      </w:r>
    </w:p>
    <w:p>
      <w:pPr>
        <w:pStyle w:val="Normal"/>
        <w:rPr/>
      </w:pPr>
      <w:r>
        <w:rPr/>
        <w:t>Cadenasso, M. L., Pickett, S. T., &amp; Grove, M. J. (2006). Integrative approaches to investigating human-natural systems: the Baltimore ecosystem study. Natures Sciences Sociétés, 14(1), 4-14.</w:t>
      </w:r>
    </w:p>
    <w:p>
      <w:pPr>
        <w:pStyle w:val="Normal"/>
        <w:rPr/>
      </w:pPr>
      <w:ins w:id="452" w:author="Giorgia Graells" w:date="2021-03-13T21:05:00Z">
        <w:r>
          <w:rPr/>
          <w:t>Callaghan, C. T., Major, R. E., Lyons, M. B., Martin, J. M., &amp; Kingsford, R. T. (2018). The effects of local and landscape habitat attributes on bird diversity in urban greenspaces. Ecosphere, 9(7), e02347.</w:t>
        </w:r>
      </w:ins>
    </w:p>
    <w:p>
      <w:pPr>
        <w:pStyle w:val="Normal"/>
        <w:rPr/>
      </w:pPr>
      <w:r>
        <w:rPr/>
        <w:t>Campbell, M. (2010). An animal geography of avian foraging competition on the Sussex coast of England. Journal of Coastal Research, 26(1 (261)), 44-52.</w:t>
      </w:r>
    </w:p>
    <w:p>
      <w:pPr>
        <w:pStyle w:val="Normal"/>
        <w:rPr/>
      </w:pPr>
      <w:ins w:id="453" w:author="Giorgia Graells" w:date="2021-03-07T22:33:00Z">
        <w:r>
          <w:rPr/>
          <w:t>Capaldo, K. P., Pilinis, C., &amp; Pandis, S. N. (2000). A computationally efficient hybrid approach for dynamic gas/aerosol transfer in air quality models. Atmospheric Environment, 34(21), 3617-3627.</w:t>
        </w:r>
      </w:ins>
    </w:p>
    <w:p>
      <w:pPr>
        <w:pStyle w:val="Normal"/>
        <w:rPr/>
      </w:pPr>
      <w:ins w:id="454" w:author="Giorgia Graells" w:date="2021-03-08T00:50:00Z">
        <w:r>
          <w:rPr/>
          <w:t xml:space="preserve">Cardo, M. V., Vezzani, D., Rubio, A., &amp; Carbajo, A. E. (2014). Integrating demographic and meteorological data in urban ecology: a case study of container‐breeding mosquitoes in temperate Argentina. </w:t>
        </w:r>
      </w:ins>
      <w:ins w:id="455" w:author="Giorgia Graells" w:date="2021-03-08T00:50:00Z">
        <w:r>
          <w:rPr>
            <w:i/>
          </w:rPr>
          <w:t>Area</w:t>
        </w:r>
      </w:ins>
      <w:ins w:id="456" w:author="Giorgia Graells" w:date="2021-03-08T00:50:00Z">
        <w:r>
          <w:rPr/>
          <w:t xml:space="preserve">, </w:t>
        </w:r>
      </w:ins>
      <w:ins w:id="457" w:author="Giorgia Graells" w:date="2021-03-08T00:50:00Z">
        <w:r>
          <w:rPr>
            <w:i/>
          </w:rPr>
          <w:t>46</w:t>
        </w:r>
      </w:ins>
      <w:ins w:id="458" w:author="Giorgia Graells" w:date="2021-03-08T00:50:00Z">
        <w:r>
          <w:rPr/>
          <w:t>(1), 18-26.</w:t>
        </w:r>
      </w:ins>
    </w:p>
    <w:p>
      <w:pPr>
        <w:pStyle w:val="Normal"/>
        <w:rPr/>
      </w:pPr>
      <w:r>
        <w:rPr/>
        <w:t>Castro, L. M., Pio, C. A., Harrison, R. M., &amp; Smith, D. J. T. (1999). Carbonaceous aerosol in urban and rural European atmospheres: estimation of secondary organic carbon concentrations. Atmospheric Environment, 33(17), 2771-2781.</w:t>
      </w:r>
    </w:p>
    <w:p>
      <w:pPr>
        <w:pStyle w:val="Normal"/>
        <w:rPr/>
      </w:pPr>
      <w:r>
        <w:rPr/>
        <w:t>Chabas, A., Fouqueau, A., Attoui, M., Alfaro, S. C., Petitmangin, A., Bouilloux, A., Saheb, M., Coman, A., Lombardo, T., Grand, N., Zapf, P., Berardo, R., Duranton, M., Durand-Jolibois, R., Jerome, M., Pangui, E., Correia, J. J., Guillot, I. &amp; Nowak, S. (2015). Characterisation of CIME, an experimental chamber for simulating interactions between materials of the cultural heritage and the environment. Environmental Science and Pollution Research, 22(23), 19170-19183.</w:t>
      </w:r>
    </w:p>
    <w:p>
      <w:pPr>
        <w:pStyle w:val="Normal"/>
        <w:rPr/>
      </w:pPr>
      <w:r>
        <w:rPr/>
        <w:t>Chace, J. F., &amp; Walsh, J. J. (2006). Urban effects on native avifauna: a review. Landscape and urban planning, 74(1), 46-69.</w:t>
      </w:r>
    </w:p>
    <w:p>
      <w:pPr>
        <w:pStyle w:val="Normal"/>
        <w:rPr/>
      </w:pPr>
      <w:r>
        <w:rPr/>
        <w:t>Chang, L. F., &amp; Huang, S. L. (2015). Assessing urban flooding vulnerability with an emergy approach. Landscape and Urban Planning, 143, 11-24.</w:t>
      </w:r>
    </w:p>
    <w:p>
      <w:pPr>
        <w:pStyle w:val="Normal"/>
        <w:rPr/>
      </w:pPr>
      <w:r>
        <w:rPr/>
        <w:t>Charalambous, K., Bruggeman, A., &amp; Lange, M. A. (2012). Assessing the urban water balance: the Urban Water Flow Model and its application in Cyprus. Water Science and Technology, 66(3), 635-643.</w:t>
      </w:r>
    </w:p>
    <w:p>
      <w:pPr>
        <w:pStyle w:val="Normal"/>
        <w:rPr/>
      </w:pPr>
      <w:r>
        <w:rPr/>
        <w:t>Chauvin, J. P., Glaeser, E., Ma, Y., &amp; Tobio, K. (2017). What is different about urbanization in rich and poor countries? Cities in Brazil, China, India and the United States. Journal of Urban Economics, 98, 17-49.</w:t>
      </w:r>
    </w:p>
    <w:p>
      <w:pPr>
        <w:pStyle w:val="Normal"/>
        <w:rPr/>
      </w:pPr>
      <w:r>
        <w:rPr/>
        <w:t>Chen, Y-C., Pei, L., &amp; Shiau, Y. C. (2015). Application of coastal vegetation to green roofs of residential buildings in Taiwan. Artificial Life and Robotics, 20(1), 86-91.</w:t>
      </w:r>
    </w:p>
    <w:p>
      <w:pPr>
        <w:pStyle w:val="Normal"/>
        <w:rPr/>
      </w:pPr>
      <w:r>
        <w:rPr/>
        <w:t>Chen, Y-C., Yao, C-K., Honjo, T., &amp; Lin, T-P. (2018). The application of a high-density street-level air temperature observation network (hisan): Dynamic variation characteristics of urban heat island in tainan, taiwan. Science of the Total Environment, 626, 555–66.</w:t>
      </w:r>
    </w:p>
    <w:p>
      <w:pPr>
        <w:pStyle w:val="Normal"/>
        <w:rPr/>
      </w:pPr>
      <w:r>
        <w:rPr/>
        <w:t>Chiesura ,A. (2004). The role of urban parks for the sustainable city. Landscape and urban planning, 68(1),129-38.</w:t>
      </w:r>
    </w:p>
    <w:p>
      <w:pPr>
        <w:pStyle w:val="Normal"/>
        <w:rPr/>
      </w:pPr>
      <w:r>
        <w:rPr/>
        <w:t>Childers, D. L., Cadenasso, M. L., Grove, J. M., Marshall, V., McGrath, B., &amp; Pickett, S. T. (2015). An ecology for cities: A transformational nexus of design and ecology to advance climate change resilience and urban sustainability. Sustainability, 7(4), 3774-3791.</w:t>
      </w:r>
    </w:p>
    <w:p>
      <w:pPr>
        <w:pStyle w:val="Normal"/>
        <w:rPr/>
      </w:pPr>
      <w:r>
        <w:rPr/>
        <w:t>Clarkson, T. S., Martin, R. J., Rudolph, J., &amp; Graham, B. W. L. (1996). Benzene and toluene in New Zealand air. Atmospheric Environment, 30(4), 569-577.</w:t>
      </w:r>
    </w:p>
    <w:p>
      <w:pPr>
        <w:pStyle w:val="Normal"/>
        <w:rPr/>
      </w:pPr>
      <w:r>
        <w:rPr/>
        <w:t>Cleland, V., Hughes, C., Thornton, L., Venn, A., Squibb, K., &amp; Ball, K. (2015). A qualitative study of environmental factors important for physical activity in rural adults. PLoS One, 10(11).</w:t>
      </w:r>
    </w:p>
    <w:p>
      <w:pPr>
        <w:pStyle w:val="Normal"/>
        <w:rPr/>
      </w:pPr>
      <w:r>
        <w:rPr/>
        <w:t>Cohen, P., Potchter, O., &amp; Matzarakis, A. (2013). Human thermal perception of Coastal Mediterranean outdoor urban environments. Applied Geography, 37, 1-10.</w:t>
      </w:r>
    </w:p>
    <w:p>
      <w:pPr>
        <w:pStyle w:val="Normal"/>
        <w:rPr/>
      </w:pPr>
      <w:r>
        <w:rPr/>
        <w:t>Cole, M. A., &amp; Neumayer, E. (2004). Examining the impact of demographic factors on air pollution. Population and Environment, 26(1), 5-21.</w:t>
      </w:r>
    </w:p>
    <w:p>
      <w:pPr>
        <w:pStyle w:val="Normal"/>
        <w:rPr/>
      </w:pPr>
      <w:r>
        <w:rPr/>
        <w:t>Collins, J. P., Kinzig, A., Grimm, N. B., Fagan, W. F., Hope, D., Wu, J., &amp; Borer, E. T. (2000). A new urban ecology: modeling human communities as integral parts of ecosystems poses special problems for the development and testing of ecological theory. American scientist, 88(5), 416-425.</w:t>
      </w:r>
    </w:p>
    <w:p>
      <w:pPr>
        <w:pStyle w:val="Normal"/>
        <w:rPr/>
      </w:pPr>
      <w:r>
        <w:rPr/>
        <w:t>Costanza, R., Sklar, F. H., &amp; White, M. L. (1990). Modeling coastal landscape dynamics. BioScience, 40(2), 91-107.</w:t>
      </w:r>
    </w:p>
    <w:p>
      <w:pPr>
        <w:pStyle w:val="Normal"/>
        <w:rPr/>
      </w:pPr>
      <w:r>
        <w:rPr/>
        <w:t>Conticelli, E., &amp; Tondelli, S. (2018). Regenerating with the green: a proposal for the coastal land-scape of Senigallia. Direttore scientifico/Editor-in-Chief, 91.</w:t>
      </w:r>
    </w:p>
    <w:p>
      <w:pPr>
        <w:pStyle w:val="Normal"/>
        <w:rPr/>
      </w:pPr>
      <w:r>
        <w:rPr/>
        <w:t>Creswell, J. W., Hanson, W. E., Clark Plano, V. L., &amp; Morales, A. (2007). Qualitative research designs: Selection and implementation. The counseling psychologist, 35(2), 236-264.</w:t>
      </w:r>
    </w:p>
    <w:p>
      <w:pPr>
        <w:pStyle w:val="Normal"/>
        <w:rPr/>
      </w:pPr>
      <w:r>
        <w:rPr/>
        <w:t>Cui, H., &amp; Yuan, L. (2009). "Study on thermal environmental distribution in coastal city using ASTER data," in 2009 Joint Urban Remote Sensing Event (pp. 1-6). IEEE.</w:t>
      </w:r>
    </w:p>
    <w:p>
      <w:pPr>
        <w:pStyle w:val="Normal"/>
        <w:rPr/>
      </w:pPr>
      <w:r>
        <w:rPr/>
        <w:t>Daily, G. (2003). What are ecosystem services. Global environmental challenges for the twenty-first century: Resources, consumption and sustainable solutions, 227-231.</w:t>
      </w:r>
    </w:p>
    <w:p>
      <w:pPr>
        <w:pStyle w:val="Normal"/>
        <w:rPr/>
      </w:pPr>
      <w:r>
        <w:rPr/>
        <w:t>Dallimer, M., Irvine, K. N., Skinner, A. M., Davies, Z. G., Rouquette, J. R., Maltby, L. L., Warren, P. H., Armsworth, P. R., &amp; Gaston, K. J. (2012). Biodiversity and the feel-good factor: understanding associations between self-reported human well-being and species richness. BioScience, 62(1), 47-55.</w:t>
      </w:r>
    </w:p>
    <w:p>
      <w:pPr>
        <w:pStyle w:val="Normal"/>
        <w:rPr/>
      </w:pPr>
      <w:r>
        <w:rPr/>
        <w:t>Davis, J. C., &amp; Henderson, J. V. (2003). Evidence on the political economy of the urbanization process. Journal of urban economics, 53(1), 98-125.</w:t>
      </w:r>
    </w:p>
    <w:p>
      <w:pPr>
        <w:pStyle w:val="Normal"/>
        <w:rPr/>
      </w:pPr>
      <w:ins w:id="459" w:author="Giorgia Graells" w:date="2021-03-13T21:08:00Z">
        <w:r>
          <w:rPr/>
          <w:t>Decelis, R., &amp; Vella, A. J. (2007). Contamination of outdoor settled dust by butyltins in Malta. Applied Organometallic Chemistry, 21(4), 239-245.</w:t>
        </w:r>
      </w:ins>
    </w:p>
    <w:p>
      <w:pPr>
        <w:pStyle w:val="Normal"/>
        <w:rPr/>
      </w:pPr>
      <w:r>
        <w:rPr/>
        <w:t>Dodman, D. (2009). Globalization, tourism and local living conditions on Jamaica's north coast. Singapore Journal of Tropical Geography, 30(2), 204-219.</w:t>
      </w:r>
    </w:p>
    <w:p>
      <w:pPr>
        <w:pStyle w:val="Normal"/>
        <w:rPr/>
      </w:pPr>
      <w:r>
        <w:rPr/>
        <w:t>Dominick, D., Wilson, S. R., Paton-Walsh, C., Humphries, R., Guérette, E. A., Keywood, M., Kubistin, D., &amp; Marwick, B. (2018). Characteristics of airborne particle number size distributions in a coastal-urban environment. Atmospheric Environment, 186, 256-265.</w:t>
      </w:r>
    </w:p>
    <w:p>
      <w:pPr>
        <w:pStyle w:val="Normal"/>
        <w:rPr/>
      </w:pPr>
      <w:r>
        <w:rPr/>
        <w:t>Donovan, G. H., &amp; Prestemon, J. P. (2012). The effect of trees on crime in Portland, Oregon. Environment and behavior, 44(1), 3-30.</w:t>
      </w:r>
    </w:p>
    <w:p>
      <w:pPr>
        <w:pStyle w:val="Normal"/>
        <w:rPr/>
      </w:pPr>
      <w:r>
        <w:rPr/>
        <w:t>Donovan, G. H., Butry, D. T., Michael, Y. L., Prestemon, J. P., Liebhold, A. M., Gatziolis, D., &amp; Mao, M. Y. (2013). The relationship between trees and human health: evidence from the spread of the emerald ash borer. American journal of preventive medicine, 44(2), 139-145.</w:t>
      </w:r>
    </w:p>
    <w:p>
      <w:pPr>
        <w:pStyle w:val="Normal"/>
        <w:rPr/>
      </w:pPr>
      <w:r>
        <w:rPr/>
        <w:t>Dorney, J. R., Guntenspergen, G. R., Keough, J. R., &amp; Stearns, F. (1984). Composition and structure of an urban woody plant community. Urban Ecology, 8(1-2), 69-90.</w:t>
      </w:r>
    </w:p>
    <w:p>
      <w:pPr>
        <w:pStyle w:val="Normal"/>
        <w:rPr/>
      </w:pPr>
      <w:ins w:id="460" w:author="Giorgia Graells" w:date="2021-03-08T01:25:00Z">
        <w:r>
          <w:rPr/>
          <w:t>Douglas, E. M., Kirshen, P. H., Paolisso, M., Watson, C., Wiggin, J., Enrici, A., &amp; Ruth, M. (2012). Coastal flooding, climate change and environmental justice: Identifying obstacles and incentives for adaptation in two metropolitan Boston Massachusetts communities. Mitigation and Adaptation Strategies for Global Change, 17(5), 537-562.</w:t>
        </w:r>
      </w:ins>
    </w:p>
    <w:p>
      <w:pPr>
        <w:pStyle w:val="Normal"/>
        <w:rPr/>
      </w:pPr>
      <w:r>
        <w:rPr/>
        <w:t>Eddy, E. N., &amp; Roman, C. T. (2016). Relationship between epibenthic invertebrate species assemblages and environmental variables in Boston Harbor's intertidal habitat. Northeastern Naturalist, 23(1), 45-66.</w:t>
      </w:r>
    </w:p>
    <w:p>
      <w:pPr>
        <w:pStyle w:val="Normal"/>
        <w:rPr/>
      </w:pPr>
      <w:ins w:id="461" w:author="Giorgia Graells" w:date="2021-03-07T22:42:00Z">
        <w:r>
          <w:rPr/>
          <w:t>Eguchi, T., Seminoff, J. A., LeRoux, R. A., Dutton, P. H., &amp; Dutton, D. L. (2010). Abundance and survival rates of green turtles in an urban environment: coexistence of humans and an endangered species. Marine Biology, 157(8), 1869-1877.</w:t>
        </w:r>
      </w:ins>
    </w:p>
    <w:p>
      <w:pPr>
        <w:pStyle w:val="Normal"/>
        <w:rPr/>
      </w:pPr>
      <w:ins w:id="462" w:author="Giorgia Graells" w:date="2021-03-08T00:29:00Z">
        <w:r>
          <w:rPr/>
          <w:t>Ehrenfeld, J. G. (2000). Evaluating wetlands within an urban context. Urban Ecosystems, 4(1), 69-85.</w:t>
        </w:r>
      </w:ins>
    </w:p>
    <w:p>
      <w:pPr>
        <w:pStyle w:val="Normal"/>
        <w:rPr/>
      </w:pPr>
      <w:r>
        <w:rPr/>
        <w:t>Faeth, S. H., Bang, C., &amp; Saari, S. (2011). Urban biodiversity: patterns and mechanisms. Annals of the New York Academy of Sciences, 1223(1), 69-81.</w:t>
      </w:r>
    </w:p>
    <w:p>
      <w:pPr>
        <w:pStyle w:val="Normal"/>
        <w:rPr/>
      </w:pPr>
      <w:ins w:id="463" w:author="Giorgia Graells" w:date="2021-03-06T15:29:00Z">
        <w:r>
          <w:rPr/>
          <w:t>Froude, V. A. (2015). Preserving coastal natural character: Court interpretations of a long-standing New Zealand policy goal. New Zealand Geographer, 71(1), 45-55.</w:t>
        </w:r>
      </w:ins>
    </w:p>
    <w:p>
      <w:pPr>
        <w:pStyle w:val="Normal"/>
        <w:rPr/>
      </w:pPr>
      <w:ins w:id="464" w:author="Giorgia Graells" w:date="2021-03-07T23:41:00Z">
        <w:r>
          <w:rPr/>
          <w:t xml:space="preserve">Galimany, E., Rose, J. M., Dixon, M. S., &amp; Wikfors, G. H. (2013). Quantifying feeding behavior of ribbed mussels (Geukensia demissa) in two urban sites (Long Island Sound, USA) with different seston characteristics. </w:t>
        </w:r>
      </w:ins>
      <w:ins w:id="465" w:author="Giorgia Graells" w:date="2021-03-07T23:41:00Z">
        <w:r>
          <w:rPr>
            <w:i/>
          </w:rPr>
          <w:t>Estuaries and Coasts</w:t>
        </w:r>
      </w:ins>
      <w:ins w:id="466" w:author="Giorgia Graells" w:date="2021-03-07T23:41:00Z">
        <w:r>
          <w:rPr/>
          <w:t xml:space="preserve">, </w:t>
        </w:r>
      </w:ins>
      <w:ins w:id="467" w:author="Giorgia Graells" w:date="2021-03-07T23:41:00Z">
        <w:r>
          <w:rPr>
            <w:i/>
          </w:rPr>
          <w:t>36</w:t>
        </w:r>
      </w:ins>
      <w:ins w:id="468" w:author="Giorgia Graells" w:date="2021-03-07T23:41:00Z">
        <w:r>
          <w:rPr/>
          <w:t>(6), 1265-1273.</w:t>
        </w:r>
      </w:ins>
    </w:p>
    <w:p>
      <w:pPr>
        <w:pStyle w:val="Normal"/>
        <w:rPr/>
      </w:pPr>
      <w:ins w:id="469" w:author="Giorgia Graells" w:date="2021-03-06T20:46:00Z">
        <w:r>
          <w:rPr/>
          <w:t>Gallien, T. W., Barnard, P. L., van Ormondt, M., Foxgrover, A. C., &amp; Sanders, B. F. (2013). A parcel-scale coastal flood forecasting prototype for a Southern California urbanized embayment. Journal of Coastal Research, 29(3), 642-656.</w:t>
        </w:r>
      </w:ins>
    </w:p>
    <w:p>
      <w:pPr>
        <w:pStyle w:val="Normal"/>
        <w:rPr/>
      </w:pPr>
      <w:ins w:id="470" w:author="Giorgia Graells" w:date="2021-03-07T22:01:00Z">
        <w:r>
          <w:rPr/>
          <w:t>Garden, J., McAlpine, C., Peterson, A. N. N., Jones, D., &amp; Possingham, H. (2006). Review of the ecology of Australian urban fauna: a focus on spatially explicit processes. Austral Ecology, 31(2), 126-148.</w:t>
        </w:r>
      </w:ins>
    </w:p>
    <w:p>
      <w:pPr>
        <w:pStyle w:val="Normal"/>
        <w:rPr/>
      </w:pPr>
      <w:r>
        <w:rPr/>
        <w:t>Gardner, E. A. (2003). Some examples of water recycling in Australian urban environments: a step towards environmental sustainability. Water Science and Technology: Water Supply, 3(4), 21-31.</w:t>
      </w:r>
    </w:p>
    <w:p>
      <w:pPr>
        <w:pStyle w:val="Normal"/>
        <w:rPr/>
      </w:pPr>
      <w:ins w:id="471" w:author="Giorgia Graells" w:date="2021-03-07T22:56:00Z">
        <w:r>
          <w:rPr/>
          <w:t>Ge, B., Mehring, A. S., &amp; Levin, L. A. (2019). Urbanization alters belowground invertebrate community structure in semi-arid regions: A comparison of lawns, biofilters and sage scrub. Landscape and Urban Planning, 192, 103664.</w:t>
        </w:r>
      </w:ins>
    </w:p>
    <w:p>
      <w:pPr>
        <w:pStyle w:val="Normal"/>
        <w:rPr/>
      </w:pPr>
      <w:r>
        <w:rPr/>
        <w:t>Giovene di Girasole, E. (2014). "The hinge areas for urban regeneration in seaside cities: the High Line in Manhattan, NYC," in Advanced Engineering Forum (Vol. 11, pp. 102-108). Trans Tech Publications Ltd.</w:t>
      </w:r>
    </w:p>
    <w:p>
      <w:pPr>
        <w:pStyle w:val="Normal"/>
        <w:rPr/>
      </w:pPr>
      <w:r>
        <w:rPr/>
        <w:t>Goh, K. (2019). Urban Waterscapes: The HydroPolitics of Flooding in a Sinking City. International Journal of Urban and Regional Research, 43(2), 250-272.</w:t>
      </w:r>
    </w:p>
    <w:p>
      <w:pPr>
        <w:pStyle w:val="Normal"/>
        <w:rPr/>
      </w:pPr>
      <w:r>
        <w:rPr/>
      </w:r>
    </w:p>
    <w:p>
      <w:pPr>
        <w:pStyle w:val="Normal"/>
        <w:rPr/>
      </w:pPr>
      <w:ins w:id="472" w:author="Giorgia Graells" w:date="2021-03-07T23:50:00Z">
        <w:r>
          <w:rPr/>
          <w:t>Greenwell, C. N., Calver, M. C., &amp; Loneragan, N. R. (2019). Cat gets its tern: A case study of predation on a threatened coastal seabird. Animals, 9(7), 445.</w:t>
        </w:r>
      </w:ins>
    </w:p>
    <w:p>
      <w:pPr>
        <w:pStyle w:val="Normal"/>
        <w:rPr/>
      </w:pPr>
      <w:r>
        <w:rPr/>
        <w:t>Griggs, D., Stafford-Smith, M., Gaffney, O., Rockström, J., Öhman, M. C., Shyamsundar, P., Steffen, W., Glaser, G., Kanie, N., &amp; Noble, I. (2013). Policy: Sustainable development goals for people and planet. Nature, 495(7441), 305.</w:t>
      </w:r>
    </w:p>
    <w:p>
      <w:pPr>
        <w:pStyle w:val="Normal"/>
        <w:rPr/>
      </w:pPr>
      <w:r>
        <w:rPr/>
        <w:t>Grimm, N. B., Grove, J. G., Pickett, S. T., &amp; Redman, C. 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BioScience, 50(7), 571-584.</w:t>
      </w:r>
    </w:p>
    <w:p>
      <w:pPr>
        <w:pStyle w:val="Normal"/>
        <w:rPr/>
      </w:pPr>
      <w:r>
        <w:rPr/>
        <w:t>Grimm, N. B., Faeth, S. H., Golubiewski, N. E., Redman, C. L., Wu, J., Bai, X., &amp; Briggs, J. M. (2008). Global change and the ecology of cities. science, 319(5864), 756-760.</w:t>
      </w:r>
    </w:p>
    <w:p>
      <w:pPr>
        <w:pStyle w:val="Normal"/>
        <w:rPr/>
      </w:pPr>
      <w:r>
        <w:rPr/>
        <w:t>Grimm, N. B., Redman, C. L., Boone, C. G., Childers, D. L., Harlan, S. L., &amp; Turner, B. L. (2013). "Viewing the urban socio-ecological system through a sustainability lens: Lessons and prospects from the central Arizona–Phoenix LTER programme," in Long term socio-ecological research (pp. 217-246). Dordrecht: Springer.</w:t>
      </w:r>
    </w:p>
    <w:p>
      <w:pPr>
        <w:pStyle w:val="Normal"/>
        <w:rPr/>
      </w:pPr>
      <w:ins w:id="473" w:author="Giorgia Graells" w:date="2021-03-07T23:49:00Z">
        <w:r>
          <w:rPr/>
          <w:t>Grisafi, F., Oddo, E., Gargano, M. L., Inzerillo, S., Russo, G., &amp; Venturella, G. (2016). Tamarix arborea var. arborea and Tamarix parviflora: two species valued for their adaptability to stress conditions. Acta Biologica Hungarica, 67(1), 42-52.</w:t>
        </w:r>
      </w:ins>
    </w:p>
    <w:p>
      <w:pPr>
        <w:pStyle w:val="Normal"/>
        <w:rPr/>
      </w:pPr>
      <w:r>
        <w:rPr/>
      </w:r>
    </w:p>
    <w:p>
      <w:pPr>
        <w:pStyle w:val="Normal"/>
        <w:rPr/>
      </w:pPr>
      <w:r>
        <w:rPr/>
        <w:t>Groffman, P. M., Law, N. L., Belt, K. T., Band, L. E., &amp; Fisher, G. T. (2004). Nitrogen fluxes and retention in urban watershed ecosystems. Ecosystems, 7(4), 393-403.</w:t>
      </w:r>
    </w:p>
    <w:p>
      <w:pPr>
        <w:pStyle w:val="Normal"/>
        <w:rPr/>
      </w:pPr>
      <w:r>
        <w:rPr/>
        <w:t>Grossmann, I. (2008). Perspectives for Hamburg as a port city in the context of a changing global environment. Geoforum, 39(6), 2062-2072.</w:t>
      </w:r>
    </w:p>
    <w:p>
      <w:pPr>
        <w:pStyle w:val="Normal"/>
        <w:rPr>
          <w:lang w:val="es-ES"/>
        </w:rPr>
      </w:pPr>
      <w:r>
        <w:rPr/>
        <w:t xml:space="preserve">Guerrero Valdebenito, R. M., &amp; Alarcon Rodriguez, M. L. (2018). Neoliberalism and socio-spatial transformations in urban coves of the Metropolitan Area of Concepcion. The cases of Caleta Los Bagres and Caleta Cocholgue, Tome. </w:t>
      </w:r>
      <w:r>
        <w:rPr>
          <w:lang w:val="es-ES"/>
          <w:rPrChange w:id="0" w:author="Usuario" w:date="2021-03-14T09:51:00Z"/>
        </w:rPr>
        <w:t>Revista de Urbanismo, 38.</w:t>
      </w:r>
    </w:p>
    <w:p>
      <w:pPr>
        <w:pStyle w:val="Normal"/>
        <w:rPr/>
      </w:pPr>
      <w:r>
        <w:rPr>
          <w:lang w:val="es-ES"/>
          <w:rPrChange w:id="0" w:author="Usuario" w:date="2021-03-14T09:51:00Z"/>
        </w:rPr>
        <w:t xml:space="preserve">Gumusay, M. U., Koseoglu, G., &amp; Bakirman, T. (2016). </w:t>
      </w:r>
      <w:r>
        <w:rPr/>
        <w:t>An assessment of site suitability for marina construction in Istanbul, Turkey, using GIS and AHP multicriteria decision analysis. Environmental monitoring and assessment, 188(12), 677.</w:t>
      </w:r>
    </w:p>
    <w:p>
      <w:pPr>
        <w:pStyle w:val="Normal"/>
        <w:rPr/>
      </w:pPr>
      <w:ins w:id="476" w:author="Giorgia Graells" w:date="2021-03-13T21:10:00Z">
        <w:r>
          <w:rPr/>
          <w:t>Günel, G. (2018). Air Conditioning the Arabian Peninsula. International Journal of Middle East Studies, 50(3), 573-579.</w:t>
        </w:r>
      </w:ins>
    </w:p>
    <w:p>
      <w:pPr>
        <w:pStyle w:val="Normal"/>
        <w:rPr/>
      </w:pPr>
      <w:r>
        <w:rPr/>
        <w:t>Heery, E. C., Olsen, A. Y., Feist, B. E., &amp; Sebens, K. P. (2018). Urbanization-related distribution patterns and habitat-use by the marine mesopredator, giant pacific octopus (enteroctopus dofleini). Urban Ecosystems, 21, 707–19.</w:t>
      </w:r>
    </w:p>
    <w:p>
      <w:pPr>
        <w:pStyle w:val="Normal"/>
        <w:rPr/>
      </w:pPr>
      <w:r>
        <w:rPr/>
        <w:t>Henry, L. &amp; Wickham, H. (2017). Purrr: Functional programming tools.</w:t>
      </w:r>
    </w:p>
    <w:p>
      <w:pPr>
        <w:pStyle w:val="Normal"/>
        <w:rPr/>
      </w:pPr>
      <w:ins w:id="477" w:author="Giorgia Graells" w:date="2021-03-06T21:11:00Z">
        <w:r>
          <w:rPr/>
          <w:t>Holloway, M. G., &amp; Connell, S. D. (2002). Why do floating structures create novel habitats for subtidal epibiota?. Marine Ecology Progress Series, 235, 43-52.</w:t>
        </w:r>
      </w:ins>
    </w:p>
    <w:p>
      <w:pPr>
        <w:pStyle w:val="Normal"/>
        <w:rPr/>
      </w:pPr>
      <w:r>
        <w:rPr/>
        <w:t>Holt, A. R., Mears, M., Maltby, L., &amp; Warren, P. (2015). Understanding spatial patterns in the production of multiple urban ecosystem services. Ecosystem services, 16, 33-46.</w:t>
      </w:r>
    </w:p>
    <w:p>
      <w:pPr>
        <w:pStyle w:val="Normal"/>
        <w:rPr/>
      </w:pPr>
      <w:r>
        <w:rPr/>
        <w:t>Hosannah, N., &amp; Gonzalez, J. E. (2014). Impacts of aerosol particle size distribution and land cover land use on precipitation in a coastal urban environment using a cloud-resolving mesoscale model. Advances in Meteorology, 2014.</w:t>
      </w:r>
    </w:p>
    <w:p>
      <w:pPr>
        <w:pStyle w:val="Normal"/>
        <w:rPr/>
      </w:pPr>
      <w:r>
        <w:rPr/>
        <w:t>Ip, C. C., Li, X. D., Zhang, G., Wai, O. W., &amp; Li, Y. S. (2007). Trace metal distribution in sediments of the Pearl River Estuary and the surrounding coastal area, South China. Environmental Pollution, 147(2), 311-323.</w:t>
      </w:r>
    </w:p>
    <w:p>
      <w:pPr>
        <w:pStyle w:val="Normal"/>
        <w:rPr/>
      </w:pPr>
      <w:ins w:id="478" w:author="Giorgia Graells" w:date="2021-03-06T15:33:00Z">
        <w:r>
          <w:rPr/>
          <w:t>Jacobs, J. C. J. (2011). The Rotterdam approach: connecting water with opportunities. Water Sensitive Cities, 251.</w:t>
        </w:r>
      </w:ins>
    </w:p>
    <w:p>
      <w:pPr>
        <w:pStyle w:val="Normal"/>
        <w:rPr/>
      </w:pPr>
      <w:ins w:id="479" w:author="Giorgia Graells" w:date="2021-03-07T22:34:00Z">
        <w:r>
          <w:rPr/>
          <w:t xml:space="preserve">Jartun, M., &amp; Pettersen, A. (2010). Contaminants in urban runoff to Norwegian fjords. </w:t>
        </w:r>
      </w:ins>
      <w:ins w:id="480" w:author="Giorgia Graells" w:date="2021-03-07T22:34:00Z">
        <w:r>
          <w:rPr>
            <w:i/>
          </w:rPr>
          <w:t>Journal of soils and sediments</w:t>
        </w:r>
      </w:ins>
      <w:ins w:id="481" w:author="Giorgia Graells" w:date="2021-03-07T22:34:00Z">
        <w:r>
          <w:rPr/>
          <w:t xml:space="preserve">, </w:t>
        </w:r>
      </w:ins>
      <w:ins w:id="482" w:author="Giorgia Graells" w:date="2021-03-07T22:34:00Z">
        <w:r>
          <w:rPr>
            <w:i/>
          </w:rPr>
          <w:t>10</w:t>
        </w:r>
      </w:ins>
      <w:ins w:id="483" w:author="Giorgia Graells" w:date="2021-03-07T22:34:00Z">
        <w:r>
          <w:rPr/>
          <w:t>(2), 155-161.</w:t>
        </w:r>
      </w:ins>
    </w:p>
    <w:p>
      <w:pPr>
        <w:pStyle w:val="Normal"/>
        <w:rPr/>
      </w:pPr>
      <w:r>
        <w:rPr/>
        <w:t>Jonkman, S. N., Hillen, M. M., Nicholls, R. J., Kanning, W., &amp; van Ledden, M. (2013). Costs of adapting coastal defences to sea-level rise—new estimates and their implications. Journal of Coastal Research, 29(5), 1212-1226.</w:t>
      </w:r>
    </w:p>
    <w:p>
      <w:pPr>
        <w:pStyle w:val="Normal"/>
        <w:rPr/>
      </w:pPr>
      <w:ins w:id="484" w:author="Giorgia Graells" w:date="2021-03-07T21:56:00Z">
        <w:r>
          <w:rPr/>
          <w:t>Juchimiuk, J., &amp; Januszkiewicz, K. (2019). Envisioning infrastructure to reduce disaster’s impact to cities during the climate change area being elements of smart cities. In IOP Conference Series: Earth and Environmental Science (Vol. 214, No. 1, p. 012141). IOP Publishing.</w:t>
        </w:r>
      </w:ins>
    </w:p>
    <w:p>
      <w:pPr>
        <w:pStyle w:val="Normal"/>
        <w:rPr/>
      </w:pPr>
      <w:ins w:id="485" w:author="Giorgia Graells" w:date="2021-03-07T23:32:00Z">
        <w:r>
          <w:rPr/>
          <w:t xml:space="preserve">Kalinowski, R. S., &amp; Johnson, M. D. (2010). Influence of suburban habitat on a wintering bird community in coastal northern California. </w:t>
        </w:r>
      </w:ins>
      <w:ins w:id="486" w:author="Giorgia Graells" w:date="2021-03-07T23:32:00Z">
        <w:r>
          <w:rPr>
            <w:i/>
          </w:rPr>
          <w:t>The Condor</w:t>
        </w:r>
      </w:ins>
      <w:ins w:id="487" w:author="Giorgia Graells" w:date="2021-03-07T23:32:00Z">
        <w:r>
          <w:rPr/>
          <w:t xml:space="preserve">, </w:t>
        </w:r>
      </w:ins>
      <w:ins w:id="488" w:author="Giorgia Graells" w:date="2021-03-07T23:32:00Z">
        <w:r>
          <w:rPr>
            <w:i/>
          </w:rPr>
          <w:t>112</w:t>
        </w:r>
      </w:ins>
      <w:ins w:id="489" w:author="Giorgia Graells" w:date="2021-03-07T23:32:00Z">
        <w:r>
          <w:rPr/>
          <w:t>(2), 274-282.</w:t>
        </w:r>
      </w:ins>
    </w:p>
    <w:p>
      <w:pPr>
        <w:pStyle w:val="Normal"/>
        <w:rPr/>
      </w:pPr>
      <w:ins w:id="490" w:author="Giorgia Graells" w:date="2021-03-07T23:11:00Z">
        <w:r>
          <w:rPr/>
          <w:t>Kaniewski, D., Van Campo, E., Morhange, C., Guiot, J., Zviely, D., Shaked, I., ... &amp; Artzy, M. (2013). Early urban impact on Mediterranean coastal environments. Scientific Reports, 3(1), 1-5.</w:t>
        </w:r>
      </w:ins>
    </w:p>
    <w:p>
      <w:pPr>
        <w:pStyle w:val="Normal"/>
        <w:rPr/>
      </w:pPr>
      <w:r>
        <w:rPr/>
        <w:t>Kantamaneni, K., Gallagher, A., &amp; Du, X. (2019). Assessing and mapping regional coastal vulnerability for port environments and coastal cities. Journal of coastal conservation, 23(1), 59-70.</w:t>
      </w:r>
    </w:p>
    <w:p>
      <w:pPr>
        <w:pStyle w:val="Normal"/>
        <w:rPr/>
      </w:pPr>
      <w:r>
        <w:rPr/>
        <w:t>Kates, R. W., Clark, W. C., Corell, R., Hall, J. M., Jaeger, C. C., Lowe, I., McCarthy, J. J., Schellnhuber, H. J., Bolin, B., Dickson, N. M., Faucheux, S., Gallopin, G. C., Grübler, A., Huntley, B., Jäger, J. Jodha, N. S., Kasperson, R. E., Mabogunje, A., Matson, P., Mooney, H., Moore III, B., O'Riordan, T., &amp; Svedin, U. (2001). Sustainability science. Science, 292(5517), 641-642.</w:t>
      </w:r>
    </w:p>
    <w:p>
      <w:pPr>
        <w:pStyle w:val="Normal"/>
        <w:rPr/>
      </w:pPr>
      <w:r>
        <w:rPr/>
        <w:t>Kehl, C., &amp; de Haan, G. (2013). "Interactive simulation and visualisation of realistic flooding scenarios," in Intelligent Systems for Crisis Management (pp. 79-93). Berlin: Springer.</w:t>
      </w:r>
    </w:p>
    <w:p>
      <w:pPr>
        <w:pStyle w:val="Normal"/>
        <w:rPr/>
      </w:pPr>
      <w:ins w:id="491" w:author="Giorgia Graells" w:date="2021-03-07T23:16:00Z">
        <w:r>
          <w:rPr/>
          <w:t>Krien, N., &amp; Guillou, E. (2018). Preservation of a positive sense of self in an at risk area. PRATIQUES PSYCHOLOGIQUES, 24(1), 49-63.</w:t>
        </w:r>
      </w:ins>
    </w:p>
    <w:p>
      <w:pPr>
        <w:pStyle w:val="Normal"/>
        <w:rPr/>
      </w:pPr>
      <w:ins w:id="492" w:author="Giorgia Graells" w:date="2021-03-07T23:29:00Z">
        <w:r>
          <w:rPr/>
          <w:t>Krishnan, S., Lin, J., Simanjuntak, J., Hooimeijer, F., Bricker, J., Daniel, M., &amp; Yoshida, Y. (2019). Interdisciplinary Design of Vital Infrastructure to Reduce Flood Risk in Tokyo’s Edogawa Ward. Geosciences, 9(8), 357.</w:t>
        </w:r>
      </w:ins>
    </w:p>
    <w:p>
      <w:pPr>
        <w:pStyle w:val="Normal"/>
        <w:rPr/>
      </w:pPr>
      <w:r>
        <w:rPr/>
        <w:t>Kuhnlein, H. V., Johns, T., &amp; Peoples, I. T. F. O. I. (2003). Northwest African and Middle Eastern food and dietary change of indigenous peoples. Asia Pacific journal of clinical nutrition, 12(3).</w:t>
      </w:r>
    </w:p>
    <w:p>
      <w:pPr>
        <w:pStyle w:val="Normal"/>
        <w:rPr>
          <w:lang w:val="es-ES"/>
        </w:rPr>
      </w:pPr>
      <w:ins w:id="493" w:author="Giorgia Graells" w:date="2021-03-07T22:06:00Z">
        <w:r>
          <w:rPr/>
          <w:t xml:space="preserve">Kulkova, M., Chadov, F., &amp; Davidochkina, A. (2011). Radiocarbon in vegetation of coastal zone of Finnish Bay (Russia). </w:t>
        </w:r>
      </w:ins>
      <w:ins w:id="494" w:author="Giorgia Graells" w:date="2021-03-07T22:06:00Z">
        <w:r>
          <w:rPr>
            <w:lang w:val="es-ES"/>
          </w:rPr>
          <w:t>Procedia Environmental Sciences, 8, 375-381.</w:t>
        </w:r>
      </w:ins>
    </w:p>
    <w:p>
      <w:pPr>
        <w:pStyle w:val="Normal"/>
        <w:rPr/>
      </w:pPr>
      <w:r>
        <w:rPr>
          <w:lang w:val="es-ES"/>
          <w:rPrChange w:id="0" w:author="Usuario" w:date="2021-03-14T09:51:00Z"/>
        </w:rPr>
        <w:t xml:space="preserve">Kumar, T. S., Mahendra, R. S., Nayak, S., Radhakrishnan, K., &amp; Sahu, K. C. (2010). </w:t>
      </w:r>
      <w:r>
        <w:rPr/>
        <w:t>Coastal vulnerability assessment for Orissa State, east coast of India. Journal of Coastal Research, 26(3 (263)), 523-534.</w:t>
      </w:r>
    </w:p>
    <w:p>
      <w:pPr>
        <w:pStyle w:val="Normal"/>
        <w:rPr/>
      </w:pPr>
      <w:r>
        <w:rPr/>
        <w:t>Kuwae, T., Kanda, J., Kubo, A., Nakajima, F., Ogawa, H., Sohma, A., &amp; Suzumura, M. (2016). Blue carbon in human-dominated estuarine and shallow coastal systems. Ambio, 45(3), 290-301.</w:t>
      </w:r>
    </w:p>
    <w:p>
      <w:pPr>
        <w:pStyle w:val="Normal"/>
        <w:rPr/>
      </w:pPr>
      <w:r>
        <w:rPr/>
        <w:t>Leclerc, J. C., &amp; Viard, F. (2018). Habitat formation prevails over predation in influencing fouling communities. Ecology and Evolution, 8, 477–92.</w:t>
      </w:r>
    </w:p>
    <w:p>
      <w:pPr>
        <w:pStyle w:val="Normal"/>
        <w:rPr/>
      </w:pPr>
      <w:r>
        <w:rPr/>
      </w:r>
    </w:p>
    <w:p>
      <w:pPr>
        <w:pStyle w:val="Normal"/>
        <w:rPr/>
      </w:pPr>
      <w:ins w:id="496" w:author="Giorgia Graells" w:date="2021-03-08T01:35:00Z">
        <w:r>
          <w:rPr/>
          <w:t xml:space="preserve">Li, Y., Qiu, J., Zhao, B., Pavao-Zuckerman, M., Bruns, A., Qureshi, S., ... &amp; Li, Y. (2017). Quantifying urban ecological governance: A suite of indices characterizes the ecological planning implications of rapid coastal urbanization. </w:t>
        </w:r>
      </w:ins>
      <w:ins w:id="497" w:author="Giorgia Graells" w:date="2021-03-08T01:35:00Z">
        <w:r>
          <w:rPr>
            <w:i/>
          </w:rPr>
          <w:t>Ecological Indicators</w:t>
        </w:r>
      </w:ins>
      <w:ins w:id="498" w:author="Giorgia Graells" w:date="2021-03-08T01:35:00Z">
        <w:r>
          <w:rPr/>
          <w:t xml:space="preserve">, </w:t>
        </w:r>
      </w:ins>
      <w:ins w:id="499" w:author="Giorgia Graells" w:date="2021-03-08T01:35:00Z">
        <w:r>
          <w:rPr>
            <w:i/>
          </w:rPr>
          <w:t>72</w:t>
        </w:r>
      </w:ins>
      <w:ins w:id="500" w:author="Giorgia Graells" w:date="2021-03-08T01:35:00Z">
        <w:r>
          <w:rPr/>
          <w:t>, 225-233.</w:t>
        </w:r>
      </w:ins>
    </w:p>
    <w:p>
      <w:pPr>
        <w:pStyle w:val="Normal"/>
        <w:rPr/>
      </w:pPr>
      <w:r>
        <w:rPr/>
        <w:t>Li, Y., Yang, X., Zhu, X., Mulvihill, P. R., Matthews, H. D., &amp; Sun, X. (2011). Integrating climate change factors into China's development policy: Adaptation strategies and mitigation to environmental change. Ecological Complexity, 8(4), 294-298.</w:t>
      </w:r>
    </w:p>
    <w:p>
      <w:pPr>
        <w:pStyle w:val="Normal"/>
        <w:rPr/>
      </w:pPr>
      <w:ins w:id="501" w:author="Giorgia Graells" w:date="2021-03-08T00:53:00Z">
        <w:r>
          <w:rPr/>
          <w:t>Li, Z., Zhou, C., Yang, X., Chen, X., Meng, F., Lu, C., ... &amp; Qi, W. (2018). Urban landscape extraction and analysis in the mega-city of China’s coastal regions using high-resolution satellite imagery: A case of Shanghai, China. International journal of applied earth observation and geoinformation, 72, 140-150.</w:t>
        </w:r>
      </w:ins>
    </w:p>
    <w:p>
      <w:pPr>
        <w:pStyle w:val="Normal"/>
        <w:rPr/>
      </w:pPr>
      <w:r>
        <w:rPr/>
        <w:t>Lim, H. C., &amp; Sodhi, N. S. (2004). Responses of avian guilds to urbanisation in a tropical city. Landscape and Urban Planning, 66(4), 199-215.</w:t>
      </w:r>
    </w:p>
    <w:p>
      <w:pPr>
        <w:pStyle w:val="Normal"/>
        <w:rPr/>
      </w:pPr>
      <w:ins w:id="502" w:author="Giorgia Graells" w:date="2021-03-08T01:09:00Z">
        <w:r>
          <w:rPr/>
          <w:t xml:space="preserve">Lin, T., Coppack, T., Lin, Q. X., Kulemeyer, C., Schmidt, A., Behm, H., &amp; Luo, T. (2012). Does avian flight initiation distance indicate tolerance towards urban disturbance?. </w:t>
        </w:r>
      </w:ins>
      <w:ins w:id="503" w:author="Giorgia Graells" w:date="2021-03-08T01:09:00Z">
        <w:r>
          <w:rPr>
            <w:i/>
          </w:rPr>
          <w:t>Ecological Indicators</w:t>
        </w:r>
      </w:ins>
      <w:ins w:id="504" w:author="Giorgia Graells" w:date="2021-03-08T01:09:00Z">
        <w:r>
          <w:rPr/>
          <w:t xml:space="preserve">, </w:t>
        </w:r>
      </w:ins>
      <w:ins w:id="505" w:author="Giorgia Graells" w:date="2021-03-08T01:09:00Z">
        <w:r>
          <w:rPr>
            <w:i/>
          </w:rPr>
          <w:t>15</w:t>
        </w:r>
      </w:ins>
      <w:ins w:id="506" w:author="Giorgia Graells" w:date="2021-03-08T01:09:00Z">
        <w:r>
          <w:rPr/>
          <w:t>(1), 30-35.</w:t>
        </w:r>
      </w:ins>
    </w:p>
    <w:p>
      <w:pPr>
        <w:pStyle w:val="Normal"/>
        <w:rPr/>
      </w:pPr>
      <w:r>
        <w:rPr/>
        <w:t>Liu, J., Dietz, T., Carpenter, S. R., Alberti, M., Folke, C., Moran, E., Pell, A. N., Deadman, P., Kratz, T., Lubchenco, J., Ostrom, E., Ouyang, Z., Provencher, W., Redman, C. L., Schneider, S. F., &amp; Taylor W. W. (2007a). Complexity of coupled human and natural systems. Science, 317(5844), 1513-1516.</w:t>
      </w:r>
    </w:p>
    <w:p>
      <w:pPr>
        <w:pStyle w:val="Normal"/>
        <w:rPr/>
      </w:pPr>
      <w:r>
        <w:rPr/>
        <w:t>Liu, J., Dietz, T., Carpenter, S. R., Folke, C., Alberti, M., Redman, C. L.,   Schneider, S. H., Ostrom, E., Pell, A. N., Lubchenco, J., Taylor, W. W., Ouyang, Z., Deadman, P., Kratz, T.,&amp;  Provencher, W. (2007b). Coupled human and natural systems. AMBIO: a journal of the human environment, 36(8), 639-649.</w:t>
      </w:r>
    </w:p>
    <w:p>
      <w:pPr>
        <w:pStyle w:val="Normal"/>
        <w:rPr/>
      </w:pPr>
      <w:r>
        <w:rPr/>
        <w:t>Lopes, A., Lopes, S., Matzarakis, A., &amp; Alcoforado, M. J. (2011). The influence of the summer sea breeze on thermal comfort in funchal (madeira). A contribution to tourism and urban planning. Meteorologische Zeitschrift 20: 553–64.</w:t>
      </w:r>
    </w:p>
    <w:p>
      <w:pPr>
        <w:pStyle w:val="Normal"/>
        <w:rPr/>
      </w:pPr>
      <w:ins w:id="507" w:author="Giorgia Graells" w:date="2021-02-09T19:29:00Z">
        <w:r>
          <w:rPr/>
          <w:t xml:space="preserve">Luijendijk, A., Hagenaars, G., Ranasinghe, R., Baart, F., Donchyts, G., &amp; Aarninkhof, S. (2018). The state of the world’s beaches. </w:t>
        </w:r>
      </w:ins>
      <w:ins w:id="508" w:author="Giorgia Graells" w:date="2021-02-09T19:29:00Z">
        <w:r>
          <w:rPr>
            <w:i/>
          </w:rPr>
          <w:t>Scientific reports</w:t>
        </w:r>
      </w:ins>
      <w:ins w:id="509" w:author="Giorgia Graells" w:date="2021-02-09T19:29:00Z">
        <w:r>
          <w:rPr/>
          <w:t xml:space="preserve">, </w:t>
        </w:r>
      </w:ins>
      <w:ins w:id="510" w:author="Giorgia Graells" w:date="2021-02-09T19:29:00Z">
        <w:r>
          <w:rPr>
            <w:i/>
          </w:rPr>
          <w:t>8</w:t>
        </w:r>
      </w:ins>
      <w:ins w:id="511" w:author="Giorgia Graells" w:date="2021-02-09T19:29:00Z">
        <w:r>
          <w:rPr/>
          <w:t>(1), 1-11.</w:t>
        </w:r>
      </w:ins>
    </w:p>
    <w:p>
      <w:pPr>
        <w:pStyle w:val="Normal"/>
        <w:rPr/>
      </w:pPr>
      <w:ins w:id="512" w:author="Giorgia Graells" w:date="2021-03-08T01:22:00Z">
        <w:r>
          <w:rPr/>
          <w:t xml:space="preserve">Maguire, T. J., &amp; Fulweiler, R. W. (2019). Urban groundwater dissolved silica concentrations are elevated due to vertical composition of historic land-filling. </w:t>
        </w:r>
      </w:ins>
      <w:ins w:id="513" w:author="Giorgia Graells" w:date="2021-03-08T01:22:00Z">
        <w:r>
          <w:rPr>
            <w:i/>
          </w:rPr>
          <w:t>Science of the Total Environment</w:t>
        </w:r>
      </w:ins>
      <w:ins w:id="514" w:author="Giorgia Graells" w:date="2021-03-08T01:22:00Z">
        <w:r>
          <w:rPr/>
          <w:t xml:space="preserve">, </w:t>
        </w:r>
      </w:ins>
      <w:ins w:id="515" w:author="Giorgia Graells" w:date="2021-03-08T01:22:00Z">
        <w:r>
          <w:rPr>
            <w:i/>
          </w:rPr>
          <w:t>684</w:t>
        </w:r>
      </w:ins>
      <w:ins w:id="516" w:author="Giorgia Graells" w:date="2021-03-08T01:22:00Z">
        <w:r>
          <w:rPr/>
          <w:t>, 89-95.</w:t>
        </w:r>
      </w:ins>
    </w:p>
    <w:p>
      <w:pPr>
        <w:pStyle w:val="Normal"/>
        <w:rPr/>
      </w:pPr>
      <w:r>
        <w:rPr/>
        <w:t>Marzluff, J. M. (2001). "Worldwide urbanization and its effects on birds," in Avian ecology and conservation in an urbanizing world (pp. 19-47). Boston: Springer.</w:t>
      </w:r>
    </w:p>
    <w:p>
      <w:pPr>
        <w:pStyle w:val="Normal"/>
        <w:rPr/>
      </w:pPr>
      <w:ins w:id="517" w:author="Giorgia Graells" w:date="2021-03-13T19:21:00Z">
        <w:r>
          <w:rPr/>
          <w:t>Marshall, F. E., Banks, K., &amp; Cook, G. S. (2014). Ecosystem indicators for Southeast Florida beaches. Ecological Indicators, 44, 81-91.</w:t>
        </w:r>
      </w:ins>
    </w:p>
    <w:p>
      <w:pPr>
        <w:pStyle w:val="Normal"/>
        <w:rPr/>
      </w:pPr>
      <w:r>
        <w:rPr/>
        <w:t>McDonald, R. I., Mansur, A. V., Ascensão, F., Crossman, K., Elmqvist, T., Gonzalez, A., ... &amp; Huang, K. (2019). Research gaps in knowledge of the impact of urban growth on biodiversity. Nature Sustainability, 1-9.</w:t>
      </w:r>
    </w:p>
    <w:p>
      <w:pPr>
        <w:pStyle w:val="Normal"/>
        <w:rPr/>
      </w:pPr>
      <w:r>
        <w:rPr/>
        <w:t>McDonnell, M. J., Pickett, S. T., &amp; Pouyat, R. V. (1993). "The application of the ecological gradient paradigm to the study of urban effects," in Humans as components of ecosystems (pp. 175-189). New York: Springer.</w:t>
      </w:r>
    </w:p>
    <w:p>
      <w:pPr>
        <w:pStyle w:val="Normal"/>
        <w:rPr/>
      </w:pPr>
      <w:r>
        <w:rPr/>
        <w:t>McKinney, M. L. (2006). Urbanization as a major cause of biotic homogenization. Biological conservation, 127, 247–60.</w:t>
      </w:r>
    </w:p>
    <w:p>
      <w:pPr>
        <w:pStyle w:val="Normal"/>
        <w:rPr/>
      </w:pPr>
      <w:r>
        <w:rPr/>
        <w:t>Mejia, J. F., &amp; Morawska, L. (2009). An investigation of nucleation events in a coastal urban environment in the Southern Hemisphere. Atmospheric Chemistry and Physics, 9 (1), 2195-2222.</w:t>
      </w:r>
    </w:p>
    <w:p>
      <w:pPr>
        <w:pStyle w:val="Normal"/>
        <w:rPr/>
      </w:pPr>
      <w:ins w:id="518" w:author="Giorgia Graells" w:date="2021-03-13T11:28:00Z">
        <w:r>
          <w:rPr/>
          <w:t>Melecio-Vázquez, D., Ramamurthy, P., Arend, M., &amp; González-Cruz, J. E. (2018). Thermal structure of a coastal–urban boundary layer. Boundary-Layer Meteorology, 169(1), 151-161.</w:t>
        </w:r>
      </w:ins>
    </w:p>
    <w:p>
      <w:pPr>
        <w:pStyle w:val="Normal"/>
        <w:rPr/>
      </w:pPr>
      <w:r>
        <w:rPr>
          <w:lang w:val="es-ES"/>
          <w:rPrChange w:id="0" w:author="Usuario" w:date="2021-03-14T09:51:00Z"/>
        </w:rPr>
        <w:t xml:space="preserve">Mgelwa, A. S., Hu, Y. L., Liu, J. F., Qiu, Q., Liu, Z., &amp; Ngaba, M. J. Y. (2019). </w:t>
      </w:r>
      <w:r>
        <w:rPr/>
        <w:t>Differential patterns of nitrogen and δ15N in soil and foliar along two urbanized rivers in a subtropical coastal city of southern China. Environmental pollution, 244, 907-914.</w:t>
      </w:r>
    </w:p>
    <w:p>
      <w:pPr>
        <w:pStyle w:val="Normal"/>
        <w:rPr/>
      </w:pPr>
      <w:r>
        <w:rPr/>
        <w:t>Mitsch, W. J. (2012). What is ecological engineering?. Ecological Engineering, 45, 5-12.</w:t>
      </w:r>
    </w:p>
    <w:p>
      <w:pPr>
        <w:pStyle w:val="Normal"/>
        <w:rPr/>
      </w:pPr>
      <w:r>
        <w:rPr/>
        <w:t>Morris, R. L., Heery, E. C., Loke, L. H., Lau, E., Strain, E., Airoldi, L., ... &amp; Dong, Y. W. (2019). "H4 Design Options, Implementation Issues and Evaluating Success of Ecologically Engineered Shorelines," in Oceanography and Marine Biology. Taylor &amp; Francis.</w:t>
      </w:r>
    </w:p>
    <w:p>
      <w:pPr>
        <w:pStyle w:val="Normal"/>
        <w:rPr/>
      </w:pPr>
      <w:r>
        <w:rPr/>
        <w:t>Morris, R. L., Boxshall, A., &amp; Swearer, S. E. (2020). Climate-resilient coasts require diverse defence solutions. Nature Climate Change, 1-3.</w:t>
      </w:r>
    </w:p>
    <w:p>
      <w:pPr>
        <w:pStyle w:val="Normal"/>
        <w:rPr/>
      </w:pPr>
      <w:r>
        <w:rPr/>
        <w:t>Musacchio, L. R. (2009). The scientific basis for the design of landscape sustainability: a conceptual framework for translational landscape research and practice of designed landscapes and the six Es of landscape sustainability. Landscape Ecology, 24(8), 993.</w:t>
      </w:r>
    </w:p>
    <w:p>
      <w:pPr>
        <w:pStyle w:val="Normal"/>
        <w:rPr/>
      </w:pPr>
      <w:r>
        <w:rPr/>
        <w:t>Nagendra, H., Bai, X., Brondizio, E. S., &amp; Lwasa, S. (2018). The urban south and the predicament of global sustainability. Nature Sustainability, 1(7), 341-349.</w:t>
      </w:r>
    </w:p>
    <w:p>
      <w:pPr>
        <w:pStyle w:val="Normal"/>
        <w:rPr/>
      </w:pPr>
      <w:r>
        <w:rPr/>
        <w:t>Naidoo, T., Smit, A. J., &amp; Glassom, D. (2016). Plastic ingestion by estuarine mullet Mugil cephalus (Mugilidae) in an urban harbour, KwaZulu-Natal, South Africa. African Journal of Marine Science, 38(1), 145-149.</w:t>
      </w:r>
    </w:p>
    <w:p>
      <w:pPr>
        <w:pStyle w:val="Normal"/>
        <w:rPr/>
      </w:pPr>
      <w:r>
        <w:rPr/>
        <w:t>Noble, R. T., Griffith, J. F., Blackwood, A. D., Fuhrman, J. A., Gregory, J. B., Hernandez, X., ... &amp; Schiff, K. (2006). Multitiered approach using quantitative PCR to track sources of fecal pollution affecting Santa Monica Bay, California. Appl. Environ. Microbiol., 72(2), 1604-1612.</w:t>
      </w:r>
    </w:p>
    <w:p>
      <w:pPr>
        <w:pStyle w:val="Normal"/>
        <w:rPr/>
      </w:pPr>
      <w:r>
        <w:rPr/>
        <w:t>Noyes, J. H., &amp; Progulske, D. R. (Eds.). (1974). A Symposium on Wildlife in an Urbanizing Environment, November 27-29, 1973, Springfield, Massachusetts (No. 28). Cooperative Extension Service, University of Massachusetts.</w:t>
      </w:r>
    </w:p>
    <w:p>
      <w:pPr>
        <w:pStyle w:val="Normal"/>
        <w:rPr/>
      </w:pPr>
      <w:r>
        <w:rPr/>
        <w:t>Nunkoo, R., &amp; Ramkissoon, H. (2010). Small island urban tourism: a residents' perspective. Current Issues in Tourism, 13(1), 37-60.</w:t>
      </w:r>
    </w:p>
    <w:p>
      <w:pPr>
        <w:pStyle w:val="Normal"/>
        <w:rPr/>
      </w:pPr>
      <w:r>
        <w:rPr/>
        <w:t>Ogie, R. I., Adam, C., &amp; Perez, P. (2020). A review of structural approach to flood management in coastal megacities of developing nations: current research and future directions. Journal of Environmental Planning and Management, 63(2), 127-147.</w:t>
      </w:r>
    </w:p>
    <w:p>
      <w:pPr>
        <w:pStyle w:val="Normal"/>
        <w:rPr/>
      </w:pPr>
      <w:ins w:id="520" w:author="Giorgia Graells" w:date="2021-03-07T23:46:00Z">
        <w:r>
          <w:rPr/>
          <w:t xml:space="preserve">Oliveira, W., e Silva, J. L. S., de Oliveira, M. T. P., Cruz-Neto, O., da Silva, L. A. P., Borges, L. A., ... &amp; Lopes, A. V. (2019). Reduced reproductive success of the endangered tree brazilwood (Paubrasilia echinata, Leguminosae) in urban ecosystem compared to Atlantic forest remnant: lessons for tropical urban ecology. </w:t>
        </w:r>
      </w:ins>
      <w:ins w:id="521" w:author="Giorgia Graells" w:date="2021-03-07T23:46:00Z">
        <w:r>
          <w:rPr>
            <w:i/>
          </w:rPr>
          <w:t>Urban Forestry &amp; Urban Greening</w:t>
        </w:r>
      </w:ins>
      <w:ins w:id="522" w:author="Giorgia Graells" w:date="2021-03-07T23:46:00Z">
        <w:r>
          <w:rPr/>
          <w:t xml:space="preserve">, </w:t>
        </w:r>
      </w:ins>
      <w:ins w:id="523" w:author="Giorgia Graells" w:date="2021-03-07T23:46:00Z">
        <w:r>
          <w:rPr>
            <w:i/>
          </w:rPr>
          <w:t>41</w:t>
        </w:r>
      </w:ins>
      <w:ins w:id="524" w:author="Giorgia Graells" w:date="2021-03-07T23:46:00Z">
        <w:r>
          <w:rPr/>
          <w:t>, 303-312.</w:t>
        </w:r>
      </w:ins>
    </w:p>
    <w:p>
      <w:pPr>
        <w:pStyle w:val="Normal"/>
        <w:rPr/>
      </w:pPr>
      <w:r>
        <w:rPr/>
        <w:t>O’Shaughnessy, K. A., Hawkins, S. J., Evans, A. J., Hanley, M. E., Lunt, P., Thompson, R. C., ... &amp; Simmonds, D. (2020). Design catalogue for eco-engineering of coastal artificial structures: a multifunctional approach for stakeholders and end-users. Urban Ecosystems, 23(2), 431-443.</w:t>
      </w:r>
    </w:p>
    <w:p>
      <w:pPr>
        <w:pStyle w:val="Normal"/>
        <w:rPr/>
      </w:pPr>
      <w:r>
        <w:rPr/>
        <w:t>Pacione, M. (2003). Urban environmental quality and human wellbeing—a social geographical perspective. Landscape and urban planning, 65(1-2), 19-30.</w:t>
      </w:r>
    </w:p>
    <w:p>
      <w:pPr>
        <w:pStyle w:val="Normal"/>
        <w:rPr/>
      </w:pPr>
      <w:r>
        <w:rPr/>
        <w:t>Pallarés, S., Gómez, E., Martínez, A., &amp; Jordán, M. M. (2019). The relationship between indoor and outdoor levels of PM10 and its chemical composition at schools in a coastal region in Spain. Heliyon, 5(8), e02270.</w:t>
      </w:r>
    </w:p>
    <w:p>
      <w:pPr>
        <w:pStyle w:val="Normal"/>
        <w:rPr/>
      </w:pPr>
      <w:ins w:id="525" w:author="Giorgia Graells" w:date="2021-03-07T22:48:00Z">
        <w:r>
          <w:rPr/>
          <w:t>Papatheochari, T., &amp; Coccossis, H. (2019). Development of a waterfront regeneration tool to support local decision making in the context of integrated coastal zone management. Ocean &amp; Coastal Management, 169, 284-295.</w:t>
        </w:r>
      </w:ins>
    </w:p>
    <w:p>
      <w:pPr>
        <w:pStyle w:val="Normal"/>
        <w:rPr/>
      </w:pPr>
      <w:ins w:id="526" w:author="Giorgia Graells" w:date="2021-03-08T01:11:00Z">
        <w:r>
          <w:rPr/>
          <w:t xml:space="preserve">Parzych, A., Astel, A., Zduńczyk, A., &amp; Surowiec, T. (2016). Evaluation of urban environment pollution based on the accumulation of macro-and trace elements in epiphytic lichens. </w:t>
        </w:r>
      </w:ins>
      <w:ins w:id="527" w:author="Giorgia Graells" w:date="2021-03-08T01:11:00Z">
        <w:r>
          <w:rPr>
            <w:i/>
          </w:rPr>
          <w:t>Journal of Environmental Science and Health, Part A</w:t>
        </w:r>
      </w:ins>
      <w:ins w:id="528" w:author="Giorgia Graells" w:date="2021-03-08T01:11:00Z">
        <w:r>
          <w:rPr/>
          <w:t xml:space="preserve">, </w:t>
        </w:r>
      </w:ins>
      <w:ins w:id="529" w:author="Giorgia Graells" w:date="2021-03-08T01:11:00Z">
        <w:r>
          <w:rPr>
            <w:i/>
          </w:rPr>
          <w:t>51</w:t>
        </w:r>
      </w:ins>
      <w:ins w:id="530" w:author="Giorgia Graells" w:date="2021-03-08T01:11:00Z">
        <w:r>
          <w:rPr/>
          <w:t>(4), 297-308.</w:t>
        </w:r>
      </w:ins>
    </w:p>
    <w:p>
      <w:pPr>
        <w:pStyle w:val="Normal"/>
        <w:rPr/>
      </w:pPr>
      <w:r>
        <w:rPr/>
        <w:t>Patel, P., Ghosh, S., Kaginalkar, A., Islam, S., &amp; Karmakar, S. (2019). Performance evaluation of WRF for extreme flood forecasts in a coastal urban environment. Atmospheric research, 223, 39-48.</w:t>
      </w:r>
    </w:p>
    <w:p>
      <w:pPr>
        <w:pStyle w:val="Normal"/>
        <w:rPr/>
      </w:pPr>
      <w:r>
        <w:rPr/>
        <w:t>Paul, M. J., &amp; Meyer, J. L. (2001). Streams in the urban landscape. Annual review of Ecology and Systematics, 32(1), 333-365.</w:t>
      </w:r>
    </w:p>
    <w:p>
      <w:pPr>
        <w:pStyle w:val="Normal"/>
        <w:rPr/>
      </w:pPr>
      <w:ins w:id="531" w:author="Giorgia Graells" w:date="2021-03-06T21:46:00Z">
        <w:r>
          <w:rPr/>
          <w:t>Patz, J. A., Daszak, P., Tabor, G. M., Aguirre, A. A., Pearl, M., Epstein, J., ... &amp; Working Group on Land Use Change Disease Emergence. (2004). Unhealthy landscapes: policy recommendations on land use change and infectious disease emergence. Environmental health perspectives, 112(10), 1092-1098.</w:t>
        </w:r>
      </w:ins>
    </w:p>
    <w:p>
      <w:pPr>
        <w:pStyle w:val="Normal"/>
        <w:rPr/>
      </w:pPr>
      <w:ins w:id="532" w:author="Giorgia Graells" w:date="2021-03-08T00:45:00Z">
        <w:r>
          <w:rPr/>
          <w:t>Peng, C., Wang, S., Zhang, J., Lim, C. C., &amp; Ooi, L. K. (2011, March). Sustainable In-Situ Water Resource Management Strategies in Water Scarce Urban Environment: A Case Study of Sino-Singapore Tianjin Eco City. In 2011 Asia-Pacific Power and Energy Engineering Conference (pp. 1-4). IEEE.</w:t>
        </w:r>
      </w:ins>
    </w:p>
    <w:p>
      <w:pPr>
        <w:pStyle w:val="Normal"/>
        <w:rPr/>
      </w:pPr>
      <w:r>
        <w:rPr/>
        <w:t>Peng, F., Wong, M. S., Wan, Y., &amp; Nichol, J. E. (2017). Modeling of urban wind ventilation using high resolution airborne LiDAR data. Computers, Environment and Urban Systems, 64, 81-90.</w:t>
      </w:r>
    </w:p>
    <w:p>
      <w:pPr>
        <w:pStyle w:val="Normal"/>
        <w:rPr/>
      </w:pPr>
      <w:r>
        <w:rPr/>
        <w:t>Perkol-Finkel, S., Hadary, T., Rella, A., Shirazi, R., &amp; Sella, I. (2018). Seascape architecture–incorporating ecological considerations in design of coastal and marine infrastructure. Ecological Engineering, 120, 645-654.</w:t>
      </w:r>
    </w:p>
    <w:p>
      <w:pPr>
        <w:pStyle w:val="Normal"/>
        <w:rPr/>
      </w:pPr>
      <w:r>
        <w:rPr/>
        <w:t>Pickett, S. T., Cadenasso, M. L., Grove, J. M., Groffman, P. M., Band, L. E., Boone, C. G., ... &amp; Law, N. L. (2008). Beyond urban legends: an emerging framework of urban ecology, as illustrated by the Baltimore Ecosystem Study. BioScience, 58(2), 139-150.</w:t>
      </w:r>
    </w:p>
    <w:p>
      <w:pPr>
        <w:pStyle w:val="Normal"/>
        <w:rPr/>
      </w:pPr>
      <w:r>
        <w:rPr/>
        <w:t>Pickett, S. T., Cadenasso, M. L., Childers, D. L., McDonnell, M. J., &amp; Zhou, W. (2016). Evolution and future of urban ecological science: ecology in, of, and for the city. Ecosystem health and Sustainability, 2(7), e01229.</w:t>
      </w:r>
    </w:p>
    <w:p>
      <w:pPr>
        <w:pStyle w:val="Normal"/>
        <w:rPr/>
      </w:pPr>
      <w:ins w:id="533" w:author="Giorgia Graells" w:date="2021-03-13T21:01:00Z">
        <w:r>
          <w:rPr/>
          <w:t>Pinheiro, A. T. K., &amp; Hokugo, A. (2019). Effectiveness of early warning and community cooperation for evacuation preparedness from mega-risk type coastal hazard in childcare centers. International journal of disaster resilience in the built environment.</w:t>
        </w:r>
      </w:ins>
    </w:p>
    <w:p>
      <w:pPr>
        <w:pStyle w:val="Normal"/>
        <w:rPr/>
      </w:pPr>
      <w:ins w:id="534" w:author="Giorgia Graells" w:date="2021-03-08T01:03:00Z">
        <w:r>
          <w:rPr/>
          <w:t>Pinho, O. S., &amp; Orgaz, M. M. (2000). The urban heat island in a small city in coastal Portugal. International journal of biometeorology, 44(4), 198-203.</w:t>
        </w:r>
      </w:ins>
    </w:p>
    <w:p>
      <w:pPr>
        <w:pStyle w:val="Normal"/>
        <w:rPr/>
      </w:pPr>
      <w:r>
        <w:rPr/>
        <w:t>Pizarro, R. E. (2008). Sustainable planning for poor communities: urban design studios as a catalyst for development in Colombia. Dialogues in Urban Planning: Towards Sustainable Regions, 175.</w:t>
      </w:r>
    </w:p>
    <w:p>
      <w:pPr>
        <w:pStyle w:val="Normal"/>
        <w:rPr/>
      </w:pPr>
      <w:ins w:id="535" w:author="Giorgia Graells" w:date="2021-03-06T15:24:00Z">
        <w:r>
          <w:rPr/>
          <w:t>Priestley, M., Breton, M. L., Bannan, T. J., Worrall, S. D., Bacak, A., Smedley, A. R., ... &amp; Percival, C. J. (2018). Observations of organic and inorganic chlorinated compounds and their contribution to chlorine radical concentrations in an urban environment in northern Europe during the wintertime. Atmospheric Chemistry and Physics, 18(18), 13481-13493.</w:t>
        </w:r>
      </w:ins>
    </w:p>
    <w:p>
      <w:pPr>
        <w:pStyle w:val="Normal"/>
        <w:rPr/>
      </w:pPr>
      <w:ins w:id="536" w:author="Giorgia Graells" w:date="2021-03-06T15:11:00Z">
        <w:r>
          <w:rPr/>
          <w:t>Punda-Polić, V., Bradarić, N., Klišmanić-Nuber, Z., Mrljak, V., &amp; Giljanović, M. (1995). Antibodies to spotted fever group rickettsiae in dogs in Croatia. European journal of epidemiology, 11(4), 389-392.</w:t>
        </w:r>
      </w:ins>
    </w:p>
    <w:p>
      <w:pPr>
        <w:pStyle w:val="Normal"/>
        <w:rPr/>
      </w:pPr>
      <w:ins w:id="537" w:author="Giorgia Graells" w:date="2021-03-13T11:09:00Z">
        <w:r>
          <w:rPr/>
          <w:t>Purvis, K. G., Gramling, J. M., &amp; Murren, C. J. (2015). Assessment of beach access paths on dune vegetation: diversity, abundance, and cover. Journal of Coastal Research, 31(5), 1222-1228.</w:t>
        </w:r>
      </w:ins>
    </w:p>
    <w:p>
      <w:pPr>
        <w:pStyle w:val="Normal"/>
        <w:rPr/>
      </w:pPr>
      <w:r>
        <w:rPr/>
        <w:t>Pushpawela, B., Jayaratne, R. &amp; Morawska, L. (2018). Differentiating between particle formation and growth events in an urban environment. Atmospheric Chemistry and Physics, 18(15), 11171-11183.</w:t>
      </w:r>
    </w:p>
    <w:p>
      <w:pPr>
        <w:pStyle w:val="Normal"/>
        <w:rPr/>
      </w:pPr>
      <w:r>
        <w:rPr/>
        <w:t>Race, D., Luck, G. W., &amp; Black, R. (2010). "Patterns, drivers and implications of demographic change in rural landscapes." in Demographic change in Australia's rural landscapes (pp. 1-22). Dordrecht: Springer.</w:t>
      </w:r>
    </w:p>
    <w:p>
      <w:pPr>
        <w:pStyle w:val="Normal"/>
        <w:rPr/>
      </w:pPr>
      <w:r>
        <w:rPr/>
        <w:t>Ramalho, C. E., &amp; Hobbs, R. J. (2012). Time for a change: dynamic urban ecology. Trends in ecology &amp; evolution, 27(3), 179-188.</w:t>
      </w:r>
    </w:p>
    <w:p>
      <w:pPr>
        <w:pStyle w:val="Normal"/>
        <w:rPr/>
      </w:pPr>
      <w:r>
        <w:rPr/>
        <w:t>R Core Team (2020). R: A language and environment for statistical computing. R Foundation for Statistical Computing, Vienna, Austria. URL https://www.R-project.org/.</w:t>
      </w:r>
    </w:p>
    <w:p>
      <w:pPr>
        <w:pStyle w:val="Normal"/>
        <w:rPr/>
      </w:pPr>
      <w:r>
        <w:rPr/>
        <w:t>Redman, C. L., Grove, J. M., &amp; Kuby, L. H. (2004). Integrating social science into the long-term ecological research (LTER) network: social dimensions of ecological change and ecological dimensions of social change. Ecosystems, 7(2), 161-171.</w:t>
      </w:r>
    </w:p>
    <w:p>
      <w:pPr>
        <w:pStyle w:val="Normal"/>
        <w:rPr/>
      </w:pPr>
      <w:r>
        <w:rPr/>
        <w:t>Rees, W. E. (1997). Urban ecosystems: The human dimension. Urban ecosystems, 1, 63–75.</w:t>
      </w:r>
    </w:p>
    <w:p>
      <w:pPr>
        <w:pStyle w:val="Normal"/>
        <w:rPr/>
      </w:pPr>
      <w:r>
        <w:rPr>
          <w:lang w:val="es-ES"/>
          <w:rPrChange w:id="0" w:author="Usuario" w:date="2021-03-14T09:51:00Z"/>
        </w:rPr>
        <w:t xml:space="preserve">Reyes-López, J., &amp; Carpintero, S. (2014). </w:t>
      </w:r>
      <w:r>
        <w:rPr/>
        <w:t>Comparison of the exotic and native ant communities (Hymenoptera: Formicidae) in urban green areas at inland, coastal and insular sites in Spain. European Journal of Entomology, 111(3), 421.</w:t>
      </w:r>
    </w:p>
    <w:p>
      <w:pPr>
        <w:pStyle w:val="Normal"/>
        <w:rPr/>
      </w:pPr>
      <w:r>
        <w:rPr/>
        <w:t>Robinson, D. (2017). Broom: Convert statistical analysis objects into tidy data frames.</w:t>
      </w:r>
    </w:p>
    <w:p>
      <w:pPr>
        <w:pStyle w:val="Normal"/>
        <w:rPr/>
      </w:pPr>
      <w:r>
        <w:rPr/>
        <w:t>Rosenzweig, B. R., Groffman, P. M., Zarnoch, C. B., Branco, B. F., Hartig, E. K., Fitzpatrick, J., ... &amp; Parris, A. (2018). Nitrogen regulation by natural systems in “unnatural” landscapes: denitrification in ultra-urban coastal ecosystems. Ecosystem Health and Sustainability, 4(9), 205-224.</w:t>
      </w:r>
    </w:p>
    <w:p>
      <w:pPr>
        <w:pStyle w:val="Normal"/>
        <w:rPr/>
      </w:pPr>
      <w:del w:id="539" w:author="Giorgia Graells" w:date="2021-03-07T23:14:00Z">
        <w:r>
          <w:rPr/>
          <w:delText xml:space="preserve">  </w:delText>
        </w:r>
      </w:del>
      <w:r>
        <w:rPr/>
        <w:t>RStudio Team (2019). RStudio: Integrated Development for R. RStudio, Inc., Boston, MA URL http://www.rstudio.com/.</w:t>
      </w:r>
    </w:p>
    <w:p>
      <w:pPr>
        <w:pStyle w:val="Normal"/>
        <w:rPr/>
      </w:pPr>
      <w:ins w:id="540" w:author="Giorgia Graells" w:date="2021-03-07T23:14:00Z">
        <w:r>
          <w:rPr/>
          <w:t xml:space="preserve">Rutty, M., &amp; Scott, D. (2015). Bioclimatic comfort and the thermal perceptions and preferences of beach tourists. </w:t>
        </w:r>
      </w:ins>
      <w:ins w:id="541" w:author="Giorgia Graells" w:date="2021-03-07T23:14:00Z">
        <w:r>
          <w:rPr>
            <w:i/>
          </w:rPr>
          <w:t>International journal of</w:t>
        </w:r>
      </w:ins>
      <w:ins w:id="542" w:author="Giorgia Graells" w:date="2021-03-07T23:14:00Z">
        <w:r>
          <w:rPr/>
          <w:t xml:space="preserve"> biometeorology, 59(1), 37-45.</w:t>
        </w:r>
      </w:ins>
    </w:p>
    <w:p>
      <w:pPr>
        <w:pStyle w:val="Normal"/>
        <w:rPr/>
      </w:pPr>
      <w:ins w:id="543" w:author="Giorgia Graells" w:date="2021-03-06T20:45:00Z">
        <w:r>
          <w:rPr/>
          <w:t>Sahal, A., Leone, F., &amp; Péroche, M. (2013). Complementary methods to plan pedestrian evacuation of the French Riviera's beaches in case of tsunami threat: graph-and multi-agent-based modelling. Natural Hazards and Earth System Sciences, 13(7), 1735-1743.</w:t>
        </w:r>
      </w:ins>
    </w:p>
    <w:p>
      <w:pPr>
        <w:pStyle w:val="Normal"/>
        <w:rPr/>
      </w:pPr>
      <w:ins w:id="544" w:author="Giorgia Graells" w:date="2021-03-07T23:34:00Z">
        <w:r>
          <w:rPr/>
          <w:t>Sainz-Borgo, C., Giner, S., González-Carcacía, J. A., Caula, S., Fernández‐Ordóñez, J. C., Hernández, C., ... &amp; Rodríguez-Ferraro, A. (2016). Current distribution, habitat use, and breeding records of the house sparrow (Passer domesticus) in Venezuela. Ornitología Neotropical, 27, 267-273.</w:t>
        </w:r>
      </w:ins>
    </w:p>
    <w:p>
      <w:pPr>
        <w:pStyle w:val="Normal"/>
        <w:rPr/>
      </w:pPr>
      <w:r>
        <w:rPr/>
        <w:t>Sairinen, R., &amp; Kumpulainen, S. (2006). Assessing social impacts in urban waterfront regeneration. Environmental impact assessment review, 26(1), 120-135.</w:t>
      </w:r>
    </w:p>
    <w:p>
      <w:pPr>
        <w:pStyle w:val="Normal"/>
        <w:rPr/>
      </w:pPr>
      <w:r>
        <w:rPr/>
        <w:t>Santos, T., &amp; Freire, S. (2015). Testing the contribution of Worldview-2 improved spectral resolution for extracting vegetation cover in urban environments. Canadian Journal of Remote Sensing, 41(6), 505-514.</w:t>
      </w:r>
    </w:p>
    <w:p>
      <w:pPr>
        <w:pStyle w:val="Normal"/>
        <w:rPr/>
      </w:pPr>
      <w:r>
        <w:rPr/>
        <w:t>Schwartz, M. W., Smith, L. M., &amp; Steel, Z. L. (2013). Conservation investment for rare plants in urban environments. PloS one, 8(12).</w:t>
      </w:r>
    </w:p>
    <w:p>
      <w:pPr>
        <w:pStyle w:val="Normal"/>
        <w:rPr/>
      </w:pPr>
      <w:r>
        <w:rPr/>
        <w:t>Semadeni-Davies, A., Hernebring, C., Svensson, G., &amp; Gustafsson, L. G. (2008). The impacts of climate change and urbanisation on drainage in Helsingborg, Sweden: Combined sewer system. Journal of Hydrology, 350(1-2), 100-113.</w:t>
      </w:r>
    </w:p>
    <w:p>
      <w:pPr>
        <w:pStyle w:val="Normal"/>
        <w:rPr/>
      </w:pPr>
      <w:r>
        <w:rPr/>
        <w:t>Serre, D., Barroca, B., &amp; Diab, Y. (2010). "Urban flood mitigation: Sustainable options," in The Sustainable City VI, Urban Regenerations and Sustainability, 129, 299-309. Southampton: WIT press.</w:t>
      </w:r>
    </w:p>
    <w:p>
      <w:pPr>
        <w:pStyle w:val="Normal"/>
        <w:rPr/>
      </w:pPr>
      <w:r>
        <w:rPr/>
        <w:t>Shanquan, L., Zhang, G., Yang, J., &amp; Nan, J. (2016). Multi-source characteristics of atmospheric deposition in Nanjing, China, as controlled by East Asia monsoons and urban activities. Pedosphere, 26(3), 374-385.</w:t>
      </w:r>
    </w:p>
    <w:p>
      <w:pPr>
        <w:pStyle w:val="Normal"/>
        <w:rPr/>
      </w:pPr>
      <w:r>
        <w:rPr/>
        <w:t>Shepard, E. L., Williamson, C., &amp; Windsor, S. P. (2016). Fine-scale flight strategies of gulls in urban airflows indicate risk and reward in city living. Philosophical Transactions of the Royal Society B: Biological Sciences, 371, 20150394.</w:t>
      </w:r>
    </w:p>
    <w:p>
      <w:pPr>
        <w:pStyle w:val="Normal"/>
        <w:rPr/>
      </w:pPr>
      <w:r>
        <w:rPr/>
        <w:t>Sherbinin, A. D., Carr, D., Cassels, S., &amp; Jiang, L. (2007). Population and environment. Annual Review of Environment and Resources,  32, 345-373.</w:t>
      </w:r>
    </w:p>
    <w:p>
      <w:pPr>
        <w:pStyle w:val="Normal"/>
        <w:rPr/>
      </w:pPr>
      <w:r>
        <w:rPr/>
        <w:t>Shochat, E., Warren, P. S., &amp; Faeth, S. H. (2006). Future directions in urban ecology. Trends in Ecology &amp; Evolution, 21, 661–2.</w:t>
      </w:r>
    </w:p>
    <w:p>
      <w:pPr>
        <w:pStyle w:val="Normal"/>
        <w:rPr/>
      </w:pPr>
      <w:r>
        <w:rPr/>
        <w:t>Smith, A. C., &amp; Munro, U. (2010). Seasonal population dynamics of the Australian White Ibis (Threskiornis molucca) in urban environments. Emu, 110(2), 132-136.</w:t>
      </w:r>
    </w:p>
    <w:p>
      <w:pPr>
        <w:pStyle w:val="Normal"/>
        <w:rPr/>
      </w:pPr>
      <w:r>
        <w:rPr/>
        <w:t>Song, X., Chang, K. T., Yang, L., &amp; Scheffran, J. (2016). Change in environmental benefits of urban land use and its drivers in Chinese cities, 2000–2010. International journal of environmental research and public health, 13(6), 535.</w:t>
      </w:r>
    </w:p>
    <w:p>
      <w:pPr>
        <w:pStyle w:val="Normal"/>
        <w:rPr/>
      </w:pPr>
      <w:r>
        <w:rPr/>
        <w:t>Su, X., Liu, T., Beheshti, M., &amp; Prigiobbe, V. (2019). Relationship between infiltration, sewer rehabilitation, and groundwater flooding in coastal urban areas. Environmental Science and Pollution Research, 1-11.</w:t>
      </w:r>
    </w:p>
    <w:p>
      <w:pPr>
        <w:pStyle w:val="Normal"/>
        <w:rPr/>
      </w:pPr>
      <w:r>
        <w:rPr/>
        <w:t>Sukopp, H. (1998). "Urban ecology—scientific and practical aspects," in Urban ecology (pp. 3-16). Berlin:  Springer.</w:t>
      </w:r>
    </w:p>
    <w:p>
      <w:pPr>
        <w:pStyle w:val="Normal"/>
        <w:rPr/>
      </w:pPr>
      <w:r>
        <w:rPr/>
        <w:t>Surjan, A. K., &amp; Shaw, R. (2008). ‘Eco-city’to ‘disaster-resilient eco-community’: a concerted approach in the coastal city of Puri, India. Sustainability Science, 3(2), 249-265.</w:t>
      </w:r>
    </w:p>
    <w:p>
      <w:pPr>
        <w:pStyle w:val="Normal"/>
        <w:rPr/>
      </w:pPr>
      <w:r>
        <w:rPr/>
        <w:t>Sutton-Grier AE, Wowk K, &amp; Bamford H. 2015. Future of our coasts: The potential for natural and hybrid infrastructure to enhance the resilience of our coastal communities, economies and ecosystems. Environmental Science &amp; Policy, 51, 137-148.</w:t>
      </w:r>
    </w:p>
    <w:p>
      <w:pPr>
        <w:pStyle w:val="Normal"/>
        <w:rPr/>
      </w:pPr>
      <w:ins w:id="545" w:author="Giorgia Graells" w:date="2021-03-13T18:41:00Z">
        <w:r>
          <w:rPr/>
          <w:t>Storch, H., &amp; Downes, N. K. (2011). A scenario-based approach to assess Ho Chi Minh City’s urban development strategies against the impact of climate change. Cities, 28(6), 517-526.</w:t>
        </w:r>
      </w:ins>
    </w:p>
    <w:p>
      <w:pPr>
        <w:pStyle w:val="Normal"/>
        <w:rPr/>
      </w:pPr>
      <w:r>
        <w:rPr/>
        <w:t>Tait, C. J., Daniels, C. B., &amp; Hill, R. S. (2005). Changes in species assemblages within the Adelaide metropolitan area, Australia, 1836–2002. Ecological Applications, 15(1), 346-359.</w:t>
      </w:r>
    </w:p>
    <w:p>
      <w:pPr>
        <w:pStyle w:val="Normal"/>
        <w:rPr/>
      </w:pPr>
      <w:ins w:id="546" w:author="Giorgia Graells" w:date="2021-03-06T21:35:00Z">
        <w:r>
          <w:rPr/>
          <w:t xml:space="preserve">Theodosi, C., Tsagkaraki, M., Zarmpas, P., Grivas, G., Liakakou, E., Paraskevopoulou, D., ... &amp; Mihalopoulos, N. (2018). Multi-year chemical composition of the fine-aerosol fraction in Athens, Greece, with emphasis on the contribution of residential heating in wintertime. </w:t>
        </w:r>
      </w:ins>
      <w:ins w:id="547" w:author="Giorgia Graells" w:date="2021-03-06T21:35:00Z">
        <w:r>
          <w:rPr>
            <w:i/>
          </w:rPr>
          <w:t>Atmospheric Chemistry and Physics</w:t>
        </w:r>
      </w:ins>
      <w:ins w:id="548" w:author="Giorgia Graells" w:date="2021-03-06T21:35:00Z">
        <w:r>
          <w:rPr/>
          <w:t xml:space="preserve">, </w:t>
        </w:r>
      </w:ins>
      <w:ins w:id="549" w:author="Giorgia Graells" w:date="2021-03-06T21:35:00Z">
        <w:r>
          <w:rPr>
            <w:i/>
          </w:rPr>
          <w:t>18</w:t>
        </w:r>
      </w:ins>
      <w:ins w:id="550" w:author="Giorgia Graells" w:date="2021-03-06T21:35:00Z">
        <w:r>
          <w:rPr/>
          <w:t>(19), 14371-14391.</w:t>
        </w:r>
      </w:ins>
    </w:p>
    <w:p>
      <w:pPr>
        <w:pStyle w:val="Normal"/>
        <w:rPr/>
      </w:pPr>
      <w:r>
        <w:rPr/>
        <w:t>Torresan, S., Critto, A., Dalla Valle, M., Harvey, N., &amp; Marcomini, A. (2008). Assessing coastal vulnerability to climate change: comparing segmentation at global and regional scales. Sustainability Science, 3(1), 45-65.</w:t>
      </w:r>
    </w:p>
    <w:p>
      <w:pPr>
        <w:pStyle w:val="Normal"/>
        <w:rPr/>
      </w:pPr>
      <w:r>
        <w:rPr/>
        <w:t>Tu, W., &amp; Shi, C. (2006). Urban environmental management in Shanghai: achievements, problems, and prospects. Environmental Management, 37(3), 307-321.</w:t>
      </w:r>
    </w:p>
    <w:p>
      <w:pPr>
        <w:pStyle w:val="Normal"/>
        <w:rPr/>
      </w:pPr>
      <w:r>
        <w:rPr/>
        <w:t>Tzoulas, K., Korpela, K., Venn, S., Yli-Pelkonen, V., Kaźmierczak, A., Niemela, J., &amp; James, P. (2007). Promoting ecosystem and human health in urban areas using Green Infrastructure: A literature review. Landscape and urban planning, 81(3), 167-178.</w:t>
      </w:r>
    </w:p>
    <w:p>
      <w:pPr>
        <w:pStyle w:val="Normal"/>
        <w:rPr/>
      </w:pPr>
      <w:r>
        <w:rPr/>
        <w:t>Ulrich, R. S. (1984). View through a window may influence recovery from surgery. Science 224, 420–1.</w:t>
      </w:r>
    </w:p>
    <w:p>
      <w:pPr>
        <w:pStyle w:val="Normal"/>
        <w:rPr/>
      </w:pPr>
      <w:r>
        <w:rPr/>
        <w:t>United Nations. (2017). Concept paper. Partnership dialogue 2: Managing, protecting, conserving and restoring marine and coastal ecosystems.</w:t>
      </w:r>
    </w:p>
    <w:p>
      <w:pPr>
        <w:pStyle w:val="Normal"/>
        <w:rPr/>
      </w:pPr>
      <w:r>
        <w:rPr/>
        <w:t>United Nations. Department of Economics and Social Affairs Population Dynamics.  (2014). World urbanization prospects: The 2014 revision. Highlights.</w:t>
      </w:r>
    </w:p>
    <w:p>
      <w:pPr>
        <w:pStyle w:val="Normal"/>
        <w:rPr/>
      </w:pPr>
      <w:r>
        <w:rPr/>
        <w:t>United Nations. Department of Economics and Social Affairs Population Dynamics. (2018). World urbanization prospects: The 2018 revision. Key facts.</w:t>
      </w:r>
    </w:p>
    <w:p>
      <w:pPr>
        <w:pStyle w:val="Normal"/>
        <w:rPr/>
      </w:pPr>
      <w:r>
        <w:rPr/>
        <w:t>United Nations. Department of Economics and Social Affairs Population Dynamics. 2019. World population prospects: Download Files. https://population.un.org/wpp/Download/Standard/CSV/</w:t>
      </w:r>
    </w:p>
    <w:p>
      <w:pPr>
        <w:pStyle w:val="Normal"/>
        <w:rPr/>
      </w:pPr>
      <w:r>
        <w:rPr>
          <w:lang w:val="es-ES"/>
          <w:rPrChange w:id="0" w:author="Usuario" w:date="2021-03-14T09:51:00Z"/>
        </w:rPr>
        <w:t xml:space="preserve">Van Kamp, I., Leidelmeijer, K., Marsman, G., &amp; De Hollander, A. (2003). </w:t>
      </w:r>
      <w:r>
        <w:rPr/>
        <w:t>Urban environmental quality and human well-being: Towards a conceptual framework and demarcation of concepts; a literature study. Landscape and urban planning, 65(1-2), 5-18.</w:t>
      </w:r>
    </w:p>
    <w:p>
      <w:pPr>
        <w:pStyle w:val="Normal"/>
        <w:rPr/>
      </w:pPr>
      <w:ins w:id="552" w:author="Giorgia Graells" w:date="2021-03-06T21:37:00Z">
        <w:r>
          <w:rPr/>
          <w:t>Vicente, A. B., Sanfeliu, T., &amp; Jordan, M. M. (2012). Assesment of PM10 pollution episodes in a ceramic cluster (NE Spain): Proposal of a new quality index for PM10, As, Cd, Ni and Pb. Journal of Environmental Management, 108, 92-101.</w:t>
        </w:r>
      </w:ins>
    </w:p>
    <w:p>
      <w:pPr>
        <w:pStyle w:val="Normal"/>
        <w:rPr/>
      </w:pPr>
      <w:ins w:id="553" w:author="Giorgia Graells" w:date="2021-03-06T21:38:00Z">
        <w:r>
          <w:rPr>
            <w:lang w:val="es-ES"/>
          </w:rPr>
          <w:t xml:space="preserve">Videla, H. A., &amp; Herrera, L. K. (2017). </w:t>
        </w:r>
      </w:ins>
      <w:ins w:id="554" w:author="Giorgia Graells" w:date="2021-03-06T21:38:00Z">
        <w:r>
          <w:rPr/>
          <w:t>"A comparative study on biodeterioration and weathering effects in three sites of the Latin American cultural heritage," in Molecular Biology and Cultural Heritage (pp. 253-258). Routledge.</w:t>
        </w:r>
      </w:ins>
    </w:p>
    <w:p>
      <w:pPr>
        <w:pStyle w:val="Normal"/>
        <w:rPr>
          <w:lang w:val="es-ES"/>
        </w:rPr>
      </w:pPr>
      <w:ins w:id="555" w:author="Giorgia Graells" w:date="2021-03-06T21:38:00Z">
        <w:r>
          <w:rPr/>
          <w:t xml:space="preserve">Villagra, P., Herrmann, G., Quintana, C., &amp; Sepúlveda, R. D. (2016). Resilience thinking and urban planning in a coastal environment at risks of tsunamis: the case study of Mehuín, Chile. </w:t>
        </w:r>
      </w:ins>
      <w:ins w:id="556" w:author="Giorgia Graells" w:date="2021-03-06T21:38:00Z">
        <w:r>
          <w:rPr>
            <w:lang w:val="es-ES"/>
          </w:rPr>
          <w:t>Revista de Geografía Norte Grande, (64), 63-82.</w:t>
        </w:r>
      </w:ins>
    </w:p>
    <w:p>
      <w:pPr>
        <w:pStyle w:val="Normal"/>
        <w:rPr/>
      </w:pPr>
      <w:ins w:id="557" w:author="Giorgia Graells" w:date="2021-03-06T21:38:00Z">
        <w:r>
          <w:rPr>
            <w:lang w:val="es-ES"/>
          </w:rPr>
          <w:t xml:space="preserve">Vitousek, S., Barnard, P. L., Fletcher, C. H., Frazer, N., Erikson, L., &amp; Storlazzi, C. D. (2017). </w:t>
        </w:r>
      </w:ins>
      <w:ins w:id="558" w:author="Giorgia Graells" w:date="2021-03-06T21:38:00Z">
        <w:r>
          <w:rPr/>
          <w:t xml:space="preserve">Doubling of coastal flooding frequency within decades due to sea-level rise. </w:t>
        </w:r>
      </w:ins>
      <w:ins w:id="559" w:author="Giorgia Graells" w:date="2021-03-06T21:38:00Z">
        <w:r>
          <w:rPr>
            <w:i/>
          </w:rPr>
          <w:t>Scientific reports</w:t>
        </w:r>
      </w:ins>
      <w:ins w:id="560" w:author="Giorgia Graells" w:date="2021-03-06T21:38:00Z">
        <w:r>
          <w:rPr/>
          <w:t xml:space="preserve">, </w:t>
        </w:r>
      </w:ins>
      <w:ins w:id="561" w:author="Giorgia Graells" w:date="2021-03-06T21:38:00Z">
        <w:r>
          <w:rPr>
            <w:i/>
          </w:rPr>
          <w:t>7</w:t>
        </w:r>
      </w:ins>
      <w:ins w:id="562" w:author="Giorgia Graells" w:date="2021-03-06T21:38:00Z">
        <w:r>
          <w:rPr/>
          <w:t>(1), 1-9.</w:t>
        </w:r>
      </w:ins>
    </w:p>
    <w:p>
      <w:pPr>
        <w:pStyle w:val="Normal"/>
        <w:rPr/>
      </w:pPr>
      <w:r>
        <w:rPr/>
        <w:t>Vye, D., &amp; Rousseaux, F. (2010). Evaluation of urban planning strategies with a versatile urban growth model. The Sustainable City VI: Urban Regeneration and Sustainability, 6, 227.</w:t>
      </w:r>
    </w:p>
    <w:p>
      <w:pPr>
        <w:pStyle w:val="Normal"/>
        <w:rPr/>
      </w:pPr>
      <w:r>
        <w:rPr/>
        <w:t>Walsh, C. J., Roy, A. H., Feminella, J. W., Cottingham, P. D., Groffman, P. M., &amp; Morgan, R. P. (2005). The urban stream syndrome: current knowledge and the search for a cure. Journal of the North American Benthological Society, 24(3), 706-723.</w:t>
      </w:r>
    </w:p>
    <w:p>
      <w:pPr>
        <w:pStyle w:val="Normal"/>
        <w:rPr/>
      </w:pPr>
      <w:r>
        <w:rPr/>
        <w:t>Wang, Z. (2010). Mechanisms of cadmium toxicity to various trophic saltwater organisms. Nova Science Publishers.</w:t>
      </w:r>
    </w:p>
    <w:p>
      <w:pPr>
        <w:pStyle w:val="Normal"/>
        <w:rPr/>
      </w:pPr>
      <w:r>
        <w:rPr/>
        <w:t xml:space="preserve">Washburn, B. E., Bernhardt, G. E., Kutschbach-Brohl, L., Chipman, R. B., &amp; Francoeur, L. C. (2013). </w:t>
      </w:r>
      <w:r>
        <w:rPr>
          <w:lang w:val="es-ES"/>
          <w:rPrChange w:id="0" w:author="Usuario" w:date="2021-03-14T09:51:00Z"/>
        </w:rPr>
        <w:t xml:space="preserve">Foraging Ecology of Four Gull Species at a Coastal-Urban Interface: Ecología de Forrajeo de Cuatro Especies de Gaviota en una Interface Costera-Urbana. </w:t>
      </w:r>
      <w:r>
        <w:rPr/>
        <w:t>The Condor, 115(1), 67-76.</w:t>
      </w:r>
    </w:p>
    <w:p>
      <w:pPr>
        <w:pStyle w:val="Normal"/>
        <w:rPr/>
      </w:pPr>
      <w:r>
        <w:rPr/>
        <w:t>Watson, J. (2015). Practical precautions, reasonable responses: How South Australia's planning regime adapts to the coastal impacts of climate change. Environmental and Planning Law Journal, 32, 256-277.</w:t>
      </w:r>
    </w:p>
    <w:p>
      <w:pPr>
        <w:pStyle w:val="Normal"/>
        <w:rPr/>
      </w:pPr>
      <w:r>
        <w:rPr/>
        <w:t>Watson, D., &amp; Adams, M. (2010). Design for flooding: Architecture, landscape, and urban design for resilience to climate change. John wiley &amp; sons.</w:t>
      </w:r>
    </w:p>
    <w:p>
      <w:pPr>
        <w:pStyle w:val="Normal"/>
        <w:rPr/>
      </w:pPr>
      <w:ins w:id="564" w:author="Giorgia Graells" w:date="2021-03-08T01:21:00Z">
        <w:r>
          <w:rPr/>
          <w:t xml:space="preserve">Way, J. G., Ortega, I. M., &amp; Strauss, E. G. (2004). Movement and activity patterns of eastern coyotes in a coastal, suburban environment. </w:t>
        </w:r>
      </w:ins>
      <w:ins w:id="565" w:author="Giorgia Graells" w:date="2021-03-08T01:21:00Z">
        <w:r>
          <w:rPr>
            <w:i/>
          </w:rPr>
          <w:t>Northeastern Naturalist</w:t>
        </w:r>
      </w:ins>
      <w:ins w:id="566" w:author="Giorgia Graells" w:date="2021-03-08T01:21:00Z">
        <w:r>
          <w:rPr/>
          <w:t xml:space="preserve">, </w:t>
        </w:r>
      </w:ins>
      <w:ins w:id="567" w:author="Giorgia Graells" w:date="2021-03-08T01:21:00Z">
        <w:r>
          <w:rPr>
            <w:i/>
          </w:rPr>
          <w:t>11</w:t>
        </w:r>
      </w:ins>
      <w:ins w:id="568" w:author="Giorgia Graells" w:date="2021-03-08T01:21:00Z">
        <w:r>
          <w:rPr/>
          <w:t>(3), 237-254.</w:t>
        </w:r>
      </w:ins>
    </w:p>
    <w:p>
      <w:pPr>
        <w:pStyle w:val="Normal"/>
        <w:rPr/>
      </w:pPr>
      <w:r>
        <w:rPr/>
        <w:t>Weinstein, M. P. (2009). The road ahead: The sustainability transition and coastal research. Estuaries and Coasts, 32, 1044–53.</w:t>
      </w:r>
    </w:p>
    <w:p>
      <w:pPr>
        <w:pStyle w:val="Normal"/>
        <w:rPr/>
      </w:pPr>
      <w:r>
        <w:rPr/>
        <w:t>Whisson, D. A., Weston, M. A., &amp; Shannon, K. (2015). Home range, habitat use and movements by the little raven (Corvus mellori) in a coastal peri-urban landscape. Wildlife research, 42(6), 500-508.</w:t>
      </w:r>
    </w:p>
    <w:p>
      <w:pPr>
        <w:pStyle w:val="Normal"/>
        <w:rPr/>
      </w:pPr>
      <w:ins w:id="569" w:author="Giorgia Graells" w:date="2021-03-08T00:34:00Z">
        <w:r>
          <w:rPr/>
          <w:t>White, M. P., Pahl, S., Ashbullby, K., Herbert, S., &amp; Depledge, M. H. (2013). Feelings of restoration from recent nature visits. Journal of Environmental Psychology, 35, 40-51.</w:t>
        </w:r>
      </w:ins>
    </w:p>
    <w:p>
      <w:pPr>
        <w:pStyle w:val="Normal"/>
        <w:rPr/>
      </w:pPr>
      <w:r>
        <w:rPr/>
        <w:t>Wickham, H. (2009). Ggplot2: Elegant graphics for data analysis. Springer-Verlag New York.</w:t>
      </w:r>
    </w:p>
    <w:p>
      <w:pPr>
        <w:pStyle w:val="Normal"/>
        <w:rPr/>
      </w:pPr>
      <w:r>
        <w:rPr/>
        <w:t>Wickham, H., &amp; Wickham, M. H. (2017a). Package tidyverse. Easily Install and Load the ‘Tidyverse.</w:t>
      </w:r>
    </w:p>
    <w:p>
      <w:pPr>
        <w:pStyle w:val="Normal"/>
        <w:rPr/>
      </w:pPr>
      <w:r>
        <w:rPr/>
        <w:t>Wickham, H. (2017b). stringr: Simple, consistent wrappers for common string operations. R package version, 1(0).</w:t>
      </w:r>
    </w:p>
    <w:p>
      <w:pPr>
        <w:pStyle w:val="Normal"/>
        <w:rPr/>
      </w:pPr>
      <w:r>
        <w:rPr/>
        <w:t>Wickham, H., Francois, R., Henry, L., &amp; Müller, K. (2015). dplyr: A grammar of data manipulation. R package version 0.4, 3.</w:t>
      </w:r>
    </w:p>
    <w:p>
      <w:pPr>
        <w:pStyle w:val="Normal"/>
        <w:rPr/>
      </w:pPr>
      <w:del w:id="570" w:author="Giorgia Graells" w:date="2021-03-06T21:38:00Z">
        <w:r>
          <w:rPr/>
          <w:delText>Videla, H. A., &amp; Herrera, L. K. (2017). "A comparative study on biodeterioration and weathering effects in three sites of the Latin American cultural heritage," in Molecular Biology and Cultural Heritage (pp. 253-258). Routledge.</w:delText>
        </w:r>
      </w:del>
    </w:p>
    <w:p>
      <w:pPr>
        <w:pStyle w:val="Normal"/>
        <w:rPr/>
      </w:pPr>
      <w:del w:id="571" w:author="Giorgia Graells" w:date="2021-03-06T21:38:00Z">
        <w:r>
          <w:rPr/>
          <w:delText>Villagra, P., Herrmann, G., Quintana, C., &amp; Sepúlveda, R. D. (2016). Resilience thinking and urban planning in a coastal environment at risks of tsunamis: the case study of Mehuín, Chile. Revista de Geografía Norte Grande, (64), 63-82.</w:delText>
        </w:r>
      </w:del>
    </w:p>
    <w:p>
      <w:pPr>
        <w:pStyle w:val="Normal"/>
        <w:rPr/>
      </w:pPr>
      <w:ins w:id="572" w:author="Giorgia Graells" w:date="2021-03-06T21:32:00Z">
        <w:r>
          <w:rPr/>
          <w:t>Williams, C. F., Lloyd, D., Lees, J., Pirog, A., Geroni, G. M., Pastre, J., ... &amp; Porch, A. (2016, May). What the deep sea can tell us about microwaves. In 2016 IEEE MTT-S International Microwave Symposium (IMS) (pp. 1-4). IEEE.</w:t>
        </w:r>
      </w:ins>
    </w:p>
    <w:p>
      <w:pPr>
        <w:pStyle w:val="Normal"/>
        <w:rPr/>
      </w:pPr>
      <w:ins w:id="573" w:author="Giorgia Graells" w:date="2021-03-07T22:43:00Z">
        <w:r>
          <w:rPr/>
          <w:t>Winzer, L. F., Berthon, K. A., Carnegie, A. J., Pegg, G. S., &amp; Leishman, M. R. (2019). Austropuccinia psidii on the move: survey based insights to its geographical distribution, host species, impacts and management in Australia. Biological Invasions, 21(4), 1215-1225.</w:t>
        </w:r>
      </w:ins>
    </w:p>
    <w:p>
      <w:pPr>
        <w:pStyle w:val="Normal"/>
        <w:rPr/>
      </w:pPr>
      <w:r>
        <w:rPr/>
        <w:t>Wolch, J. R., Byrne, J., &amp; Newell, J. P. (2014). Urban green space, public health, and environmental justice: The challenge of making cities ‘just green enough’. Landscape and urban planning, 125, 234-244.</w:t>
      </w:r>
    </w:p>
    <w:p>
      <w:pPr>
        <w:pStyle w:val="Normal"/>
        <w:rPr/>
      </w:pPr>
      <w:ins w:id="574" w:author="Giorgia Graells" w:date="2021-03-13T19:06:00Z">
        <w:r>
          <w:rPr/>
          <w:t>Wolsko, C., &amp; Marino, E. (2016). Disasters, migrations, and the unintended consequences of urbanization: What’s the harm in getting out of harm’s way?. Population and Environment, 37(4), 411-428.</w:t>
        </w:r>
      </w:ins>
    </w:p>
    <w:p>
      <w:pPr>
        <w:pStyle w:val="Normal"/>
        <w:rPr/>
      </w:pPr>
      <w:r>
        <w:rPr/>
        <w:t>Wong, T. C. (2011). "Eco-cities in China: Pearls in the sea of degrading urban environments?," in Eco-city Planning (pp. 131-150). Dordrecht: Springer.</w:t>
      </w:r>
    </w:p>
    <w:p>
      <w:pPr>
        <w:pStyle w:val="Normal"/>
        <w:rPr/>
      </w:pPr>
      <w:r>
        <w:rPr/>
        <w:t>Wu, J. J. (2008). Making the case for landscape ecology an effective approach to urban sustainability. Landscape journal, 27(1), 41-50.</w:t>
      </w:r>
    </w:p>
    <w:p>
      <w:pPr>
        <w:pStyle w:val="Normal"/>
        <w:rPr/>
      </w:pPr>
      <w:r>
        <w:rPr/>
        <w:t>Wu, J. 2014. Urban ecology and sustainability: The state-of-the-science and future directions. Landscape and urban planning, 125, 209-221.</w:t>
      </w:r>
    </w:p>
    <w:p>
      <w:pPr>
        <w:pStyle w:val="Normal"/>
        <w:rPr/>
      </w:pPr>
      <w:r>
        <w:rPr/>
        <w:t>Wu, W. (2007). Coastline evolution monitoring and estimation—a case study in the region of Nouakchott, Mauritania. International Journal of Remote Sensing, 28(24), 5461-5484.</w:t>
      </w:r>
    </w:p>
    <w:p>
      <w:pPr>
        <w:pStyle w:val="Normal"/>
        <w:rPr/>
      </w:pPr>
      <w:bookmarkStart w:id="7" w:name="__DdeLink__1253_2576022028"/>
      <w:r>
        <w:rPr/>
        <w:t>Yamazaki</w:t>
      </w:r>
      <w:bookmarkEnd w:id="7"/>
      <w:r>
        <w:rPr/>
        <w:t>, K., Kitamoto, T., Yariyama, Y., &amp; Sugiura, S. (2007). An analysis of spatial distribution in the exotic slug caterpillar Parasa lepida (Cramer)(Lepidoptera: Limacodidae) at an urban coastal site in central Japan. The Pan-Pacific Entomologist, 83(3), 193-199.</w:t>
      </w:r>
    </w:p>
    <w:p>
      <w:pPr>
        <w:pStyle w:val="Normal"/>
        <w:rPr/>
      </w:pPr>
      <w:r>
        <w:rPr/>
        <w:t>Yin, J., Lin, N., &amp; Yu, D. (2016). Coupled modeling of storm surge and coastal inundation: A case study in New York City during Hurricane Sandy. Water Resources Research, 52(11), 8685-8699.</w:t>
      </w:r>
    </w:p>
    <w:p>
      <w:pPr>
        <w:pStyle w:val="Normal"/>
        <w:rPr/>
      </w:pPr>
      <w:r>
        <w:rPr/>
        <w:t>Yu, W., Zhang, Y., Zhou, W., Wang, W., &amp; Tang, R. (2019). Urban expansion in Shenzhen since 1970s: A retrospect of change from a village to a megacity from the space. Physics and Chemistry of the Earth, Parts A/B/C, 110, 21-30.</w:t>
      </w:r>
    </w:p>
    <w:p>
      <w:pPr>
        <w:pStyle w:val="Normal"/>
        <w:rPr/>
      </w:pPr>
      <w:r>
        <w:rPr/>
        <w:t>Zhang, L., Xia, Y. P., Wu, Q., She, L. F., Li, H., &amp; Ruan, T. L. (2014). "Original design and ecological recreation: a comparative analysis of wetland parks in the Yangtse River Delta area," in XXIX International Horticultural Congress on Horticulture: Sustaining Lives, Livelihoods and Landscapes (IHC2014): V 1108 (pp. 241-248).</w:t>
      </w:r>
    </w:p>
    <w:p>
      <w:pPr>
        <w:pStyle w:val="Normal"/>
        <w:rPr/>
      </w:pPr>
      <w:r>
        <w:rPr/>
        <w:t>Zhen, L., Lin, D. M., Shu, H. W., Jiang, S., &amp; Zhu, Y. X. (2007). District cooling and heating with seawater as heat source and sink in Dalian, China. Renewable energy, 32(15), 2603-2616.</w:t>
      </w:r>
    </w:p>
    <w:p>
      <w:pPr>
        <w:pStyle w:val="Normal"/>
        <w:rPr>
          <w:rFonts w:cs="Times New Roman"/>
          <w:szCs w:val="24"/>
        </w:rPr>
      </w:pPr>
      <w:ins w:id="575" w:author="Giorgia Graells" w:date="2021-03-07T22:23:00Z">
        <w:r>
          <w:rPr>
            <w:rFonts w:cs="Times New Roman"/>
            <w:szCs w:val="24"/>
          </w:rPr>
          <w:t>Zhou, Z., Liu, S., Hua, H., Chen, C. S., Zhong, G., Lin, H., &amp; Huang, C. W. (2014). Frequency analysis for predicting extreme precipitation in Changxing Station of Taihu Basin, China. Journal of Coastal Research, (68), 144-151.</w:t>
        </w:r>
      </w:ins>
    </w:p>
    <w:p>
      <w:pPr>
        <w:pStyle w:val="Normal"/>
        <w:rPr/>
      </w:pPr>
      <w:r>
        <w:rPr>
          <w:rFonts w:cs="Times New Roman"/>
          <w:szCs w:val="24"/>
        </w:rPr>
        <w:t>Zhou, W., Pickett, S. T., &amp; Cadenasso, M. L. (2017). Shifting concepts of urban spatial heterogeneity and their implications for sustainability. Landscape ecology, 32(1), 15-30.</w:t>
      </w:r>
    </w:p>
    <w:p>
      <w:pPr>
        <w:pStyle w:val="Heading1"/>
        <w:numPr>
          <w:ilvl w:val="0"/>
          <w:numId w:val="2"/>
        </w:numPr>
        <w:rPr/>
      </w:pPr>
      <w:r>
        <w:rPr/>
        <w:t>Table</w:t>
      </w:r>
    </w:p>
    <w:p>
      <w:pPr>
        <w:pStyle w:val="Bibliography"/>
        <w:spacing w:lineRule="auto" w:line="480"/>
        <w:jc w:val="both"/>
        <w:rPr/>
      </w:pPr>
      <w:r>
        <w:rPr>
          <w:lang w:val="en-GB"/>
        </w:rPr>
        <w:t xml:space="preserve">Table 1. </w:t>
      </w:r>
      <w:bookmarkStart w:id="8" w:name="__DdeLink__2102_1049326778"/>
      <w:r>
        <w:rPr>
          <w:lang w:val="en-GB"/>
        </w:rPr>
        <w:t>Classification of articles in coastal urban ecology.</w:t>
      </w:r>
      <w:bookmarkEnd w:id="8"/>
    </w:p>
    <w:tbl>
      <w:tblPr>
        <w:tblW w:w="9879" w:type="dxa"/>
        <w:jc w:val="left"/>
        <w:tblInd w:w="23"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1442"/>
        <w:gridCol w:w="1708"/>
        <w:gridCol w:w="3685"/>
        <w:gridCol w:w="3043"/>
      </w:tblGrid>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pPr>
            <w:r>
              <w:rPr>
                <w:b w:val="false"/>
                <w:bCs w:val="false"/>
                <w:szCs w:val="24"/>
              </w:rPr>
              <w:t xml:space="preserve">Category </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pPr>
            <w:r>
              <w:rPr>
                <w:b w:val="false"/>
                <w:bCs w:val="false"/>
                <w:szCs w:val="24"/>
              </w:rPr>
              <w:t>Classification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pPr>
            <w:r>
              <w:rPr>
                <w:b w:val="false"/>
                <w:bCs w:val="false"/>
                <w:szCs w:val="24"/>
              </w:rPr>
              <w:t>Description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spacing w:before="0" w:after="200"/>
              <w:jc w:val="left"/>
              <w:rPr/>
            </w:pPr>
            <w:r>
              <w:rPr>
                <w:b w:val="false"/>
                <w:bCs w:val="false"/>
                <w:szCs w:val="24"/>
              </w:rPr>
              <w:t>Examples</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200"/>
              <w:rPr/>
            </w:pPr>
            <w:r>
              <w:rPr>
                <w:szCs w:val="24"/>
              </w:rPr>
              <w:t>Disciplinary focus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 xml:space="preserve">Ecological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Study of relationships and interaction between organisms and their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szCs w:val="24"/>
              </w:rPr>
              <w:t xml:space="preserve">Tait </w:t>
            </w:r>
            <w:r>
              <w:rPr>
                <w:i/>
                <w:iCs/>
                <w:szCs w:val="24"/>
              </w:rPr>
              <w:t>et al. (</w:t>
            </w:r>
            <w:r>
              <w:rPr>
                <w:szCs w:val="24"/>
              </w:rPr>
              <w:t>2005), Smith &amp; Munro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Study of social behaviour, including its origin, evolution and organization within a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rPr>
              <w:t xml:space="preserve">Abarca-Álvarez </w:t>
            </w:r>
            <w:r>
              <w:rPr>
                <w:i/>
                <w:iCs/>
                <w:color w:val="000000"/>
                <w:szCs w:val="24"/>
              </w:rPr>
              <w:t>et al. (</w:t>
            </w:r>
            <w:r>
              <w:rPr>
                <w:color w:val="000000"/>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Social-ecological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Study of interaction between humans and their coastal urban environment, using multidisciplinary approaches  including anthropology, geography, sociology and ecology.</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Dodman (2009), </w:t>
            </w:r>
            <w:r>
              <w:rPr>
                <w:color w:val="000000"/>
                <w:szCs w:val="24"/>
                <w:lang w:val="en-GB"/>
              </w:rPr>
              <w:t>Cohen</w:t>
            </w:r>
            <w:r>
              <w:rPr>
                <w:i/>
                <w:iCs/>
                <w:color w:val="000000"/>
                <w:szCs w:val="24"/>
                <w:lang w:val="en-GB"/>
              </w:rPr>
              <w:t xml:space="preserve"> et al.</w:t>
            </w:r>
            <w:r>
              <w:rPr>
                <w:color w:val="000000"/>
                <w:szCs w:val="24"/>
                <w:lang w:val="en-GB"/>
              </w:rPr>
              <w:t xml:space="preserve"> (2013).</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Environmental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Study of the environment with a focus in  organization, law, regulations or policy solutions.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lang w:val="es-ES"/>
              </w:rPr>
            </w:pPr>
            <w:r>
              <w:rPr>
                <w:color w:val="000000"/>
                <w:szCs w:val="24"/>
                <w:lang w:val="es-ES"/>
              </w:rPr>
              <w:t xml:space="preserve">Alcoforado </w:t>
            </w:r>
            <w:r>
              <w:rPr>
                <w:i/>
                <w:iCs/>
                <w:color w:val="000000"/>
                <w:szCs w:val="24"/>
                <w:lang w:val="es-ES"/>
              </w:rPr>
              <w:t>et al.</w:t>
            </w:r>
            <w:r>
              <w:rPr>
                <w:color w:val="000000"/>
                <w:szCs w:val="24"/>
                <w:lang w:val="es-ES"/>
              </w:rPr>
              <w:t xml:space="preserve"> (2009), Vye &amp; Rousseaux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before="0" w:after="200"/>
              <w:rPr>
                <w:szCs w:val="24"/>
                <w:lang w:val="es-ES"/>
              </w:rPr>
            </w:pPr>
            <w:r>
              <w:rPr>
                <w:szCs w:val="24"/>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Social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Provides practical guidelines and principles to improve human welfare.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lang w:val="es-ES"/>
              </w:rPr>
              <w:t xml:space="preserve">Guerrero Valdebenito &amp; Alarcon Rodriguez (2018), Kuhnlein </w:t>
            </w:r>
            <w:r>
              <w:rPr>
                <w:i/>
                <w:iCs/>
                <w:color w:val="000000"/>
                <w:szCs w:val="24"/>
                <w:lang w:val="es-ES"/>
              </w:rPr>
              <w:t>et al.</w:t>
            </w:r>
            <w:r>
              <w:rPr>
                <w:color w:val="000000"/>
                <w:szCs w:val="24"/>
                <w:lang w:val="es-ES"/>
              </w:rPr>
              <w:t xml:space="preserve"> </w:t>
            </w:r>
            <w:r>
              <w:rPr>
                <w:color w:val="000000"/>
                <w:szCs w:val="24"/>
                <w:lang w:val="en-GB"/>
              </w:rPr>
              <w:t>(2003).</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szCs w:val="24"/>
              </w:rPr>
              <w:t>Study approach</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Spatial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Focus on landscape, land cover or urban geomorphology changes.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Lim &amp; Sodhi (2004), </w:t>
            </w:r>
            <w:r>
              <w:rPr>
                <w:color w:val="000000"/>
                <w:szCs w:val="24"/>
                <w:lang w:val="en-GB"/>
              </w:rPr>
              <w:t>Cui &amp; Yuan (2009).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Spatiotemporal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Landscape, land cover or urban geomorphology  changes, including some changes over time on small scale.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Li </w:t>
            </w:r>
            <w:r>
              <w:rPr>
                <w:i/>
                <w:iCs/>
                <w:szCs w:val="24"/>
              </w:rPr>
              <w:t>et al.</w:t>
            </w:r>
            <w:r>
              <w:rPr>
                <w:szCs w:val="24"/>
              </w:rPr>
              <w:t xml:space="preserve"> (2011), </w:t>
            </w:r>
            <w:r>
              <w:rPr>
                <w:color w:val="000000"/>
                <w:szCs w:val="24"/>
                <w:lang w:val="en-GB"/>
              </w:rPr>
              <w:t>Grossmann (2008).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Focus in changes over time.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Yu </w:t>
            </w:r>
            <w:r>
              <w:rPr>
                <w:i/>
                <w:iCs/>
                <w:szCs w:val="24"/>
                <w:lang w:val="es-ES"/>
              </w:rPr>
              <w:t>et al.</w:t>
            </w:r>
            <w:r>
              <w:rPr>
                <w:szCs w:val="24"/>
                <w:lang w:val="es-ES"/>
              </w:rPr>
              <w:t xml:space="preserve"> (2019), </w:t>
            </w:r>
            <w:r>
              <w:rPr>
                <w:color w:val="000000"/>
                <w:szCs w:val="24"/>
                <w:lang w:val="es-ES"/>
              </w:rPr>
              <w:t xml:space="preserve">Semadeni-Davies </w:t>
            </w:r>
            <w:r>
              <w:rPr>
                <w:i/>
                <w:iCs/>
                <w:color w:val="000000"/>
                <w:szCs w:val="24"/>
                <w:lang w:val="es-ES"/>
              </w:rPr>
              <w:t>et al.</w:t>
            </w:r>
            <w:r>
              <w:rPr>
                <w:color w:val="000000"/>
                <w:szCs w:val="24"/>
                <w:lang w:val="es-ES"/>
              </w:rPr>
              <w:t xml:space="preserve"> </w:t>
            </w:r>
            <w:r>
              <w:rPr>
                <w:color w:val="000000"/>
                <w:szCs w:val="24"/>
                <w:lang w:val="en-GB"/>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Temporal experiment</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Focus in changes over time in a controlled environments and simulations.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Leclerc &amp; Viard (2018), Chabas </w:t>
            </w:r>
            <w:r>
              <w:rPr>
                <w:i/>
                <w:iCs/>
                <w:szCs w:val="24"/>
                <w:lang w:val="es-ES"/>
              </w:rPr>
              <w:t>et al.</w:t>
            </w:r>
            <w:r>
              <w:rPr>
                <w:szCs w:val="24"/>
                <w:lang w:val="es-ES"/>
              </w:rPr>
              <w:t xml:space="preserve">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Experimental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Including all lab procedures.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Zhen </w:t>
            </w:r>
            <w:r>
              <w:rPr>
                <w:i/>
                <w:iCs/>
                <w:szCs w:val="24"/>
              </w:rPr>
              <w:t>et al.</w:t>
            </w:r>
            <w:r>
              <w:rPr>
                <w:szCs w:val="24"/>
              </w:rPr>
              <w:t xml:space="preserve"> (2007), Charalambous </w:t>
            </w:r>
            <w:r>
              <w:rPr>
                <w:i/>
                <w:iCs/>
                <w:szCs w:val="24"/>
              </w:rPr>
              <w:t xml:space="preserve">et al. </w:t>
            </w:r>
            <w:r>
              <w:rPr>
                <w:szCs w:val="24"/>
              </w:rPr>
              <w:t>(2012).</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Type of analysis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Qualitative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Non-numerical descriptions and ethnographic studies.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Arif (2017), Gardner (2003)</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Quantitative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Collection and evaluation of measurable data of either social or environmental aspects.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lang w:val="es-ES"/>
              </w:rPr>
            </w:pPr>
            <w:r>
              <w:rPr>
                <w:szCs w:val="24"/>
                <w:lang w:val="es-ES"/>
              </w:rPr>
              <w:t xml:space="preserve">Yamazaki, </w:t>
            </w:r>
            <w:r>
              <w:rPr>
                <w:i/>
                <w:iCs/>
                <w:szCs w:val="24"/>
                <w:lang w:val="es-ES"/>
              </w:rPr>
              <w:t>et al.</w:t>
            </w:r>
            <w:r>
              <w:rPr>
                <w:szCs w:val="24"/>
                <w:lang w:val="es-ES"/>
              </w:rPr>
              <w:t xml:space="preserve"> (2007), </w:t>
            </w:r>
            <w:r>
              <w:rPr>
                <w:color w:val="000000"/>
                <w:szCs w:val="24"/>
                <w:lang w:val="es-ES"/>
              </w:rPr>
              <w:t>Videla &amp; Herrera (2017).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lang w:val="es-ES"/>
              </w:rPr>
            </w:pPr>
            <w:r>
              <w:rPr>
                <w:szCs w:val="24"/>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Modelling studies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 xml:space="preserve">Mostly computational simulations. </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lang w:val="es-ES"/>
              </w:rPr>
            </w:pPr>
            <w:r>
              <w:rPr>
                <w:szCs w:val="24"/>
                <w:lang w:val="es-ES"/>
              </w:rPr>
              <w:t>Kehl &amp; de Haan (2013), Santos &amp; Freire (2015).</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Main research object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City design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Mainly urban planning.</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Kantamaneni </w:t>
            </w:r>
            <w:r>
              <w:rPr>
                <w:i/>
                <w:iCs/>
                <w:szCs w:val="24"/>
                <w:lang w:val="es-ES"/>
              </w:rPr>
              <w:t>et al.</w:t>
            </w:r>
            <w:r>
              <w:rPr>
                <w:szCs w:val="24"/>
                <w:lang w:val="es-ES"/>
              </w:rPr>
              <w:t xml:space="preserve"> (2019), Alcoforado </w:t>
            </w:r>
            <w:r>
              <w:rPr>
                <w:i/>
                <w:iCs/>
                <w:szCs w:val="24"/>
                <w:lang w:val="es-ES"/>
              </w:rPr>
              <w:t>et al.</w:t>
            </w:r>
            <w:r>
              <w:rPr>
                <w:szCs w:val="24"/>
                <w:lang w:val="es-ES"/>
              </w:rPr>
              <w:t xml:space="preserve"> </w:t>
            </w:r>
            <w:r>
              <w:rPr>
                <w:szCs w:val="24"/>
              </w:rPr>
              <w:t>(2009).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Demographic change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Variation in the population in terms of size, average age,  life expectancy, family structures,or birth rates, among others.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Race </w:t>
            </w:r>
            <w:r>
              <w:rPr>
                <w:i/>
                <w:iCs/>
                <w:szCs w:val="24"/>
                <w:lang w:val="es-ES"/>
              </w:rPr>
              <w:t>et al.</w:t>
            </w:r>
            <w:r>
              <w:rPr>
                <w:szCs w:val="24"/>
                <w:lang w:val="es-ES"/>
              </w:rPr>
              <w:t xml:space="preserve"> (2010), Abarca-Alvarez et al. </w:t>
            </w:r>
            <w:r>
              <w:rPr>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Habitat use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Variation in the distribution of species within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lang w:val="es-ES"/>
              </w:rPr>
            </w:pPr>
            <w:r>
              <w:rPr>
                <w:szCs w:val="24"/>
                <w:lang w:val="es-ES"/>
              </w:rPr>
              <w:t>Lim &amp; Sodhi (2004), Reyes-Lopez &amp; Carpintero (2014).</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lang w:val="es-ES"/>
              </w:rPr>
            </w:pPr>
            <w:r>
              <w:rPr>
                <w:szCs w:val="24"/>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Human adaptation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People’s reaction to urban changes and creation of new spaces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Weinstein (2009), Chen </w:t>
            </w:r>
            <w:r>
              <w:rPr>
                <w:i/>
                <w:iCs/>
                <w:szCs w:val="24"/>
              </w:rPr>
              <w:t xml:space="preserve">et al.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Natural disaster</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City’s risks or damage associated to floods, hurricanes, storms, tsunamis, or another geophysical  process.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Yin </w:t>
            </w:r>
            <w:r>
              <w:rPr>
                <w:i/>
                <w:iCs/>
                <w:szCs w:val="24"/>
                <w:lang w:val="es-ES"/>
              </w:rPr>
              <w:t xml:space="preserve">et al. </w:t>
            </w:r>
            <w:r>
              <w:rPr>
                <w:szCs w:val="24"/>
                <w:lang w:val="es-ES"/>
              </w:rPr>
              <w:t xml:space="preserve">(2016), </w:t>
            </w:r>
          </w:p>
          <w:p>
            <w:pPr>
              <w:pStyle w:val="TextBody"/>
              <w:spacing w:lineRule="auto" w:line="240" w:before="0" w:after="140"/>
              <w:rPr/>
            </w:pPr>
            <w:r>
              <w:rPr>
                <w:szCs w:val="24"/>
                <w:lang w:val="es-ES"/>
              </w:rPr>
              <w:t xml:space="preserve">Su </w:t>
            </w:r>
            <w:r>
              <w:rPr>
                <w:i/>
                <w:iCs/>
                <w:szCs w:val="24"/>
                <w:lang w:val="es-ES"/>
              </w:rPr>
              <w:t>et al.</w:t>
            </w:r>
            <w:r>
              <w:rPr>
                <w:szCs w:val="24"/>
                <w:lang w:val="es-ES"/>
              </w:rPr>
              <w:t xml:space="preserve"> (2019).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Pollution and human impacts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Effects of city growth and/or increase in urbanization as a measurement of contamination.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Ip </w:t>
            </w:r>
            <w:r>
              <w:rPr>
                <w:i/>
                <w:iCs/>
                <w:szCs w:val="24"/>
                <w:lang w:val="es-ES"/>
              </w:rPr>
              <w:t>et al.</w:t>
            </w:r>
            <w:r>
              <w:rPr>
                <w:szCs w:val="24"/>
                <w:lang w:val="es-ES"/>
              </w:rPr>
              <w:t xml:space="preserve"> (2007),  </w:t>
            </w:r>
          </w:p>
          <w:p>
            <w:pPr>
              <w:pStyle w:val="TextBody"/>
              <w:spacing w:lineRule="auto" w:line="240" w:before="0" w:after="140"/>
              <w:rPr/>
            </w:pPr>
            <w:r>
              <w:rPr>
                <w:szCs w:val="24"/>
                <w:lang w:val="es-ES"/>
              </w:rPr>
              <w:t xml:space="preserve">Arruti </w:t>
            </w:r>
            <w:r>
              <w:rPr>
                <w:i/>
                <w:iCs/>
                <w:szCs w:val="24"/>
                <w:lang w:val="es-ES"/>
              </w:rPr>
              <w:t xml:space="preserve">et al. </w:t>
            </w:r>
            <w:r>
              <w:rPr>
                <w:szCs w:val="24"/>
                <w:lang w:val="es-ES"/>
              </w:rPr>
              <w:t>(2011).</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Shoreline changes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New infrastructure in the shoreline, waterfronts and other constructions.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Wu (2007), Alberico</w:t>
            </w:r>
            <w:r>
              <w:rPr>
                <w:i/>
                <w:iCs/>
                <w:szCs w:val="24"/>
              </w:rPr>
              <w:t xml:space="preserve"> et al. </w:t>
            </w:r>
            <w:r>
              <w:rPr>
                <w:szCs w:val="24"/>
              </w:rPr>
              <w:t>(2018).</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Study model</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Physical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Physical space comprises research with aerosol, geomorphological elements, land structures, meteorological elements, pollutants, remote sensing data, risk models, seawater, surface deterioration, and water resources.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Pollutants:</w:t>
            </w:r>
            <w:r>
              <w:rPr>
                <w:szCs w:val="24"/>
              </w:rPr>
              <w:t xml:space="preserve"> Pallarés </w:t>
            </w:r>
            <w:r>
              <w:rPr>
                <w:i/>
                <w:iCs/>
                <w:szCs w:val="24"/>
              </w:rPr>
              <w:t>et al.</w:t>
            </w:r>
            <w:r>
              <w:rPr>
                <w:szCs w:val="24"/>
              </w:rPr>
              <w:t xml:space="preserve"> (2019).</w:t>
            </w:r>
          </w:p>
          <w:p>
            <w:pPr>
              <w:pStyle w:val="TextBody"/>
              <w:spacing w:lineRule="auto" w:line="240" w:before="0" w:after="140"/>
              <w:rPr/>
            </w:pPr>
            <w:r>
              <w:rPr>
                <w:szCs w:val="24"/>
                <w:u w:val="single"/>
              </w:rPr>
              <w:t>Remote sensing:</w:t>
            </w:r>
            <w:r>
              <w:rPr>
                <w:szCs w:val="24"/>
              </w:rPr>
              <w:t xml:space="preserve"> Peng </w:t>
            </w:r>
            <w:r>
              <w:rPr>
                <w:i/>
                <w:iCs/>
                <w:szCs w:val="24"/>
              </w:rPr>
              <w:t xml:space="preserve">et al. </w:t>
            </w:r>
            <w:r>
              <w:rPr>
                <w:szCs w:val="24"/>
              </w:rPr>
              <w:t>(2017).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 xml:space="preserve">Social-ecological- technological.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Includes marine and green structures, eco-cities, and sustainable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 xml:space="preserve">Marine structures: </w:t>
            </w:r>
            <w:r>
              <w:rPr>
                <w:szCs w:val="24"/>
              </w:rPr>
              <w:t xml:space="preserve">Gumusay </w:t>
            </w:r>
            <w:r>
              <w:rPr>
                <w:i/>
                <w:iCs/>
                <w:szCs w:val="24"/>
              </w:rPr>
              <w:t>et al.</w:t>
            </w:r>
            <w:r>
              <w:rPr>
                <w:szCs w:val="24"/>
              </w:rPr>
              <w:t xml:space="preserve"> (2016).</w:t>
            </w:r>
          </w:p>
          <w:p>
            <w:pPr>
              <w:pStyle w:val="TextBody"/>
              <w:spacing w:lineRule="auto" w:line="240" w:before="0" w:after="140"/>
              <w:rPr/>
            </w:pPr>
            <w:r>
              <w:rPr>
                <w:szCs w:val="24"/>
                <w:u w:val="single"/>
              </w:rPr>
              <w:t>Eco-cities:</w:t>
            </w:r>
            <w:r>
              <w:rPr>
                <w:szCs w:val="24"/>
              </w:rPr>
              <w:t xml:space="preserve"> Surjan </w:t>
            </w:r>
            <w:r>
              <w:rPr>
                <w:i/>
                <w:iCs/>
                <w:szCs w:val="24"/>
              </w:rPr>
              <w:t xml:space="preserve">et al. </w:t>
            </w:r>
            <w:r>
              <w:rPr>
                <w:szCs w:val="24"/>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Social space comprises bioclimatic comfort, demographic, human activities and culural heritage, perceptions, public health, and sustainable development.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Human activities and culural heritage</w:t>
            </w:r>
            <w:r>
              <w:rPr>
                <w:szCs w:val="24"/>
                <w:u w:val="single"/>
              </w:rPr>
              <w:t xml:space="preserve">: </w:t>
            </w:r>
            <w:r>
              <w:rPr>
                <w:szCs w:val="24"/>
              </w:rPr>
              <w:t xml:space="preserve">Cleland </w:t>
            </w:r>
            <w:r>
              <w:rPr>
                <w:i/>
                <w:iCs/>
                <w:szCs w:val="24"/>
              </w:rPr>
              <w:t xml:space="preserve">et al. </w:t>
            </w:r>
            <w:r>
              <w:rPr>
                <w:szCs w:val="24"/>
              </w:rPr>
              <w:t>(2015).</w:t>
            </w:r>
          </w:p>
          <w:p>
            <w:pPr>
              <w:pStyle w:val="TextBody"/>
              <w:spacing w:lineRule="auto" w:line="240" w:before="0" w:after="140"/>
              <w:rPr/>
            </w:pPr>
            <w:r>
              <w:rPr>
                <w:szCs w:val="24"/>
                <w:u w:val="single"/>
              </w:rPr>
              <w:t xml:space="preserve">Perceptions: </w:t>
            </w:r>
            <w:r>
              <w:rPr>
                <w:szCs w:val="24"/>
              </w:rPr>
              <w:t xml:space="preserve">Nunkoo &amp; </w:t>
            </w:r>
            <w:r>
              <w:rPr>
                <w:color w:val="000000"/>
                <w:szCs w:val="24"/>
                <w:lang w:val="en-GB"/>
              </w:rPr>
              <w:t>Ramkissoon</w:t>
            </w:r>
            <w:r>
              <w:rPr>
                <w:szCs w:val="24"/>
              </w:rPr>
              <w:t xml:space="preserve">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Biological-species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Biological in terms of studied organisms or their parts, including algae, antibiotics, bacteria, birds, fishes, invertebrates, lichens, mammals, and plants.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Birds:</w:t>
            </w:r>
            <w:r>
              <w:rPr>
                <w:szCs w:val="24"/>
              </w:rPr>
              <w:t xml:space="preserve"> Belant (1997).</w:t>
            </w:r>
          </w:p>
          <w:p>
            <w:pPr>
              <w:pStyle w:val="TextBody"/>
              <w:spacing w:lineRule="auto" w:line="240" w:before="0" w:after="140"/>
              <w:rPr/>
            </w:pPr>
            <w:r>
              <w:rPr>
                <w:szCs w:val="24"/>
                <w:u w:val="single"/>
              </w:rPr>
              <w:t xml:space="preserve">Fishes: </w:t>
            </w:r>
            <w:r>
              <w:rPr>
                <w:szCs w:val="24"/>
              </w:rPr>
              <w:t xml:space="preserve">Naidoo </w:t>
            </w:r>
            <w:r>
              <w:rPr>
                <w:i/>
                <w:iCs/>
                <w:szCs w:val="24"/>
              </w:rPr>
              <w:t>et al.</w:t>
            </w:r>
            <w:r>
              <w:rPr>
                <w:szCs w:val="24"/>
              </w:rPr>
              <w:t xml:space="preserve"> (2016).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Biological-ecosystems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Biological in terms of studied ecosystems, including studies in diversity, ecological processes and patterns, ecosystems, and environmental management.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 xml:space="preserve">Environmental management: </w:t>
            </w:r>
            <w:r>
              <w:rPr>
                <w:szCs w:val="24"/>
              </w:rPr>
              <w:t>Tu &amp; Shi (2006).</w:t>
            </w:r>
          </w:p>
          <w:p>
            <w:pPr>
              <w:pStyle w:val="TextBody"/>
              <w:spacing w:lineRule="auto" w:line="240" w:before="0" w:after="140"/>
              <w:rPr/>
            </w:pPr>
            <w:r>
              <w:rPr>
                <w:szCs w:val="24"/>
              </w:rPr>
              <w:t xml:space="preserve"> </w:t>
            </w:r>
            <w:r>
              <w:rPr>
                <w:szCs w:val="24"/>
                <w:u w:val="single"/>
              </w:rPr>
              <w:t xml:space="preserve">Ecosystems: </w:t>
            </w:r>
            <w:r>
              <w:rPr>
                <w:szCs w:val="24"/>
              </w:rPr>
              <w:t>Branoff (2017).</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Study habitat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Near-shore terrestrial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Includes dunes, coastal xeromorphic habitats, rocky and sandy shores, urban, agricultural and industrial landscapes in the coast.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Whisson </w:t>
            </w:r>
            <w:r>
              <w:rPr>
                <w:i/>
                <w:iCs/>
                <w:szCs w:val="24"/>
              </w:rPr>
              <w:t xml:space="preserve">et al. </w:t>
            </w:r>
            <w:r>
              <w:rPr>
                <w:szCs w:val="24"/>
              </w:rPr>
              <w:t xml:space="preserve">(2015), Watson (2015).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Intertidal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Estuaries, deltas, mangrove forests, coastal lagoons, salt marshes, other coastal wetlands, marinas and ports.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140"/>
              <w:rPr/>
            </w:pPr>
            <w:r>
              <w:rPr>
                <w:szCs w:val="24"/>
                <w:lang w:val="es-ES"/>
              </w:rPr>
              <w:t xml:space="preserve">Kuwae </w:t>
            </w:r>
            <w:r>
              <w:rPr>
                <w:i/>
                <w:iCs/>
                <w:szCs w:val="24"/>
                <w:lang w:val="es-ES"/>
              </w:rPr>
              <w:t xml:space="preserve">et al. </w:t>
            </w:r>
            <w:r>
              <w:rPr>
                <w:szCs w:val="24"/>
                <w:lang w:val="es-ES"/>
              </w:rPr>
              <w:t xml:space="preserve">(2016), </w:t>
            </w:r>
            <w:r>
              <w:rPr>
                <w:color w:val="000000"/>
                <w:szCs w:val="24"/>
                <w:lang w:val="es-ES"/>
              </w:rPr>
              <w:t xml:space="preserve">Jonkman </w:t>
            </w:r>
            <w:r>
              <w:rPr>
                <w:i/>
                <w:iCs/>
                <w:color w:val="000000"/>
                <w:szCs w:val="24"/>
                <w:lang w:val="es-ES"/>
              </w:rPr>
              <w:t>et al.</w:t>
            </w:r>
            <w:r>
              <w:rPr>
                <w:color w:val="000000"/>
                <w:szCs w:val="24"/>
                <w:lang w:val="es-ES"/>
              </w:rPr>
              <w:t xml:space="preserve"> </w:t>
            </w:r>
            <w:r>
              <w:rPr>
                <w:color w:val="000000"/>
                <w:szCs w:val="24"/>
                <w:lang w:val="en-GB"/>
              </w:rPr>
              <w:t>(2013)</w:t>
            </w:r>
          </w:p>
          <w:p>
            <w:pPr>
              <w:pStyle w:val="TextBody"/>
              <w:spacing w:lineRule="auto" w:line="240"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Near-shore coastal benthic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Seagrass beds, artificial structures and soft bottom environments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Eddy &amp; Roman (2016), Bolton </w:t>
            </w:r>
            <w:r>
              <w:rPr>
                <w:i/>
                <w:iCs/>
                <w:szCs w:val="24"/>
              </w:rPr>
              <w:t>et al.</w:t>
            </w:r>
            <w:r>
              <w:rPr>
                <w:szCs w:val="24"/>
              </w:rPr>
              <w:t xml:space="preserve"> (2017).</w:t>
            </w:r>
          </w:p>
          <w:p>
            <w:pPr>
              <w:pStyle w:val="Normal"/>
              <w:spacing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Coastal pelagic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Open waters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Zhen </w:t>
            </w:r>
            <w:r>
              <w:rPr>
                <w:i/>
                <w:iCs/>
                <w:szCs w:val="24"/>
              </w:rPr>
              <w:t xml:space="preserve">et al. </w:t>
            </w:r>
            <w:r>
              <w:rPr>
                <w:szCs w:val="24"/>
              </w:rPr>
              <w:t>(2007), Wang (2010).</w:t>
            </w:r>
          </w:p>
        </w:tc>
      </w:tr>
      <w:tr>
        <w:trPr>
          <w:trHeight w:val="546" w:hRule="atLeast"/>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0" w:after="200"/>
              <w:rPr>
                <w:szCs w:val="24"/>
              </w:rPr>
            </w:pPr>
            <w:r>
              <w:rPr>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Coastal atmosphere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Cs w:val="24"/>
                <w:lang w:val="en-GB"/>
              </w:rPr>
              <w:t>The aerial space.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Clarkson (1996), </w:t>
            </w:r>
            <w:r>
              <w:rPr>
                <w:color w:val="000000"/>
                <w:szCs w:val="24"/>
                <w:lang w:val="en-GB"/>
              </w:rPr>
              <w:t xml:space="preserve">Dominick </w:t>
            </w:r>
            <w:r>
              <w:rPr>
                <w:i/>
                <w:iCs/>
                <w:color w:val="000000"/>
                <w:szCs w:val="24"/>
                <w:lang w:val="en-GB"/>
              </w:rPr>
              <w:t xml:space="preserve">et al. </w:t>
            </w:r>
            <w:r>
              <w:rPr>
                <w:color w:val="000000"/>
                <w:szCs w:val="24"/>
                <w:lang w:val="en-GB"/>
              </w:rPr>
              <w:t>(2018).</w:t>
            </w:r>
          </w:p>
        </w:tc>
      </w:tr>
    </w:tbl>
    <w:p>
      <w:pPr>
        <w:pStyle w:val="Heading1"/>
        <w:numPr>
          <w:ilvl w:val="0"/>
          <w:numId w:val="2"/>
        </w:numPr>
        <w:rPr/>
      </w:pPr>
      <w:r>
        <w:rPr/>
      </w:r>
    </w:p>
    <w:sectPr>
      <w:headerReference w:type="even" r:id="rId3"/>
      <w:headerReference w:type="default" r:id="rId4"/>
      <w:headerReference w:type="first" r:id="rId5"/>
      <w:type w:val="nextPage"/>
      <w:pgSz w:w="12240" w:h="15840"/>
      <w:pgMar w:left="1282" w:right="1181" w:header="283" w:top="1133" w:footer="0" w:bottom="1138" w:gutter="0"/>
      <w:lnNumType w:countBy="1" w:restart="continuous"/>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567" w:hanging="567"/>
      </w:pPr>
    </w:lvl>
    <w:lvl w:ilvl="1">
      <w:start w:val="1"/>
      <w:pStyle w:val="Heading2"/>
      <w:numFmt w:val="decimal"/>
      <w:lvlText w:val="%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567" w:hanging="567"/>
      </w:pPr>
    </w:lvl>
    <w:lvl w:ilvl="1">
      <w:start w:val="1"/>
      <w:numFmt w:val="decimal"/>
      <w:lvlText w:val="%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trackRevisions/>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80d99"/>
    <w:pPr>
      <w:widowControl/>
      <w:bidi w:val="0"/>
      <w:spacing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Ttulo1Car"/>
    <w:uiPriority w:val="2"/>
    <w:qFormat/>
    <w:rsid w:val="00d80d99"/>
    <w:pPr>
      <w:widowControl w:val="false"/>
      <w:numPr>
        <w:ilvl w:val="0"/>
        <w:numId w:val="1"/>
      </w:numPr>
      <w:spacing w:before="240" w:after="0"/>
      <w:outlineLvl w:val="0"/>
    </w:pPr>
    <w:rPr>
      <w:rFonts w:ascii="Cambria" w:hAnsi="Cambria" w:asciiTheme="majorHAnsi" w:hAnsiTheme="majorHAnsi"/>
      <w:b/>
    </w:rPr>
  </w:style>
  <w:style w:type="paragraph" w:styleId="Heading2">
    <w:name w:val="Heading 2"/>
    <w:basedOn w:val="Heading1"/>
    <w:next w:val="Normal"/>
    <w:link w:val="Ttulo2Car"/>
    <w:uiPriority w:val="2"/>
    <w:qFormat/>
    <w:rsid w:val="00d80d99"/>
    <w:pPr>
      <w:numPr>
        <w:ilvl w:val="1"/>
        <w:numId w:val="1"/>
      </w:numPr>
      <w:spacing w:before="240" w:after="200"/>
      <w:outlineLvl w:val="1"/>
    </w:pPr>
    <w:rPr/>
  </w:style>
  <w:style w:type="paragraph" w:styleId="Heading3">
    <w:name w:val="Heading 3"/>
    <w:basedOn w:val="Normal"/>
    <w:next w:val="Normal"/>
    <w:link w:val="Ttulo3C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Ttulo4Car"/>
    <w:uiPriority w:val="2"/>
    <w:qFormat/>
    <w:rsid w:val="00d80d99"/>
    <w:pPr>
      <w:numPr>
        <w:ilvl w:val="3"/>
        <w:numId w:val="1"/>
      </w:numPr>
      <w:outlineLvl w:val="3"/>
    </w:pPr>
    <w:rPr>
      <w:iCs/>
    </w:rPr>
  </w:style>
  <w:style w:type="paragraph" w:styleId="Heading5">
    <w:name w:val="Heading 5"/>
    <w:basedOn w:val="Heading4"/>
    <w:next w:val="Normal"/>
    <w:link w:val="Ttulo5Car"/>
    <w:uiPriority w:val="2"/>
    <w:qFormat/>
    <w:rsid w:val="00d80d99"/>
    <w:pPr>
      <w:numPr>
        <w:ilvl w:val="4"/>
        <w:numId w:val="1"/>
      </w:numPr>
      <w:outlineLvl w:val="4"/>
    </w:pPr>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2"/>
    <w:qFormat/>
    <w:rsid w:val="00147395"/>
    <w:rPr>
      <w:rFonts w:ascii="Times New Roman" w:hAnsi="Times New Roman" w:eastAsia="Cambria" w:cs="Times New Roman"/>
      <w:b/>
      <w:sz w:val="24"/>
      <w:szCs w:val="24"/>
    </w:rPr>
  </w:style>
  <w:style w:type="character" w:styleId="Ttulo2Car" w:customStyle="1">
    <w:name w:val="Título 2 Car"/>
    <w:basedOn w:val="DefaultParagraphFont"/>
    <w:link w:val="Ttulo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EncabezadoCar" w:customStyle="1">
    <w:name w:val="Encabezado Car"/>
    <w:basedOn w:val="DefaultParagraphFont"/>
    <w:link w:val="Encabezado"/>
    <w:uiPriority w:val="99"/>
    <w:qFormat/>
    <w:rsid w:val="00a53000"/>
    <w:rPr>
      <w:rFonts w:ascii="Times New Roman" w:hAnsi="Times New Roman"/>
      <w:b/>
      <w:sz w:val="24"/>
    </w:rPr>
  </w:style>
  <w:style w:type="character" w:styleId="PiedepginaCar" w:customStyle="1">
    <w:name w:val="Pie de página Car"/>
    <w:basedOn w:val="DefaultParagraphFont"/>
    <w:link w:val="Piedepgina"/>
    <w:uiPriority w:val="99"/>
    <w:qFormat/>
    <w:rsid w:val="00117666"/>
    <w:rPr/>
  </w:style>
  <w:style w:type="character" w:styleId="TextonotapieCar" w:customStyle="1">
    <w:name w:val="Texto nota pie Car"/>
    <w:basedOn w:val="DefaultParagraphFont"/>
    <w:link w:val="Textonotapie"/>
    <w:uiPriority w:val="99"/>
    <w:semiHidden/>
    <w:qFormat/>
    <w:rsid w:val="00117666"/>
    <w:rPr>
      <w:sz w:val="20"/>
      <w:szCs w:val="20"/>
    </w:rPr>
  </w:style>
  <w:style w:type="character" w:styleId="FootnoteCharacters" w:customStyle="1">
    <w:name w:val="Footnote Characters"/>
    <w:basedOn w:val="DefaultParagraphFont"/>
    <w:uiPriority w:val="99"/>
    <w:semiHidden/>
    <w:unhideWhenUsed/>
    <w:qFormat/>
    <w:rsid w:val="00117666"/>
    <w:rPr>
      <w:vertAlign w:val="superscript"/>
    </w:rPr>
  </w:style>
  <w:style w:type="character" w:styleId="FootnoteAnchor" w:customStyle="1">
    <w:name w:val="Footnote Anchor"/>
    <w:rPr>
      <w:vertAlign w:val="superscript"/>
    </w:rPr>
  </w:style>
  <w:style w:type="character" w:styleId="TextodegloboCar1" w:customStyle="1">
    <w:name w:val="Texto de globo Car1"/>
    <w:basedOn w:val="DefaultParagraphFont"/>
    <w:link w:val="Textodeglobo"/>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TextonotaalfinalCar" w:customStyle="1">
    <w:name w:val="Texto nota al final Car"/>
    <w:basedOn w:val="DefaultParagraphFont"/>
    <w:link w:val="Textonotaalfinal"/>
    <w:uiPriority w:val="99"/>
    <w:semiHidden/>
    <w:qFormat/>
    <w:rsid w:val="00cd066b"/>
    <w:rPr>
      <w:sz w:val="20"/>
      <w:szCs w:val="20"/>
    </w:rPr>
  </w:style>
  <w:style w:type="character" w:styleId="EndnoteCharacters" w:customStyle="1">
    <w:name w:val="Endnote Characters"/>
    <w:basedOn w:val="DefaultParagraphFont"/>
    <w:uiPriority w:val="99"/>
    <w:semiHidden/>
    <w:unhideWhenUsed/>
    <w:qFormat/>
    <w:rsid w:val="00cd066b"/>
    <w:rPr>
      <w:vertAlign w:val="superscript"/>
    </w:rPr>
  </w:style>
  <w:style w:type="character" w:styleId="EndnoteAnchor" w:customStyle="1">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TextocomentarioCar1" w:customStyle="1">
    <w:name w:val="Texto comentario Car1"/>
    <w:basedOn w:val="DefaultParagraphFont"/>
    <w:link w:val="Textocomentario"/>
    <w:uiPriority w:val="99"/>
    <w:semiHidden/>
    <w:qFormat/>
    <w:rsid w:val="00725a7d"/>
    <w:rPr>
      <w:sz w:val="20"/>
      <w:szCs w:val="20"/>
    </w:rPr>
  </w:style>
  <w:style w:type="character" w:styleId="AsuntodelcomentarioCar1" w:customStyle="1">
    <w:name w:val="Asunto del comentario Car1"/>
    <w:basedOn w:val="TextocomentarioCar1"/>
    <w:link w:val="Asuntodelcomentario"/>
    <w:uiPriority w:val="99"/>
    <w:semiHidden/>
    <w:qFormat/>
    <w:rsid w:val="00725a7d"/>
    <w:rPr>
      <w:b/>
      <w:bCs/>
      <w:sz w:val="20"/>
      <w:szCs w:val="20"/>
    </w:rPr>
  </w:style>
  <w:style w:type="character" w:styleId="InternetLink" w:customStyle="1">
    <w:name w:val="Internet 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qFormat/>
    <w:rsid w:val="006d5b93"/>
    <w:rPr>
      <w:color w:val="800080" w:themeColor="followedHyperlink"/>
      <w:u w:val="single"/>
    </w:rPr>
  </w:style>
  <w:style w:type="character" w:styleId="PuestoCar" w:customStyle="1">
    <w:name w:val="Puesto Car"/>
    <w:basedOn w:val="DefaultParagraphFont"/>
    <w:link w:val="Puesto"/>
    <w:qFormat/>
    <w:rsid w:val="00d80d99"/>
    <w:rPr>
      <w:rFonts w:ascii="Times New Roman" w:hAnsi="Times New Roman" w:cs="Times New Roman"/>
      <w:b/>
      <w:sz w:val="32"/>
      <w:szCs w:val="32"/>
    </w:rPr>
  </w:style>
  <w:style w:type="character" w:styleId="SubttuloCar" w:customStyle="1">
    <w:name w:val="Subtítulo Car"/>
    <w:basedOn w:val="DefaultParagraphFont"/>
    <w:link w:val="Subttulo"/>
    <w:uiPriority w:val="99"/>
    <w:qFormat/>
    <w:rsid w:val="00651ca2"/>
    <w:rPr>
      <w:rFonts w:ascii="Times New Roman" w:hAnsi="Times New Roman" w:cs="Times New Roman"/>
      <w:b/>
      <w:sz w:val="24"/>
      <w:szCs w:val="24"/>
    </w:rPr>
  </w:style>
  <w:style w:type="character" w:styleId="Ttulo3Car" w:customStyle="1">
    <w:name w:val="Título 3 Car"/>
    <w:basedOn w:val="DefaultParagraphFont"/>
    <w:link w:val="Ttulo3"/>
    <w:uiPriority w:val="2"/>
    <w:qFormat/>
    <w:rsid w:val="005d1840"/>
    <w:rPr>
      <w:rFonts w:ascii="Times New Roman" w:hAnsi="Times New Roman" w:eastAsia="" w:cs="" w:cstheme="majorBidi" w:eastAsiaTheme="majorEastAsia"/>
      <w:b/>
      <w:sz w:val="24"/>
      <w:szCs w:val="24"/>
    </w:rPr>
  </w:style>
  <w:style w:type="character" w:styleId="Ttulo4Car" w:customStyle="1">
    <w:name w:val="Título 4 Car"/>
    <w:basedOn w:val="DefaultParagraphFont"/>
    <w:link w:val="Ttulo4"/>
    <w:uiPriority w:val="2"/>
    <w:qFormat/>
    <w:rsid w:val="005d1840"/>
    <w:rPr>
      <w:rFonts w:ascii="Times New Roman" w:hAnsi="Times New Roman" w:eastAsia="" w:cs="" w:cstheme="majorBidi" w:eastAsiaTheme="majorEastAsia"/>
      <w:b/>
      <w:iCs/>
      <w:sz w:val="24"/>
      <w:szCs w:val="24"/>
    </w:rPr>
  </w:style>
  <w:style w:type="character" w:styleId="Ttulo5Car" w:customStyle="1">
    <w:name w:val="Título 5 Car"/>
    <w:basedOn w:val="DefaultParagraphFont"/>
    <w:link w:val="Ttulo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CitaCar" w:customStyle="1">
    <w:name w:val="Cita Car"/>
    <w:basedOn w:val="DefaultParagraphFont"/>
    <w:link w:val="Cita"/>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ListLabel1" w:customStyle="1">
    <w:name w:val="ListLabel 1"/>
    <w:qFormat/>
    <w:rPr>
      <w:b/>
      <w:i w:val="false"/>
      <w:sz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b/>
      <w:i w:val="false"/>
      <w:sz w:val="24"/>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b/>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szCs w:val="24"/>
    </w:rPr>
  </w:style>
  <w:style w:type="character" w:styleId="ListLabel26" w:customStyle="1">
    <w:name w:val="ListLabel 26"/>
    <w:qFormat/>
    <w:rPr>
      <w:rFonts w:eastAsia="Times New Roman" w:cs="Times New Roman"/>
      <w:szCs w:val="24"/>
      <w:lang w:val="en-GB" w:eastAsia="en-GB"/>
    </w:rPr>
  </w:style>
  <w:style w:type="character" w:styleId="ListLabel27" w:customStyle="1">
    <w:name w:val="ListLabel 27"/>
    <w:qFormat/>
    <w:rPr>
      <w:b/>
      <w:szCs w:val="24"/>
    </w:rPr>
  </w:style>
  <w:style w:type="character" w:styleId="ListLabel28" w:customStyle="1">
    <w:name w:val="ListLabel 28"/>
    <w:qFormat/>
    <w:rPr/>
  </w:style>
  <w:style w:type="character" w:styleId="ListLabel29" w:customStyle="1">
    <w:name w:val="ListLabel 29"/>
    <w:qFormat/>
    <w:rPr>
      <w:szCs w:val="24"/>
      <w:shd w:fill="FFFFFF" w:val="clear"/>
    </w:rPr>
  </w:style>
  <w:style w:type="character" w:styleId="ListLabel30" w:customStyle="1">
    <w:name w:val="ListLabel 30"/>
    <w:qFormat/>
    <w:rPr>
      <w:rFonts w:cs="Times New Roman"/>
      <w:szCs w:val="24"/>
    </w:rPr>
  </w:style>
  <w:style w:type="character" w:styleId="LineNumbering" w:customStyle="1">
    <w:name w:val="Line Numbering"/>
    <w:rPr/>
  </w:style>
  <w:style w:type="character" w:styleId="ListLabel160" w:customStyle="1">
    <w:name w:val="ListLabel 160"/>
    <w:qFormat/>
    <w:rPr>
      <w:i w:val="false"/>
      <w:color w:val="000000"/>
      <w:sz w:val="24"/>
      <w:lang w:val="es-ES"/>
    </w:rPr>
  </w:style>
  <w:style w:type="character" w:styleId="ListLabel159" w:customStyle="1">
    <w:name w:val="ListLabel 159"/>
    <w:qFormat/>
    <w:rPr>
      <w:i w:val="false"/>
      <w:color w:val="000000"/>
      <w:sz w:val="24"/>
    </w:rPr>
  </w:style>
  <w:style w:type="character" w:styleId="ListLabel158" w:customStyle="1">
    <w:name w:val="ListLabel 158"/>
    <w:qFormat/>
    <w:rPr>
      <w:i w:val="false"/>
      <w:color w:val="000000"/>
    </w:rPr>
  </w:style>
  <w:style w:type="character" w:styleId="ListLabel157" w:customStyle="1">
    <w:name w:val="ListLabel 157"/>
    <w:qFormat/>
    <w:rPr>
      <w:i w:val="false"/>
      <w:color w:val="000000"/>
      <w:lang w:val="en-GB"/>
    </w:rPr>
  </w:style>
  <w:style w:type="character" w:styleId="ListLabel156" w:customStyle="1">
    <w:name w:val="ListLabel 156"/>
    <w:qFormat/>
    <w:rPr>
      <w:rFonts w:eastAsia="OpenSymbol"/>
    </w:rPr>
  </w:style>
  <w:style w:type="character" w:styleId="ListLabel155" w:customStyle="1">
    <w:name w:val="ListLabel 155"/>
    <w:qFormat/>
    <w:rPr>
      <w:rFonts w:eastAsia="OpenSymbol"/>
    </w:rPr>
  </w:style>
  <w:style w:type="character" w:styleId="ListLabel154" w:customStyle="1">
    <w:name w:val="ListLabel 154"/>
    <w:qFormat/>
    <w:rPr>
      <w:rFonts w:eastAsia="OpenSymbol"/>
    </w:rPr>
  </w:style>
  <w:style w:type="character" w:styleId="ListLabel153" w:customStyle="1">
    <w:name w:val="ListLabel 153"/>
    <w:qFormat/>
    <w:rPr>
      <w:rFonts w:eastAsia="OpenSymbol"/>
    </w:rPr>
  </w:style>
  <w:style w:type="character" w:styleId="ListLabel152" w:customStyle="1">
    <w:name w:val="ListLabel 152"/>
    <w:qFormat/>
    <w:rPr>
      <w:rFonts w:eastAsia="OpenSymbol"/>
    </w:rPr>
  </w:style>
  <w:style w:type="character" w:styleId="ListLabel151" w:customStyle="1">
    <w:name w:val="ListLabel 151"/>
    <w:qFormat/>
    <w:rPr>
      <w:rFonts w:eastAsia="OpenSymbol"/>
    </w:rPr>
  </w:style>
  <w:style w:type="character" w:styleId="ListLabel150" w:customStyle="1">
    <w:name w:val="ListLabel 150"/>
    <w:qFormat/>
    <w:rPr>
      <w:rFonts w:eastAsia="OpenSymbol"/>
    </w:rPr>
  </w:style>
  <w:style w:type="character" w:styleId="ListLabel149" w:customStyle="1">
    <w:name w:val="ListLabel 149"/>
    <w:qFormat/>
    <w:rPr>
      <w:rFonts w:eastAsia="OpenSymbol"/>
    </w:rPr>
  </w:style>
  <w:style w:type="character" w:styleId="ListLabel148" w:customStyle="1">
    <w:name w:val="ListLabel 148"/>
    <w:qFormat/>
    <w:rPr>
      <w:rFonts w:eastAsia="OpenSymbol"/>
    </w:rPr>
  </w:style>
  <w:style w:type="character" w:styleId="ListLabel147" w:customStyle="1">
    <w:name w:val="ListLabel 147"/>
    <w:qFormat/>
    <w:rPr>
      <w:i w:val="false"/>
      <w:color w:val="000000"/>
      <w:sz w:val="24"/>
      <w:lang w:val="es-ES"/>
    </w:rPr>
  </w:style>
  <w:style w:type="character" w:styleId="ListLabel146" w:customStyle="1">
    <w:name w:val="ListLabel 146"/>
    <w:qFormat/>
    <w:rPr>
      <w:i w:val="false"/>
      <w:color w:val="000000"/>
      <w:sz w:val="24"/>
    </w:rPr>
  </w:style>
  <w:style w:type="character" w:styleId="ListLabel145" w:customStyle="1">
    <w:name w:val="ListLabel 145"/>
    <w:qFormat/>
    <w:rPr>
      <w:i w:val="false"/>
      <w:color w:val="000000"/>
    </w:rPr>
  </w:style>
  <w:style w:type="character" w:styleId="ListLabel144" w:customStyle="1">
    <w:name w:val="ListLabel 144"/>
    <w:qFormat/>
    <w:rPr>
      <w:i w:val="false"/>
      <w:color w:val="000000"/>
      <w:lang w:val="en-GB"/>
    </w:rPr>
  </w:style>
  <w:style w:type="character" w:styleId="ListLabel143" w:customStyle="1">
    <w:name w:val="ListLabel 143"/>
    <w:qFormat/>
    <w:rPr>
      <w:rFonts w:eastAsia="OpenSymbol"/>
    </w:rPr>
  </w:style>
  <w:style w:type="character" w:styleId="ListLabel142" w:customStyle="1">
    <w:name w:val="ListLabel 142"/>
    <w:qFormat/>
    <w:rPr>
      <w:rFonts w:eastAsia="OpenSymbol"/>
    </w:rPr>
  </w:style>
  <w:style w:type="character" w:styleId="ListLabel141" w:customStyle="1">
    <w:name w:val="ListLabel 141"/>
    <w:qFormat/>
    <w:rPr>
      <w:rFonts w:eastAsia="OpenSymbol"/>
    </w:rPr>
  </w:style>
  <w:style w:type="character" w:styleId="ListLabel140" w:customStyle="1">
    <w:name w:val="ListLabel 140"/>
    <w:qFormat/>
    <w:rPr>
      <w:rFonts w:eastAsia="OpenSymbol"/>
    </w:rPr>
  </w:style>
  <w:style w:type="character" w:styleId="ListLabel139" w:customStyle="1">
    <w:name w:val="ListLabel 139"/>
    <w:qFormat/>
    <w:rPr>
      <w:rFonts w:eastAsia="OpenSymbol"/>
    </w:rPr>
  </w:style>
  <w:style w:type="character" w:styleId="ListLabel138" w:customStyle="1">
    <w:name w:val="ListLabel 138"/>
    <w:qFormat/>
    <w:rPr>
      <w:rFonts w:eastAsia="OpenSymbol"/>
    </w:rPr>
  </w:style>
  <w:style w:type="character" w:styleId="ListLabel137" w:customStyle="1">
    <w:name w:val="ListLabel 137"/>
    <w:qFormat/>
    <w:rPr>
      <w:rFonts w:eastAsia="OpenSymbol"/>
    </w:rPr>
  </w:style>
  <w:style w:type="character" w:styleId="ListLabel136" w:customStyle="1">
    <w:name w:val="ListLabel 136"/>
    <w:qFormat/>
    <w:rPr>
      <w:rFonts w:eastAsia="OpenSymbol"/>
    </w:rPr>
  </w:style>
  <w:style w:type="character" w:styleId="ListLabel135" w:customStyle="1">
    <w:name w:val="ListLabel 135"/>
    <w:qFormat/>
    <w:rPr>
      <w:rFonts w:eastAsia="OpenSymbol"/>
    </w:rPr>
  </w:style>
  <w:style w:type="character" w:styleId="ListLabel134" w:customStyle="1">
    <w:name w:val="ListLabel 134"/>
    <w:qFormat/>
    <w:rPr>
      <w:color w:val="000000"/>
      <w:sz w:val="24"/>
      <w:lang w:val="es-ES"/>
    </w:rPr>
  </w:style>
  <w:style w:type="character" w:styleId="ListLabel133" w:customStyle="1">
    <w:name w:val="ListLabel 133"/>
    <w:qFormat/>
    <w:rPr>
      <w:color w:val="000000"/>
      <w:sz w:val="24"/>
    </w:rPr>
  </w:style>
  <w:style w:type="character" w:styleId="ListLabel132" w:customStyle="1">
    <w:name w:val="ListLabel 132"/>
    <w:qFormat/>
    <w:rPr>
      <w:color w:val="000000"/>
    </w:rPr>
  </w:style>
  <w:style w:type="character" w:styleId="ListLabel131" w:customStyle="1">
    <w:name w:val="ListLabel 131"/>
    <w:qFormat/>
    <w:rPr>
      <w:color w:val="000000"/>
      <w:lang w:val="en-GB"/>
    </w:rPr>
  </w:style>
  <w:style w:type="character" w:styleId="ListLabel130" w:customStyle="1">
    <w:name w:val="ListLabel 130"/>
    <w:qFormat/>
    <w:rPr>
      <w:rFonts w:eastAsia="OpenSymbol"/>
    </w:rPr>
  </w:style>
  <w:style w:type="character" w:styleId="ListLabel129" w:customStyle="1">
    <w:name w:val="ListLabel 129"/>
    <w:qFormat/>
    <w:rPr>
      <w:rFonts w:eastAsia="OpenSymbol"/>
    </w:rPr>
  </w:style>
  <w:style w:type="character" w:styleId="ListLabel128" w:customStyle="1">
    <w:name w:val="ListLabel 128"/>
    <w:qFormat/>
    <w:rPr>
      <w:rFonts w:eastAsia="OpenSymbol"/>
    </w:rPr>
  </w:style>
  <w:style w:type="character" w:styleId="ListLabel127" w:customStyle="1">
    <w:name w:val="ListLabel 127"/>
    <w:qFormat/>
    <w:rPr>
      <w:rFonts w:eastAsia="OpenSymbol"/>
    </w:rPr>
  </w:style>
  <w:style w:type="character" w:styleId="ListLabel126" w:customStyle="1">
    <w:name w:val="ListLabel 126"/>
    <w:qFormat/>
    <w:rPr>
      <w:rFonts w:eastAsia="OpenSymbol"/>
    </w:rPr>
  </w:style>
  <w:style w:type="character" w:styleId="ListLabel125" w:customStyle="1">
    <w:name w:val="ListLabel 125"/>
    <w:qFormat/>
    <w:rPr>
      <w:rFonts w:eastAsia="OpenSymbol"/>
    </w:rPr>
  </w:style>
  <w:style w:type="character" w:styleId="ListLabel124" w:customStyle="1">
    <w:name w:val="ListLabel 124"/>
    <w:qFormat/>
    <w:rPr>
      <w:rFonts w:eastAsia="OpenSymbol"/>
    </w:rPr>
  </w:style>
  <w:style w:type="character" w:styleId="ListLabel123" w:customStyle="1">
    <w:name w:val="ListLabel 123"/>
    <w:qFormat/>
    <w:rPr>
      <w:rFonts w:eastAsia="OpenSymbol"/>
    </w:rPr>
  </w:style>
  <w:style w:type="character" w:styleId="ListLabel122" w:customStyle="1">
    <w:name w:val="ListLabel 122"/>
    <w:qFormat/>
    <w:rPr>
      <w:rFonts w:eastAsia="OpenSymbol"/>
    </w:rPr>
  </w:style>
  <w:style w:type="character" w:styleId="ListLabel121" w:customStyle="1">
    <w:name w:val="ListLabel 121"/>
    <w:qFormat/>
    <w:rPr>
      <w:color w:val="000000"/>
      <w:sz w:val="24"/>
      <w:lang w:val="es-ES"/>
    </w:rPr>
  </w:style>
  <w:style w:type="character" w:styleId="ListLabel120" w:customStyle="1">
    <w:name w:val="ListLabel 120"/>
    <w:qFormat/>
    <w:rPr>
      <w:color w:val="000000"/>
      <w:sz w:val="24"/>
    </w:rPr>
  </w:style>
  <w:style w:type="character" w:styleId="ListLabel119" w:customStyle="1">
    <w:name w:val="ListLabel 119"/>
    <w:qFormat/>
    <w:rPr>
      <w:color w:val="000000"/>
    </w:rPr>
  </w:style>
  <w:style w:type="character" w:styleId="ListLabel118" w:customStyle="1">
    <w:name w:val="ListLabel 118"/>
    <w:qFormat/>
    <w:rPr>
      <w:color w:val="000000"/>
      <w:lang w:val="en-GB"/>
    </w:rPr>
  </w:style>
  <w:style w:type="character" w:styleId="ListLabel117" w:customStyle="1">
    <w:name w:val="ListLabel 117"/>
    <w:qFormat/>
    <w:rPr>
      <w:rFonts w:eastAsia="OpenSymbol"/>
    </w:rPr>
  </w:style>
  <w:style w:type="character" w:styleId="ListLabel116" w:customStyle="1">
    <w:name w:val="ListLabel 116"/>
    <w:qFormat/>
    <w:rPr>
      <w:rFonts w:eastAsia="OpenSymbol"/>
    </w:rPr>
  </w:style>
  <w:style w:type="character" w:styleId="ListLabel115" w:customStyle="1">
    <w:name w:val="ListLabel 115"/>
    <w:qFormat/>
    <w:rPr>
      <w:rFonts w:eastAsia="OpenSymbol"/>
    </w:rPr>
  </w:style>
  <w:style w:type="character" w:styleId="ListLabel114" w:customStyle="1">
    <w:name w:val="ListLabel 114"/>
    <w:qFormat/>
    <w:rPr>
      <w:rFonts w:eastAsia="OpenSymbol"/>
    </w:rPr>
  </w:style>
  <w:style w:type="character" w:styleId="ListLabel113" w:customStyle="1">
    <w:name w:val="ListLabel 113"/>
    <w:qFormat/>
    <w:rPr>
      <w:rFonts w:eastAsia="OpenSymbol"/>
    </w:rPr>
  </w:style>
  <w:style w:type="character" w:styleId="ListLabel112" w:customStyle="1">
    <w:name w:val="ListLabel 112"/>
    <w:qFormat/>
    <w:rPr>
      <w:rFonts w:eastAsia="OpenSymbol"/>
    </w:rPr>
  </w:style>
  <w:style w:type="character" w:styleId="ListLabel111" w:customStyle="1">
    <w:name w:val="ListLabel 111"/>
    <w:qFormat/>
    <w:rPr>
      <w:rFonts w:eastAsia="OpenSymbol"/>
    </w:rPr>
  </w:style>
  <w:style w:type="character" w:styleId="ListLabel110" w:customStyle="1">
    <w:name w:val="ListLabel 110"/>
    <w:qFormat/>
    <w:rPr>
      <w:rFonts w:eastAsia="OpenSymbol"/>
    </w:rPr>
  </w:style>
  <w:style w:type="character" w:styleId="ListLabel109" w:customStyle="1">
    <w:name w:val="ListLabel 109"/>
    <w:qFormat/>
    <w:rPr>
      <w:rFonts w:eastAsia="OpenSymbol"/>
    </w:rPr>
  </w:style>
  <w:style w:type="character" w:styleId="ListLabel108" w:customStyle="1">
    <w:name w:val="ListLabel 108"/>
    <w:qFormat/>
    <w:rPr>
      <w:color w:val="000000"/>
      <w:sz w:val="24"/>
      <w:lang w:val="es-ES"/>
    </w:rPr>
  </w:style>
  <w:style w:type="character" w:styleId="ListLabel107" w:customStyle="1">
    <w:name w:val="ListLabel 107"/>
    <w:qFormat/>
    <w:rPr>
      <w:color w:val="000000"/>
      <w:sz w:val="24"/>
    </w:rPr>
  </w:style>
  <w:style w:type="character" w:styleId="ListLabel106" w:customStyle="1">
    <w:name w:val="ListLabel 106"/>
    <w:qFormat/>
    <w:rPr>
      <w:color w:val="000000"/>
    </w:rPr>
  </w:style>
  <w:style w:type="character" w:styleId="ListLabel105" w:customStyle="1">
    <w:name w:val="ListLabel 105"/>
    <w:qFormat/>
    <w:rPr>
      <w:color w:val="000000"/>
      <w:lang w:val="en-GB"/>
    </w:rPr>
  </w:style>
  <w:style w:type="character" w:styleId="ListLabel104" w:customStyle="1">
    <w:name w:val="ListLabel 104"/>
    <w:qFormat/>
    <w:rPr>
      <w:sz w:val="24"/>
      <w:lang w:val="es-ES"/>
    </w:rPr>
  </w:style>
  <w:style w:type="character" w:styleId="ListLabel103" w:customStyle="1">
    <w:name w:val="ListLabel 103"/>
    <w:qFormat/>
    <w:rPr>
      <w:sz w:val="24"/>
    </w:rPr>
  </w:style>
  <w:style w:type="character" w:styleId="ListLabel102" w:customStyle="1">
    <w:name w:val="ListLabel 102"/>
    <w:qFormat/>
    <w:rPr>
      <w:color w:val="000000"/>
    </w:rPr>
  </w:style>
  <w:style w:type="character" w:styleId="ListLabel101" w:customStyle="1">
    <w:name w:val="ListLabel 101"/>
    <w:qFormat/>
    <w:rPr>
      <w:color w:val="000000"/>
      <w:lang w:val="en-GB"/>
    </w:rPr>
  </w:style>
  <w:style w:type="character" w:styleId="ListLabel100" w:customStyle="1">
    <w:name w:val="ListLabel 100"/>
    <w:qFormat/>
    <w:rPr>
      <w:sz w:val="24"/>
      <w:lang w:val="es-ES"/>
    </w:rPr>
  </w:style>
  <w:style w:type="character" w:styleId="ListLabel99" w:customStyle="1">
    <w:name w:val="ListLabel 99"/>
    <w:qFormat/>
    <w:rPr>
      <w:sz w:val="24"/>
    </w:rPr>
  </w:style>
  <w:style w:type="character" w:styleId="ListLabel98" w:customStyle="1">
    <w:name w:val="ListLabel 98"/>
    <w:qFormat/>
    <w:rPr>
      <w:color w:val="000000"/>
    </w:rPr>
  </w:style>
  <w:style w:type="character" w:styleId="ListLabel97" w:customStyle="1">
    <w:name w:val="ListLabel 97"/>
    <w:qFormat/>
    <w:rPr>
      <w:color w:val="000000"/>
      <w:lang w:val="en-GB"/>
    </w:rPr>
  </w:style>
  <w:style w:type="character" w:styleId="ListLabel96" w:customStyle="1">
    <w:name w:val="ListLabel 96"/>
    <w:qFormat/>
    <w:rPr>
      <w:rFonts w:ascii="Times New Roman" w:hAnsi="Times New Roman" w:cs="Times New Roman"/>
      <w:sz w:val="24"/>
      <w:szCs w:val="24"/>
      <w:lang w:bidi="es-ES"/>
    </w:rPr>
  </w:style>
  <w:style w:type="character" w:styleId="ListLabel95" w:customStyle="1">
    <w:name w:val="ListLabel 95"/>
    <w:qFormat/>
    <w:rPr>
      <w:rFonts w:ascii="Times New Roman" w:hAnsi="Times New Roman" w:cs="Times New Roman"/>
      <w:sz w:val="24"/>
      <w:szCs w:val="24"/>
    </w:rPr>
  </w:style>
  <w:style w:type="character" w:styleId="ListLabel94" w:customStyle="1">
    <w:name w:val="ListLabel 94"/>
    <w:qFormat/>
    <w:rPr>
      <w:rFonts w:ascii="Times New Roman" w:hAnsi="Times New Roman" w:cs="Times New Roman"/>
      <w:color w:val="000000"/>
    </w:rPr>
  </w:style>
  <w:style w:type="character" w:styleId="ListLabel93" w:customStyle="1">
    <w:name w:val="ListLabel 93"/>
    <w:qFormat/>
    <w:rPr>
      <w:rFonts w:ascii="Times New Roman" w:hAnsi="Times New Roman" w:cs="Times New Roman"/>
      <w:color w:val="000000"/>
      <w:lang w:bidi="en-GB"/>
    </w:rPr>
  </w:style>
  <w:style w:type="character" w:styleId="ListLabel92" w:customStyle="1">
    <w:name w:val="ListLabel 92"/>
    <w:qFormat/>
    <w:rPr>
      <w:rFonts w:ascii="Times New Roman" w:hAnsi="Times New Roman" w:cs="Times New Roman"/>
      <w:color w:val="000000"/>
      <w:lang w:bidi="es-ES"/>
    </w:rPr>
  </w:style>
  <w:style w:type="character" w:styleId="ListLabel91" w:customStyle="1">
    <w:name w:val="ListLabel 91"/>
    <w:qFormat/>
    <w:rPr>
      <w:rFonts w:ascii="Times New Roman" w:hAnsi="Times New Roman" w:cs="Times New Roman"/>
      <w:color w:val="000000"/>
    </w:rPr>
  </w:style>
  <w:style w:type="character" w:styleId="ListLabel90" w:customStyle="1">
    <w:name w:val="ListLabel 90"/>
    <w:qFormat/>
    <w:rPr>
      <w:rFonts w:ascii="Times New Roman" w:hAnsi="Times New Roman" w:cs="Times New Roman"/>
      <w:color w:val="000000"/>
      <w:lang w:bidi="en-GB"/>
    </w:rPr>
  </w:style>
  <w:style w:type="character" w:styleId="ListLabel89" w:customStyle="1">
    <w:name w:val="ListLabel 89"/>
    <w:qFormat/>
    <w:rPr>
      <w:rFonts w:ascii="Times New Roman" w:hAnsi="Times New Roman" w:cs="Times New Roman"/>
      <w:color w:val="000000"/>
      <w:lang w:bidi="es-ES"/>
    </w:rPr>
  </w:style>
  <w:style w:type="character" w:styleId="ListLabel88" w:customStyle="1">
    <w:name w:val="ListLabel 88"/>
    <w:qFormat/>
    <w:rPr>
      <w:rFonts w:ascii="Times New Roman" w:hAnsi="Times New Roman" w:cs="Times New Roman"/>
      <w:color w:val="000000"/>
      <w:lang w:bidi="en-GB"/>
    </w:rPr>
  </w:style>
  <w:style w:type="character" w:styleId="ListLabel87" w:customStyle="1">
    <w:name w:val="ListLabel 87"/>
    <w:qFormat/>
    <w:rPr>
      <w:rFonts w:ascii="Times New Roman" w:hAnsi="Times New Roman" w:cs="Times New Roman"/>
      <w:color w:val="000000"/>
      <w:lang w:bidi="es-ES"/>
    </w:rPr>
  </w:style>
  <w:style w:type="character" w:styleId="ListLabel86" w:customStyle="1">
    <w:name w:val="ListLabel 86"/>
    <w:qFormat/>
    <w:rPr>
      <w:rFonts w:ascii="Times New Roman" w:hAnsi="Times New Roman" w:cs="Times New Roman"/>
      <w:color w:val="000000"/>
      <w:lang w:bidi="en-GB"/>
    </w:rPr>
  </w:style>
  <w:style w:type="character" w:styleId="ListLabel85" w:customStyle="1">
    <w:name w:val="ListLabel 85"/>
    <w:qFormat/>
    <w:rPr>
      <w:rFonts w:ascii="Times New Roman" w:hAnsi="Times New Roman" w:cs="Times New Roman"/>
      <w:color w:val="000000"/>
      <w:lang w:bidi="es-ES"/>
    </w:rPr>
  </w:style>
  <w:style w:type="character" w:styleId="ListLabel84" w:customStyle="1">
    <w:name w:val="ListLabel 84"/>
    <w:qFormat/>
    <w:rPr>
      <w:rFonts w:ascii="Times New Roman" w:hAnsi="Times New Roman" w:cs="Times New Roman"/>
      <w:color w:val="000000"/>
      <w:lang w:bidi="en-GB"/>
    </w:rPr>
  </w:style>
  <w:style w:type="character" w:styleId="ListLabel83" w:customStyle="1">
    <w:name w:val="ListLabel 83"/>
    <w:qFormat/>
    <w:rPr>
      <w:rFonts w:ascii="Times New Roman" w:hAnsi="Times New Roman" w:cs="Times New Roman"/>
      <w:color w:val="000000"/>
      <w:lang w:bidi="es-ES"/>
    </w:rPr>
  </w:style>
  <w:style w:type="character" w:styleId="ListLabel82" w:customStyle="1">
    <w:name w:val="ListLabel 82"/>
    <w:qFormat/>
    <w:rPr>
      <w:rFonts w:ascii="Times New Roman" w:hAnsi="Times New Roman" w:cs="Times New Roman"/>
      <w:color w:val="000000"/>
      <w:lang w:bidi="en-GB"/>
    </w:rPr>
  </w:style>
  <w:style w:type="character" w:styleId="ListLabel81" w:customStyle="1">
    <w:name w:val="ListLabel 81"/>
    <w:qFormat/>
    <w:rPr>
      <w:rFonts w:ascii="Times New Roman" w:hAnsi="Times New Roman" w:cs="Times New Roman"/>
      <w:color w:val="000000"/>
      <w:lang w:bidi="es-ES"/>
    </w:rPr>
  </w:style>
  <w:style w:type="character" w:styleId="ListLabel80" w:customStyle="1">
    <w:name w:val="ListLabel 80"/>
    <w:qFormat/>
    <w:rPr>
      <w:rFonts w:ascii="Times New Roman" w:hAnsi="Times New Roman" w:cs="Times New Roman"/>
      <w:color w:val="000000"/>
      <w:lang w:bidi="en-GB"/>
    </w:rPr>
  </w:style>
  <w:style w:type="character" w:styleId="ListLabel79" w:customStyle="1">
    <w:name w:val="ListLabel 79"/>
    <w:qFormat/>
    <w:rPr>
      <w:rFonts w:ascii="Times New Roman" w:hAnsi="Times New Roman" w:cs="Times New Roman"/>
      <w:color w:val="000000"/>
      <w:lang w:bidi="es-ES"/>
    </w:rPr>
  </w:style>
  <w:style w:type="character" w:styleId="ListLabel78" w:customStyle="1">
    <w:name w:val="ListLabel 78"/>
    <w:qFormat/>
    <w:rPr>
      <w:rFonts w:ascii="Times New Roman" w:hAnsi="Times New Roman" w:cs="Times New Roman"/>
      <w:color w:val="000000"/>
      <w:lang w:bidi="en-GB"/>
    </w:rPr>
  </w:style>
  <w:style w:type="character" w:styleId="ListLabel77" w:customStyle="1">
    <w:name w:val="ListLabel 77"/>
    <w:qFormat/>
    <w:rPr>
      <w:rFonts w:ascii="Times New Roman" w:hAnsi="Times New Roman" w:cs="Times New Roman"/>
      <w:color w:val="000000"/>
      <w:lang w:bidi="es-ES"/>
    </w:rPr>
  </w:style>
  <w:style w:type="character" w:styleId="ListLabel76" w:customStyle="1">
    <w:name w:val="ListLabel 76"/>
    <w:qFormat/>
    <w:rPr>
      <w:rFonts w:ascii="Times New Roman" w:hAnsi="Times New Roman" w:cs="Times New Roman"/>
      <w:color w:val="000000"/>
      <w:lang w:bidi="en-GB"/>
    </w:rPr>
  </w:style>
  <w:style w:type="character" w:styleId="ListLabel75" w:customStyle="1">
    <w:name w:val="ListLabel 75"/>
    <w:qFormat/>
    <w:rPr>
      <w:rFonts w:ascii="Times New Roman" w:hAnsi="Times New Roman" w:cs="Times New Roman"/>
      <w:color w:val="000000"/>
      <w:lang w:bidi="es-ES"/>
    </w:rPr>
  </w:style>
  <w:style w:type="character" w:styleId="ListLabel74" w:customStyle="1">
    <w:name w:val="ListLabel 74"/>
    <w:qFormat/>
    <w:rPr>
      <w:rFonts w:ascii="Times New Roman" w:hAnsi="Times New Roman" w:cs="Times New Roman"/>
      <w:color w:val="000000"/>
      <w:lang w:bidi="en-GB"/>
    </w:rPr>
  </w:style>
  <w:style w:type="character" w:styleId="ListLabel73" w:customStyle="1">
    <w:name w:val="ListLabel 73"/>
    <w:qFormat/>
    <w:rPr>
      <w:rFonts w:ascii="Times New Roman" w:hAnsi="Times New Roman" w:cs="Times New Roman"/>
      <w:color w:val="000000"/>
      <w:lang w:bidi="es-ES"/>
    </w:rPr>
  </w:style>
  <w:style w:type="character" w:styleId="ListLabel72" w:customStyle="1">
    <w:name w:val="ListLabel 72"/>
    <w:qFormat/>
    <w:rPr>
      <w:rFonts w:ascii="Times New Roman" w:hAnsi="Times New Roman" w:cs="Times New Roman"/>
      <w:color w:val="000000"/>
      <w:lang w:bidi="en-GB"/>
    </w:rPr>
  </w:style>
  <w:style w:type="character" w:styleId="ListLabel71" w:customStyle="1">
    <w:name w:val="ListLabel 71"/>
    <w:qFormat/>
    <w:rPr>
      <w:rFonts w:ascii="Times New Roman" w:hAnsi="Times New Roman" w:cs="Times New Roman"/>
      <w:color w:val="000000"/>
      <w:lang w:bidi="es-ES"/>
    </w:rPr>
  </w:style>
  <w:style w:type="character" w:styleId="ListLabel70" w:customStyle="1">
    <w:name w:val="ListLabel 70"/>
    <w:qFormat/>
    <w:rPr>
      <w:rFonts w:ascii="Times New Roman" w:hAnsi="Times New Roman" w:cs="Times New Roman"/>
      <w:color w:val="000000"/>
      <w:lang w:bidi="en-GB"/>
    </w:rPr>
  </w:style>
  <w:style w:type="character" w:styleId="ListLabel69" w:customStyle="1">
    <w:name w:val="ListLabel 69"/>
    <w:qFormat/>
    <w:rPr>
      <w:rFonts w:ascii="Times New Roman" w:hAnsi="Times New Roman" w:cs="Times New Roman"/>
      <w:color w:val="000000"/>
      <w:lang w:bidi="es-ES"/>
    </w:rPr>
  </w:style>
  <w:style w:type="character" w:styleId="ListLabel68" w:customStyle="1">
    <w:name w:val="ListLabel 68"/>
    <w:qFormat/>
    <w:rPr>
      <w:rFonts w:ascii="Times New Roman" w:hAnsi="Times New Roman" w:cs="Times New Roman"/>
      <w:color w:val="000000"/>
      <w:lang w:bidi="en-GB"/>
    </w:rPr>
  </w:style>
  <w:style w:type="character" w:styleId="ListLabel67" w:customStyle="1">
    <w:name w:val="ListLabel 67"/>
    <w:qFormat/>
    <w:rPr>
      <w:rFonts w:ascii="Times New Roman" w:hAnsi="Times New Roman" w:cs="Times New Roman"/>
      <w:color w:val="000000"/>
      <w:lang w:bidi="es-ES"/>
    </w:rPr>
  </w:style>
  <w:style w:type="character" w:styleId="ListLabel66" w:customStyle="1">
    <w:name w:val="ListLabel 66"/>
    <w:qFormat/>
    <w:rPr>
      <w:rFonts w:ascii="Times New Roman" w:hAnsi="Times New Roman" w:cs="Times New Roman"/>
      <w:color w:val="000000"/>
      <w:lang w:bidi="en-GB"/>
    </w:rPr>
  </w:style>
  <w:style w:type="character" w:styleId="ListLabel65" w:customStyle="1">
    <w:name w:val="ListLabel 65"/>
    <w:qFormat/>
    <w:rPr>
      <w:rFonts w:ascii="Times New Roman" w:hAnsi="Times New Roman" w:cs="Times New Roman"/>
      <w:color w:val="000000"/>
      <w:lang w:bidi="es-ES"/>
    </w:rPr>
  </w:style>
  <w:style w:type="character" w:styleId="ListLabel64" w:customStyle="1">
    <w:name w:val="ListLabel 64"/>
    <w:qFormat/>
    <w:rPr>
      <w:rFonts w:ascii="Times New Roman" w:hAnsi="Times New Roman" w:cs="Times New Roman"/>
      <w:color w:val="000000"/>
      <w:lang w:bidi="en-GB"/>
    </w:rPr>
  </w:style>
  <w:style w:type="character" w:styleId="ListLabel63" w:customStyle="1">
    <w:name w:val="ListLabel 63"/>
    <w:qFormat/>
    <w:rPr>
      <w:rFonts w:ascii="Times New Roman" w:hAnsi="Times New Roman" w:cs="Times New Roman"/>
      <w:color w:val="000000"/>
      <w:lang w:bidi="es-ES"/>
    </w:rPr>
  </w:style>
  <w:style w:type="character" w:styleId="ListLabel62" w:customStyle="1">
    <w:name w:val="ListLabel 62"/>
    <w:qFormat/>
    <w:rPr>
      <w:rFonts w:ascii="Times New Roman" w:hAnsi="Times New Roman" w:cs="Times New Roman"/>
      <w:color w:val="000000"/>
      <w:lang w:bidi="en-GB"/>
    </w:rPr>
  </w:style>
  <w:style w:type="character" w:styleId="ListLabel61" w:customStyle="1">
    <w:name w:val="ListLabel 61"/>
    <w:qFormat/>
    <w:rPr>
      <w:rFonts w:ascii="Times New Roman" w:hAnsi="Times New Roman" w:cs="Times New Roman"/>
      <w:color w:val="000000"/>
      <w:lang w:bidi="es-ES"/>
    </w:rPr>
  </w:style>
  <w:style w:type="character" w:styleId="ListLabel60" w:customStyle="1">
    <w:name w:val="ListLabel 60"/>
    <w:qFormat/>
    <w:rPr>
      <w:rFonts w:ascii="Times New Roman" w:hAnsi="Times New Roman" w:cs="Times New Roman"/>
      <w:color w:val="000000"/>
      <w:lang w:bidi="en-GB"/>
    </w:rPr>
  </w:style>
  <w:style w:type="character" w:styleId="ListLabel59" w:customStyle="1">
    <w:name w:val="ListLabel 59"/>
    <w:qFormat/>
    <w:rPr>
      <w:rFonts w:ascii="Times New Roman" w:hAnsi="Times New Roman" w:cs="Times New Roman"/>
      <w:color w:val="000000"/>
      <w:lang w:bidi="es-ES"/>
    </w:rPr>
  </w:style>
  <w:style w:type="character" w:styleId="ListLabel58" w:customStyle="1">
    <w:name w:val="ListLabel 58"/>
    <w:qFormat/>
    <w:rPr>
      <w:rFonts w:ascii="Times New Roman" w:hAnsi="Times New Roman" w:cs="Times New Roman"/>
      <w:color w:val="000000"/>
      <w:lang w:bidi="en-GB"/>
    </w:rPr>
  </w:style>
  <w:style w:type="character" w:styleId="ListLabel57" w:customStyle="1">
    <w:name w:val="ListLabel 57"/>
    <w:qFormat/>
    <w:rPr>
      <w:rFonts w:ascii="Times New Roman" w:hAnsi="Times New Roman" w:cs="Times New Roman"/>
      <w:color w:val="000000"/>
      <w:lang w:bidi="es-ES"/>
    </w:rPr>
  </w:style>
  <w:style w:type="character" w:styleId="ListLabel56" w:customStyle="1">
    <w:name w:val="ListLabel 56"/>
    <w:qFormat/>
    <w:rPr>
      <w:rFonts w:ascii="Times New Roman" w:hAnsi="Times New Roman" w:cs="Times New Roman"/>
      <w:color w:val="000000"/>
      <w:lang w:bidi="en-GB"/>
    </w:rPr>
  </w:style>
  <w:style w:type="character" w:styleId="ListLabel55" w:customStyle="1">
    <w:name w:val="ListLabel 55"/>
    <w:qFormat/>
    <w:rPr>
      <w:rFonts w:ascii="Times New Roman" w:hAnsi="Times New Roman" w:cs="Times New Roman"/>
      <w:color w:val="000000"/>
      <w:lang w:bidi="es-ES"/>
    </w:rPr>
  </w:style>
  <w:style w:type="character" w:styleId="ListLabel54" w:customStyle="1">
    <w:name w:val="ListLabel 54"/>
    <w:qFormat/>
    <w:rPr>
      <w:rFonts w:ascii="Times New Roman" w:hAnsi="Times New Roman" w:cs="Times New Roman"/>
      <w:color w:val="000000"/>
      <w:lang w:bidi="en-GB"/>
    </w:rPr>
  </w:style>
  <w:style w:type="character" w:styleId="ListLabel53" w:customStyle="1">
    <w:name w:val="ListLabel 53"/>
    <w:qFormat/>
    <w:rPr>
      <w:rFonts w:ascii="Times New Roman" w:hAnsi="Times New Roman" w:cs="Times New Roman"/>
      <w:color w:val="000000"/>
      <w:lang w:bidi="es-ES"/>
    </w:rPr>
  </w:style>
  <w:style w:type="character" w:styleId="ListLabel52" w:customStyle="1">
    <w:name w:val="ListLabel 52"/>
    <w:qFormat/>
    <w:rPr>
      <w:rFonts w:ascii="Times New Roman" w:hAnsi="Times New Roman" w:cs="Times New Roman"/>
      <w:color w:val="000000"/>
      <w:lang w:bidi="en-GB"/>
    </w:rPr>
  </w:style>
  <w:style w:type="character" w:styleId="ListLabel51" w:customStyle="1">
    <w:name w:val="ListLabel 51"/>
    <w:qFormat/>
    <w:rPr>
      <w:rFonts w:ascii="Times New Roman" w:hAnsi="Times New Roman" w:cs="Times New Roman"/>
      <w:color w:val="000000"/>
      <w:lang w:bidi="es-ES"/>
    </w:rPr>
  </w:style>
  <w:style w:type="character" w:styleId="ListLabel50" w:customStyle="1">
    <w:name w:val="ListLabel 50"/>
    <w:qFormat/>
    <w:rPr>
      <w:rFonts w:ascii="Times New Roman" w:hAnsi="Times New Roman" w:cs="Times New Roman"/>
      <w:color w:val="000000"/>
      <w:lang w:bidi="en-GB"/>
    </w:rPr>
  </w:style>
  <w:style w:type="character" w:styleId="ListLabel49" w:customStyle="1">
    <w:name w:val="ListLabel 49"/>
    <w:qFormat/>
    <w:rPr>
      <w:rFonts w:ascii="Times New Roman" w:hAnsi="Times New Roman" w:cs="Times New Roman"/>
      <w:color w:val="000000"/>
      <w:lang w:bidi="es-ES"/>
    </w:rPr>
  </w:style>
  <w:style w:type="character" w:styleId="ListLabel48" w:customStyle="1">
    <w:name w:val="ListLabel 48"/>
    <w:qFormat/>
    <w:rPr>
      <w:rFonts w:ascii="Times New Roman" w:hAnsi="Times New Roman" w:cs="Times New Roman"/>
      <w:color w:val="000000"/>
      <w:lang w:bidi="en-GB"/>
    </w:rPr>
  </w:style>
  <w:style w:type="character" w:styleId="ListLabel47" w:customStyle="1">
    <w:name w:val="ListLabel 47"/>
    <w:qFormat/>
    <w:rPr>
      <w:rFonts w:ascii="Times New Roman" w:hAnsi="Times New Roman" w:cs="Times New Roman"/>
      <w:color w:val="000000"/>
      <w:lang w:bidi="es-ES"/>
    </w:rPr>
  </w:style>
  <w:style w:type="character" w:styleId="ListLabel46" w:customStyle="1">
    <w:name w:val="ListLabel 46"/>
    <w:qFormat/>
    <w:rPr>
      <w:rFonts w:ascii="Times New Roman" w:hAnsi="Times New Roman" w:cs="Times New Roman"/>
      <w:color w:val="000000"/>
      <w:lang w:bidi="en-GB"/>
    </w:rPr>
  </w:style>
  <w:style w:type="character" w:styleId="ListLabel45" w:customStyle="1">
    <w:name w:val="ListLabel 45"/>
    <w:qFormat/>
    <w:rPr>
      <w:rFonts w:ascii="Times New Roman" w:hAnsi="Times New Roman" w:cs="Times New Roman"/>
      <w:color w:val="000000"/>
      <w:lang w:bidi="es-ES"/>
    </w:rPr>
  </w:style>
  <w:style w:type="character" w:styleId="ListLabel44" w:customStyle="1">
    <w:name w:val="ListLabel 44"/>
    <w:qFormat/>
    <w:rPr>
      <w:rFonts w:ascii="Times New Roman" w:hAnsi="Times New Roman" w:cs="Times New Roman"/>
      <w:color w:val="000000"/>
      <w:lang w:bidi="en-GB"/>
    </w:rPr>
  </w:style>
  <w:style w:type="character" w:styleId="ListLabel43" w:customStyle="1">
    <w:name w:val="ListLabel 43"/>
    <w:qFormat/>
    <w:rPr>
      <w:rFonts w:ascii="Times New Roman" w:hAnsi="Times New Roman" w:cs="Times New Roman"/>
      <w:color w:val="000000"/>
      <w:lang w:bidi="es-ES"/>
    </w:rPr>
  </w:style>
  <w:style w:type="character" w:styleId="ListLabel42" w:customStyle="1">
    <w:name w:val="ListLabel 42"/>
    <w:qFormat/>
    <w:rPr>
      <w:rFonts w:ascii="Times New Roman" w:hAnsi="Times New Roman" w:cs="Times New Roman"/>
      <w:color w:val="000000"/>
      <w:lang w:bidi="en-GB"/>
    </w:rPr>
  </w:style>
  <w:style w:type="character" w:styleId="ListLabel41" w:customStyle="1">
    <w:name w:val="ListLabel 41"/>
    <w:qFormat/>
    <w:rPr>
      <w:rFonts w:ascii="Times New Roman" w:hAnsi="Times New Roman" w:cs="Times New Roman"/>
      <w:color w:val="000000"/>
      <w:lang w:bidi="es-ES"/>
    </w:rPr>
  </w:style>
  <w:style w:type="character" w:styleId="ListLabel40" w:customStyle="1">
    <w:name w:val="ListLabel 40"/>
    <w:qFormat/>
    <w:rPr>
      <w:rFonts w:ascii="Times New Roman" w:hAnsi="Times New Roman" w:cs="Times New Roman"/>
      <w:color w:val="000000"/>
      <w:lang w:bidi="en-GB"/>
    </w:rPr>
  </w:style>
  <w:style w:type="character" w:styleId="ListLabel39" w:customStyle="1">
    <w:name w:val="ListLabel 39"/>
    <w:qFormat/>
    <w:rPr>
      <w:rFonts w:ascii="Times New Roman" w:hAnsi="Times New Roman" w:cs="Times New Roman"/>
      <w:color w:val="000000"/>
      <w:lang w:bidi="es-ES"/>
    </w:rPr>
  </w:style>
  <w:style w:type="character" w:styleId="ListLabel38" w:customStyle="1">
    <w:name w:val="ListLabel 38"/>
    <w:qFormat/>
    <w:rPr>
      <w:rFonts w:ascii="Times New Roman" w:hAnsi="Times New Roman" w:cs="Times New Roman"/>
      <w:color w:val="000000"/>
      <w:lang w:bidi="en-GB"/>
    </w:rPr>
  </w:style>
  <w:style w:type="character" w:styleId="ListLabel37" w:customStyle="1">
    <w:name w:val="ListLabel 37"/>
    <w:qFormat/>
    <w:rPr>
      <w:rFonts w:ascii="Times New Roman" w:hAnsi="Times New Roman" w:cs="Times New Roman"/>
      <w:color w:val="000000"/>
      <w:lang w:bidi="en-GB"/>
    </w:rPr>
  </w:style>
  <w:style w:type="character" w:styleId="ListLabel36" w:customStyle="1">
    <w:name w:val="ListLabel 36"/>
    <w:qFormat/>
    <w:rPr>
      <w:rFonts w:ascii="Times New Roman" w:hAnsi="Times New Roman" w:cs="Times New Roman"/>
      <w:color w:val="000000"/>
      <w:lang w:bidi="en-GB"/>
    </w:rPr>
  </w:style>
  <w:style w:type="character" w:styleId="ListLabel35" w:customStyle="1">
    <w:name w:val="ListLabel 35"/>
    <w:qFormat/>
    <w:rPr>
      <w:rFonts w:ascii="Times New Roman" w:hAnsi="Times New Roman" w:cs="Times New Roman"/>
      <w:color w:val="000000"/>
      <w:lang w:bidi="en-GB"/>
    </w:rPr>
  </w:style>
  <w:style w:type="character" w:styleId="ListLabel34" w:customStyle="1">
    <w:name w:val="ListLabel 34"/>
    <w:qFormat/>
    <w:rPr>
      <w:rFonts w:ascii="Times New Roman" w:hAnsi="Times New Roman" w:cs="Times New Roman"/>
      <w:color w:val="000000"/>
      <w:lang w:bidi="en-GB"/>
    </w:rPr>
  </w:style>
  <w:style w:type="character" w:styleId="ListLabel33" w:customStyle="1">
    <w:name w:val="ListLabel 33"/>
    <w:qFormat/>
    <w:rPr>
      <w:rFonts w:ascii="Times New Roman" w:hAnsi="Times New Roman" w:cs="Times New Roman"/>
      <w:color w:val="000000"/>
      <w:lang w:bidi="en-GB"/>
    </w:rPr>
  </w:style>
  <w:style w:type="character" w:styleId="ListLabel32" w:customStyle="1">
    <w:name w:val="ListLabel 32"/>
    <w:qFormat/>
    <w:rPr>
      <w:rFonts w:ascii="Times New Roman" w:hAnsi="Times New Roman" w:cs="Times New Roman"/>
      <w:color w:val="000000"/>
      <w:lang w:bidi="en-GB"/>
    </w:rPr>
  </w:style>
  <w:style w:type="character" w:styleId="ListLabel31" w:customStyle="1">
    <w:name w:val="ListLabel 31"/>
    <w:qFormat/>
    <w:rPr>
      <w:rFonts w:ascii="Times New Roman" w:hAnsi="Times New Roman" w:cs="Times New Roman"/>
      <w:color w:val="000000"/>
      <w:lang w:bidi="en-GB"/>
    </w:rPr>
  </w:style>
  <w:style w:type="character" w:styleId="TextodegloboCar" w:customStyle="1">
    <w:name w:val="Texto de globo Car"/>
    <w:qFormat/>
    <w:rPr>
      <w:rFonts w:ascii="Segoe UI" w:hAnsi="Segoe UI" w:eastAsia="Segoe UI"/>
      <w:sz w:val="18"/>
    </w:rPr>
  </w:style>
  <w:style w:type="character" w:styleId="AsuntodelcomentarioCar" w:customStyle="1">
    <w:name w:val="Asunto del comentario Car"/>
    <w:qFormat/>
    <w:rPr>
      <w:b/>
      <w:sz w:val="20"/>
    </w:rPr>
  </w:style>
  <w:style w:type="character" w:styleId="TextocomentarioCar" w:customStyle="1">
    <w:name w:val="Texto comentario Car"/>
    <w:qFormat/>
    <w:rPr>
      <w:sz w:val="20"/>
    </w:rPr>
  </w:style>
  <w:style w:type="character" w:styleId="NormalTok" w:customStyle="1">
    <w:name w:val="NormalTok"/>
    <w:qFormat/>
    <w:rPr>
      <w:rFonts w:ascii="Consolas" w:hAnsi="Consolas" w:cs="Consolas"/>
      <w:szCs w:val="22"/>
      <w:highlight w:val="white"/>
    </w:rPr>
  </w:style>
  <w:style w:type="character" w:styleId="ErrorTok" w:customStyle="1">
    <w:name w:val="ErrorTok"/>
    <w:qFormat/>
    <w:rPr>
      <w:rFonts w:ascii="Consolas" w:hAnsi="Consolas" w:cs="Consolas"/>
      <w:color w:val="A40000"/>
      <w:szCs w:val="22"/>
      <w:highlight w:val="white"/>
    </w:rPr>
  </w:style>
  <w:style w:type="character" w:styleId="AlertTok" w:customStyle="1">
    <w:name w:val="AlertTok"/>
    <w:qFormat/>
    <w:rPr>
      <w:rFonts w:ascii="Consolas" w:hAnsi="Consolas" w:cs="Consolas"/>
      <w:color w:val="EF2929"/>
      <w:szCs w:val="22"/>
      <w:highlight w:val="white"/>
    </w:rPr>
  </w:style>
  <w:style w:type="character" w:styleId="WarningTok" w:customStyle="1">
    <w:name w:val="WarningTok"/>
    <w:qFormat/>
    <w:rPr>
      <w:rFonts w:ascii="Consolas" w:hAnsi="Consolas" w:cs="Consolas"/>
      <w:i/>
      <w:color w:val="8F5902"/>
      <w:szCs w:val="22"/>
      <w:highlight w:val="white"/>
    </w:rPr>
  </w:style>
  <w:style w:type="character" w:styleId="InformationTok" w:customStyle="1">
    <w:name w:val="InformationTok"/>
    <w:qFormat/>
    <w:rPr>
      <w:rFonts w:ascii="Consolas" w:hAnsi="Consolas" w:cs="Consolas"/>
      <w:i/>
      <w:color w:val="8F5902"/>
      <w:szCs w:val="22"/>
      <w:highlight w:val="white"/>
    </w:rPr>
  </w:style>
  <w:style w:type="character" w:styleId="RegionMarkerTok" w:customStyle="1">
    <w:name w:val="RegionMarkerTok"/>
    <w:qFormat/>
    <w:rPr>
      <w:rFonts w:ascii="Consolas" w:hAnsi="Consolas" w:cs="Consolas"/>
      <w:szCs w:val="22"/>
      <w:highlight w:val="white"/>
    </w:rPr>
  </w:style>
  <w:style w:type="character" w:styleId="AttributeTok" w:customStyle="1">
    <w:name w:val="AttributeTok"/>
    <w:qFormat/>
    <w:rPr>
      <w:rFonts w:ascii="Consolas" w:hAnsi="Consolas" w:cs="Consolas"/>
      <w:color w:val="C4A000"/>
      <w:szCs w:val="22"/>
      <w:highlight w:val="white"/>
    </w:rPr>
  </w:style>
  <w:style w:type="character" w:styleId="PreprocessorTok" w:customStyle="1">
    <w:name w:val="PreprocessorTok"/>
    <w:qFormat/>
    <w:rPr>
      <w:rFonts w:ascii="Consolas" w:hAnsi="Consolas" w:cs="Consolas"/>
      <w:i/>
      <w:color w:val="8F5902"/>
      <w:szCs w:val="22"/>
      <w:highlight w:val="white"/>
    </w:rPr>
  </w:style>
  <w:style w:type="character" w:styleId="ExtensionTok" w:customStyle="1">
    <w:name w:val="ExtensionTok"/>
    <w:qFormat/>
    <w:rPr>
      <w:rFonts w:ascii="Consolas" w:hAnsi="Consolas" w:cs="Consolas"/>
      <w:szCs w:val="22"/>
      <w:highlight w:val="white"/>
    </w:rPr>
  </w:style>
  <w:style w:type="character" w:styleId="BuiltInTok" w:customStyle="1">
    <w:name w:val="BuiltInTok"/>
    <w:qFormat/>
    <w:rPr>
      <w:rFonts w:ascii="Consolas" w:hAnsi="Consolas" w:cs="Consolas"/>
      <w:szCs w:val="22"/>
      <w:highlight w:val="white"/>
    </w:rPr>
  </w:style>
  <w:style w:type="character" w:styleId="OperatorTok" w:customStyle="1">
    <w:name w:val="OperatorTok"/>
    <w:qFormat/>
    <w:rPr>
      <w:rFonts w:ascii="Consolas" w:hAnsi="Consolas" w:cs="Consolas"/>
      <w:color w:val="CE5C00"/>
      <w:szCs w:val="22"/>
      <w:highlight w:val="white"/>
    </w:rPr>
  </w:style>
  <w:style w:type="character" w:styleId="ControlFlowTok" w:customStyle="1">
    <w:name w:val="ControlFlowTok"/>
    <w:qFormat/>
    <w:rPr>
      <w:rFonts w:ascii="Consolas" w:hAnsi="Consolas" w:cs="Consolas"/>
      <w:color w:val="204A87"/>
      <w:szCs w:val="22"/>
      <w:highlight w:val="white"/>
    </w:rPr>
  </w:style>
  <w:style w:type="character" w:styleId="VariableTok" w:customStyle="1">
    <w:name w:val="VariableTok"/>
    <w:qFormat/>
    <w:rPr>
      <w:rFonts w:ascii="Consolas" w:hAnsi="Consolas" w:cs="Consolas"/>
      <w:color w:val="000000"/>
      <w:szCs w:val="22"/>
      <w:highlight w:val="white"/>
    </w:rPr>
  </w:style>
  <w:style w:type="character" w:styleId="FunctionTok" w:customStyle="1">
    <w:name w:val="FunctionTok"/>
    <w:qFormat/>
    <w:rPr>
      <w:rFonts w:ascii="Consolas" w:hAnsi="Consolas" w:cs="Consolas"/>
      <w:color w:val="000000"/>
      <w:szCs w:val="22"/>
      <w:highlight w:val="white"/>
    </w:rPr>
  </w:style>
  <w:style w:type="character" w:styleId="OtherTok" w:customStyle="1">
    <w:name w:val="OtherTok"/>
    <w:qFormat/>
    <w:rPr>
      <w:rFonts w:ascii="Consolas" w:hAnsi="Consolas" w:cs="Consolas"/>
      <w:color w:val="8F5902"/>
      <w:szCs w:val="22"/>
      <w:highlight w:val="white"/>
    </w:rPr>
  </w:style>
  <w:style w:type="character" w:styleId="CommentVarTok" w:customStyle="1">
    <w:name w:val="CommentVarTok"/>
    <w:qFormat/>
    <w:rPr>
      <w:rFonts w:ascii="Consolas" w:hAnsi="Consolas" w:cs="Consolas"/>
      <w:i/>
      <w:color w:val="8F5902"/>
      <w:szCs w:val="22"/>
      <w:highlight w:val="white"/>
    </w:rPr>
  </w:style>
  <w:style w:type="character" w:styleId="AnnotationTok" w:customStyle="1">
    <w:name w:val="AnnotationTok"/>
    <w:qFormat/>
    <w:rPr>
      <w:rFonts w:ascii="Consolas" w:hAnsi="Consolas" w:cs="Consolas"/>
      <w:i/>
      <w:color w:val="8F5902"/>
      <w:szCs w:val="22"/>
      <w:highlight w:val="white"/>
    </w:rPr>
  </w:style>
  <w:style w:type="character" w:styleId="DocumentationTok" w:customStyle="1">
    <w:name w:val="DocumentationTok"/>
    <w:qFormat/>
    <w:rPr>
      <w:rFonts w:ascii="Consolas" w:hAnsi="Consolas" w:cs="Consolas"/>
      <w:i/>
      <w:color w:val="8F5902"/>
      <w:szCs w:val="22"/>
      <w:highlight w:val="white"/>
    </w:rPr>
  </w:style>
  <w:style w:type="character" w:styleId="CommentTok" w:customStyle="1">
    <w:name w:val="CommentTok"/>
    <w:qFormat/>
    <w:rPr>
      <w:rFonts w:ascii="Consolas" w:hAnsi="Consolas" w:cs="Consolas"/>
      <w:i/>
      <w:color w:val="8F5902"/>
      <w:szCs w:val="22"/>
      <w:highlight w:val="white"/>
    </w:rPr>
  </w:style>
  <w:style w:type="character" w:styleId="ImportTok" w:customStyle="1">
    <w:name w:val="ImportTok"/>
    <w:qFormat/>
    <w:rPr>
      <w:rFonts w:ascii="Consolas" w:hAnsi="Consolas" w:cs="Consolas"/>
      <w:szCs w:val="22"/>
      <w:highlight w:val="white"/>
    </w:rPr>
  </w:style>
  <w:style w:type="character" w:styleId="SpecialStringTok" w:customStyle="1">
    <w:name w:val="SpecialStringTok"/>
    <w:qFormat/>
    <w:rPr>
      <w:rFonts w:ascii="Consolas" w:hAnsi="Consolas" w:cs="Consolas"/>
      <w:color w:val="4E9A06"/>
      <w:szCs w:val="22"/>
      <w:highlight w:val="white"/>
    </w:rPr>
  </w:style>
  <w:style w:type="character" w:styleId="VerbatimStringTok" w:customStyle="1">
    <w:name w:val="VerbatimStringTok"/>
    <w:qFormat/>
    <w:rPr>
      <w:rFonts w:ascii="Consolas" w:hAnsi="Consolas" w:cs="Consolas"/>
      <w:color w:val="4E9A06"/>
      <w:szCs w:val="22"/>
      <w:highlight w:val="white"/>
    </w:rPr>
  </w:style>
  <w:style w:type="character" w:styleId="StringTok" w:customStyle="1">
    <w:name w:val="StringTok"/>
    <w:qFormat/>
    <w:rPr>
      <w:rFonts w:ascii="Consolas" w:hAnsi="Consolas" w:cs="Consolas"/>
      <w:color w:val="4E9A06"/>
      <w:szCs w:val="22"/>
      <w:highlight w:val="white"/>
    </w:rPr>
  </w:style>
  <w:style w:type="character" w:styleId="SpecialCharTok" w:customStyle="1">
    <w:name w:val="SpecialCharTok"/>
    <w:qFormat/>
    <w:rPr>
      <w:rFonts w:ascii="Consolas" w:hAnsi="Consolas" w:cs="Consolas"/>
      <w:color w:val="000000"/>
      <w:szCs w:val="22"/>
      <w:highlight w:val="white"/>
    </w:rPr>
  </w:style>
  <w:style w:type="character" w:styleId="CharTok" w:customStyle="1">
    <w:name w:val="CharTok"/>
    <w:qFormat/>
    <w:rPr>
      <w:rFonts w:ascii="Consolas" w:hAnsi="Consolas" w:cs="Consolas"/>
      <w:color w:val="4E9A06"/>
      <w:szCs w:val="22"/>
      <w:highlight w:val="white"/>
    </w:rPr>
  </w:style>
  <w:style w:type="character" w:styleId="ConstantTok" w:customStyle="1">
    <w:name w:val="ConstantTok"/>
    <w:qFormat/>
    <w:rPr>
      <w:rFonts w:ascii="Consolas" w:hAnsi="Consolas" w:cs="Consolas"/>
      <w:color w:val="000000"/>
      <w:szCs w:val="22"/>
      <w:highlight w:val="white"/>
    </w:rPr>
  </w:style>
  <w:style w:type="character" w:styleId="FloatTok" w:customStyle="1">
    <w:name w:val="FloatTok"/>
    <w:qFormat/>
    <w:rPr>
      <w:rFonts w:ascii="Consolas" w:hAnsi="Consolas" w:cs="Consolas"/>
      <w:color w:val="0000CF"/>
      <w:szCs w:val="22"/>
      <w:highlight w:val="white"/>
    </w:rPr>
  </w:style>
  <w:style w:type="character" w:styleId="BaseNTok" w:customStyle="1">
    <w:name w:val="BaseNTok"/>
    <w:qFormat/>
    <w:rPr>
      <w:rFonts w:ascii="Consolas" w:hAnsi="Consolas" w:cs="Consolas"/>
      <w:color w:val="0000CF"/>
      <w:szCs w:val="22"/>
      <w:highlight w:val="white"/>
    </w:rPr>
  </w:style>
  <w:style w:type="character" w:styleId="DecValTok" w:customStyle="1">
    <w:name w:val="DecValTok"/>
    <w:qFormat/>
    <w:rPr>
      <w:rFonts w:ascii="Consolas" w:hAnsi="Consolas" w:cs="Consolas"/>
      <w:color w:val="0000CF"/>
      <w:szCs w:val="22"/>
      <w:highlight w:val="white"/>
    </w:rPr>
  </w:style>
  <w:style w:type="character" w:styleId="DataTypeTok" w:customStyle="1">
    <w:name w:val="DataTypeTok"/>
    <w:qFormat/>
    <w:rPr>
      <w:rFonts w:ascii="Consolas" w:hAnsi="Consolas" w:cs="Consolas"/>
      <w:color w:val="204A87"/>
      <w:szCs w:val="22"/>
      <w:highlight w:val="white"/>
    </w:rPr>
  </w:style>
  <w:style w:type="character" w:styleId="KeywordTok" w:customStyle="1">
    <w:name w:val="KeywordTok"/>
    <w:qFormat/>
    <w:rPr>
      <w:rFonts w:ascii="Consolas" w:hAnsi="Consolas" w:cs="Consolas"/>
      <w:color w:val="204A87"/>
      <w:szCs w:val="22"/>
      <w:highlight w:val="white"/>
    </w:rPr>
  </w:style>
  <w:style w:type="character" w:styleId="VerbatimChar" w:customStyle="1">
    <w:name w:val="Verbatim Char"/>
    <w:qFormat/>
    <w:rPr>
      <w:rFonts w:ascii="Consolas" w:hAnsi="Consolas" w:cs="Consolas"/>
      <w:szCs w:val="22"/>
    </w:rPr>
  </w:style>
  <w:style w:type="character" w:styleId="DescripcinCar" w:customStyle="1">
    <w:name w:val="Descripción Car"/>
    <w:qFormat/>
    <w:rPr/>
  </w:style>
  <w:style w:type="character" w:styleId="NumberingSymbols" w:customStyle="1">
    <w:name w:val="Numbering Symbols"/>
    <w:qFormat/>
    <w:rPr/>
  </w:style>
  <w:style w:type="character" w:styleId="ListLabel161" w:customStyle="1">
    <w:name w:val="ListLabel 161"/>
    <w:qFormat/>
    <w:rPr>
      <w:b/>
      <w:szCs w:val="24"/>
    </w:rPr>
  </w:style>
  <w:style w:type="character" w:styleId="ListLabel162" w:customStyle="1">
    <w:name w:val="ListLabel 162"/>
    <w:qFormat/>
    <w:rPr>
      <w:szCs w:val="24"/>
    </w:rPr>
  </w:style>
  <w:style w:type="character" w:styleId="ListLabel163" w:customStyle="1">
    <w:name w:val="ListLabel 163"/>
    <w:qFormat/>
    <w:rPr/>
  </w:style>
  <w:style w:type="character" w:styleId="ListLabel164" w:customStyle="1">
    <w:name w:val="ListLabel 164"/>
    <w:qFormat/>
    <w:rPr>
      <w:szCs w:val="24"/>
      <w:highlight w:val="white"/>
    </w:rPr>
  </w:style>
  <w:style w:type="character" w:styleId="ListLabel165" w:customStyle="1">
    <w:name w:val="ListLabel 165"/>
    <w:qFormat/>
    <w:rPr>
      <w:rFonts w:cs="Times New Roman"/>
      <w:szCs w:val="24"/>
    </w:rPr>
  </w:style>
  <w:style w:type="character" w:styleId="ListLabel166" w:customStyle="1">
    <w:name w:val="ListLabel 166"/>
    <w:qFormat/>
    <w:rPr>
      <w:b/>
      <w:szCs w:val="24"/>
    </w:rPr>
  </w:style>
  <w:style w:type="character" w:styleId="ListLabel167" w:customStyle="1">
    <w:name w:val="ListLabel 167"/>
    <w:qFormat/>
    <w:rPr>
      <w:szCs w:val="24"/>
    </w:rPr>
  </w:style>
  <w:style w:type="character" w:styleId="ListLabel168" w:customStyle="1">
    <w:name w:val="ListLabel 168"/>
    <w:qFormat/>
    <w:rPr/>
  </w:style>
  <w:style w:type="character" w:styleId="ListLabel169" w:customStyle="1">
    <w:name w:val="ListLabel 169"/>
    <w:qFormat/>
    <w:rPr>
      <w:szCs w:val="24"/>
      <w:highlight w:val="white"/>
    </w:rPr>
  </w:style>
  <w:style w:type="character" w:styleId="ListLabel170" w:customStyle="1">
    <w:name w:val="ListLabel 170"/>
    <w:qFormat/>
    <w:rPr>
      <w:rFonts w:cs="Times New Roman"/>
      <w:szCs w:val="24"/>
    </w:rPr>
  </w:style>
  <w:style w:type="character" w:styleId="Bullets" w:customStyle="1">
    <w:name w:val="Bullets"/>
    <w:qFormat/>
    <w:rPr>
      <w:rFonts w:ascii="OpenSymbol" w:hAnsi="OpenSymbol" w:eastAsia="OpenSymbol" w:cs="OpenSymbol"/>
    </w:rPr>
  </w:style>
  <w:style w:type="character" w:styleId="ListLabel171" w:customStyle="1">
    <w:name w:val="ListLabel 171"/>
    <w:qFormat/>
    <w:rPr>
      <w:i w:val="false"/>
      <w:iCs w:val="false"/>
      <w:color w:val="000000"/>
      <w:lang w:val="en-GB"/>
    </w:rPr>
  </w:style>
  <w:style w:type="character" w:styleId="ListLabel172" w:customStyle="1">
    <w:name w:val="ListLabel 172"/>
    <w:qFormat/>
    <w:rPr>
      <w:i w:val="false"/>
      <w:iCs w:val="false"/>
      <w:color w:val="000000"/>
      <w:lang w:val="en-GB"/>
    </w:rPr>
  </w:style>
  <w:style w:type="character" w:styleId="ListLabel173" w:customStyle="1">
    <w:name w:val="ListLabel 173"/>
    <w:qFormat/>
    <w:rPr>
      <w:i w:val="false"/>
      <w:iCs w:val="false"/>
      <w:color w:val="000000"/>
      <w:lang w:val="en-GB"/>
    </w:rPr>
  </w:style>
  <w:style w:type="character" w:styleId="ListLabel174" w:customStyle="1">
    <w:name w:val="ListLabel 174"/>
    <w:qFormat/>
    <w:rPr>
      <w:i w:val="false"/>
      <w:iCs w:val="false"/>
      <w:color w:val="000000"/>
      <w:lang w:val="en-GB"/>
    </w:rPr>
  </w:style>
  <w:style w:type="character" w:styleId="ListLabel175" w:customStyle="1">
    <w:name w:val="ListLabel 175"/>
    <w:qFormat/>
    <w:rPr>
      <w:i w:val="false"/>
      <w:iCs w:val="false"/>
      <w:color w:val="000000"/>
      <w:lang w:val="en-GB"/>
    </w:rPr>
  </w:style>
  <w:style w:type="character" w:styleId="ListLabel176" w:customStyle="1">
    <w:name w:val="ListLabel 176"/>
    <w:qFormat/>
    <w:rPr>
      <w:color w:val="000000"/>
      <w:lang w:val="en-GB"/>
    </w:rPr>
  </w:style>
  <w:style w:type="character" w:styleId="ListLabel177">
    <w:name w:val="ListLabel 177"/>
    <w:qFormat/>
    <w:rPr>
      <w:color w:val="000000"/>
      <w:lang w:val="en-GB"/>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uiPriority w:val="35"/>
    <w:unhideWhenUsed/>
    <w:qFormat/>
    <w:rsid w:val="00a53000"/>
    <w:pPr>
      <w:keepNext w:val="true"/>
    </w:pPr>
    <w:rPr>
      <w:rFonts w:cs="Times New Roman"/>
      <w:b/>
      <w:bCs/>
      <w:szCs w:val="24"/>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
    <w:name w:val="Header"/>
    <w:basedOn w:val="Normal"/>
    <w:link w:val="EncabezadoCar"/>
    <w:uiPriority w:val="99"/>
    <w:unhideWhenUsed/>
    <w:rsid w:val="00a53000"/>
    <w:pPr>
      <w:suppressLineNumbers/>
      <w:tabs>
        <w:tab w:val="center" w:pos="4844" w:leader="none"/>
        <w:tab w:val="right" w:pos="9689" w:leader="none"/>
      </w:tabs>
    </w:pPr>
    <w:rPr>
      <w:b/>
    </w:rPr>
  </w:style>
  <w:style w:type="paragraph" w:styleId="Footer">
    <w:name w:val="Footer"/>
    <w:basedOn w:val="Normal"/>
    <w:link w:val="PiedepginaCar"/>
    <w:uiPriority w:val="99"/>
    <w:unhideWhenUsed/>
    <w:rsid w:val="00117666"/>
    <w:pPr>
      <w:suppressLineNumbers/>
      <w:tabs>
        <w:tab w:val="center" w:pos="4844" w:leader="none"/>
        <w:tab w:val="right" w:pos="9689" w:leader="none"/>
      </w:tabs>
      <w:spacing w:before="120" w:after="0"/>
    </w:pPr>
    <w:rPr/>
  </w:style>
  <w:style w:type="paragraph" w:styleId="Footnote">
    <w:name w:val="Footnote Text"/>
    <w:basedOn w:val="Normal"/>
    <w:link w:val="TextonotapieCar"/>
    <w:uiPriority w:val="99"/>
    <w:semiHidden/>
    <w:unhideWhenUsed/>
    <w:rsid w:val="00117666"/>
    <w:pPr>
      <w:spacing w:before="120" w:after="0"/>
    </w:pPr>
    <w:rPr>
      <w:sz w:val="20"/>
      <w:szCs w:val="20"/>
    </w:rPr>
  </w:style>
  <w:style w:type="paragraph" w:styleId="BalloonText">
    <w:name w:val="Balloon Text"/>
    <w:basedOn w:val="Normal"/>
    <w:link w:val="TextodegloboCar1"/>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TextonotaalfinalCar"/>
    <w:uiPriority w:val="99"/>
    <w:semiHidden/>
    <w:unhideWhenUsed/>
    <w:rsid w:val="00cd066b"/>
    <w:pPr>
      <w:spacing w:before="120" w:after="0"/>
    </w:pPr>
    <w:rPr>
      <w:sz w:val="20"/>
      <w:szCs w:val="20"/>
    </w:rPr>
  </w:style>
  <w:style w:type="paragraph" w:styleId="Annotationtext">
    <w:name w:val="annotation text"/>
    <w:basedOn w:val="Normal"/>
    <w:link w:val="TextocomentarioCar1"/>
    <w:uiPriority w:val="99"/>
    <w:semiHidden/>
    <w:unhideWhenUsed/>
    <w:qFormat/>
    <w:rsid w:val="00725a7d"/>
    <w:pPr/>
    <w:rPr>
      <w:sz w:val="20"/>
      <w:szCs w:val="20"/>
    </w:rPr>
  </w:style>
  <w:style w:type="paragraph" w:styleId="Annotationsubject">
    <w:name w:val="annotation subject"/>
    <w:basedOn w:val="Annotationtext"/>
    <w:link w:val="AsuntodelcomentarioCar1"/>
    <w:uiPriority w:val="99"/>
    <w:semiHidden/>
    <w:unhideWhenUsed/>
    <w:qFormat/>
    <w:rsid w:val="00725a7d"/>
    <w:pPr/>
    <w:rPr>
      <w:b/>
      <w:bCs/>
    </w:rPr>
  </w:style>
  <w:style w:type="paragraph" w:styleId="Title">
    <w:name w:val="Title"/>
    <w:basedOn w:val="Normal"/>
    <w:next w:val="Normal"/>
    <w:link w:val="PuestoC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tuloC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CitaC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jc w:val="left"/>
    </w:pPr>
    <w:rPr>
      <w:rFonts w:ascii="Times New Roman" w:hAnsi="Times New Roman" w:eastAsia="Calibri" w:cs="" w:cstheme="minorBidi" w:eastAsiaTheme="minorHAnsi"/>
      <w:color w:val="auto"/>
      <w:kern w:val="0"/>
      <w:sz w:val="24"/>
      <w:szCs w:val="22"/>
      <w:lang w:val="en-US" w:eastAsia="en-US" w:bidi="ar-SA"/>
    </w:rPr>
  </w:style>
  <w:style w:type="paragraph" w:styleId="FrameContents" w:customStyle="1">
    <w:name w:val="Frame Contents"/>
    <w:basedOn w:val="Normal"/>
    <w:qFormat/>
    <w:pPr/>
    <w:rPr/>
  </w:style>
  <w:style w:type="paragraph" w:styleId="Default" w:customStyle="1">
    <w:name w:val="Default"/>
    <w:qFormat/>
    <w:pPr>
      <w:widowControl/>
      <w:suppressAutoHyphens w:val="true"/>
      <w:bidi w:val="0"/>
      <w:jc w:val="left"/>
    </w:pPr>
    <w:rPr>
      <w:rFonts w:ascii="Times New Roman" w:hAnsi="Times New Roman" w:eastAsia="Liberation Serif" w:cs="Liberation Serif"/>
      <w:color w:val="000000"/>
      <w:kern w:val="0"/>
      <w:sz w:val="24"/>
      <w:szCs w:val="24"/>
      <w:lang w:eastAsia="ar-SA" w:val="en-US" w:bidi="ar-SA"/>
    </w:rPr>
  </w:style>
  <w:style w:type="paragraph" w:styleId="Fig" w:customStyle="1">
    <w:name w:val="Fig."/>
    <w:qFormat/>
    <w:pPr>
      <w:widowControl/>
      <w:bidi w:val="0"/>
      <w:spacing w:before="0" w:after="120"/>
      <w:jc w:val="left"/>
    </w:pPr>
    <w:rPr>
      <w:rFonts w:ascii="Times New Roman" w:hAnsi="Times New Roman" w:eastAsia="DejaVu Sans" w:cs=""/>
      <w:i/>
      <w:color w:val="000000"/>
      <w:kern w:val="0"/>
      <w:sz w:val="24"/>
      <w:szCs w:val="22"/>
      <w:lang w:eastAsia="ar-SA" w:val="en-US" w:bidi="ar-SA"/>
    </w:rPr>
  </w:style>
  <w:style w:type="paragraph" w:styleId="Ttulo21" w:customStyle="1">
    <w:name w:val="Título 21"/>
    <w:basedOn w:val="Normal"/>
    <w:qFormat/>
    <w:pPr>
      <w:keepNext w:val="true"/>
      <w:keepLines/>
      <w:spacing w:before="200" w:after="0"/>
    </w:pPr>
    <w:rPr>
      <w:rFonts w:ascii="Calibri" w:hAnsi="Calibri" w:eastAsia="DejaVu Sans"/>
      <w:b/>
      <w:color w:val="4F81BD"/>
      <w:sz w:val="32"/>
      <w:lang w:eastAsia="ar-SA"/>
    </w:rPr>
  </w:style>
  <w:style w:type="paragraph" w:styleId="SourceCode" w:customStyle="1">
    <w:name w:val="Source Code"/>
    <w:basedOn w:val="Normal"/>
    <w:qFormat/>
    <w:pPr>
      <w:shd w:val="clear" w:color="auto" w:fill="F8F8F8"/>
      <w:spacing w:before="0" w:after="200"/>
    </w:pPr>
    <w:rPr>
      <w:rFonts w:eastAsia="DejaVu Sans"/>
      <w:color w:val="000000"/>
      <w:lang w:eastAsia="ar-SA"/>
    </w:rPr>
  </w:style>
  <w:style w:type="paragraph" w:styleId="TOCHeading">
    <w:name w:val="TOC Heading"/>
    <w:basedOn w:val="Heading1"/>
    <w:qFormat/>
    <w:pPr>
      <w:keepNext w:val="true"/>
      <w:keepLines/>
      <w:widowControl/>
      <w:numPr>
        <w:ilvl w:val="0"/>
        <w:numId w:val="0"/>
      </w:numPr>
      <w:spacing w:lineRule="auto" w:line="252"/>
    </w:pPr>
    <w:rPr>
      <w:rFonts w:ascii="Calibri" w:hAnsi="Calibri" w:eastAsia="DejaVu Sans"/>
      <w:b w:val="false"/>
      <w:color w:val="365F91"/>
      <w:sz w:val="32"/>
      <w:lang w:eastAsia="ar-SA"/>
    </w:rPr>
  </w:style>
  <w:style w:type="paragraph" w:styleId="CaptionedFigure" w:customStyle="1">
    <w:name w:val="Captioned Figure"/>
    <w:qFormat/>
    <w:pPr>
      <w:keepNext w:val="true"/>
      <w:widowControl/>
      <w:bidi w:val="0"/>
      <w:spacing w:before="0" w:after="200"/>
      <w:jc w:val="left"/>
    </w:pPr>
    <w:rPr>
      <w:rFonts w:ascii="Times New Roman" w:hAnsi="Times New Roman" w:eastAsia="DejaVu Sans" w:cs=""/>
      <w:color w:val="000000"/>
      <w:kern w:val="0"/>
      <w:sz w:val="24"/>
      <w:szCs w:val="22"/>
      <w:lang w:eastAsia="ar-SA" w:val="en-US" w:bidi="ar-SA"/>
    </w:rPr>
  </w:style>
  <w:style w:type="paragraph" w:styleId="Figure" w:customStyle="1">
    <w:name w:val="Figure"/>
    <w:basedOn w:val="Normal"/>
    <w:qFormat/>
    <w:pPr>
      <w:spacing w:before="0" w:after="200"/>
    </w:pPr>
    <w:rPr>
      <w:rFonts w:eastAsia="DejaVu Sans"/>
      <w:color w:val="000000"/>
      <w:lang w:eastAsia="ar-SA"/>
    </w:rPr>
  </w:style>
  <w:style w:type="paragraph" w:styleId="ImageCaption" w:customStyle="1">
    <w:name w:val="Image Caption"/>
    <w:qFormat/>
    <w:pPr>
      <w:widowControl/>
      <w:bidi w:val="0"/>
      <w:spacing w:before="0" w:after="120"/>
      <w:jc w:val="left"/>
    </w:pPr>
    <w:rPr>
      <w:rFonts w:ascii="Times New Roman" w:hAnsi="Times New Roman" w:eastAsia="DejaVu Sans" w:cs=""/>
      <w:i/>
      <w:color w:val="000000"/>
      <w:kern w:val="0"/>
      <w:sz w:val="24"/>
      <w:szCs w:val="22"/>
      <w:lang w:eastAsia="ar-SA" w:val="en-US" w:bidi="ar-SA"/>
    </w:rPr>
  </w:style>
  <w:style w:type="paragraph" w:styleId="TableCaption" w:customStyle="1">
    <w:name w:val="Table Caption"/>
    <w:qFormat/>
    <w:pPr>
      <w:keepNext w:val="true"/>
      <w:widowControl/>
      <w:bidi w:val="0"/>
      <w:spacing w:before="0" w:after="120"/>
      <w:jc w:val="left"/>
    </w:pPr>
    <w:rPr>
      <w:rFonts w:ascii="Times New Roman" w:hAnsi="Times New Roman" w:eastAsia="DejaVu Sans" w:cs=""/>
      <w:i/>
      <w:color w:val="000000"/>
      <w:kern w:val="0"/>
      <w:sz w:val="24"/>
      <w:szCs w:val="22"/>
      <w:lang w:eastAsia="ar-SA" w:val="en-US" w:bidi="ar-SA"/>
    </w:rPr>
  </w:style>
  <w:style w:type="paragraph" w:styleId="Definition" w:customStyle="1">
    <w:name w:val="Definition"/>
    <w:basedOn w:val="Normal"/>
    <w:qFormat/>
    <w:pPr>
      <w:spacing w:before="0" w:after="200"/>
    </w:pPr>
    <w:rPr>
      <w:rFonts w:eastAsia="DejaVu Sans"/>
      <w:color w:val="000000"/>
      <w:lang w:eastAsia="ar-SA"/>
    </w:rPr>
  </w:style>
  <w:style w:type="paragraph" w:styleId="DefinitionTerm" w:customStyle="1">
    <w:name w:val="Definition Term"/>
    <w:basedOn w:val="Normal"/>
    <w:qFormat/>
    <w:pPr>
      <w:keepNext w:val="true"/>
      <w:keepLines/>
      <w:spacing w:before="0" w:after="0"/>
    </w:pPr>
    <w:rPr>
      <w:rFonts w:eastAsia="DejaVu Sans"/>
      <w:b/>
      <w:color w:val="000000"/>
      <w:lang w:eastAsia="ar-SA"/>
    </w:rPr>
  </w:style>
  <w:style w:type="paragraph" w:styleId="BlockText">
    <w:name w:val="Block Text"/>
    <w:qFormat/>
    <w:pPr>
      <w:widowControl/>
      <w:bidi w:val="0"/>
      <w:spacing w:before="100" w:after="100"/>
      <w:jc w:val="left"/>
    </w:pPr>
    <w:rPr>
      <w:rFonts w:ascii="Calibri" w:hAnsi="Calibri" w:eastAsia="DejaVu Sans" w:cs=""/>
      <w:b/>
      <w:color w:val="000000"/>
      <w:kern w:val="0"/>
      <w:sz w:val="24"/>
      <w:szCs w:val="22"/>
      <w:lang w:eastAsia="ar-SA" w:val="en-US" w:bidi="ar-SA"/>
    </w:rPr>
  </w:style>
  <w:style w:type="paragraph" w:styleId="Bibliography">
    <w:name w:val="Bibliography"/>
    <w:basedOn w:val="Normal"/>
    <w:qFormat/>
    <w:pPr>
      <w:spacing w:before="0" w:after="200"/>
    </w:pPr>
    <w:rPr>
      <w:rFonts w:eastAsia="DejaVu Sans"/>
      <w:color w:val="000000"/>
      <w:lang w:eastAsia="ar-SA"/>
    </w:rPr>
  </w:style>
  <w:style w:type="paragraph" w:styleId="Abstract" w:customStyle="1">
    <w:name w:val="Abstract"/>
    <w:basedOn w:val="Normal"/>
    <w:qFormat/>
    <w:pPr>
      <w:keepNext w:val="true"/>
      <w:keepLines/>
      <w:spacing w:before="300" w:after="300"/>
    </w:pPr>
    <w:rPr>
      <w:rFonts w:eastAsia="DejaVu Sans"/>
      <w:color w:val="000000"/>
      <w:sz w:val="20"/>
      <w:lang w:eastAsia="ar-SA"/>
    </w:rPr>
  </w:style>
  <w:style w:type="paragraph" w:styleId="Date">
    <w:name w:val="Date"/>
    <w:qFormat/>
    <w:pPr>
      <w:keepNext w:val="true"/>
      <w:keepLines/>
      <w:widowControl/>
      <w:suppressAutoHyphens w:val="true"/>
      <w:bidi w:val="0"/>
      <w:jc w:val="center"/>
    </w:pPr>
    <w:rPr>
      <w:rFonts w:ascii="Cambria" w:hAnsi="Cambria" w:eastAsia="DejaVu Sans" w:cs="Liberation Serif"/>
      <w:color w:val="000000"/>
      <w:kern w:val="0"/>
      <w:sz w:val="24"/>
      <w:szCs w:val="24"/>
      <w:lang w:eastAsia="ar-SA" w:val="en-US" w:bidi="ar-SA"/>
    </w:rPr>
  </w:style>
  <w:style w:type="paragraph" w:styleId="Author" w:customStyle="1">
    <w:name w:val="Author"/>
    <w:qFormat/>
    <w:pPr>
      <w:keepNext w:val="true"/>
      <w:keepLines/>
      <w:widowControl/>
      <w:suppressAutoHyphens w:val="true"/>
      <w:bidi w:val="0"/>
      <w:jc w:val="center"/>
    </w:pPr>
    <w:rPr>
      <w:rFonts w:ascii="Cambria" w:hAnsi="Cambria" w:eastAsia="DejaVu Sans" w:cs="Liberation Serif"/>
      <w:color w:val="000000"/>
      <w:kern w:val="0"/>
      <w:sz w:val="24"/>
      <w:szCs w:val="24"/>
      <w:lang w:eastAsia="ar-SA" w:val="en-US" w:bidi="ar-SA"/>
    </w:rPr>
  </w:style>
  <w:style w:type="paragraph" w:styleId="Compact" w:customStyle="1">
    <w:name w:val="Compact"/>
    <w:qFormat/>
    <w:pPr>
      <w:widowControl/>
      <w:bidi w:val="0"/>
      <w:spacing w:before="36" w:after="36"/>
      <w:jc w:val="left"/>
    </w:pPr>
    <w:rPr>
      <w:rFonts w:ascii="Times New Roman" w:hAnsi="Times New Roman" w:eastAsia="DejaVu Sans" w:cs=""/>
      <w:color w:val="000000"/>
      <w:kern w:val="0"/>
      <w:sz w:val="24"/>
      <w:szCs w:val="22"/>
      <w:lang w:eastAsia="ar-SA" w:val="en-US" w:bidi="ar-SA"/>
    </w:rPr>
  </w:style>
  <w:style w:type="paragraph" w:styleId="FirstParagraph" w:customStyle="1">
    <w:name w:val="First Paragraph"/>
    <w:qFormat/>
    <w:pPr>
      <w:widowControl/>
      <w:bidi w:val="0"/>
      <w:spacing w:before="180" w:after="180"/>
      <w:jc w:val="left"/>
    </w:pPr>
    <w:rPr>
      <w:rFonts w:ascii="Times New Roman" w:hAnsi="Times New Roman" w:eastAsia="DejaVu Sans" w:cs=""/>
      <w:color w:val="000000"/>
      <w:kern w:val="0"/>
      <w:sz w:val="24"/>
      <w:szCs w:val="22"/>
      <w:lang w:eastAsia="ar-SA" w:val="en-US" w:bidi="ar-SA"/>
    </w:rPr>
  </w:style>
  <w:style w:type="paragraph" w:styleId="TableContents" w:customStyle="1">
    <w:name w:val="Table Contents"/>
    <w:basedOn w:val="Normal"/>
    <w:qFormat/>
    <w:pPr>
      <w:suppressLineNumbers/>
    </w:pPr>
    <w:rPr/>
  </w:style>
  <w:style w:type="paragraph" w:styleId="TableHeading" w:customStyle="1">
    <w:name w:val="Table Heading"/>
    <w:basedOn w:val="Normal"/>
    <w:qFormat/>
    <w:pPr>
      <w:suppressLineNumbers/>
      <w:jc w:val="center"/>
    </w:pPr>
    <w:rPr>
      <w:b/>
      <w:bCs/>
    </w:rPr>
  </w:style>
  <w:style w:type="paragraph" w:styleId="PreformattedText" w:customStyle="1">
    <w:name w:val="Preformatted Text"/>
    <w:basedOn w:val="Normal"/>
    <w:qFormat/>
    <w:pPr>
      <w:spacing w:before="12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1766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DBDF414-9A50-41EB-9793-68124EDAB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LibreOffice/6.0.7.3$Linux_X86_64 LibreOffice_project/00m0$Build-3</Application>
  <Pages>30</Pages>
  <Words>13205</Words>
  <Characters>75456</Characters>
  <CharactersWithSpaces>88276</CharactersWithSpaces>
  <Paragraphs>415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2021-03-15T14:23:00Z</dcterms:created>
  <dc:creator>Usuario</dc:creator>
  <dc:description/>
  <dc:language>en-US</dc:language>
  <cp:lastModifiedBy>Giorgia Graells</cp:lastModifiedBy>
  <dcterms:modified xsi:type="dcterms:W3CDTF">2021-03-15T11:59:55Z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