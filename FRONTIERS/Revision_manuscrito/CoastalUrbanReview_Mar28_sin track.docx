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pPr>
      <w:r>
        <w:rPr>
          <w:lang w:val="es-ES"/>
        </w:rPr>
        <w:t>Giorgia Graells</w:t>
      </w:r>
      <w:r>
        <w:rPr>
          <w:vertAlign w:val="superscript"/>
          <w:lang w:val="es-ES"/>
        </w:rPr>
        <w:t>1,2</w:t>
      </w:r>
      <w:ins w:id="0" w:author="Giorgia Graells" w:date="2021-03-28T11:10:35Z">
        <w:r>
          <w:rPr>
            <w:vertAlign w:val="superscript"/>
            <w:lang w:val="es-ES"/>
          </w:rPr>
          <w:t>,7</w:t>
        </w:r>
      </w:ins>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pPr>
      <w:r>
        <w:rPr>
          <w:rFonts w:cs="Times New Roman"/>
          <w:szCs w:val="24"/>
          <w:vertAlign w:val="superscript"/>
          <w:lang w:val="es-ES"/>
          <w:rPrChange w:id="0" w:author="Giorgia Graells" w:date="2021-03-28T11:10:26Z"/>
        </w:rPr>
        <w:t>7</w:t>
      </w:r>
      <w:r>
        <w:rPr>
          <w:rFonts w:cs="Times New Roman"/>
          <w:szCs w:val="24"/>
          <w:lang w:val="es-ES"/>
        </w:rPr>
        <w:t xml:space="preserve"> Instituto Milenio en Socio-</w:t>
      </w:r>
      <w:ins w:id="2" w:author="Giorgia Graells" w:date="2021-03-28T11:12:33Z">
        <w:r>
          <w:rPr>
            <w:rFonts w:cs="Times New Roman"/>
            <w:szCs w:val="24"/>
            <w:lang w:val="es-ES"/>
          </w:rPr>
          <w:t>E</w:t>
        </w:r>
      </w:ins>
      <w:del w:id="3" w:author="Giorgia Graells" w:date="2021-03-28T11:12:32Z">
        <w:r>
          <w:rPr>
            <w:rFonts w:cs="Times New Roman"/>
            <w:szCs w:val="24"/>
            <w:lang w:val="es-ES"/>
          </w:rPr>
          <w:delText>e</w:delText>
        </w:r>
      </w:del>
      <w:r>
        <w:rPr>
          <w:rFonts w:cs="Times New Roman"/>
          <w:szCs w:val="24"/>
          <w:lang w:val="es-ES"/>
        </w:rPr>
        <w:t>colog</w:t>
      </w:r>
      <w:ins w:id="4" w:author="Giorgia Graells" w:date="2021-03-28T11:12:36Z">
        <w:r>
          <w:rPr>
            <w:rFonts w:cs="Times New Roman"/>
            <w:szCs w:val="24"/>
            <w:lang w:val="es-ES"/>
          </w:rPr>
          <w:t>í</w:t>
        </w:r>
      </w:ins>
      <w:del w:id="5" w:author="Giorgia Graells" w:date="2021-03-28T11:12:35Z">
        <w:r>
          <w:rPr>
            <w:rFonts w:cs="Times New Roman"/>
            <w:szCs w:val="24"/>
            <w:lang w:val="es-ES"/>
          </w:rPr>
          <w:delText>i</w:delText>
        </w:r>
      </w:del>
      <w:r>
        <w:rPr>
          <w:rFonts w:cs="Times New Roman"/>
          <w:szCs w:val="24"/>
          <w:lang w:val="es-ES"/>
        </w:rPr>
        <w:t xml:space="preserve">a </w:t>
      </w:r>
      <w:ins w:id="6" w:author="Giorgia Graells" w:date="2021-03-28T11:12:38Z">
        <w:r>
          <w:rPr>
            <w:rFonts w:cs="Times New Roman"/>
            <w:szCs w:val="24"/>
            <w:lang w:val="es-ES"/>
          </w:rPr>
          <w:t>C</w:t>
        </w:r>
      </w:ins>
      <w:del w:id="7" w:author="Giorgia Graells" w:date="2021-03-28T11:12:38Z">
        <w:r>
          <w:rPr>
            <w:rFonts w:cs="Times New Roman"/>
            <w:szCs w:val="24"/>
            <w:lang w:val="es-ES"/>
          </w:rPr>
          <w:delText>c</w:delText>
        </w:r>
      </w:del>
      <w:r>
        <w:rPr>
          <w:rFonts w:cs="Times New Roman"/>
          <w:szCs w:val="24"/>
          <w:lang w:val="es-ES"/>
        </w:rPr>
        <w:t>ostera</w:t>
      </w:r>
      <w:ins w:id="8" w:author="Giorgia Graells" w:date="2021-03-28T11:12:40Z">
        <w:r>
          <w:rPr>
            <w:rFonts w:cs="Times New Roman"/>
            <w:szCs w:val="24"/>
            <w:lang w:val="es-ES"/>
          </w:rPr>
          <w:t xml:space="preserve"> (SECOS)</w:t>
        </w:r>
      </w:ins>
      <w:r>
        <w:rPr>
          <w:rFonts w:cs="Times New Roman"/>
          <w:szCs w:val="24"/>
          <w:lang w:val="es-ES"/>
        </w:rPr>
        <w:t xml:space="preserve">,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which is consistent with the focus on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right="0" w:hanging="0"/>
        <w:rPr/>
      </w:pPr>
      <w:r>
        <w:rPr/>
      </w:r>
    </w:p>
    <w:p>
      <w:pPr>
        <w:pStyle w:val="Heading1"/>
        <w:numPr>
          <w:ilvl w:val="0"/>
          <w:numId w:val="3"/>
        </w:numPr>
        <w:rPr/>
      </w:pPr>
      <w:r>
        <w:rPr/>
        <w:t>Introduction</w:t>
      </w:r>
    </w:p>
    <w:p>
      <w:pPr>
        <w:pStyle w:val="FirstParagraph"/>
        <w:rPr>
          <w:lang w:val="en-GB"/>
        </w:rPr>
      </w:pPr>
      <w:r>
        <w:rPr>
          <w:lang w:val="en-GB"/>
        </w:rPr>
        <w:t>The world’s population is increasing annually. In 2018, 55% of the human population lived in urban areas.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in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lang w:val="en-GB"/>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lang w:val="en-US"/>
        </w:rPr>
        <w:t>allowing to address open-frame or closed-frame questions</w:t>
      </w:r>
      <w:r>
        <w:rPr/>
        <w:t xml:space="preserve">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and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General aspects and tendencies since 1995 are shown in Figure 3. The main disciplinary focus of research has consistently come from ecology with an average representation of 48.79% of studies for the whole study period</w:t>
      </w:r>
      <w:ins w:id="9" w:author="Giorgia Graells" w:date="2021-03-27T17:33:03Z">
        <w:r>
          <w:rPr/>
          <w:t xml:space="preserve">. </w:t>
        </w:r>
      </w:ins>
      <w:ins w:id="10" w:author="Giorgia Graells" w:date="2021-03-27T15:32:22Z">
        <w:r>
          <w:rPr/>
          <w:t>The</w:t>
        </w:r>
      </w:ins>
      <w:ins w:id="11" w:author="Giorgia Graells" w:date="2021-03-27T15:34:40Z">
        <w:r>
          <w:rPr/>
          <w:t xml:space="preserve"> </w:t>
        </w:r>
      </w:ins>
      <w:ins w:id="12" w:author="Giorgia Graells" w:date="2021-03-27T11:13:12Z">
        <w:r>
          <w:rPr/>
          <w:t xml:space="preserve">most cited articles in this area have focus on urban impacts. For example, </w:t>
        </w:r>
      </w:ins>
      <w:ins w:id="13" w:author="Giorgia Graells" w:date="2021-03-27T11:15:16Z">
        <w:r>
          <w:rPr/>
          <w:t>Castro et al. 1999</w:t>
        </w:r>
      </w:ins>
      <w:ins w:id="14" w:author="Giorgia Graells" w:date="2021-03-27T11:17:38Z">
        <w:r>
          <w:rPr/>
          <w:t xml:space="preserve"> tested aerosol samples from urban, rural and coastal areas in Europe</w:t>
        </w:r>
      </w:ins>
      <w:ins w:id="15" w:author="Giorgia Graells" w:date="2021-03-27T15:33:08Z">
        <w:r>
          <w:rPr/>
          <w:t xml:space="preserve">. They </w:t>
        </w:r>
      </w:ins>
      <w:ins w:id="16" w:author="Giorgia Graells" w:date="2021-03-28T11:14:53Z">
        <w:r>
          <w:rPr/>
          <w:t>found</w:t>
        </w:r>
      </w:ins>
      <w:ins w:id="17" w:author="Giorgia Graells" w:date="2021-03-27T11:18:14Z">
        <w:r>
          <w:rPr/>
          <w:t xml:space="preserve"> a clear seasonal dependence at both rural and urban environments</w:t>
        </w:r>
      </w:ins>
      <w:ins w:id="18" w:author="Giorgia Graells" w:date="2021-03-27T11:35:24Z">
        <w:r>
          <w:rPr/>
          <w:t>; Ip et al. 2007 collected surface sediments and sediment cores in an estuary and its surrounding coastal area</w:t>
        </w:r>
      </w:ins>
      <w:ins w:id="19" w:author="Giorgia Graells" w:date="2021-03-28T11:17:39Z">
        <w:r>
          <w:rPr/>
          <w:t>.</w:t>
        </w:r>
      </w:ins>
      <w:ins w:id="20" w:author="Giorgia Graells" w:date="2021-03-27T11:36:41Z">
        <w:r>
          <w:rPr/>
          <w:t xml:space="preserve"> They found </w:t>
        </w:r>
      </w:ins>
      <w:ins w:id="21" w:author="Giorgia Graells" w:date="2021-03-27T11:37:05Z">
        <w:r>
          <w:rPr/>
          <w:t xml:space="preserve">two hotspots of trace metal contamination at the mixed zone between freshwater and marine waters, which could be attributed to the deposition of the dissolved and particulate trace metals in the water column; </w:t>
        </w:r>
      </w:ins>
      <w:ins w:id="22" w:author="Giorgia Graells" w:date="2021-03-27T15:35:27Z">
        <w:r>
          <w:rPr/>
          <w:t xml:space="preserve">and </w:t>
        </w:r>
      </w:ins>
      <w:ins w:id="23" w:author="Giorgia Graells" w:date="2021-03-27T11:45:19Z">
        <w:r>
          <w:rPr/>
          <w:t xml:space="preserve">Stathopoulou &amp; </w:t>
        </w:r>
      </w:ins>
      <w:hyperlink r:id="rId3">
        <w:ins w:id="24" w:author="Giorgia Graells" w:date="2021-03-27T11:45:19Z">
          <w:r>
            <w:rPr>
              <w:rStyle w:val="InternetLink"/>
            </w:rPr>
            <w:t>Cartalis</w:t>
          </w:r>
        </w:ins>
      </w:hyperlink>
      <w:ins w:id="25" w:author="Giorgia Graells" w:date="2021-03-27T11:45:19Z">
        <w:r>
          <w:rPr/>
          <w:t xml:space="preserve"> 2007 used </w:t>
        </w:r>
      </w:ins>
      <w:ins w:id="26" w:author="Giorgia Graells" w:date="2021-03-27T11:46:08Z">
        <w:r>
          <w:rPr/>
          <w:t xml:space="preserve">Landsat 7 satellite images in the thermal infrared to examine the thermal urban environment </w:t>
        </w:r>
      </w:ins>
      <w:ins w:id="27" w:author="Giorgia Graells" w:date="2021-03-27T11:48:46Z">
        <w:r>
          <w:rPr/>
          <w:t>and</w:t>
        </w:r>
      </w:ins>
      <w:ins w:id="28" w:author="Giorgia Graells" w:date="2021-03-27T11:47:50Z">
        <w:r>
          <w:rPr/>
          <w:t xml:space="preserve"> urban heat island (SUHI) phenomenon in mayor urban areas in </w:t>
        </w:r>
      </w:ins>
      <w:ins w:id="29" w:author="Giorgia Graells" w:date="2021-03-27T11:48:00Z">
        <w:r>
          <w:rPr/>
          <w:t>Greece</w:t>
        </w:r>
      </w:ins>
      <w:ins w:id="30" w:author="Giorgia Graells" w:date="2021-03-27T11:45:19Z">
        <w:r>
          <w:rPr/>
          <w:t xml:space="preserve"> </w:t>
        </w:r>
      </w:ins>
      <w:ins w:id="31" w:author="Giorgia Graells" w:date="2021-03-27T11:37:05Z">
        <w:r>
          <w:rPr/>
          <w:t xml:space="preserve"> </w:t>
        </w:r>
      </w:ins>
      <w:del w:id="32" w:author="Giorgia Graells" w:date="2021-03-27T11:13:11Z">
        <w:r>
          <w:rPr/>
          <w:delText>e.g. Kaniewski et al. 2013,</w:delText>
        </w:r>
      </w:del>
      <w:r>
        <w:rPr/>
        <w:t xml:space="preserve"> </w:t>
      </w:r>
      <w:del w:id="33" w:author="Giorgia Graells" w:date="2021-03-27T11:14:57Z">
        <w:r>
          <w:rPr/>
          <w:delText>Heery et al. 2018, Ge et al. 2019</w:delText>
        </w:r>
      </w:del>
      <w:del w:id="34" w:author="Giorgia Graells" w:date="2021-03-27T15:37:34Z">
        <w:r>
          <w:rPr/>
          <w:delText>)</w:delText>
        </w:r>
      </w:del>
      <w:r>
        <w:rPr/>
        <w:t>. Social-ecological studies came second with 24.47%</w:t>
      </w:r>
      <w:ins w:id="35" w:author="Giorgia Graells" w:date="2021-03-27T15:36:12Z">
        <w:r>
          <w:rPr/>
          <w:t>,</w:t>
        </w:r>
      </w:ins>
      <w:ins w:id="36" w:author="Giorgia Graells" w:date="2021-03-27T17:34:13Z">
        <w:r>
          <w:rPr/>
          <w:t xml:space="preserve"> where research has remained relatively constant during the years (an average 2.2 publications per year between 2005 and 2009, a 4.4 between 2010 and 2014, and a 3.8 between 2015 and 2019; Fig 3a). </w:t>
        </w:r>
      </w:ins>
      <w:ins w:id="37" w:author="Giorgia Graells" w:date="2021-03-27T17:35:08Z">
        <w:r>
          <w:rPr/>
          <w:t xml:space="preserve">In this area, </w:t>
        </w:r>
      </w:ins>
      <w:ins w:id="38" w:author="Giorgia Graells" w:date="2021-03-27T12:03:38Z">
        <w:r>
          <w:rPr/>
          <w:t xml:space="preserve">the most cited articles applied the Physiologically Equivalent Temperature (PET) index to thermal comfort studies: </w:t>
        </w:r>
      </w:ins>
      <w:ins w:id="39" w:author="Giorgia Graells" w:date="2021-03-27T11:22:51Z">
        <w:r>
          <w:rPr/>
          <w:t xml:space="preserve">Johansson &amp; Emmanuel 2006 </w:t>
        </w:r>
      </w:ins>
      <w:ins w:id="40" w:author="Giorgia Graells" w:date="2021-03-27T11:23:13Z">
        <w:r>
          <w:rPr/>
          <w:t xml:space="preserve">with  a discussion of the influence of street-canyon geometry on outdoor thermal in a coastal city (and they provide </w:t>
        </w:r>
      </w:ins>
      <w:ins w:id="41" w:author="Giorgia Graells" w:date="2021-03-27T11:25:28Z">
        <w:r>
          <w:rPr/>
          <w:t xml:space="preserve">suggestions of how to improve </w:t>
        </w:r>
      </w:ins>
      <w:hyperlink r:id="rId4">
        <w:ins w:id="42" w:author="Giorgia Graells" w:date="2021-03-27T11:25:28Z">
          <w:r>
            <w:rPr>
              <w:rStyle w:val="InternetLink"/>
            </w:rPr>
            <w:t xml:space="preserve">the outdoor comfort in </w:t>
          </w:r>
        </w:ins>
      </w:hyperlink>
      <w:hyperlink r:id="rId5">
        <w:ins w:id="43" w:author="Giorgia Graells" w:date="2021-03-27T11:25:28Z">
          <w:r>
            <w:rPr>
              <w:rStyle w:val="InternetLink"/>
            </w:rPr>
            <w:t>a coastal city); and Cohen et al. 2013</w:t>
          </w:r>
        </w:ins>
      </w:hyperlink>
      <w:ins w:id="44" w:author="Giorgia Graells" w:date="2021-03-27T15:21:25Z">
        <w:r>
          <w:rPr/>
          <w:t xml:space="preserve"> with p</w:t>
        </w:r>
      </w:ins>
      <w:ins w:id="45" w:author="Giorgia Graells" w:date="2021-03-27T12:05:43Z">
        <w:r>
          <w:rPr/>
          <w:t>erceptions of human thermal sensation in the Mediterranean climate</w:t>
        </w:r>
      </w:ins>
      <w:ins w:id="46" w:author="Giorgia Graells" w:date="2021-03-27T12:11:31Z">
        <w:r>
          <w:rPr/>
          <w:t xml:space="preserve"> using subjective thermal sensation questionnaires</w:t>
        </w:r>
      </w:ins>
      <w:ins w:id="47" w:author="Giorgia Graells" w:date="2021-03-27T12:19:28Z">
        <w:r>
          <w:rPr/>
          <w:t xml:space="preserve">. </w:t>
        </w:r>
      </w:ins>
      <w:del w:id="48" w:author="Giorgia Graells" w:date="2021-03-27T17:35:46Z">
        <w:r>
          <w:rPr/>
          <w:delText>Rutty &amp; Scott 2015,</w:delText>
        </w:r>
      </w:del>
      <w:del w:id="49" w:author="Giorgia Graells" w:date="2021-03-27T17:36:48Z">
        <w:r>
          <w:rPr/>
          <w:delText xml:space="preserve"> Burger et al. 2017, </w:delText>
        </w:r>
      </w:del>
      <w:del w:id="50" w:author="Giorgia Graells" w:date="2021-03-27T17:36:48Z">
        <w:bookmarkStart w:id="5" w:name="__DdeLink__2906_187027623511111111111"/>
        <w:r>
          <w:rPr/>
          <w:delText>Krien</w:delText>
        </w:r>
      </w:del>
      <w:del w:id="51" w:author="Giorgia Graells" w:date="2021-03-27T17:36:48Z">
        <w:bookmarkEnd w:id="5"/>
        <w:r>
          <w:rPr/>
          <w:delText xml:space="preserve"> &amp; Guillou 2018).</w:delText>
        </w:r>
      </w:del>
      <w:r>
        <w:rPr/>
        <w:t xml:space="preserve"> </w:t>
      </w:r>
      <w:ins w:id="52" w:author="Giorgia Graells" w:date="2021-03-28T11:21:16Z">
        <w:r>
          <w:rPr/>
          <w:t xml:space="preserve">And </w:t>
        </w:r>
      </w:ins>
      <w:ins w:id="53" w:author="Giorgia Graells" w:date="2021-03-27T12:22:06Z">
        <w:r>
          <w:rPr>
            <w:lang w:val="en-GB"/>
          </w:rPr>
          <w:t xml:space="preserve">environmental policies and planning studies, where its </w:t>
        </w:r>
      </w:ins>
      <w:ins w:id="54" w:author="Giorgia Graells" w:date="2021-03-27T12:22:06Z">
        <w:r>
          <w:rPr/>
          <w:t xml:space="preserve">most cited articles </w:t>
        </w:r>
      </w:ins>
      <w:ins w:id="55" w:author="Giorgia Graells" w:date="2021-03-27T15:44:00Z">
        <w:r>
          <w:rPr>
            <w:lang w:val="en-GB"/>
          </w:rPr>
          <w:t>have focus in</w:t>
        </w:r>
      </w:ins>
      <w:ins w:id="56" w:author="Giorgia Graells" w:date="2021-03-27T15:45:41Z">
        <w:r>
          <w:rPr>
            <w:lang w:val="en-GB"/>
          </w:rPr>
          <w:t xml:space="preserve"> develop guidelines for planning</w:t>
        </w:r>
      </w:ins>
      <w:ins w:id="57" w:author="Giorgia Graells" w:date="2021-03-27T15:43:55Z">
        <w:r>
          <w:rPr>
            <w:lang w:val="en-GB"/>
          </w:rPr>
          <w:t xml:space="preserve"> in order to contribute to the sustainability of the urban environment</w:t>
        </w:r>
      </w:ins>
      <w:ins w:id="58" w:author="Giorgia Graells" w:date="2021-03-27T15:46:00Z">
        <w:r>
          <w:rPr>
            <w:lang w:val="en-GB"/>
          </w:rPr>
          <w:t xml:space="preserve"> </w:t>
        </w:r>
      </w:ins>
      <w:ins w:id="59" w:author="Giorgia Graells" w:date="2021-03-27T12:22:06Z">
        <w:r>
          <w:rPr/>
          <w:t>(Semadeni-Davies et al 2008</w:t>
        </w:r>
      </w:ins>
      <w:ins w:id="60" w:author="Giorgia Graells" w:date="2021-03-27T12:28:37Z">
        <w:r>
          <w:rPr/>
          <w:t xml:space="preserve"> assessed the potential impact of climate change on water systems as an essential part of hydrological research</w:t>
        </w:r>
      </w:ins>
      <w:ins w:id="61" w:author="Giorgia Graells" w:date="2021-03-28T11:23:23Z">
        <w:r>
          <w:rPr/>
          <w:t>;</w:t>
        </w:r>
      </w:ins>
      <w:ins w:id="62" w:author="Giorgia Graells" w:date="2021-03-27T15:42:25Z">
        <w:r>
          <w:rPr/>
          <w:t xml:space="preserve"> and Alcoforado et al. 2009</w:t>
        </w:r>
      </w:ins>
      <w:ins w:id="63" w:author="Giorgia Graells" w:date="2021-03-27T17:19:35Z">
        <w:r>
          <w:rPr/>
          <w:t xml:space="preserve"> identified climatic needs in a coastal city with Mediterranean climate and discussed some of the problems that arise when applying climatic knowledge to urban planning</w:t>
        </w:r>
      </w:ins>
      <w:ins w:id="64" w:author="Giorgia Graells" w:date="2021-03-27T17:22:27Z">
        <w:r>
          <w:rPr/>
          <w:t>)</w:t>
        </w:r>
      </w:ins>
      <w:ins w:id="65" w:author="Giorgia Graells" w:date="2021-03-27T17:21:48Z">
        <w:r>
          <w:rPr/>
          <w:t>.</w:t>
        </w:r>
      </w:ins>
    </w:p>
    <w:p>
      <w:pPr>
        <w:pStyle w:val="Normal"/>
        <w:rPr/>
      </w:pPr>
      <w:del w:id="66" w:author="Giorgia Graells" w:date="2021-03-27T17:37:11Z">
        <w:r>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67" w:author="Giorgia Graells" w:date="2021-03-26T21:23:17Z">
        <w:r>
          <w:rPr/>
          <w:delText xml:space="preserve"> </w:delText>
        </w:r>
      </w:del>
      <w:del w:id="68" w:author="Giorgia Graells" w:date="2021-03-27T17:37:11Z">
        <w:r>
          <w:rPr/>
          <w:delText xml:space="preserve">urban impacts (Bertocci et al. 2017, Bugnot et al. 2019) and ecological conditions in urban areas </w:delText>
        </w:r>
      </w:del>
      <w:del w:id="69" w:author="Giorgia Graells" w:date="2021-03-26T21:25:14Z">
        <w:r>
          <w:rPr/>
          <w:delText>(</w:delText>
        </w:r>
      </w:del>
      <w:del w:id="70" w:author="Giorgia Graells" w:date="2021-03-27T17:37:11Z">
        <w:r>
          <w:rPr>
            <w:color w:val="000000"/>
            <w:szCs w:val="24"/>
            <w:lang w:val="en-GB"/>
          </w:rPr>
          <w:delText>Heery et al. 2018</w:delText>
        </w:r>
      </w:del>
      <w:del w:id="71" w:author="Giorgia Graells" w:date="2021-03-26T21:26:25Z">
        <w:r>
          <w:rPr>
            <w:color w:val="000000"/>
            <w:szCs w:val="24"/>
            <w:lang w:val="en-GB"/>
          </w:rPr>
          <w:delText>,</w:delText>
        </w:r>
      </w:del>
      <w:del w:id="72" w:author="Giorgia Graells" w:date="2021-03-27T17:37:11Z">
        <w:r>
          <w:rPr>
            <w:color w:val="000000"/>
            <w:szCs w:val="24"/>
            <w:lang w:val="en-GB"/>
          </w:rPr>
          <w:delText xml:space="preserve"> Greenwell 2019) </w:delText>
        </w:r>
      </w:del>
      <w:del w:id="73" w:author="Giorgia Graells" w:date="2021-03-26T21:26:48Z">
        <w:r>
          <w:rPr>
            <w:color w:val="000000"/>
            <w:szCs w:val="24"/>
            <w:lang w:val="en-GB"/>
          </w:rPr>
          <w:delText>while s</w:delText>
        </w:r>
      </w:del>
      <w:del w:id="74" w:author="Giorgia Graells" w:date="2021-03-27T17:39:35Z">
        <w:r>
          <w:rPr>
            <w:color w:val="000000"/>
            <w:szCs w:val="24"/>
            <w:lang w:val="en-GB"/>
          </w:rPr>
          <w:delText>ocial-ecological studies include dimensions such as human perceptions of urban conditions (</w:delText>
        </w:r>
      </w:del>
      <w:del w:id="75" w:author="Giorgia Graells" w:date="2021-03-26T21:28:55Z">
        <w:r>
          <w:rPr>
            <w:color w:val="000000"/>
            <w:szCs w:val="24"/>
            <w:lang w:val="en-GB"/>
          </w:rPr>
          <w:delText>Groosman</w:delText>
        </w:r>
      </w:del>
      <w:del w:id="76" w:author="Giorgia Graells" w:date="2021-03-27T17:39:35Z">
        <w:r>
          <w:rPr>
            <w:color w:val="000000"/>
            <w:szCs w:val="24"/>
            <w:lang w:val="en-GB"/>
          </w:rPr>
          <w:delText xml:space="preserve"> 2008, Ye et al. 2010</w:delText>
        </w:r>
      </w:del>
      <w:del w:id="77" w:author="Giorgia Graells" w:date="2021-03-27T12:52:14Z">
        <w:r>
          <w:rPr>
            <w:color w:val="000000"/>
            <w:szCs w:val="24"/>
            <w:lang w:val="en-GB"/>
          </w:rPr>
          <w:delText>,</w:delText>
        </w:r>
      </w:del>
      <w:del w:id="78" w:author="Giorgia Graells" w:date="2021-03-27T17:39:35Z">
        <w:r>
          <w:rPr>
            <w:color w:val="000000"/>
            <w:szCs w:val="24"/>
            <w:lang w:val="en-GB"/>
          </w:rPr>
          <w:delText xml:space="preserve"> </w:delText>
        </w:r>
      </w:del>
      <w:del w:id="79" w:author="Giorgia Graells" w:date="2021-03-27T18:00:02Z">
        <w:r>
          <w:rPr>
            <w:color w:val="000000"/>
            <w:szCs w:val="24"/>
            <w:lang w:val="en-GB"/>
          </w:rPr>
          <w:delText>Lopes et al. 2011).</w:delText>
        </w:r>
      </w:del>
      <w:r>
        <w:rPr/>
        <w:t xml:space="preserve"> </w:t>
      </w:r>
    </w:p>
    <w:p>
      <w:pPr>
        <w:pStyle w:val="Normal"/>
        <w:rPr/>
      </w:pPr>
      <w:r>
        <w:rPr/>
        <w:t>Coastal ecology research has mainly considered spatial approaches searching for patterns based on differences in urban morphology</w:t>
      </w:r>
      <w:ins w:id="80" w:author="Giorgia Graells" w:date="2021-03-24T22:39:58Z">
        <w:r>
          <w:rPr/>
          <w:t>.</w:t>
        </w:r>
      </w:ins>
      <w:del w:id="81" w:author="Giorgia Graells" w:date="2021-03-24T22:39:56Z">
        <w:r>
          <w:rPr/>
          <w:delText xml:space="preserve"> (e.g.</w:delText>
        </w:r>
      </w:del>
      <w:ins w:id="82" w:author="Giorgia Graells" w:date="2021-03-28T11:24:15Z">
        <w:r>
          <w:rPr/>
          <w:t xml:space="preserve"> </w:t>
        </w:r>
      </w:ins>
      <w:ins w:id="83" w:author="Giorgia Graells" w:date="2021-03-25T15:20:37Z">
        <w:r>
          <w:rPr/>
          <w:t>These spatial patterns include</w:t>
        </w:r>
      </w:ins>
      <w:ins w:id="84" w:author="Giorgia Graells" w:date="2021-03-25T15:21:18Z">
        <w:r>
          <w:rPr/>
          <w:t xml:space="preserve"> land cover land use</w:t>
        </w:r>
      </w:ins>
      <w:r>
        <w:rPr/>
        <w:t xml:space="preserve"> </w:t>
      </w:r>
      <w:ins w:id="85" w:author="Giorgia Graells" w:date="2021-03-25T15:21:42Z">
        <w:r>
          <w:rPr/>
          <w:t>(LCLU). (</w:t>
        </w:r>
      </w:ins>
      <w:ins w:id="86" w:author="Giorgia Graells" w:date="2021-03-28T11:29:36Z">
        <w:r>
          <w:rPr/>
          <w:t xml:space="preserve">e.g. </w:t>
        </w:r>
      </w:ins>
      <w:r>
        <w:rPr/>
        <w:t>Hosannah et al. 2014</w:t>
      </w:r>
      <w:ins w:id="87" w:author="Giorgia Graells" w:date="2021-03-24T22:33:41Z">
        <w:r>
          <w:rPr/>
          <w:t xml:space="preserve"> with the study of precipitation events in a coastal city, regarding aerosol particle size distribution</w:t>
        </w:r>
      </w:ins>
      <w:ins w:id="88" w:author="Giorgia Graells" w:date="2021-03-28T11:25:22Z">
        <w:r>
          <w:rPr/>
          <w:t>)</w:t>
        </w:r>
      </w:ins>
      <w:ins w:id="89" w:author="Giorgia Graells" w:date="2021-03-24T22:06:15Z">
        <w:r>
          <w:rPr/>
          <w:t xml:space="preserve"> and </w:t>
        </w:r>
      </w:ins>
      <w:ins w:id="90" w:author="Giorgia Graells" w:date="2021-03-25T15:23:42Z">
        <w:r>
          <w:rPr/>
          <w:t>coastal physical c</w:t>
        </w:r>
      </w:ins>
      <w:ins w:id="91" w:author="Giorgia Graells" w:date="2021-03-25T15:24:01Z">
        <w:r>
          <w:rPr/>
          <w:t>haracterization</w:t>
        </w:r>
      </w:ins>
      <w:ins w:id="92" w:author="Giorgia Graells" w:date="2021-03-27T17:40:56Z">
        <w:r>
          <w:rPr/>
          <w:t xml:space="preserve"> </w:t>
        </w:r>
      </w:ins>
      <w:ins w:id="93" w:author="Giorgia Graells" w:date="2021-03-28T11:25:32Z">
        <w:r>
          <w:rPr/>
          <w:t>(</w:t>
        </w:r>
      </w:ins>
      <w:ins w:id="94" w:author="Giorgia Graells" w:date="2021-03-28T11:29:41Z">
        <w:r>
          <w:rPr/>
          <w:t xml:space="preserve">e.g. </w:t>
        </w:r>
      </w:ins>
      <w:r>
        <w:rPr/>
        <w:t>Kantamaneni et al. 2019</w:t>
      </w:r>
      <w:ins w:id="95" w:author="Giorgia Graells" w:date="2021-03-24T22:06:20Z">
        <w:r>
          <w:rPr/>
          <w:t xml:space="preserve"> who considered beach width and coastal slope to determine the most critical physical parameters using GIS  and created a map of coastal vulnerability</w:t>
        </w:r>
      </w:ins>
      <w:del w:id="96" w:author="Giorgia Graells" w:date="2021-03-24T22:45:57Z">
        <w:r>
          <w:rPr/>
          <w:delText>)</w:delText>
        </w:r>
      </w:del>
      <w:r>
        <w:rPr/>
        <w:t>. Study approaches have slowly included temporal dimensions since 1996 (Fig. 3b)</w:t>
      </w:r>
      <w:del w:id="97" w:author="Giorgia Graells" w:date="2021-03-27T17:48:22Z">
        <w:r>
          <w:rPr/>
          <w:delText>.</w:delText>
        </w:r>
      </w:del>
      <w:r>
        <w:rPr/>
        <w:t xml:space="preserve"> </w:t>
      </w:r>
      <w:del w:id="98" w:author="Giorgia Graells" w:date="2021-03-27T17:46:32Z">
        <w:r>
          <w:rPr/>
          <w:delText>Studies include s</w:delText>
        </w:r>
      </w:del>
      <w:ins w:id="99" w:author="Giorgia Graells" w:date="2021-03-27T17:48:52Z">
        <w:r>
          <w:rPr/>
          <w:t>S</w:t>
        </w:r>
      </w:ins>
      <w:r>
        <w:rPr/>
        <w:t>patio-temporal</w:t>
      </w:r>
      <w:ins w:id="100" w:author="Giorgia Graells" w:date="2021-03-27T17:46:41Z">
        <w:r>
          <w:rPr/>
          <w:t xml:space="preserve"> </w:t>
        </w:r>
      </w:ins>
      <w:ins w:id="101" w:author="Giorgia Graells" w:date="2021-03-27T17:47:00Z">
        <w:r>
          <w:rPr/>
          <w:t xml:space="preserve">studies included articles such as </w:t>
        </w:r>
      </w:ins>
      <w:del w:id="102" w:author="Giorgia Graells" w:date="2021-03-27T22:56:22Z">
        <w:r>
          <w:rPr>
            <w:color w:val="000000"/>
            <w:szCs w:val="24"/>
          </w:rPr>
          <w:delText xml:space="preserve"> </w:delText>
        </w:r>
      </w:del>
      <w:ins w:id="103" w:author="Giorgia Graells" w:date="2021-03-24T22:52:00Z">
        <w:r>
          <w:rPr>
            <w:color w:val="000000"/>
            <w:szCs w:val="24"/>
          </w:rPr>
          <w:t xml:space="preserve">Grossmann (2008) who </w:t>
        </w:r>
      </w:ins>
      <w:ins w:id="104" w:author="Giorgia Graells" w:date="2021-03-24T22:52:00Z">
        <w:r>
          <w:rPr>
            <w:color w:val="000000"/>
            <w:szCs w:val="24"/>
            <w:lang w:val="en-GB"/>
          </w:rPr>
          <w:t xml:space="preserve">discusses the consequences of current global technological, organisational and economic developments for a port; and </w:t>
        </w:r>
      </w:ins>
      <w:ins w:id="105" w:author="Giorgia Graells" w:date="2021-03-24T22:52:00Z">
        <w:r>
          <w:rPr>
            <w:color w:val="000000"/>
            <w:szCs w:val="24"/>
          </w:rPr>
          <w:t>Clarkson et al. (1996</w:t>
        </w:r>
      </w:ins>
      <w:ins w:id="106" w:author="Giorgia Graells" w:date="2021-03-27T17:43:16Z">
        <w:r>
          <w:rPr>
            <w:color w:val="000000"/>
            <w:szCs w:val="24"/>
          </w:rPr>
          <w:t>)</w:t>
        </w:r>
      </w:ins>
      <w:ins w:id="107" w:author="Giorgia Graells" w:date="2021-03-27T17:45:35Z">
        <w:r>
          <w:rPr>
            <w:color w:val="000000"/>
            <w:szCs w:val="24"/>
          </w:rPr>
          <w:t xml:space="preserve"> </w:t>
        </w:r>
      </w:ins>
      <w:del w:id="108" w:author="Giorgia Graells" w:date="2021-03-27T17:43:15Z">
        <w:r>
          <w:rPr>
            <w:color w:val="000000"/>
            <w:szCs w:val="24"/>
          </w:rPr>
          <w:delText>,</w:delText>
        </w:r>
      </w:del>
      <w:ins w:id="109" w:author="Giorgia Graells" w:date="2021-03-27T17:47:29Z">
        <w:r>
          <w:rPr>
            <w:color w:val="000000"/>
            <w:szCs w:val="24"/>
          </w:rPr>
          <w:t xml:space="preserve">who </w:t>
        </w:r>
      </w:ins>
      <w:ins w:id="110" w:author="Giorgia Graells" w:date="2021-03-24T22:49:09Z">
        <w:r>
          <w:rPr>
            <w:color w:val="000000"/>
            <w:szCs w:val="24"/>
          </w:rPr>
          <w:t>described concentrations of benzene and toluene in New Zealand</w:t>
        </w:r>
      </w:ins>
      <w:ins w:id="111" w:author="Giorgia Graells" w:date="2021-03-24T22:53:01Z">
        <w:r>
          <w:rPr>
            <w:color w:val="000000"/>
            <w:szCs w:val="24"/>
          </w:rPr>
          <w:t xml:space="preserve"> </w:t>
        </w:r>
      </w:ins>
      <w:ins w:id="112" w:author="Giorgia Graells" w:date="2021-03-24T22:50:24Z">
        <w:r>
          <w:rPr>
            <w:color w:val="000000"/>
            <w:szCs w:val="24"/>
          </w:rPr>
          <w:t>air</w:t>
        </w:r>
      </w:ins>
      <w:ins w:id="113" w:author="Giorgia Graells" w:date="2021-03-24T22:53:08Z">
        <w:r>
          <w:rPr>
            <w:color w:val="000000"/>
            <w:szCs w:val="24"/>
          </w:rPr>
          <w:t xml:space="preserve"> including seasonality</w:t>
        </w:r>
      </w:ins>
      <w:del w:id="114" w:author="Giorgia Graells" w:date="2021-03-27T17:48:04Z">
        <w:r>
          <w:rPr>
            <w:color w:val="000000"/>
            <w:szCs w:val="24"/>
          </w:rPr>
          <w:delText xml:space="preserve">  et al. 2018)</w:delText>
        </w:r>
      </w:del>
      <w:ins w:id="115" w:author="Giorgia Graells" w:date="2021-03-27T17:49:09Z">
        <w:r>
          <w:rPr>
            <w:color w:val="000000"/>
            <w:szCs w:val="24"/>
          </w:rPr>
          <w:t>.</w:t>
        </w:r>
      </w:ins>
      <w:del w:id="116" w:author="Giorgia Graells" w:date="2021-03-27T17:49:08Z">
        <w:r>
          <w:rPr>
            <w:color w:val="000000"/>
            <w:szCs w:val="24"/>
          </w:rPr>
          <w:delText xml:space="preserve"> and</w:delText>
        </w:r>
      </w:del>
      <w:r>
        <w:rPr>
          <w:szCs w:val="24"/>
        </w:rPr>
        <w:t xml:space="preserve"> </w:t>
      </w:r>
      <w:ins w:id="117" w:author="Giorgia Graells" w:date="2021-03-27T17:49:12Z">
        <w:r>
          <w:rPr>
            <w:szCs w:val="24"/>
          </w:rPr>
          <w:t>T</w:t>
        </w:r>
      </w:ins>
      <w:del w:id="118" w:author="Giorgia Graells" w:date="2021-03-27T17:49:11Z">
        <w:r>
          <w:rPr>
            <w:szCs w:val="24"/>
          </w:rPr>
          <w:delText>t</w:delText>
        </w:r>
      </w:del>
      <w:r>
        <w:rPr/>
        <w:t xml:space="preserve">emporal studies </w:t>
      </w:r>
      <w:ins w:id="119" w:author="Giorgia Graells" w:date="2021-03-27T17:49:14Z">
        <w:r>
          <w:rPr/>
          <w:t xml:space="preserve">included </w:t>
        </w:r>
      </w:ins>
      <w:del w:id="120" w:author="Giorgia Graells" w:date="2021-03-27T17:49:33Z">
        <w:r>
          <w:rPr/>
          <w:delText>(</w:delText>
        </w:r>
      </w:del>
      <w:r>
        <w:rPr/>
        <w:t xml:space="preserve">Jacobs </w:t>
      </w:r>
      <w:ins w:id="121" w:author="Giorgia Graells" w:date="2021-03-27T17:49:35Z">
        <w:r>
          <w:rPr/>
          <w:t>(</w:t>
        </w:r>
      </w:ins>
      <w:r>
        <w:rPr/>
        <w:t>201</w:t>
      </w:r>
      <w:ins w:id="122" w:author="Giorgia Graells" w:date="2021-03-26T22:16:22Z">
        <w:r>
          <w:rPr/>
          <w:t>1</w:t>
        </w:r>
      </w:ins>
      <w:ins w:id="123" w:author="Giorgia Graells" w:date="2021-03-27T17:49:38Z">
        <w:r>
          <w:rPr/>
          <w:t xml:space="preserve">) with </w:t>
        </w:r>
      </w:ins>
      <w:del w:id="124" w:author="Giorgia Graells" w:date="2021-03-26T22:16:20Z">
        <w:r>
          <w:rPr/>
          <w:delText>2</w:delText>
        </w:r>
      </w:del>
      <w:ins w:id="125" w:author="Giorgia Graells" w:date="2021-03-26T22:16:23Z">
        <w:r>
          <w:rPr/>
          <w:t>The  Rotterdam  Climate  Proof  program, which aims to ensure Rotterdam “climate proof” by  2025.</w:t>
        </w:r>
      </w:ins>
      <w:ins w:id="126" w:author="Giorgia Graells" w:date="2021-03-27T17:50:39Z">
        <w:r>
          <w:rPr/>
          <w:t xml:space="preserve"> through the i</w:t>
        </w:r>
      </w:ins>
      <w:ins w:id="127" w:author="Giorgia Graells" w:date="2021-03-26T22:17:08Z">
        <w:r>
          <w:rPr/>
          <w:t>mplementation of new technologies and enhancing the safety and the quality of life in the city</w:t>
        </w:r>
      </w:ins>
      <w:ins w:id="128" w:author="Giorgia Graells" w:date="2021-03-28T11:35:08Z">
        <w:r>
          <w:rPr/>
          <w:t>;</w:t>
        </w:r>
      </w:ins>
      <w:ins w:id="129" w:author="Giorgia Graells" w:date="2021-03-27T17:52:40Z">
        <w:r>
          <w:rPr/>
          <w:t xml:space="preserve"> and</w:t>
        </w:r>
      </w:ins>
      <w:del w:id="130" w:author="Giorgia Graells" w:date="2021-03-27T17:51:56Z">
        <w:r>
          <w:rPr/>
          <w:delText xml:space="preserve">, </w:delText>
        </w:r>
      </w:del>
      <w:del w:id="131" w:author="Giorgia Graells" w:date="2021-03-27T17:52:18Z">
        <w:r>
          <w:rPr>
            <w:rFonts w:eastAsia="Calibri"/>
          </w:rPr>
          <w:delText>Froude 2015</w:delText>
        </w:r>
      </w:del>
      <w:del w:id="132" w:author="Giorgia Graells" w:date="2021-03-27T17:52:18Z">
        <w:r>
          <w:rPr/>
          <w:delText>,</w:delText>
        </w:r>
      </w:del>
      <w:r>
        <w:rPr/>
        <w:t xml:space="preserve"> Priestle</w:t>
      </w:r>
      <w:bookmarkStart w:id="6" w:name="__DdeLink__1355_1734896042"/>
      <w:bookmarkEnd w:id="6"/>
      <w:r>
        <w:rPr/>
        <w:t xml:space="preserve">y et al. </w:t>
      </w:r>
      <w:ins w:id="133" w:author="Giorgia Graells" w:date="2021-03-27T17:52:44Z">
        <w:r>
          <w:rPr/>
          <w:t>(</w:t>
        </w:r>
      </w:ins>
      <w:r>
        <w:rPr/>
        <w:t>2018</w:t>
      </w:r>
      <w:ins w:id="134" w:author="Giorgia Graells" w:date="2021-03-27T17:52:46Z">
        <w:r>
          <w:rPr/>
          <w:t>) with an</w:t>
        </w:r>
      </w:ins>
      <w:ins w:id="135" w:author="Giorgia Graells" w:date="2021-03-26T22:29:15Z">
        <w:r>
          <w:rPr/>
          <w:t xml:space="preserve"> inorganic and organic compounds measurement</w:t>
        </w:r>
      </w:ins>
      <w:ins w:id="136" w:author="Giorgia Graells" w:date="2021-03-26T22:30:10Z">
        <w:r>
          <w:rPr/>
          <w:t>, where concentrations show changes during the day and could be affected by photolysis</w:t>
        </w:r>
      </w:ins>
      <w:ins w:id="137" w:author="Giorgia Graells" w:date="2021-03-28T11:37:11Z">
        <w:r>
          <w:rPr/>
          <w:t>.</w:t>
        </w:r>
      </w:ins>
      <w:r>
        <w:rPr/>
        <w:t xml:space="preserve"> </w:t>
      </w:r>
      <w:del w:id="138" w:author="Giorgia Graells" w:date="2021-03-28T11:37:14Z">
        <w:r>
          <w:rPr/>
          <w:delText xml:space="preserve"> </w:delText>
        </w:r>
      </w:del>
      <w:ins w:id="139" w:author="Giorgia Graells" w:date="2021-03-27T17:53:30Z">
        <w:r>
          <w:rPr/>
          <w:t>I</w:t>
        </w:r>
      </w:ins>
      <w:del w:id="140" w:author="Giorgia Graells" w:date="2021-03-27T17:53:30Z">
        <w:r>
          <w:rPr/>
          <w:delText>i</w:delText>
        </w:r>
      </w:del>
      <w:r>
        <w:rPr/>
        <w:t>n addition</w:t>
      </w:r>
      <w:del w:id="141" w:author="Giorgia Graells" w:date="2021-03-27T17:53:38Z">
        <w:r>
          <w:rPr/>
          <w:delText xml:space="preserve"> to </w:delText>
        </w:r>
      </w:del>
      <w:ins w:id="142" w:author="Giorgia Graells" w:date="2021-03-27T17:53:39Z">
        <w:r>
          <w:rPr/>
          <w:t xml:space="preserve">, </w:t>
        </w:r>
      </w:ins>
      <w:r>
        <w:rPr/>
        <w:t>experimental approaches through time</w:t>
      </w:r>
      <w:ins w:id="143" w:author="Giorgia Graells" w:date="2021-03-27T17:53:48Z">
        <w:r>
          <w:rPr/>
          <w:t xml:space="preserve"> </w:t>
        </w:r>
      </w:ins>
      <w:ins w:id="144" w:author="Giorgia Graells" w:date="2021-03-28T11:37:51Z">
        <w:r>
          <w:rPr/>
          <w:t>included studies</w:t>
        </w:r>
      </w:ins>
      <w:ins w:id="145" w:author="Giorgia Graells" w:date="2021-03-25T15:49:24Z">
        <w:r>
          <w:rPr/>
          <w:t xml:space="preserve"> such as the study of</w:t>
        </w:r>
      </w:ins>
      <w:ins w:id="146" w:author="Giorgia Graells" w:date="2021-03-28T11:38:09Z">
        <w:r>
          <w:rPr/>
          <w:t xml:space="preserve"> </w:t>
        </w:r>
      </w:ins>
      <w:r>
        <w:rPr/>
        <w:t xml:space="preserve">Chabas et al. </w:t>
      </w:r>
      <w:ins w:id="147" w:author="Giorgia Graells" w:date="2021-03-27T17:54:07Z">
        <w:r>
          <w:rPr/>
          <w:t>(</w:t>
        </w:r>
      </w:ins>
      <w:r>
        <w:rPr/>
        <w:t>2015</w:t>
      </w:r>
      <w:ins w:id="148" w:author="Giorgia Graells" w:date="2021-03-27T17:54:09Z">
        <w:r>
          <w:rPr/>
          <w:t>)</w:t>
        </w:r>
      </w:ins>
      <w:ins w:id="149" w:author="Giorgia Graells" w:date="2021-03-25T15:39:31Z">
        <w:r>
          <w:rPr/>
          <w:t xml:space="preserve"> who simulated </w:t>
        </w:r>
      </w:ins>
      <w:ins w:id="150" w:author="Giorgia Graells" w:date="2021-03-25T15:40:50Z">
        <w:r>
          <w:rPr/>
          <w:t>mechanisms involved in the weathering of the materials usi</w:t>
        </w:r>
      </w:ins>
      <w:ins w:id="151" w:author="Giorgia Graells" w:date="2021-03-25T15:41:00Z">
        <w:r>
          <w:rPr/>
          <w:t xml:space="preserve">ng an </w:t>
        </w:r>
      </w:ins>
      <w:ins w:id="152" w:author="Giorgia Graells" w:date="2021-03-25T15:39:31Z">
        <w:r>
          <w:rPr/>
          <w:t>interaction chamber of environmental materials (CIME)</w:t>
        </w:r>
      </w:ins>
      <w:ins w:id="153" w:author="Giorgia Graells" w:date="2021-03-27T17:54:20Z">
        <w:r>
          <w:rPr/>
          <w:t xml:space="preserve">, </w:t>
        </w:r>
      </w:ins>
      <w:ins w:id="154" w:author="Giorgia Graells" w:date="2021-03-25T15:49:58Z">
        <w:r>
          <w:rPr/>
          <w:t>obtai</w:t>
        </w:r>
      </w:ins>
      <w:ins w:id="155" w:author="Giorgia Graells" w:date="2021-03-27T17:54:23Z">
        <w:r>
          <w:rPr/>
          <w:t>ning</w:t>
        </w:r>
      </w:ins>
      <w:ins w:id="156" w:author="Giorgia Graells" w:date="2021-03-25T15:48:35Z">
        <w:r>
          <w:rPr/>
          <w:t xml:space="preserve"> the first results of the impact </w:t>
        </w:r>
      </w:ins>
      <w:ins w:id="157" w:author="Giorgia Graells" w:date="2021-03-25T15:41:56Z">
        <w:r>
          <w:rPr>
            <w:color w:val="000000"/>
            <w:szCs w:val="24"/>
            <w:lang w:val="en-GB"/>
          </w:rPr>
          <w:t>of gaseous pollutants on</w:t>
        </w:r>
      </w:ins>
      <w:ins w:id="158" w:author="Giorgia Graells" w:date="2021-03-25T15:49:07Z">
        <w:r>
          <w:rPr>
            <w:color w:val="000000"/>
            <w:szCs w:val="24"/>
            <w:lang w:val="en-GB"/>
          </w:rPr>
          <w:t xml:space="preserve"> </w:t>
        </w:r>
      </w:ins>
      <w:ins w:id="159" w:author="Giorgia Graells" w:date="2021-03-25T15:47:20Z">
        <w:r>
          <w:rPr>
            <w:color w:val="000000"/>
            <w:szCs w:val="24"/>
            <w:lang w:val="en-GB"/>
          </w:rPr>
          <w:t xml:space="preserve">cultural heritage; and </w:t>
        </w:r>
      </w:ins>
      <w:ins w:id="160" w:author="Giorgia Graells" w:date="2021-03-27T17:54:50Z">
        <w:r>
          <w:rPr>
            <w:color w:val="000000"/>
            <w:szCs w:val="24"/>
            <w:lang w:val="en-GB"/>
          </w:rPr>
          <w:t>the study</w:t>
        </w:r>
      </w:ins>
      <w:ins w:id="161" w:author="Giorgia Graells" w:date="2021-03-25T15:55:34Z">
        <w:r>
          <w:rPr>
            <w:color w:val="000000"/>
            <w:szCs w:val="24"/>
            <w:lang w:val="en-GB"/>
          </w:rPr>
          <w:t xml:space="preserve"> of </w:t>
        </w:r>
      </w:ins>
      <w:r>
        <w:rPr>
          <w:color w:val="000000"/>
          <w:szCs w:val="24"/>
          <w:lang w:val="en-GB"/>
        </w:rPr>
        <w:t xml:space="preserve">Leclerc &amp; Viard </w:t>
      </w:r>
      <w:ins w:id="162" w:author="Giorgia Graells" w:date="2021-03-25T15:56:01Z">
        <w:r>
          <w:rPr>
            <w:color w:val="000000"/>
            <w:szCs w:val="24"/>
            <w:lang w:val="en-GB"/>
          </w:rPr>
          <w:t>(</w:t>
        </w:r>
      </w:ins>
      <w:r>
        <w:rPr>
          <w:color w:val="000000"/>
          <w:szCs w:val="24"/>
          <w:lang w:val="en-GB"/>
        </w:rPr>
        <w:t>2018)</w:t>
      </w:r>
      <w:ins w:id="163" w:author="Giorgia Graells" w:date="2021-03-25T15:56:03Z">
        <w:r>
          <w:rPr>
            <w:color w:val="000000"/>
            <w:szCs w:val="24"/>
            <w:lang w:val="en-GB"/>
          </w:rPr>
          <w:t>, who studied how swimming predators influenced the early development of fauna associated with floating pontoons in ma</w:t>
        </w:r>
      </w:ins>
      <w:ins w:id="164" w:author="Giorgia Graells" w:date="2021-03-25T15:58:03Z">
        <w:r>
          <w:rPr>
            <w:color w:val="000000"/>
            <w:szCs w:val="24"/>
            <w:lang w:val="en-GB"/>
          </w:rPr>
          <w:t>rinas</w:t>
        </w:r>
      </w:ins>
      <w:r>
        <w:rPr/>
        <w:t xml:space="preserve">. </w:t>
      </w:r>
    </w:p>
    <w:p>
      <w:pPr>
        <w:pStyle w:val="Normal"/>
        <w:rPr/>
      </w:pPr>
      <w:r>
        <w:rPr/>
        <w:t>Quantitative studies have dominated the literature during the past 20 year</w:t>
      </w:r>
      <w:ins w:id="165" w:author="Giorgia Graells" w:date="2021-03-27T22:57:55Z">
        <w:r>
          <w:rPr/>
          <w:t>s and</w:t>
        </w:r>
      </w:ins>
      <w:del w:id="166" w:author="Giorgia Graells" w:date="2021-03-27T22:57:54Z">
        <w:r>
          <w:rPr/>
          <w:delText>s. These</w:delText>
        </w:r>
      </w:del>
      <w:r>
        <w:rPr/>
        <w:t xml:space="preserve"> have focused on ecological approaches</w:t>
      </w:r>
      <w:del w:id="167" w:author="Giorgia Graells" w:date="2021-03-27T22:58:05Z">
        <w:r>
          <w:rPr/>
          <w:delText xml:space="preserve"> (e.g. Noble et al. 2006, </w:delText>
        </w:r>
      </w:del>
      <w:del w:id="168" w:author="Giorgia Graells" w:date="2021-03-27T22:58:05Z">
        <w:r>
          <w:rPr>
            <w:rFonts w:cs="Times New Roman"/>
            <w:szCs w:val="24"/>
          </w:rPr>
          <w:delText>Zhou et al. 2014</w:delText>
        </w:r>
      </w:del>
      <w:del w:id="169" w:author="Giorgia Graells" w:date="2021-03-27T22:58:05Z">
        <w:r>
          <w:rPr/>
          <w:delText>)</w:delText>
        </w:r>
      </w:del>
      <w:r>
        <w:rPr/>
        <w:t>. For example many studies have assessed the measurement of polluting particles</w:t>
      </w:r>
      <w:ins w:id="170" w:author="Giorgia Graells" w:date="2021-03-25T16:09:18Z">
        <w:r>
          <w:rPr/>
          <w:t xml:space="preserve">: </w:t>
        </w:r>
      </w:ins>
      <w:r>
        <w:rPr/>
        <w:t xml:space="preserve">Decelis &amp; Vella </w:t>
      </w:r>
      <w:ins w:id="171" w:author="Giorgia Graells" w:date="2021-03-25T16:09:27Z">
        <w:r>
          <w:rPr/>
          <w:t>(</w:t>
        </w:r>
      </w:ins>
      <w:r>
        <w:rPr/>
        <w:t>2007</w:t>
      </w:r>
      <w:ins w:id="172" w:author="Giorgia Graells" w:date="2021-03-25T16:09:25Z">
        <w:r>
          <w:rPr/>
          <w:t>) determined the presence of compounds of butyltins in outdoor settled dust collected from several sites on the island of Malta, demonstrating the importance of the presence of this contaminant in the coastal urban environment and not only in seawater and on marine biota</w:t>
        </w:r>
      </w:ins>
      <w:ins w:id="173" w:author="Giorgia Graells" w:date="2021-03-27T17:55:27Z">
        <w:r>
          <w:rPr/>
          <w:t>; and</w:t>
        </w:r>
      </w:ins>
      <w:del w:id="174" w:author="Giorgia Graells" w:date="2021-03-27T17:55:26Z">
        <w:r>
          <w:rPr/>
          <w:delText>,</w:delText>
        </w:r>
      </w:del>
      <w:r>
        <w:rPr/>
        <w:t xml:space="preserve"> Theodosi et al. </w:t>
      </w:r>
      <w:ins w:id="175" w:author="Giorgia Graells" w:date="2021-03-25T16:35:35Z">
        <w:r>
          <w:rPr/>
          <w:t>(</w:t>
        </w:r>
      </w:ins>
      <w:r>
        <w:rPr/>
        <w:t>2018)</w:t>
      </w:r>
      <w:ins w:id="176" w:author="Giorgia Graells" w:date="2021-03-25T16:35:37Z">
        <w:r>
          <w:rPr/>
          <w:t xml:space="preserve"> </w:t>
        </w:r>
      </w:ins>
      <w:ins w:id="177" w:author="Giorgia Graells" w:date="2021-03-25T16:49:31Z">
        <w:r>
          <w:rPr/>
          <w:t>studied PM</w:t>
        </w:r>
      </w:ins>
      <w:ins w:id="178" w:author="Giorgia Graells" w:date="2021-03-25T16:49:31Z">
        <w:r>
          <w:rPr>
            <w:vertAlign w:val="subscript"/>
          </w:rPr>
          <w:t>2.5</w:t>
        </w:r>
      </w:ins>
      <w:ins w:id="179" w:author="Giorgia Graells" w:date="2021-03-25T16:49:31Z">
        <w:r>
          <w:rPr/>
          <w:t xml:space="preserve"> composition and its sources in </w:t>
        </w:r>
      </w:ins>
      <w:ins w:id="180" w:author="Giorgia Graells" w:date="2021-03-25T16:38:45Z">
        <w:r>
          <w:rPr/>
          <w:t>aerosol samples</w:t>
        </w:r>
      </w:ins>
      <w:ins w:id="181" w:author="Giorgia Graells" w:date="2021-03-25T16:49:46Z">
        <w:r>
          <w:rPr/>
          <w:t>,</w:t>
        </w:r>
      </w:ins>
      <w:ins w:id="182" w:author="Giorgia Graells" w:date="2021-03-25T16:40:23Z">
        <w:r>
          <w:rPr/>
          <w:t xml:space="preserve"> </w:t>
        </w:r>
      </w:ins>
      <w:ins w:id="183" w:author="Giorgia Graells" w:date="2021-03-25T16:35:37Z">
        <w:r>
          <w:rPr/>
          <w:t>where the mayor source of contaminants was biomass burning</w:t>
        </w:r>
      </w:ins>
      <w:r>
        <w:rPr/>
        <w:t>. Qualitative studies represent 20% of the articles</w:t>
      </w:r>
      <w:del w:id="184" w:author="Giorgia Graells" w:date="2021-03-27T18:02:12Z">
        <w:r>
          <w:rPr/>
          <w:delText>,</w:delText>
        </w:r>
      </w:del>
      <w:r>
        <w:rPr/>
        <w:t xml:space="preserve"> </w:t>
      </w:r>
      <w:ins w:id="185" w:author="Giorgia Graells" w:date="2021-03-27T18:02:08Z">
        <w:r>
          <w:rPr/>
          <w:t xml:space="preserve">and </w:t>
        </w:r>
      </w:ins>
      <w:r>
        <w:rPr/>
        <w:t xml:space="preserve">these are mostly centered in using a social-ecology approach (e.g. </w:t>
      </w:r>
      <w:ins w:id="186" w:author="Giorgia Graells" w:date="2021-03-27T18:04:48Z">
        <w:r>
          <w:rPr/>
          <w:t>Cleland et al. 2015</w:t>
        </w:r>
      </w:ins>
      <w:ins w:id="187" w:author="Giorgia Graells" w:date="2021-03-27T18:05:51Z">
        <w:r>
          <w:rPr/>
          <w:t xml:space="preserve"> </w:t>
        </w:r>
      </w:ins>
      <w:ins w:id="188" w:author="Giorgia Graells" w:date="2021-03-27T18:08:01Z">
        <w:r>
          <w:rPr/>
          <w:t>interviewed</w:t>
        </w:r>
      </w:ins>
      <w:ins w:id="189" w:author="Giorgia Graells" w:date="2021-03-27T18:07:13Z">
        <w:r>
          <w:rPr/>
          <w:t xml:space="preserve"> men and women from rural Tasmania</w:t>
        </w:r>
      </w:ins>
      <w:ins w:id="190" w:author="Giorgia Graells" w:date="2021-03-27T18:09:10Z">
        <w:r>
          <w:rPr/>
          <w:t xml:space="preserve"> and found that some urban environmental constructs were salient to these rural adults, but some constructs were operationalised differently: road safety, with large trucks and winding roads or others not considered relevant- personal safety related to crime, availability of walkable destinations, or aesthetics</w:t>
        </w:r>
      </w:ins>
      <w:ins w:id="191" w:author="Giorgia Graells" w:date="2021-03-27T18:12:50Z">
        <w:r>
          <w:rPr/>
          <w:t xml:space="preserve">; </w:t>
        </w:r>
      </w:ins>
      <w:del w:id="192" w:author="Giorgia Graells" w:date="2021-03-27T17:59:20Z">
        <w:r>
          <w:rPr/>
          <w:delText xml:space="preserve">Marshall et al. 2014, </w:delText>
        </w:r>
      </w:del>
      <w:r>
        <w:rPr/>
        <w:t>Chen et al. 2015</w:t>
      </w:r>
      <w:ins w:id="193" w:author="Giorgia Graells" w:date="2021-03-26T22:44:37Z">
        <w:r>
          <w:rPr/>
          <w:t xml:space="preserve"> made a detail description of green roofs in Taiwan, and proposed a design and implementation for a coastal city</w:t>
        </w:r>
      </w:ins>
      <w:r>
        <w:rPr/>
        <w:t>)</w:t>
      </w:r>
      <w:ins w:id="194" w:author="Giorgia Graells" w:date="2021-03-28T11:41:44Z">
        <w:r>
          <w:rPr/>
          <w:t>,</w:t>
        </w:r>
      </w:ins>
      <w:r>
        <w:rPr/>
        <w:t xml:space="preserve"> or focus on policy (</w:t>
      </w:r>
      <w:ins w:id="195" w:author="Giorgia Graells" w:date="2021-03-28T11:41:50Z">
        <w:r>
          <w:rPr/>
          <w:t xml:space="preserve">e.g. </w:t>
        </w:r>
      </w:ins>
      <w:ins w:id="196" w:author="Giorgia Graells" w:date="2021-03-27T18:59:14Z">
        <w:r>
          <w:rPr/>
          <w:t>Guerrero Valdebenito &amp; Alarcon Rodriguez 2018</w:t>
        </w:r>
      </w:ins>
      <w:ins w:id="197" w:author="Giorgia Graells" w:date="2021-03-28T11:44:28Z">
        <w:r>
          <w:rPr/>
          <w:t xml:space="preserve"> described tensions and threats to traditional small-scale artisanal fishing giving the coexistence with larger urbanized systems such as mega infrastructures, ports and cities. They propose to understand the socio-spatial transformation processes of coves, and their adaptation strategies to the effects of the neoliberal development model in Chile</w:t>
        </w:r>
      </w:ins>
      <w:ins w:id="198" w:author="Giorgia Graells" w:date="2021-03-27T21:32:01Z">
        <w:r>
          <w:rPr/>
          <w:t xml:space="preserve">; </w:t>
        </w:r>
      </w:ins>
      <w:r>
        <w:rPr/>
        <w:t>Serre et al. 2010</w:t>
      </w:r>
      <w:ins w:id="199" w:author="Giorgia Graells" w:date="2021-03-27T21:32:05Z">
        <w:r>
          <w:rPr/>
          <w:t xml:space="preserve"> described solutions that cities are using or will be able to use in the near future to anticipate the effects of global warming dealing with flood management, considering  different  types  of  flooding:  fluvial,  coastal,  estuarial  and  pluvial</w:t>
        </w:r>
      </w:ins>
      <w:del w:id="200" w:author="Giorgia Graells" w:date="2021-03-27T21:34:50Z">
        <w:r>
          <w:rPr/>
          <w:delText xml:space="preserve">, </w:delText>
        </w:r>
      </w:del>
      <w:del w:id="201" w:author="Giorgia Graells" w:date="2021-03-27T21:34:50Z">
        <w:r>
          <w:rPr>
            <w:rFonts w:eastAsia="Calibri"/>
          </w:rPr>
          <w:delText>Froude 2015</w:delText>
        </w:r>
      </w:del>
      <w:r>
        <w:rPr>
          <w:rPrChange w:id="0" w:author="Giorgia Graells" w:date="2021-03-27T22:02:44Z"/>
        </w:rPr>
        <w:t>)</w:t>
      </w:r>
      <w:r>
        <w:rPr/>
        <w:t>. Modelling studies which include simulation of urban conditions, have begun to emerge in the past six years (Fig. 3c), these studies focus on a variety of issues such as urban heat island</w:t>
      </w:r>
      <w:ins w:id="203" w:author="Giorgia Graells" w:date="2021-03-28T12:07:42Z">
        <w:r>
          <w:rPr/>
          <w:t xml:space="preserve"> (Stathopoulou &amp; </w:t>
        </w:r>
      </w:ins>
      <w:hyperlink r:id="rId6">
        <w:ins w:id="204" w:author="Giorgia Graells" w:date="2021-03-28T12:07:42Z">
          <w:r>
            <w:rPr>
              <w:rStyle w:val="InternetLink"/>
            </w:rPr>
            <w:t>Cartalis</w:t>
          </w:r>
        </w:ins>
      </w:hyperlink>
      <w:ins w:id="205" w:author="Giorgia Graells" w:date="2021-03-28T12:07:42Z">
        <w:r>
          <w:rPr/>
          <w:t xml:space="preserve"> 2007 examined the thermal urban environment and urban heat island phenomenon in mayor urban areas in Greece)</w:t>
        </w:r>
      </w:ins>
      <w:r>
        <w:rPr/>
        <w:t>, visualisation of realistic flooding scenarios</w:t>
      </w:r>
      <w:ins w:id="206" w:author="Giorgia Graells" w:date="2021-03-28T12:10:35Z">
        <w:r>
          <w:rPr/>
          <w:t xml:space="preserve"> (Su et al. 2019 related infiltration, sewer rehabilitation, and groundwater flooding in coastal urban areas)</w:t>
        </w:r>
      </w:ins>
      <w:r>
        <w:rPr/>
        <w:t>,  and use approaches which include ecology: social-ecology (</w:t>
      </w:r>
      <w:del w:id="207" w:author="Giorgia Graells" w:date="2021-03-27T21:46:07Z">
        <w:r>
          <w:rPr/>
          <w:delText xml:space="preserve">Gallien et al. 2013, </w:delText>
        </w:r>
      </w:del>
      <w:del w:id="208" w:author="Giorgia Graells" w:date="2021-03-27T22:01:28Z">
        <w:r>
          <w:rPr/>
          <w:delText xml:space="preserve">Kehl &amp; de Haan 2013, </w:delText>
        </w:r>
      </w:del>
      <w:r>
        <w:rPr/>
        <w:t>Sahal et al. 2013</w:t>
      </w:r>
      <w:ins w:id="209" w:author="Giorgia Graells" w:date="2021-03-27T21:40:13Z">
        <w:r>
          <w:rPr/>
          <w:t xml:space="preserve"> used of macro-simulators with graph-based and micro-simulators with multi-agent-based to select shelter points and choose evacuation routes for pedestrians located on the beach. With this, they showed evacuation capacities assessments to develop evacuation plans in case of tsunamis in French riviera</w:t>
        </w:r>
      </w:ins>
      <w:ins w:id="210" w:author="Giorgia Graells" w:date="2021-03-27T21:53:13Z">
        <w:r>
          <w:rPr/>
          <w:t>; Song et al. 2016</w:t>
        </w:r>
      </w:ins>
      <w:ins w:id="211" w:author="Giorgia Graells" w:date="2021-03-27T21:56:49Z">
        <w:r>
          <w:rPr/>
          <w:t xml:space="preserve"> analyzed urban environmental benefits among China’s prefectural cities. They divided cities in relatively developed group and cities in the undeveloped group, then defined areas of urban environmental benefits, and developed an assessment index system.</w:t>
        </w:r>
      </w:ins>
      <w:ins w:id="212" w:author="Giorgia Graells" w:date="2021-03-27T21:59:14Z">
        <w:r>
          <w:rPr/>
          <w:t xml:space="preserve"> T</w:t>
        </w:r>
      </w:ins>
      <w:ins w:id="213" w:author="Giorgia Graells" w:date="2021-03-27T21:54:25Z">
        <w:r>
          <w:rPr/>
          <w:t>o that year, they declared urgent for China to promote balanced improvement among areas of urban environmental benefits</w:t>
        </w:r>
      </w:ins>
      <w:ins w:id="214" w:author="Giorgia Graells" w:date="2021-03-27T22:00:05Z">
        <w:r>
          <w:rPr/>
          <w:t xml:space="preserve"> and between types of cities</w:t>
        </w:r>
      </w:ins>
      <w:r>
        <w:rPr/>
        <w:t>) and environmental policies (Alcoforado et al. 2009</w:t>
      </w:r>
      <w:ins w:id="215" w:author="Giorgia Graells" w:date="2021-03-25T22:38:14Z">
        <w:r>
          <w:rPr/>
          <w:t xml:space="preserve"> by mapping Lisbon's physical features using a GIS with Digital Terrain Model, data of urban roughness, and Landsat image and field work</w:t>
        </w:r>
      </w:ins>
      <w:ins w:id="216" w:author="Giorgia Graells" w:date="2021-03-25T22:41:47Z">
        <w:r>
          <w:rPr/>
          <w:t>;</w:t>
        </w:r>
      </w:ins>
      <w:del w:id="217" w:author="Giorgia Graells" w:date="2021-03-25T22:41:46Z">
        <w:r>
          <w:rPr/>
          <w:delText>,</w:delText>
        </w:r>
      </w:del>
      <w:r>
        <w:rPr/>
        <w:t xml:space="preserve"> Storch &amp; Downes 2011</w:t>
      </w:r>
      <w:ins w:id="218" w:author="Giorgia Graells" w:date="2021-03-25T22:52:35Z">
        <w:r>
          <w:rPr/>
          <w:t>by quantifying current and future city-wide flood risks</w:t>
        </w:r>
      </w:ins>
      <w:r>
        <w:rPr/>
        <w:t>,</w:t>
      </w:r>
      <w:ins w:id="219" w:author="Giorgia Graells" w:date="2021-03-25T22:54:08Z">
        <w:r>
          <w:rPr/>
          <w:t xml:space="preserve"> combining climate change scenarios with urban land use scenarios</w:t>
        </w:r>
      </w:ins>
      <w:r>
        <w:rPr/>
        <w:t xml:space="preserve">). </w:t>
      </w:r>
    </w:p>
    <w:p>
      <w:pPr>
        <w:pStyle w:val="Normal"/>
        <w:rPr/>
      </w:pPr>
      <w:r>
        <w:rPr/>
        <w:t>When looking at the main research objectives it is interesting to note that the study of pollution and human impacts have dominated the literature</w:t>
      </w:r>
      <w:ins w:id="220" w:author="Giorgia Graells" w:date="2021-03-27T22:03:49Z">
        <w:r>
          <w:rPr/>
          <w:t xml:space="preserve"> (Fig. 3d)</w:t>
        </w:r>
      </w:ins>
      <w:ins w:id="221" w:author="Giorgia Graells" w:date="2021-03-25T21:03:14Z">
        <w:r>
          <w:rPr/>
          <w:t>.</w:t>
        </w:r>
      </w:ins>
      <w:r>
        <w:rPr/>
        <w:t xml:space="preserve"> </w:t>
      </w:r>
      <w:ins w:id="222" w:author="Giorgia Graells" w:date="2021-03-25T21:03:10Z">
        <w:r>
          <w:rPr/>
          <w:t xml:space="preserve">These articles mainly focus on the effects of stressors over coastal urban ecosystems and cities </w:t>
        </w:r>
      </w:ins>
      <w:r>
        <w:rPr/>
        <w:t xml:space="preserve">(e.g. Capaldo et al. </w:t>
      </w:r>
      <w:ins w:id="223" w:author="Giorgia Graells" w:date="2021-03-25T18:31:07Z">
        <w:r>
          <w:rPr/>
          <w:t>(</w:t>
        </w:r>
      </w:ins>
      <w:r>
        <w:rPr/>
        <w:t>2000</w:t>
      </w:r>
      <w:ins w:id="224" w:author="Giorgia Graells" w:date="2021-03-25T18:31:05Z">
        <w:r>
          <w:rPr/>
          <w:t xml:space="preserve">) </w:t>
        </w:r>
      </w:ins>
      <w:ins w:id="225" w:author="Giorgia Graells" w:date="2021-03-25T18:35:53Z">
        <w:r>
          <w:rPr/>
          <w:t>simulated the atmospheric aerosol size/composition distribution</w:t>
        </w:r>
      </w:ins>
      <w:ins w:id="226" w:author="Giorgia Graells" w:date="2021-03-25T18:36:03Z">
        <w:r>
          <w:rPr/>
          <w:t xml:space="preserve"> presenting</w:t>
        </w:r>
      </w:ins>
      <w:ins w:id="227" w:author="Giorgia Graells" w:date="2021-03-25T18:31:05Z">
        <w:r>
          <w:rPr/>
          <w:t xml:space="preserve"> an approach to the modeling of the mass transfer of semi-volatile species</w:t>
        </w:r>
      </w:ins>
      <w:ins w:id="228" w:author="Giorgia Graells" w:date="2021-03-25T20:58:14Z">
        <w:r>
          <w:rPr/>
          <w:t>;</w:t>
        </w:r>
      </w:ins>
      <w:del w:id="229" w:author="Giorgia Graells" w:date="2021-03-25T20:58:13Z">
        <w:r>
          <w:rPr/>
          <w:delText>,</w:delText>
        </w:r>
      </w:del>
      <w:ins w:id="230" w:author="Giorgia Graells" w:date="2021-03-27T22:04:15Z">
        <w:r>
          <w:rPr/>
          <w:t xml:space="preserve"> and</w:t>
        </w:r>
      </w:ins>
      <w:r>
        <w:rPr/>
        <w:t xml:space="preserve"> Jartun &amp; Pettersen 2010</w:t>
      </w:r>
      <w:ins w:id="231" w:author="Giorgia Graells" w:date="2021-03-25T20:56:23Z">
        <w:r>
          <w:rPr/>
          <w:t xml:space="preserve"> collected sediments from urban stormwater runoff and analyzed for the content of various contaminants</w:t>
        </w:r>
      </w:ins>
      <w:ins w:id="232" w:author="Giorgia Graells" w:date="2021-03-25T20:57:37Z">
        <w:r>
          <w:rPr/>
          <w:t>, showing that several active pollution sources are supplying the runoff systems</w:t>
        </w:r>
      </w:ins>
      <w:r>
        <w:rPr/>
        <w:t xml:space="preserve">). </w:t>
      </w:r>
      <w:del w:id="233" w:author="Giorgia Graells" w:date="2021-03-25T21:03:05Z">
        <w:r>
          <w:rPr/>
          <w:delText xml:space="preserve">These articles mainly focus on the effects of stressors over coastal urban ecosystems and cities. </w:delText>
        </w:r>
      </w:del>
      <w:r>
        <w:rPr/>
        <w:t>Habitat use (e.g. Holloway &amp; Connell 2002</w:t>
      </w:r>
      <w:ins w:id="234" w:author="Giorgia Graells" w:date="2021-03-25T21:57:23Z">
        <w:r>
          <w:rPr/>
          <w:t xml:space="preserve"> found a difference between fixed and floating structures</w:t>
        </w:r>
      </w:ins>
      <w:ins w:id="235" w:author="Giorgia Graells" w:date="2021-03-25T21:58:02Z">
        <w:r>
          <w:rPr/>
          <w:t xml:space="preserve"> in benthos</w:t>
        </w:r>
      </w:ins>
      <w:ins w:id="236" w:author="Giorgia Graells" w:date="2021-03-27T22:05:36Z">
        <w:r>
          <w:rPr/>
          <w:t>;</w:t>
        </w:r>
      </w:ins>
      <w:del w:id="237" w:author="Giorgia Graells" w:date="2021-03-27T22:05:35Z">
        <w:r>
          <w:rPr/>
          <w:delText>,</w:delText>
        </w:r>
      </w:del>
      <w:r>
        <w:rPr/>
        <w:t xml:space="preserve"> Eguchi et al. 2010</w:t>
      </w:r>
      <w:ins w:id="238" w:author="Giorgia Graells" w:date="2021-03-25T22:00:12Z">
        <w:r>
          <w:rPr/>
          <w:t xml:space="preserve"> estimated abundance and survival rates for green turtles (</w:t>
        </w:r>
      </w:ins>
      <w:ins w:id="239" w:author="Giorgia Graells" w:date="2021-03-25T22:00:12Z">
        <w:r>
          <w:rPr>
            <w:i/>
          </w:rPr>
          <w:t>Chelonia mydas</w:t>
        </w:r>
      </w:ins>
      <w:ins w:id="240" w:author="Giorgia Graells" w:date="2021-03-25T22:00:12Z">
        <w:r>
          <w:rPr/>
          <w:t>) in a highly industrialized bay</w:t>
        </w:r>
      </w:ins>
      <w:ins w:id="241" w:author="Giorgia Graells" w:date="2021-03-27T22:05:39Z">
        <w:r>
          <w:rPr/>
          <w:t>;</w:t>
        </w:r>
      </w:ins>
      <w:del w:id="242" w:author="Giorgia Graells" w:date="2021-03-27T22:05:38Z">
        <w:r>
          <w:rPr/>
          <w:delText>,</w:delText>
        </w:r>
      </w:del>
      <w:r>
        <w:rPr/>
        <w:t xml:space="preserve"> Winzer et al. 2019</w:t>
      </w:r>
      <w:ins w:id="243" w:author="Giorgia Graells" w:date="2021-03-25T22:02:52Z">
        <w:r>
          <w:rPr/>
          <w:t xml:space="preserve"> studied the</w:t>
        </w:r>
      </w:ins>
      <w:ins w:id="244" w:author="Giorgia Graells" w:date="2021-03-25T22:03:00Z">
        <w:r>
          <w:rPr/>
          <w:t xml:space="preserve"> geographical distribution, host species, impacts and management in Australia of the plant fungus </w:t>
        </w:r>
      </w:ins>
      <w:ins w:id="245" w:author="Giorgia Graells" w:date="2021-03-25T22:03:00Z">
        <w:r>
          <w:rPr>
            <w:i/>
          </w:rPr>
          <w:t>Austropuccinia psidii</w:t>
        </w:r>
      </w:ins>
      <w:r>
        <w:rPr/>
        <w:t xml:space="preserve">) and city design </w:t>
      </w:r>
      <w:ins w:id="246" w:author="Giorgia Graells" w:date="2021-03-28T12:16:08Z">
        <w:r>
          <w:rPr/>
          <w:t xml:space="preserve">are less frequent, but they have been increasing in the last 10 years </w:t>
        </w:r>
      </w:ins>
      <w:r>
        <w:rPr/>
        <w:t>(e.g Alcoforado et al. 2009</w:t>
      </w:r>
      <w:ins w:id="247" w:author="Giorgia Graells" w:date="2021-03-25T22:05:18Z">
        <w:r>
          <w:rPr/>
          <w:t xml:space="preserve"> developed </w:t>
        </w:r>
      </w:ins>
      <w:ins w:id="248" w:author="Giorgia Graells" w:date="2021-03-25T22:06:54Z">
        <w:r>
          <w:rPr/>
          <w:t xml:space="preserve">a series of climatic guidelines for planning, </w:t>
        </w:r>
      </w:ins>
      <w:ins w:id="249" w:author="Giorgia Graells" w:date="2021-03-25T22:07:01Z">
        <w:r>
          <w:rPr/>
          <w:t>identifying</w:t>
        </w:r>
      </w:ins>
      <w:ins w:id="250" w:author="Giorgia Graells" w:date="2021-03-25T22:05:18Z">
        <w:r>
          <w:rPr/>
          <w:t xml:space="preserve"> climatic needs in a coastal city with Mediterranean climate and discussing some of the problems that arise when applying climatic knowledge to urban planning</w:t>
        </w:r>
      </w:ins>
      <w:ins w:id="251" w:author="Giorgia Graells" w:date="2021-03-27T22:05:32Z">
        <w:r>
          <w:rPr/>
          <w:t>;</w:t>
        </w:r>
      </w:ins>
      <w:del w:id="252" w:author="Giorgia Graells" w:date="2021-03-27T22:05:31Z">
        <w:r>
          <w:rPr/>
          <w:delText>,</w:delText>
        </w:r>
      </w:del>
      <w:r>
        <w:rPr/>
        <w:t xml:space="preserve"> </w:t>
      </w:r>
      <w:del w:id="253" w:author="Giorgia Graells" w:date="2021-03-25T22:34:49Z">
        <w:r>
          <w:rPr/>
          <w:delText xml:space="preserve">Watson 2015, </w:delText>
        </w:r>
      </w:del>
      <w:r>
        <w:rPr/>
        <w:t>Papatheochari &amp; Coccossis 2019</w:t>
      </w:r>
      <w:ins w:id="254" w:author="Giorgia Graells" w:date="2021-03-25T22:33:33Z">
        <w:r>
          <w:rPr/>
          <w:t xml:space="preserve"> provided a methodology for the development of a decision making tool, based on multi-criteria analysis and explores local stakeholders' perceptions in terms of priority actions for waterfront development</w:t>
        </w:r>
      </w:ins>
      <w:r>
        <w:rPr/>
        <w:t>)</w:t>
      </w:r>
      <w:ins w:id="255" w:author="Giorgia Graells" w:date="2021-03-28T12:16:16Z">
        <w:r>
          <w:rPr/>
          <w:t>.</w:t>
        </w:r>
      </w:ins>
      <w:del w:id="256" w:author="Giorgia Graells" w:date="2021-03-28T12:16:14Z">
        <w:r>
          <w:rPr/>
          <w:delText xml:space="preserve"> are less frequent, but they have been increasing in the last 10 years.</w:delText>
        </w:r>
      </w:del>
    </w:p>
    <w:p>
      <w:pPr>
        <w:pStyle w:val="Normal"/>
        <w:rPr/>
      </w:pPr>
      <w:r>
        <w:rPr/>
        <w:t>According to study models</w:t>
      </w:r>
      <w:ins w:id="257" w:author="Giorgia Graells" w:date="2021-03-27T22:09:02Z">
        <w:r>
          <w:rPr/>
          <w:t xml:space="preserve"> (Fig. 4)</w:t>
        </w:r>
      </w:ins>
      <w:r>
        <w:rPr/>
        <w:t>, a significant number of publications focused on physical aspects (48.10%) such as pollutants and risk towards natural hazards (e.g. Buggy &amp; Tobin 2008,</w:t>
      </w:r>
      <w:ins w:id="258" w:author="Giorgia Graells" w:date="2021-03-27T22:06:48Z">
        <w:r>
          <w:rPr/>
          <w:t xml:space="preserve"> with a study of metals in surface sediment of an urban estuary</w:t>
        </w:r>
      </w:ins>
      <w:ins w:id="259" w:author="Giorgia Graells" w:date="2021-03-27T22:07:10Z">
        <w:r>
          <w:rPr/>
          <w:t>;</w:t>
        </w:r>
      </w:ins>
      <w:r>
        <w:rPr/>
        <w:t xml:space="preserve"> Dominick et al. 2018,</w:t>
      </w:r>
      <w:ins w:id="260" w:author="Giorgia Graells" w:date="2021-03-27T22:07:43Z">
        <w:r>
          <w:rPr/>
          <w:t xml:space="preserve"> with a characterization of airborne particle in a coastal-urban environment</w:t>
        </w:r>
      </w:ins>
      <w:r>
        <w:rPr/>
        <w:t xml:space="preserve">). The second most frequent study model was biological, centred on specific species (21.94%). In this group birds were the most studied (e.g. Kalinowski &amp; Johnson 2010, </w:t>
      </w:r>
      <w:ins w:id="261" w:author="Giorgia Graells" w:date="2021-03-27T22:15:05Z">
        <w:r>
          <w:rPr/>
          <w:t>studying</w:t>
        </w:r>
      </w:ins>
      <w:ins w:id="262" w:author="Giorgia Graells" w:date="2021-03-27T22:12:28Z">
        <w:r>
          <w:rPr/>
          <w:t xml:space="preserve"> a suburban bird community; </w:t>
        </w:r>
      </w:ins>
      <w:r>
        <w:rPr/>
        <w:t>Sainz-Borgo et al. 2016,</w:t>
      </w:r>
      <w:ins w:id="263" w:author="Giorgia Graells" w:date="2021-03-27T22:13:07Z">
        <w:r>
          <w:rPr/>
          <w:t xml:space="preserve"> studying the house sparrow;</w:t>
        </w:r>
      </w:ins>
      <w:r>
        <w:rPr/>
        <w:t xml:space="preserve"> Blight et al. 2019</w:t>
      </w:r>
      <w:ins w:id="264" w:author="Giorgia Graells" w:date="2021-03-27T22:13:42Z">
        <w:r>
          <w:rPr/>
          <w:t>, studying an urban-nesting gull population</w:t>
        </w:r>
      </w:ins>
      <w:r>
        <w:rPr/>
        <w:t>), followed by invertebrates (marine: Galimany et al. 2013</w:t>
      </w:r>
      <w:ins w:id="265" w:author="Giorgia Graells" w:date="2021-03-28T12:17:27Z">
        <w:r>
          <w:rPr/>
          <w:t>,</w:t>
        </w:r>
      </w:ins>
      <w:ins w:id="266" w:author="Giorgia Graells" w:date="2021-03-27T22:16:04Z">
        <w:r>
          <w:rPr/>
          <w:t xml:space="preserve"> ribbed mussels</w:t>
        </w:r>
      </w:ins>
      <w:ins w:id="267" w:author="Giorgia Graells" w:date="2021-03-27T22:17:02Z">
        <w:r>
          <w:rPr/>
          <w:t>;</w:t>
        </w:r>
      </w:ins>
      <w:del w:id="268" w:author="Giorgia Graells" w:date="2021-03-27T22:17:02Z">
        <w:r>
          <w:rPr/>
          <w:delText>,</w:delText>
        </w:r>
      </w:del>
      <w:r>
        <w:rPr/>
        <w:t xml:space="preserve"> Eddy &amp; Roman 2016</w:t>
      </w:r>
      <w:ins w:id="269" w:author="Giorgia Graells" w:date="2021-03-28T12:17:31Z">
        <w:r>
          <w:rPr/>
          <w:t>,</w:t>
        </w:r>
      </w:ins>
      <w:ins w:id="270" w:author="Giorgia Graells" w:date="2021-03-27T22:16:46Z">
        <w:r>
          <w:rPr/>
          <w:t xml:space="preserve"> epibenthic invertebrate species</w:t>
        </w:r>
      </w:ins>
      <w:ins w:id="271" w:author="Giorgia Graells" w:date="2021-03-27T22:17:08Z">
        <w:r>
          <w:rPr/>
          <w:t>;</w:t>
        </w:r>
      </w:ins>
      <w:r>
        <w:rPr/>
        <w:t xml:space="preserve"> and terrestrial: Bizzo et al. 2010</w:t>
      </w:r>
      <w:ins w:id="272" w:author="Giorgia Graells" w:date="2021-03-28T12:17:35Z">
        <w:r>
          <w:rPr/>
          <w:t>,</w:t>
        </w:r>
      </w:ins>
      <w:ins w:id="273" w:author="Giorgia Graells" w:date="2021-03-27T22:17:42Z">
        <w:r>
          <w:rPr/>
          <w:t xml:space="preserve"> a drosophilid</w:t>
        </w:r>
      </w:ins>
      <w:ins w:id="274" w:author="Giorgia Graells" w:date="2021-03-27T22:18:26Z">
        <w:r>
          <w:rPr/>
          <w:t>;</w:t>
        </w:r>
      </w:ins>
      <w:del w:id="275" w:author="Giorgia Graells" w:date="2021-03-27T22:18:25Z">
        <w:r>
          <w:rPr/>
          <w:delText>,</w:delText>
        </w:r>
      </w:del>
      <w:r>
        <w:rPr/>
        <w:t xml:space="preserve"> Reyes-López &amp; Carpintero 2014</w:t>
      </w:r>
      <w:ins w:id="276" w:author="Giorgia Graells" w:date="2021-03-28T12:17:39Z">
        <w:r>
          <w:rPr/>
          <w:t>,</w:t>
        </w:r>
      </w:ins>
      <w:ins w:id="277" w:author="Giorgia Graells" w:date="2021-03-27T22:18:11Z">
        <w:r>
          <w:rPr/>
          <w:t xml:space="preserve"> ant communities</w:t>
        </w:r>
      </w:ins>
      <w:r>
        <w:rPr/>
        <w:t>) and plants (e.g Schwartz et al.</w:t>
      </w:r>
      <w:ins w:id="278" w:author="Giorgia Graells" w:date="2021-03-27T22:18:45Z">
        <w:r>
          <w:rPr/>
          <w:t xml:space="preserve"> with the study of rare plants</w:t>
        </w:r>
      </w:ins>
      <w:r>
        <w:rPr/>
        <w:t xml:space="preserve"> 2013</w:t>
      </w:r>
      <w:ins w:id="279" w:author="Giorgia Graells" w:date="2021-03-27T22:19:02Z">
        <w:r>
          <w:rPr/>
          <w:t>;</w:t>
        </w:r>
      </w:ins>
      <w:del w:id="280" w:author="Giorgia Graells" w:date="2021-03-27T22:19:01Z">
        <w:r>
          <w:rPr/>
          <w:delText>,</w:delText>
        </w:r>
      </w:del>
      <w:r>
        <w:rPr/>
        <w:t xml:space="preserve"> Grisafi et al. 2016</w:t>
      </w:r>
      <w:ins w:id="281" w:author="Giorgia Graells" w:date="2021-03-27T22:19:22Z">
        <w:r>
          <w:rPr/>
          <w:t xml:space="preserve"> with two species of Tamarix</w:t>
        </w:r>
      </w:ins>
      <w:r>
        <w:rPr/>
        <w:t>, Oliveira et al. 2019</w:t>
      </w:r>
      <w:ins w:id="282" w:author="Giorgia Graells" w:date="2021-03-27T22:19:56Z">
        <w:r>
          <w:rPr/>
          <w:t xml:space="preserve"> with the endangered tree brazilwood</w:t>
        </w:r>
      </w:ins>
      <w:r>
        <w:rPr/>
        <w:t>), leaving other marine species such as fishes (e.g. Naidoo et al. 2016</w:t>
      </w:r>
      <w:ins w:id="283" w:author="Giorgia Graells" w:date="2021-03-27T22:20:44Z">
        <w:r>
          <w:rPr/>
          <w:t>, Mugil cephalus;</w:t>
        </w:r>
      </w:ins>
      <w:del w:id="284" w:author="Giorgia Graells" w:date="2021-03-27T22:20:54Z">
        <w:r>
          <w:rPr/>
          <w:delText>,</w:delText>
        </w:r>
      </w:del>
      <w:r>
        <w:rPr/>
        <w:t xml:space="preserve"> Bolton et al. 2017</w:t>
      </w:r>
      <w:ins w:id="285" w:author="Giorgia Graells" w:date="2021-03-27T22:21:22Z">
        <w:r>
          <w:rPr/>
          <w:t>, fish community</w:t>
        </w:r>
      </w:ins>
      <w:r>
        <w:rPr/>
        <w:t xml:space="preserve">) </w:t>
      </w:r>
      <w:del w:id="286" w:author="Giorgia Graells" w:date="2021-03-27T22:23:55Z">
        <w:r>
          <w:rPr/>
          <w:delText>and algae (Bertocci et al. 2017)</w:delText>
        </w:r>
      </w:del>
      <w:r>
        <w:rPr/>
        <w:t xml:space="preserve"> behind. Studies centred on ecosystems (Ehrenfeld 2000,</w:t>
      </w:r>
      <w:ins w:id="287" w:author="Giorgia Graells" w:date="2021-03-27T22:24:17Z">
        <w:r>
          <w:rPr/>
          <w:t xml:space="preserve"> wetlands;</w:t>
        </w:r>
      </w:ins>
      <w:r>
        <w:rPr/>
        <w:t xml:space="preserve"> Branoff 2017</w:t>
      </w:r>
      <w:ins w:id="288" w:author="Giorgia Graells" w:date="2021-03-27T22:24:35Z">
        <w:r>
          <w:rPr/>
          <w:t>, mangroves</w:t>
        </w:r>
      </w:ins>
      <w:r>
        <w:rPr/>
        <w:t>), social (e.g. White et al. 2013,</w:t>
      </w:r>
      <w:ins w:id="289" w:author="Giorgia Graells" w:date="2021-03-27T22:25:25Z">
        <w:r>
          <w:rPr/>
          <w:t xml:space="preserve"> people who visit natural areas</w:t>
        </w:r>
      </w:ins>
      <w:ins w:id="290" w:author="Giorgia Graells" w:date="2021-03-27T22:26:00Z">
        <w:r>
          <w:rPr/>
          <w:t xml:space="preserve">; </w:t>
        </w:r>
      </w:ins>
      <w:del w:id="291" w:author="Giorgia Graells" w:date="2021-03-27T22:25:58Z">
        <w:r>
          <w:rPr/>
          <w:delText xml:space="preserve"> </w:delText>
        </w:r>
      </w:del>
      <w:r>
        <w:rPr/>
        <w:t>Burger et al. 2017</w:t>
      </w:r>
      <w:ins w:id="292" w:author="Giorgia Graells" w:date="2021-03-27T22:26:33Z">
        <w:r>
          <w:rPr/>
          <w:t>, perceptions of avian resources and beach restoration</w:t>
        </w:r>
      </w:ins>
      <w:r>
        <w:rPr/>
        <w:t xml:space="preserve">) and social-eco-technological systems (e.g.Wong 2011, </w:t>
      </w:r>
      <w:ins w:id="293" w:author="Giorgia Graells" w:date="2021-03-27T22:27:31Z">
        <w:r>
          <w:rPr/>
          <w:t xml:space="preserve">Eco-cities in China; </w:t>
        </w:r>
      </w:ins>
      <w:r>
        <w:rPr/>
        <w:t>Conticelli &amp; Tondelli 2018</w:t>
      </w:r>
      <w:ins w:id="294" w:author="Giorgia Graells" w:date="2021-03-27T22:28:26Z">
        <w:r>
          <w:rPr/>
          <w:t>, a proposal for the coastal landscape</w:t>
        </w:r>
      </w:ins>
      <w:del w:id="295" w:author="Giorgia Graells" w:date="2021-03-27T22:28:25Z">
        <w:r>
          <w:rPr/>
          <w:delText>)</w:delText>
        </w:r>
      </w:del>
      <w:r>
        <w:rPr/>
        <w:t xml:space="preserv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7" w:name="__DdeLink__2901_1870276235"/>
      <w:r>
        <w:rPr/>
        <w:t>Wolsko</w:t>
      </w:r>
      <w:bookmarkEnd w:id="7"/>
      <w:r>
        <w:rPr/>
        <w:t xml:space="preserve"> &amp; Marino 2016).</w:t>
      </w:r>
    </w:p>
    <w:p>
      <w:pPr>
        <w:pStyle w:val="Normal"/>
        <w:rPr/>
      </w:pPr>
      <w:r>
        <w:rPr/>
        <w:t>Research in coastal urban ecology has focused mostly in near-shore terrestrial environments, presenting more than 68% of articles (e.g. Parzych et al. 2016</w:t>
      </w:r>
      <w:ins w:id="296" w:author="Giorgia Graells" w:date="2021-03-27T22:35:04Z">
        <w:r>
          <w:rPr/>
          <w:t>, urban environments</w:t>
        </w:r>
      </w:ins>
      <w:r>
        <w:rPr/>
        <w:t>;  Günel 2018</w:t>
      </w:r>
      <w:ins w:id="297" w:author="Giorgia Graells" w:date="2021-03-27T22:35:37Z">
        <w:r>
          <w:rPr/>
          <w:t>, anthropogenic constructions</w:t>
        </w:r>
      </w:ins>
      <w:r>
        <w:rPr/>
        <w:t>;</w:t>
      </w:r>
      <w:del w:id="298" w:author="Giorgia Graells" w:date="2021-03-27T22:35:51Z">
        <w:r>
          <w:rPr/>
          <w:delText xml:space="preserve"> </w:delText>
        </w:r>
      </w:del>
      <w:r>
        <w:rPr/>
        <w:t xml:space="preserve"> Callaghan et al. 2018</w:t>
      </w:r>
      <w:ins w:id="299" w:author="Giorgia Graells" w:date="2021-03-27T22:35:54Z">
        <w:r>
          <w:rPr/>
          <w:t>, green areas</w:t>
        </w:r>
      </w:ins>
      <w:r>
        <w:rPr/>
        <w:t>; and Pinheiro &amp; Hokugo 2019</w:t>
      </w:r>
      <w:ins w:id="300" w:author="Giorgia Graells" w:date="2021-03-27T22:36:22Z">
        <w:r>
          <w:rPr/>
          <w:t>, and urban watersheds</w:t>
        </w:r>
      </w:ins>
      <w:r>
        <w:rPr/>
        <w:t xml:space="preserve">). Intertidal areas presented 17.30% of the publications (e.g. </w:t>
      </w:r>
      <w:del w:id="301" w:author="Giorgia Graells" w:date="2021-03-27T22:38:31Z">
        <w:r>
          <w:rPr/>
          <w:delText xml:space="preserve"> </w:delText>
        </w:r>
      </w:del>
      <w:r>
        <w:rPr>
          <w:color w:val="000000"/>
          <w:szCs w:val="24"/>
        </w:rPr>
        <w:t xml:space="preserve">Jonkman et al. </w:t>
      </w:r>
      <w:r>
        <w:rPr>
          <w:color w:val="000000"/>
          <w:szCs w:val="24"/>
          <w:lang w:val="en-GB"/>
        </w:rPr>
        <w:t>2013</w:t>
      </w:r>
      <w:ins w:id="302" w:author="Giorgia Graells" w:date="2021-03-27T22:37:24Z">
        <w:r>
          <w:rPr>
            <w:color w:val="000000"/>
            <w:szCs w:val="24"/>
            <w:lang w:val="en-GB"/>
          </w:rPr>
          <w:t>, coastal defences</w:t>
        </w:r>
      </w:ins>
      <w:r>
        <w:rPr>
          <w:color w:val="000000"/>
          <w:szCs w:val="24"/>
          <w:lang w:val="en-GB"/>
        </w:rPr>
        <w:t xml:space="preserve">; </w:t>
      </w:r>
      <w:r>
        <w:rPr>
          <w:color w:val="000000"/>
          <w:szCs w:val="24"/>
        </w:rPr>
        <w:t>Kuwae et al. 2016</w:t>
      </w:r>
      <w:ins w:id="303" w:author="Giorgia Graells" w:date="2021-03-27T22:37:33Z">
        <w:r>
          <w:rPr>
            <w:color w:val="000000"/>
            <w:szCs w:val="24"/>
          </w:rPr>
          <w:t xml:space="preserve">, </w:t>
        </w:r>
      </w:ins>
      <w:ins w:id="304" w:author="Giorgia Graells" w:date="2021-03-27T22:37:33Z">
        <w:r>
          <w:rPr>
            <w:color w:val="000000"/>
            <w:szCs w:val="24"/>
            <w:lang w:val="en-GB"/>
          </w:rPr>
          <w:t>estuarine and shallow coastal systems</w:t>
        </w:r>
      </w:ins>
      <w:r>
        <w:rPr>
          <w:color w:val="000000"/>
          <w:szCs w:val="24"/>
        </w:rPr>
        <w:t>;</w:t>
      </w:r>
      <w:del w:id="305" w:author="Giorgia Graells" w:date="2021-03-27T22:38:15Z">
        <w:r>
          <w:rPr>
            <w:color w:val="000000"/>
            <w:szCs w:val="24"/>
          </w:rPr>
          <w:delText xml:space="preserve"> </w:delText>
        </w:r>
      </w:del>
      <w:r>
        <w:rPr/>
        <w:t xml:space="preserve"> Naidoo et al. 2016</w:t>
      </w:r>
      <w:ins w:id="306" w:author="Giorgia Graells" w:date="2021-03-27T22:37:45Z">
        <w:r>
          <w:rPr/>
          <w:t>, estuarine mullet in an urban harbour</w:t>
        </w:r>
      </w:ins>
      <w:r>
        <w:rPr/>
        <w:t>; and Greenwell et al. 2019</w:t>
      </w:r>
      <w:ins w:id="307" w:author="Giorgia Graells" w:date="2021-03-27T22:37:56Z">
        <w:r>
          <w:rPr/>
          <w:t>, p</w:t>
        </w:r>
      </w:ins>
      <w:ins w:id="308" w:author="Giorgia Graells" w:date="2021-03-27T22:37:56Z">
        <w:r>
          <w:rPr>
            <w:color w:val="000000"/>
            <w:szCs w:val="24"/>
          </w:rPr>
          <w:t>redation on a threatened coastal seabird</w:t>
        </w:r>
      </w:ins>
      <w:r>
        <w:rPr/>
        <w:t>), near-shore coastal benthic 3.38% (e.g. Holloway &amp; Connell 2002</w:t>
      </w:r>
      <w:ins w:id="309" w:author="Giorgia Graells" w:date="2021-03-27T22:38:55Z">
        <w:r>
          <w:rPr/>
          <w:t>, studying flooting structures in benthos, they</w:t>
        </w:r>
      </w:ins>
      <w:ins w:id="310" w:author="Giorgia Graells" w:date="2021-03-25T21:14:23Z">
        <w:r>
          <w:rPr/>
          <w:t xml:space="preserve"> found a difference between fixed and floating structures</w:t>
        </w:r>
      </w:ins>
      <w:r>
        <w:rPr/>
        <w:t xml:space="preserve">; </w:t>
      </w:r>
      <w:del w:id="311" w:author="Giorgia Graells" w:date="2021-03-27T22:40:05Z">
        <w:r>
          <w:rPr/>
          <w:delText xml:space="preserve"> </w:delText>
        </w:r>
      </w:del>
      <w:r>
        <w:rPr>
          <w:szCs w:val="24"/>
        </w:rPr>
        <w:t>Eddy &amp; Roman 2016</w:t>
      </w:r>
      <w:ins w:id="312" w:author="Giorgia Graells" w:date="2021-03-27T22:39:20Z">
        <w:r>
          <w:rPr>
            <w:szCs w:val="24"/>
          </w:rPr>
          <w:t xml:space="preserve">, studying epibenthic invertebrates they </w:t>
        </w:r>
      </w:ins>
      <w:ins w:id="313" w:author="Giorgia Graells" w:date="2021-03-25T21:22:35Z">
        <w:r>
          <w:rPr>
            <w:szCs w:val="24"/>
          </w:rPr>
          <w:t>found that in this habitat, species assemblages and diversity differed significantly between wave-exposed and wave-protected sites</w:t>
        </w:r>
      </w:ins>
      <w:r>
        <w:rPr>
          <w:szCs w:val="24"/>
        </w:rPr>
        <w:t xml:space="preserve">; </w:t>
      </w:r>
      <w:del w:id="314" w:author="Giorgia Graells" w:date="2021-03-27T22:40:25Z">
        <w:r>
          <w:rPr>
            <w:szCs w:val="24"/>
          </w:rPr>
          <w:delText xml:space="preserve">trophic consequences of lighting: </w:delText>
        </w:r>
      </w:del>
      <w:r>
        <w:rPr>
          <w:szCs w:val="24"/>
        </w:rPr>
        <w:t>Bolton et al. 2017</w:t>
      </w:r>
      <w:ins w:id="315" w:author="Giorgia Graells" w:date="2021-03-27T22:40:27Z">
        <w:r>
          <w:rPr>
            <w:szCs w:val="24"/>
          </w:rPr>
          <w:t xml:space="preserve">, studying trophic consequences of lighting </w:t>
        </w:r>
      </w:ins>
      <w:ins w:id="316" w:author="Giorgia Graells" w:date="2021-03-28T12:20:45Z">
        <w:r>
          <w:rPr>
            <w:szCs w:val="24"/>
          </w:rPr>
          <w:t xml:space="preserve">on </w:t>
        </w:r>
      </w:ins>
      <w:ins w:id="317" w:author="Giorgia Graells" w:date="2021-03-25T21:33:57Z">
        <w:r>
          <w:rPr>
            <w:szCs w:val="24"/>
          </w:rPr>
          <w:t>marine trophic interactions on fishes</w:t>
        </w:r>
      </w:ins>
      <w:r>
        <w:rPr>
          <w:szCs w:val="24"/>
        </w:rPr>
        <w:t>;</w:t>
      </w:r>
      <w:del w:id="318" w:author="Giorgia Graells" w:date="2021-03-28T12:20:53Z">
        <w:r>
          <w:rPr>
            <w:szCs w:val="24"/>
          </w:rPr>
          <w:delText xml:space="preserve"> </w:delText>
        </w:r>
      </w:del>
      <w:del w:id="319" w:author="Giorgia Graells" w:date="2021-03-27T22:40:54Z">
        <w:r>
          <w:rPr>
            <w:szCs w:val="24"/>
          </w:rPr>
          <w:delText xml:space="preserve">distribution patterns of mesopredator: </w:delText>
        </w:r>
      </w:del>
      <w:r>
        <w:rPr>
          <w:szCs w:val="24"/>
        </w:rPr>
        <w:t>Heery et al. 2018</w:t>
      </w:r>
      <w:ins w:id="320" w:author="Giorgia Graells" w:date="2021-03-27T22:40:56Z">
        <w:r>
          <w:rPr>
            <w:szCs w:val="24"/>
          </w:rPr>
          <w:t xml:space="preserve">, </w:t>
        </w:r>
      </w:ins>
      <w:ins w:id="321" w:author="Giorgia Graells" w:date="2021-03-28T12:21:12Z">
        <w:r>
          <w:rPr>
            <w:szCs w:val="24"/>
          </w:rPr>
          <w:t xml:space="preserve">studying </w:t>
        </w:r>
      </w:ins>
      <w:ins w:id="322" w:author="Giorgia Graells" w:date="2021-03-25T21:39:00Z">
        <w:r>
          <w:rPr>
            <w:szCs w:val="24"/>
          </w:rPr>
          <w:t>spatial distribution patterns and habitat-use of the giant Pacific octopus (</w:t>
        </w:r>
      </w:ins>
      <w:ins w:id="323" w:author="Giorgia Graells" w:date="2021-03-25T21:39:00Z">
        <w:r>
          <w:rPr>
            <w:i/>
            <w:szCs w:val="24"/>
          </w:rPr>
          <w:t>Enteroctopus dofleini</w:t>
        </w:r>
      </w:ins>
      <w:ins w:id="324" w:author="Giorgia Graells" w:date="2021-03-25T21:39:00Z">
        <w:r>
          <w:rPr>
            <w:szCs w:val="24"/>
          </w:rPr>
          <w:t>)</w:t>
        </w:r>
      </w:ins>
      <w:del w:id="325" w:author="Giorgia Graells" w:date="2021-03-28T12:21:33Z">
        <w:r>
          <w:rPr>
            <w:szCs w:val="24"/>
          </w:rPr>
          <w:delText>)</w:delText>
        </w:r>
      </w:del>
      <w:r>
        <w:rPr/>
        <w:t>, and those pelagic environments near the coast only 1.69% (mostly sea water studies: Zhen et al. 2007</w:t>
      </w:r>
      <w:ins w:id="326" w:author="Giorgia Graells" w:date="2021-03-28T12:24:54Z">
        <w:r>
          <w:rPr/>
          <w:t xml:space="preserve"> and the use of ocean thermal energy</w:t>
        </w:r>
      </w:ins>
      <w:ins w:id="327" w:author="Giorgia Graells" w:date="2021-03-28T12:25:04Z">
        <w:r>
          <w:rPr/>
          <w:t>;</w:t>
        </w:r>
      </w:ins>
      <w:del w:id="328" w:author="Giorgia Graells" w:date="2021-03-28T12:25:03Z">
        <w:r>
          <w:rPr/>
          <w:delText>,</w:delText>
        </w:r>
      </w:del>
      <w:r>
        <w:rPr/>
        <w:t xml:space="preserve"> Wang 2010</w:t>
      </w:r>
      <w:ins w:id="329" w:author="Giorgia Graells" w:date="2021-03-28T12:25:52Z">
        <w:r>
          <w:rPr/>
          <w:t xml:space="preserve"> and toxicity of cadmiun in various trophic saltwater organisms</w:t>
        </w:r>
      </w:ins>
      <w:ins w:id="330" w:author="Giorgia Graells" w:date="2021-03-28T12:26:59Z">
        <w:r>
          <w:rPr/>
          <w:t>;</w:t>
        </w:r>
      </w:ins>
      <w:del w:id="331" w:author="Giorgia Graells" w:date="2021-03-28T12:25:51Z">
        <w:r>
          <w:rPr/>
          <w:delText>,</w:delText>
        </w:r>
      </w:del>
      <w:r>
        <w:rPr/>
        <w:t xml:space="preserve"> Williams et al. 2016</w:t>
      </w:r>
      <w:ins w:id="332" w:author="Giorgia Graells" w:date="2021-03-28T12:27:03Z">
        <w:r>
          <w:rPr/>
          <w:t xml:space="preserve"> microwaves in deep sea</w:t>
        </w:r>
      </w:ins>
      <w:r>
        <w:rPr/>
        <w:t>).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8"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8"/>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socio-ecological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333" w:author="Giorgia Graells" w:date="2021-03-28T12:29:11Z">
        <w:r>
          <w:rPr>
            <w:color w:val="000000"/>
            <w:szCs w:val="24"/>
            <w:lang w:val="en-GB"/>
          </w:rPr>
          <w:t xml:space="preserve"> (for example </w:t>
        </w:r>
      </w:ins>
      <w:ins w:id="334" w:author="Giorgia Graells" w:date="2021-03-28T12:29:11Z">
        <w:r>
          <w:rPr>
            <w:i/>
            <w:iCs/>
            <w:color w:val="000000"/>
            <w:szCs w:val="24"/>
            <w:lang w:val="en-GB"/>
          </w:rPr>
          <w:t>ecology in the city</w:t>
        </w:r>
      </w:ins>
      <w:ins w:id="335" w:author="Giorgia Graells" w:date="2021-03-28T12:29:11Z">
        <w:r>
          <w:rPr>
            <w:color w:val="000000"/>
            <w:szCs w:val="24"/>
            <w:lang w:val="en-GB"/>
          </w:rPr>
          <w:t xml:space="preserve">: Hosannah et al. 2014; </w:t>
        </w:r>
      </w:ins>
      <w:ins w:id="336" w:author="Giorgia Graells" w:date="2021-03-28T12:29:11Z">
        <w:r>
          <w:rPr>
            <w:i/>
            <w:iCs/>
            <w:color w:val="000000"/>
            <w:szCs w:val="24"/>
            <w:lang w:val="en-GB"/>
          </w:rPr>
          <w:t>ecology of the city</w:t>
        </w:r>
      </w:ins>
      <w:ins w:id="337" w:author="Giorgia Graells" w:date="2021-03-28T12:29:11Z">
        <w:r>
          <w:rPr>
            <w:color w:val="000000"/>
            <w:szCs w:val="24"/>
            <w:lang w:val="en-GB"/>
          </w:rPr>
          <w:t xml:space="preserve">: Bulleri 2006; </w:t>
        </w:r>
      </w:ins>
      <w:ins w:id="338" w:author="Giorgia Graells" w:date="2021-03-28T12:29:11Z">
        <w:r>
          <w:rPr>
            <w:i/>
            <w:iCs/>
            <w:color w:val="000000"/>
            <w:szCs w:val="24"/>
            <w:lang w:val="en-GB"/>
          </w:rPr>
          <w:t>ecology for the city</w:t>
        </w:r>
      </w:ins>
      <w:ins w:id="339" w:author="Giorgia Graells" w:date="2021-03-28T12:29:11Z">
        <w:r>
          <w:rPr>
            <w:color w:val="000000"/>
            <w:szCs w:val="24"/>
            <w:lang w:val="en-GB"/>
          </w:rPr>
          <w:t>: Santos &amp; Freire 2015)</w:t>
        </w:r>
      </w:ins>
      <w:r>
        <w:rPr>
          <w:color w:val="000000"/>
          <w:szCs w:val="24"/>
          <w:lang w:val="en-GB"/>
        </w:rPr>
        <w:t>, followed by spatio-temporal approach</w:t>
      </w:r>
      <w:ins w:id="340" w:author="Giorgia Graells" w:date="2021-03-28T12:30:21Z">
        <w:r>
          <w:rPr>
            <w:color w:val="000000"/>
            <w:szCs w:val="24"/>
            <w:lang w:val="en-GB"/>
          </w:rPr>
          <w:t xml:space="preserve"> (for example </w:t>
        </w:r>
      </w:ins>
      <w:ins w:id="341" w:author="Giorgia Graells" w:date="2021-03-28T12:30:21Z">
        <w:r>
          <w:rPr>
            <w:i/>
            <w:iCs/>
            <w:color w:val="000000"/>
            <w:szCs w:val="24"/>
            <w:lang w:val="en-GB"/>
          </w:rPr>
          <w:t>ecology in the city</w:t>
        </w:r>
      </w:ins>
      <w:ins w:id="342" w:author="Giorgia Graells" w:date="2021-03-28T12:30:21Z">
        <w:r>
          <w:rPr>
            <w:color w:val="000000"/>
            <w:szCs w:val="24"/>
            <w:lang w:val="en-GB"/>
          </w:rPr>
          <w:t xml:space="preserve">: Castro et al. 1999; </w:t>
        </w:r>
      </w:ins>
      <w:ins w:id="343" w:author="Giorgia Graells" w:date="2021-03-28T12:30:21Z">
        <w:r>
          <w:rPr>
            <w:i/>
            <w:iCs/>
            <w:color w:val="000000"/>
            <w:szCs w:val="24"/>
            <w:lang w:val="en-GB"/>
          </w:rPr>
          <w:t>ecology of the city</w:t>
        </w:r>
      </w:ins>
      <w:ins w:id="344" w:author="Giorgia Graells" w:date="2021-03-28T12:30:21Z">
        <w:r>
          <w:rPr>
            <w:color w:val="000000"/>
            <w:szCs w:val="24"/>
            <w:lang w:val="en-GB"/>
          </w:rPr>
          <w:t xml:space="preserve">: Serre et al. 2010; </w:t>
        </w:r>
      </w:ins>
      <w:ins w:id="345" w:author="Giorgia Graells" w:date="2021-03-28T12:30:21Z">
        <w:r>
          <w:rPr>
            <w:i/>
            <w:iCs/>
            <w:color w:val="000000"/>
            <w:szCs w:val="24"/>
            <w:lang w:val="en-GB"/>
          </w:rPr>
          <w:t>ecology for the city</w:t>
        </w:r>
      </w:ins>
      <w:ins w:id="346" w:author="Giorgia Graells" w:date="2021-03-28T12:30:21Z">
        <w:r>
          <w:rPr>
            <w:color w:val="000000"/>
            <w:szCs w:val="24"/>
            <w:lang w:val="en-GB"/>
          </w:rPr>
          <w:t>: Storch &amp; Downes 2011 )</w:t>
        </w:r>
      </w:ins>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347" w:author="Giorgia Graells" w:date="2021-03-28T15:27:38Z">
        <w:r>
          <w:rPr>
            <w:color w:val="000000"/>
            <w:szCs w:val="24"/>
            <w:lang w:val="en-GB"/>
          </w:rPr>
          <w:t xml:space="preserve"> (e.g. </w:t>
        </w:r>
      </w:ins>
      <w:ins w:id="348" w:author="Giorgia Graells" w:date="2021-03-28T15:27:38Z">
        <w:bookmarkStart w:id="9" w:name="__DdeLink__2901_18702762351"/>
        <w:r>
          <w:rPr>
            <w:color w:val="000000"/>
            <w:szCs w:val="24"/>
            <w:lang w:val="en-GB"/>
          </w:rPr>
          <w:t>Wolsko</w:t>
        </w:r>
      </w:ins>
      <w:ins w:id="349" w:author="Giorgia Graells" w:date="2021-03-28T15:27:38Z">
        <w:bookmarkEnd w:id="9"/>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350" w:author="Giorgia Graells" w:date="2021-03-28T15:38:32Z">
        <w:r>
          <w:rPr>
            <w:color w:val="000000"/>
            <w:szCs w:val="24"/>
            <w:lang w:val="en-GB"/>
          </w:rPr>
          <w:t xml:space="preserve"> (an example of human adptations in Villagra et al. 2016 who described the 'resilience thinking' approach in urban planning, in order for a coastal city to adapt to extreme natural events such as tsunamis; and city design in Conticelli &amp; Tondelli 2018 who proposed an urban regeneration of a coastal territory considering the local coastal landscape as a key element for boosting local sustainable growth) </w:t>
        </w:r>
      </w:ins>
      <w:r>
        <w:rPr>
          <w:color w:val="000000"/>
          <w:szCs w:val="24"/>
          <w:lang w:val="en-GB"/>
        </w:rPr>
        <w:t xml:space="preserve">.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w:t>
      </w:r>
      <w:bookmarkStart w:id="10" w:name="_GoBack"/>
      <w:bookmarkEnd w:id="10"/>
      <w:r>
        <w:rPr>
          <w:i/>
          <w:iCs/>
        </w:rPr>
        <w:t xml:space="preserve">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lang w:val="en-GB"/>
        </w:rPr>
      </w:pPr>
      <w:r>
        <w:rPr>
          <w:lang w:val="en-GB"/>
        </w:rPr>
        <w:t>GG,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szCs w:val="24"/>
        </w:rPr>
      </w:pPr>
      <w:r>
        <w:rPr>
          <w:szCs w:val="24"/>
        </w:rPr>
        <w:t>This work was supported by the National Agency for Research and Development (ANID) Scholarship Program, National graduate scholarship [21171829, 2017] , Iniciativa Cientifica Milenio-ANID ICN2019_015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Analisys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 xml:space="preserve">Abdul-Aziz, O. I., &amp; Ahmed, S. (2019). Evaluating the emergent controls of stream water quality with similitude and dimensionless numbers. </w:t>
      </w:r>
      <w:r>
        <w:rPr>
          <w:i w:val="false"/>
          <w:iCs w:val="false"/>
          <w:rPrChange w:id="0" w:author="Giorgia Graells" w:date="2021-03-25T20:58:53Z"/>
        </w:rPr>
        <w:t>Journal of Hydrologic Engineering,</w:t>
      </w:r>
      <w:r>
        <w:rPr/>
        <w:t xml:space="preserve">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 xml:space="preserve">Bizzo, L., Gottschalk, M. S., Toni, D. C. D., &amp; Hofmann, P. R. (2010). Seasonal dynamics of a drosophilid (Diptera) assemblage and its potencial as bioindicator in open environments. </w:t>
      </w:r>
      <w:r>
        <w:rPr>
          <w:i w:val="false"/>
          <w:iCs w:val="false"/>
          <w:rPrChange w:id="0" w:author="Giorgia Graells" w:date="2021-03-27T12:44:47Z"/>
        </w:rPr>
        <w:t>Iheringia. Série Zoologia</w:t>
      </w:r>
      <w:r>
        <w:rPr/>
        <w:t>, 100(3), 185-191.</w:t>
      </w:r>
    </w:p>
    <w:p>
      <w:pPr>
        <w:pStyle w:val="Normal"/>
        <w:rPr/>
      </w:pPr>
      <w:r>
        <w:rPr/>
        <w:t>Blair, R. B. (1996). Land use and avian species diversity along an urban gradient. Ecological applications, 6, 506–19.</w:t>
      </w:r>
    </w:p>
    <w:p>
      <w:pPr>
        <w:pStyle w:val="Normal"/>
        <w:rPr/>
      </w:pPr>
      <w:r>
        <w:rPr/>
        <w:t xml:space="preserve">Blight, L. K., Bertram, D. F., &amp; Kroc, E. (2019). Evaluating UAV-based techniques to census an urban-nesting gull population on Canada’s Pacific coast. </w:t>
      </w:r>
      <w:r>
        <w:rPr>
          <w:i w:val="false"/>
          <w:iCs w:val="false"/>
          <w:rPrChange w:id="0" w:author="Giorgia Graells" w:date="2021-03-27T12:44:38Z"/>
        </w:rPr>
        <w:t>Journal of Unmanned Vehicle Systems, 7(4), 31</w:t>
      </w:r>
      <w:r>
        <w:rPr/>
        <w:t>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w:t>
      </w:r>
      <w:r>
        <w:rPr>
          <w:i w:val="false"/>
          <w:iCs w:val="false"/>
          <w:rPrChange w:id="0" w:author="Giorgia Graells" w:date="2021-03-27T12:44:55Z"/>
        </w:rPr>
        <w:t xml:space="preserve"> Environmental Pollution, 155</w:t>
      </w:r>
      <w:r>
        <w:rPr/>
        <w:t>(2),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del w:id="355" w:author="Giorgia Graells" w:date="2021-03-27T21:34:38Z">
        <w:r>
          <w:rPr/>
          <w:delText>Froude, V. A. (2015). Preserving coastal natural character: Court interpretations of a long-standing New Zealand policy goal. New Zealand Geographer, 71(1), 45-55.</w:delText>
        </w:r>
      </w:del>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del w:id="356" w:author="Giorgia Graells" w:date="2021-03-27T21:46:15Z">
        <w:r>
          <w:rPr/>
          <w:delText xml:space="preserve">Gallien, T. W., Barnard, P. L., van Ormondt, M., Foxgrover, A. C., &amp; Sanders, B. F. (2013). </w:delText>
        </w:r>
      </w:del>
      <w:del w:id="357" w:author="Giorgia Graells" w:date="2021-03-27T21:46:15Z">
        <w:bookmarkStart w:id="11" w:name="__DdeLink__1181_379810474311111111111111"/>
        <w:r>
          <w:rPr/>
          <w:delText>A parcel-scale coastal flood forecasting prototype for a Southern California urbanized embayment</w:delText>
        </w:r>
      </w:del>
      <w:del w:id="358" w:author="Giorgia Graells" w:date="2021-03-27T21:46:15Z">
        <w:bookmarkEnd w:id="11"/>
        <w:r>
          <w:rPr/>
          <w:delText>. Journal of Coastal Research, 29(3), 642-656.</w:delText>
        </w:r>
      </w:del>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del w:id="359" w:author="Giorgia Graells" w:date="2021-03-27T11:14:34Z">
        <w:r>
          <w:rPr/>
          <w:delText>Ge, B., Mehring, A. S., &amp; Levin, L. A. (2019). Urbanization alters belowground invertebrate community structure in semi-arid regions: A comparison of lawns, biofilters and sage scrub. Landscape and Urban Planning, 192, 103664.</w:delText>
        </w:r>
      </w:del>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w:t>
      </w:r>
      <w:r>
        <w:rPr>
          <w:i w:val="false"/>
          <w:iCs w:val="false"/>
          <w:rPrChange w:id="0" w:author="Giorgia Graells" w:date="2021-03-25T18:44:57Z"/>
        </w:rPr>
        <w:t xml:space="preserve"> Journal of soils and sediments, 10(2), </w:t>
      </w:r>
      <w:r>
        <w:rPr/>
        <w:t>155-161.</w:t>
      </w:r>
    </w:p>
    <w:p>
      <w:pPr>
        <w:pStyle w:val="Normal"/>
        <w:rPr/>
      </w:pPr>
      <w:ins w:id="361" w:author="Giorgia Graells" w:date="2021-03-27T11:56:28Z">
        <w:r>
          <w:rPr/>
          <w:t>Johansson, E., &amp; Emmanuel, R. (2006). The influence of urban design on outdoor thermal comfort in the hot, humid city of Colombo, Sr</w:t>
        </w:r>
      </w:ins>
      <w:ins w:id="362" w:author="Giorgia Graells" w:date="2021-03-27T11:56:28Z">
        <w:r>
          <w:rPr>
            <w:i w:val="false"/>
            <w:iCs w:val="false"/>
          </w:rPr>
          <w:t>i Lanka. International journal of biometeorology, 51(</w:t>
        </w:r>
      </w:ins>
      <w:ins w:id="363" w:author="Giorgia Graells" w:date="2021-03-27T11:56:28Z">
        <w:r>
          <w:rPr/>
          <w:t>2), 119-133.</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del w:id="364" w:author="Giorgia Graells" w:date="2021-03-27T22:00:54Z">
        <w:r>
          <w:rPr/>
          <w:delText>Kehl, C., &amp; de Haan, G. (2013). "Interactive simulation and visualisation of realistic flooding scenarios," in Intelligent Systems for Crisis Management (pp. 79-93). Berlin: Springer.</w:delText>
        </w:r>
      </w:del>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t>Kuhnlein, H. V., Johns, T., &amp; Peoples, I. T. F. O. I. (2003). Northwest African and Middle Eastern food and dietary change of indigenous peoples. Asia Pacific journal of clinical nutrition, 12(3).</w:t>
      </w:r>
    </w:p>
    <w:p>
      <w:pPr>
        <w:pStyle w:val="Normal"/>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del w:id="365" w:author="Giorgia Graells" w:date="2021-03-27T22:34:47Z">
        <w:r>
          <w:rPr/>
          <w:delText xml:space="preserve">Lin, T., Coppack, T., Lin, Q. X., Kulemeyer, C., Schmidt, A., Behm, H., &amp; Luo, T. (2012). Does avian flight initiation distance indicate tolerance towards urban disturbance?. </w:delText>
        </w:r>
      </w:del>
      <w:del w:id="366" w:author="Giorgia Graells" w:date="2021-03-27T22:34:47Z">
        <w:r>
          <w:rPr>
            <w:i/>
          </w:rPr>
          <w:delText>Ecological Indicators</w:delText>
        </w:r>
      </w:del>
      <w:del w:id="367" w:author="Giorgia Graells" w:date="2021-03-27T22:34:47Z">
        <w:r>
          <w:rPr/>
          <w:delText xml:space="preserve">, </w:delText>
        </w:r>
      </w:del>
      <w:del w:id="368" w:author="Giorgia Graells" w:date="2021-03-27T22:34:47Z">
        <w:r>
          <w:rPr>
            <w:i/>
          </w:rPr>
          <w:delText>15</w:delText>
        </w:r>
      </w:del>
      <w:del w:id="369" w:author="Giorgia Graells" w:date="2021-03-27T22:34:47Z">
        <w:r>
          <w:rPr/>
          <w:delText>(1), 30-35.</w:delText>
        </w:r>
      </w:del>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del w:id="370" w:author="Giorgia Graells" w:date="2021-03-27T17:47:54Z">
        <w:r>
          <w:rPr/>
          <w:delText>Melecio-Vázquez, D., Ramamurthy, P., Arend, M., &amp; González-Cruz, J. E. (2018). Thermal structure of a coastal–urban boundary layer. Boundary-Layer Meteorology, 169(1), 151-161.</w:delText>
        </w:r>
      </w:del>
    </w:p>
    <w:p>
      <w:pPr>
        <w:pStyle w:val="Normal"/>
        <w:rPr/>
      </w:pPr>
      <w:r>
        <w:rPr>
          <w:lang w:val="es-ES"/>
        </w:rPr>
        <w:t xml:space="preserve">Mgelwa, A. S., Hu, Y. L., Liu, J. F., Qiu, Q., Liu, Z., &amp; Ngaba, M. J. Y. (2019). </w:t>
      </w:r>
      <w:r>
        <w:rPr/>
        <w:t>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t>Sahal, A., Leone, F., &amp; Péroche, M. (2013). 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w:t>
      </w:r>
      <w:ins w:id="371" w:author="Giorgia Graells" w:date="2021-03-27T22:12:52Z">
        <w:r>
          <w:rPr/>
          <w:t>-</w:t>
        </w:r>
      </w:ins>
      <w:del w:id="372" w:author="Giorgia Graells" w:date="2021-03-27T22:12:51Z">
        <w:r>
          <w:rPr/>
          <w:delText>‐</w:delText>
        </w:r>
      </w:del>
      <w:r>
        <w:rPr/>
        <w:t>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Storch, H., &amp; Downes, N. K. (2011). A scenario-based approach to assess Ho Chi Minh City’s urban development strategies against the impact of climate change. Cities, 28(6), 517-526.</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del w:id="373" w:author="Giorgia Graells" w:date="2021-03-27T22:58:53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ins w:id="374" w:author="Giorgia Graells" w:date="2021-03-27T22:01:02Z">
              <w:r>
                <w:rPr>
                  <w:szCs w:val="24"/>
                  <w:lang w:val="es-ES"/>
                </w:rPr>
                <w:t xml:space="preserve">Sahal et al. 2013 </w:t>
              </w:r>
            </w:ins>
            <w:del w:id="375" w:author="Giorgia Graells" w:date="2021-03-27T22:01:02Z">
              <w:r>
                <w:rPr>
                  <w:szCs w:val="24"/>
                  <w:lang w:val="es-ES"/>
                </w:rPr>
                <w:delText>Kehl &amp; de Haan (2013)</w:delText>
              </w:r>
            </w:del>
            <w:r>
              <w:rPr>
                <w:szCs w:val="24"/>
                <w:lang w:val="es-ES"/>
              </w:rPr>
              <w:t>,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7"/>
      <w:headerReference w:type="default" r:id="rId8"/>
      <w:headerReference w:type="first" r:id="rId9"/>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rFonts w:eastAsia="Calibri" w:cs="DejaVu Sans"/>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name w:val="Default Paragraph Font"/>
    <w:qFormat/>
    <w:rPr/>
  </w:style>
  <w:style w:type="character" w:styleId="Ttulo1Car">
    <w:name w:val="Título 1 Car"/>
    <w:basedOn w:val="DefaultParagraphFont"/>
    <w:qFormat/>
    <w:rPr>
      <w:rFonts w:ascii="Times New Roman" w:hAnsi="Times New Roman" w:eastAsia="Cambria" w:cs="Times New Roman"/>
      <w:b/>
      <w:sz w:val="24"/>
      <w:szCs w:val="24"/>
    </w:rPr>
  </w:style>
  <w:style w:type="character" w:styleId="Ttulo2Car">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name w:val="Encabezado Car"/>
    <w:basedOn w:val="DefaultParagraphFont"/>
    <w:qFormat/>
    <w:rPr>
      <w:rFonts w:ascii="Times New Roman" w:hAnsi="Times New Roman"/>
      <w:b/>
      <w:sz w:val="24"/>
    </w:rPr>
  </w:style>
  <w:style w:type="character" w:styleId="PiedepginaCar">
    <w:name w:val="Pie de página Car"/>
    <w:basedOn w:val="DefaultParagraphFont"/>
    <w:qFormat/>
    <w:rPr/>
  </w:style>
  <w:style w:type="character" w:styleId="TextonotapieCar">
    <w:name w:val="Texto nota pie C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TextodegloboCar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name w:val="Texto nota al final C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name w:val="Texto comentario Car1"/>
    <w:basedOn w:val="DefaultParagraphFont"/>
    <w:qFormat/>
    <w:rPr>
      <w:sz w:val="20"/>
      <w:szCs w:val="20"/>
    </w:rPr>
  </w:style>
  <w:style w:type="character" w:styleId="AsuntodelcomentarioCar1">
    <w:name w:val="Asunto del comentario Car1"/>
    <w:basedOn w:val="TextocomentarioCar1"/>
    <w:qFormat/>
    <w:rPr>
      <w:b/>
      <w:bCs/>
      <w:sz w:val="20"/>
      <w:szCs w:val="20"/>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name w:val="Puesto Car"/>
    <w:basedOn w:val="DefaultParagraphFont"/>
    <w:qFormat/>
    <w:rPr>
      <w:rFonts w:ascii="Times New Roman" w:hAnsi="Times New Roman" w:cs="Times New Roman"/>
      <w:b/>
      <w:sz w:val="32"/>
      <w:szCs w:val="32"/>
    </w:rPr>
  </w:style>
  <w:style w:type="character" w:styleId="SubttuloCar">
    <w:name w:val="Subtítulo Car"/>
    <w:basedOn w:val="DefaultParagraphFont"/>
    <w:qFormat/>
    <w:rPr>
      <w:rFonts w:ascii="Times New Roman" w:hAnsi="Times New Roman" w:cs="Times New Roman"/>
      <w:b/>
      <w:sz w:val="24"/>
      <w:szCs w:val="24"/>
    </w:rPr>
  </w:style>
  <w:style w:type="character" w:styleId="Ttulo3Car">
    <w:name w:val="Título 3 Car"/>
    <w:basedOn w:val="DefaultParagraphFont"/>
    <w:qFormat/>
    <w:rPr>
      <w:rFonts w:ascii="Times New Roman" w:hAnsi="Times New Roman" w:eastAsia="Calibri" w:cs="DejaVu Sans"/>
      <w:b/>
      <w:sz w:val="24"/>
      <w:szCs w:val="24"/>
    </w:rPr>
  </w:style>
  <w:style w:type="character" w:styleId="Ttulo4Car">
    <w:name w:val="Título 4 Car"/>
    <w:basedOn w:val="DefaultParagraphFont"/>
    <w:qFormat/>
    <w:rPr>
      <w:rFonts w:ascii="Times New Roman" w:hAnsi="Times New Roman" w:eastAsia="Calibri" w:cs="DejaVu Sans"/>
      <w:b/>
      <w:iCs/>
      <w:sz w:val="24"/>
      <w:szCs w:val="24"/>
    </w:rPr>
  </w:style>
  <w:style w:type="character" w:styleId="Ttulo5Car">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Cs w:val="24"/>
    </w:rPr>
  </w:style>
  <w:style w:type="character" w:styleId="ListLabel26">
    <w:name w:val="ListLabel 26"/>
    <w:qFormat/>
    <w:rPr>
      <w:rFonts w:eastAsia="Times New Roman" w:cs="Times New Roman"/>
      <w:szCs w:val="24"/>
      <w:lang w:val="en-GB" w:eastAsia="en-GB"/>
    </w:rPr>
  </w:style>
  <w:style w:type="character" w:styleId="ListLabel27">
    <w:name w:val="ListLabel 27"/>
    <w:qFormat/>
    <w:rPr>
      <w:b/>
      <w:szCs w:val="24"/>
    </w:rPr>
  </w:style>
  <w:style w:type="character" w:styleId="ListLabel28">
    <w:name w:val="ListLabel 28"/>
    <w:qFormat/>
    <w:rPr/>
  </w:style>
  <w:style w:type="character" w:styleId="ListLabel29">
    <w:name w:val="ListLabel 29"/>
    <w:qFormat/>
    <w:rPr>
      <w:szCs w:val="24"/>
      <w:highlight w:val="white"/>
    </w:rPr>
  </w:style>
  <w:style w:type="character" w:styleId="ListLabel30">
    <w:name w:val="ListLabel 30"/>
    <w:qFormat/>
    <w:rPr>
      <w:rFonts w:cs="Times New Roman"/>
      <w:szCs w:val="24"/>
    </w:rPr>
  </w:style>
  <w:style w:type="character" w:styleId="LineNumbering">
    <w:name w:val="Line Numbering"/>
    <w:rPr/>
  </w:style>
  <w:style w:type="character" w:styleId="ListLabel160">
    <w:name w:val="ListLabel 160"/>
    <w:qFormat/>
    <w:rPr>
      <w:i w:val="false"/>
      <w:color w:val="000000"/>
      <w:sz w:val="24"/>
      <w:lang w:val="es-ES"/>
    </w:rPr>
  </w:style>
  <w:style w:type="character" w:styleId="ListLabel159">
    <w:name w:val="ListLabel 159"/>
    <w:qFormat/>
    <w:rPr>
      <w:i w:val="false"/>
      <w:color w:val="000000"/>
      <w:sz w:val="24"/>
    </w:rPr>
  </w:style>
  <w:style w:type="character" w:styleId="ListLabel158">
    <w:name w:val="ListLabel 158"/>
    <w:qFormat/>
    <w:rPr>
      <w:i w:val="false"/>
      <w:color w:val="000000"/>
    </w:rPr>
  </w:style>
  <w:style w:type="character" w:styleId="ListLabel157">
    <w:name w:val="ListLabel 157"/>
    <w:qFormat/>
    <w:rPr>
      <w:i w:val="false"/>
      <w:color w:val="000000"/>
      <w:lang w:val="en-GB"/>
    </w:rPr>
  </w:style>
  <w:style w:type="character" w:styleId="ListLabel156">
    <w:name w:val="ListLabel 156"/>
    <w:qFormat/>
    <w:rPr>
      <w:rFonts w:eastAsia="OpenSymbol"/>
    </w:rPr>
  </w:style>
  <w:style w:type="character" w:styleId="ListLabel155">
    <w:name w:val="ListLabel 155"/>
    <w:qFormat/>
    <w:rPr>
      <w:rFonts w:eastAsia="OpenSymbol"/>
    </w:rPr>
  </w:style>
  <w:style w:type="character" w:styleId="ListLabel154">
    <w:name w:val="ListLabel 154"/>
    <w:qFormat/>
    <w:rPr>
      <w:rFonts w:eastAsia="OpenSymbol"/>
    </w:rPr>
  </w:style>
  <w:style w:type="character" w:styleId="ListLabel153">
    <w:name w:val="ListLabel 153"/>
    <w:qFormat/>
    <w:rPr>
      <w:rFonts w:eastAsia="OpenSymbol"/>
    </w:rPr>
  </w:style>
  <w:style w:type="character" w:styleId="ListLabel152">
    <w:name w:val="ListLabel 152"/>
    <w:qFormat/>
    <w:rPr>
      <w:rFonts w:eastAsia="OpenSymbol"/>
    </w:rPr>
  </w:style>
  <w:style w:type="character" w:styleId="ListLabel151">
    <w:name w:val="ListLabel 151"/>
    <w:qFormat/>
    <w:rPr>
      <w:rFonts w:eastAsia="OpenSymbol"/>
    </w:rPr>
  </w:style>
  <w:style w:type="character" w:styleId="ListLabel150">
    <w:name w:val="ListLabel 150"/>
    <w:qFormat/>
    <w:rPr>
      <w:rFonts w:eastAsia="OpenSymbol"/>
    </w:rPr>
  </w:style>
  <w:style w:type="character" w:styleId="ListLabel149">
    <w:name w:val="ListLabel 149"/>
    <w:qFormat/>
    <w:rPr>
      <w:rFonts w:eastAsia="OpenSymbol"/>
    </w:rPr>
  </w:style>
  <w:style w:type="character" w:styleId="ListLabel148">
    <w:name w:val="ListLabel 148"/>
    <w:qFormat/>
    <w:rPr>
      <w:rFonts w:eastAsia="OpenSymbol"/>
    </w:rPr>
  </w:style>
  <w:style w:type="character" w:styleId="ListLabel147">
    <w:name w:val="ListLabel 147"/>
    <w:qFormat/>
    <w:rPr>
      <w:i w:val="false"/>
      <w:color w:val="000000"/>
      <w:sz w:val="24"/>
      <w:lang w:val="es-ES"/>
    </w:rPr>
  </w:style>
  <w:style w:type="character" w:styleId="ListLabel146">
    <w:name w:val="ListLabel 146"/>
    <w:qFormat/>
    <w:rPr>
      <w:i w:val="false"/>
      <w:color w:val="000000"/>
      <w:sz w:val="24"/>
    </w:rPr>
  </w:style>
  <w:style w:type="character" w:styleId="ListLabel145">
    <w:name w:val="ListLabel 145"/>
    <w:qFormat/>
    <w:rPr>
      <w:i w:val="false"/>
      <w:color w:val="000000"/>
    </w:rPr>
  </w:style>
  <w:style w:type="character" w:styleId="ListLabel144">
    <w:name w:val="ListLabel 144"/>
    <w:qFormat/>
    <w:rPr>
      <w:i w:val="false"/>
      <w:color w:val="000000"/>
      <w:lang w:val="en-GB"/>
    </w:rPr>
  </w:style>
  <w:style w:type="character" w:styleId="ListLabel143">
    <w:name w:val="ListLabel 143"/>
    <w:qFormat/>
    <w:rPr>
      <w:rFonts w:eastAsia="OpenSymbol"/>
    </w:rPr>
  </w:style>
  <w:style w:type="character" w:styleId="ListLabel142">
    <w:name w:val="ListLabel 142"/>
    <w:qFormat/>
    <w:rPr>
      <w:rFonts w:eastAsia="OpenSymbol"/>
    </w:rPr>
  </w:style>
  <w:style w:type="character" w:styleId="ListLabel141">
    <w:name w:val="ListLabel 141"/>
    <w:qFormat/>
    <w:rPr>
      <w:rFonts w:eastAsia="OpenSymbol"/>
    </w:rPr>
  </w:style>
  <w:style w:type="character" w:styleId="ListLabel140">
    <w:name w:val="ListLabel 140"/>
    <w:qFormat/>
    <w:rPr>
      <w:rFonts w:eastAsia="OpenSymbol"/>
    </w:rPr>
  </w:style>
  <w:style w:type="character" w:styleId="ListLabel139">
    <w:name w:val="ListLabel 139"/>
    <w:qFormat/>
    <w:rPr>
      <w:rFonts w:eastAsia="OpenSymbol"/>
    </w:rPr>
  </w:style>
  <w:style w:type="character" w:styleId="ListLabel138">
    <w:name w:val="ListLabel 138"/>
    <w:qFormat/>
    <w:rPr>
      <w:rFonts w:eastAsia="OpenSymbol"/>
    </w:rPr>
  </w:style>
  <w:style w:type="character" w:styleId="ListLabel137">
    <w:name w:val="ListLabel 137"/>
    <w:qFormat/>
    <w:rPr>
      <w:rFonts w:eastAsia="OpenSymbol"/>
    </w:rPr>
  </w:style>
  <w:style w:type="character" w:styleId="ListLabel136">
    <w:name w:val="ListLabel 136"/>
    <w:qFormat/>
    <w:rPr>
      <w:rFonts w:eastAsia="OpenSymbol"/>
    </w:rPr>
  </w:style>
  <w:style w:type="character" w:styleId="ListLabel135">
    <w:name w:val="ListLabel 135"/>
    <w:qFormat/>
    <w:rPr>
      <w:rFonts w:eastAsia="OpenSymbol"/>
    </w:rPr>
  </w:style>
  <w:style w:type="character" w:styleId="ListLabel134">
    <w:name w:val="ListLabel 134"/>
    <w:qFormat/>
    <w:rPr>
      <w:color w:val="000000"/>
      <w:sz w:val="24"/>
      <w:lang w:val="es-ES"/>
    </w:rPr>
  </w:style>
  <w:style w:type="character" w:styleId="ListLabel133">
    <w:name w:val="ListLabel 133"/>
    <w:qFormat/>
    <w:rPr>
      <w:color w:val="000000"/>
      <w:sz w:val="24"/>
    </w:rPr>
  </w:style>
  <w:style w:type="character" w:styleId="ListLabel132">
    <w:name w:val="ListLabel 132"/>
    <w:qFormat/>
    <w:rPr>
      <w:color w:val="000000"/>
    </w:rPr>
  </w:style>
  <w:style w:type="character" w:styleId="ListLabel131">
    <w:name w:val="ListLabel 131"/>
    <w:qFormat/>
    <w:rPr>
      <w:color w:val="000000"/>
      <w:lang w:val="en-GB"/>
    </w:rPr>
  </w:style>
  <w:style w:type="character" w:styleId="ListLabel130">
    <w:name w:val="ListLabel 130"/>
    <w:qFormat/>
    <w:rPr>
      <w:rFonts w:eastAsia="OpenSymbol"/>
    </w:rPr>
  </w:style>
  <w:style w:type="character" w:styleId="ListLabel129">
    <w:name w:val="ListLabel 129"/>
    <w:qFormat/>
    <w:rPr>
      <w:rFonts w:eastAsia="OpenSymbol"/>
    </w:rPr>
  </w:style>
  <w:style w:type="character" w:styleId="ListLabel128">
    <w:name w:val="ListLabel 128"/>
    <w:qFormat/>
    <w:rPr>
      <w:rFonts w:eastAsia="OpenSymbol"/>
    </w:rPr>
  </w:style>
  <w:style w:type="character" w:styleId="ListLabel127">
    <w:name w:val="ListLabel 127"/>
    <w:qFormat/>
    <w:rPr>
      <w:rFonts w:eastAsia="OpenSymbol"/>
    </w:rPr>
  </w:style>
  <w:style w:type="character" w:styleId="ListLabel126">
    <w:name w:val="ListLabel 126"/>
    <w:qFormat/>
    <w:rPr>
      <w:rFonts w:eastAsia="OpenSymbol"/>
    </w:rPr>
  </w:style>
  <w:style w:type="character" w:styleId="ListLabel125">
    <w:name w:val="ListLabel 125"/>
    <w:qFormat/>
    <w:rPr>
      <w:rFonts w:eastAsia="OpenSymbol"/>
    </w:rPr>
  </w:style>
  <w:style w:type="character" w:styleId="ListLabel124">
    <w:name w:val="ListLabel 124"/>
    <w:qFormat/>
    <w:rPr>
      <w:rFonts w:eastAsia="OpenSymbol"/>
    </w:rPr>
  </w:style>
  <w:style w:type="character" w:styleId="ListLabel123">
    <w:name w:val="ListLabel 123"/>
    <w:qFormat/>
    <w:rPr>
      <w:rFonts w:eastAsia="OpenSymbol"/>
    </w:rPr>
  </w:style>
  <w:style w:type="character" w:styleId="ListLabel122">
    <w:name w:val="ListLabel 122"/>
    <w:qFormat/>
    <w:rPr>
      <w:rFonts w:eastAsia="OpenSymbol"/>
    </w:rPr>
  </w:style>
  <w:style w:type="character" w:styleId="ListLabel121">
    <w:name w:val="ListLabel 121"/>
    <w:qFormat/>
    <w:rPr>
      <w:color w:val="000000"/>
      <w:sz w:val="24"/>
      <w:lang w:val="es-ES"/>
    </w:rPr>
  </w:style>
  <w:style w:type="character" w:styleId="ListLabel120">
    <w:name w:val="ListLabel 120"/>
    <w:qFormat/>
    <w:rPr>
      <w:color w:val="000000"/>
      <w:sz w:val="24"/>
    </w:rPr>
  </w:style>
  <w:style w:type="character" w:styleId="ListLabel119">
    <w:name w:val="ListLabel 119"/>
    <w:qFormat/>
    <w:rPr>
      <w:color w:val="000000"/>
    </w:rPr>
  </w:style>
  <w:style w:type="character" w:styleId="ListLabel118">
    <w:name w:val="ListLabel 118"/>
    <w:qFormat/>
    <w:rPr>
      <w:color w:val="000000"/>
      <w:lang w:val="en-GB"/>
    </w:rPr>
  </w:style>
  <w:style w:type="character" w:styleId="ListLabel117">
    <w:name w:val="ListLabel 117"/>
    <w:qFormat/>
    <w:rPr>
      <w:rFonts w:eastAsia="OpenSymbol"/>
    </w:rPr>
  </w:style>
  <w:style w:type="character" w:styleId="ListLabel116">
    <w:name w:val="ListLabel 116"/>
    <w:qFormat/>
    <w:rPr>
      <w:rFonts w:eastAsia="OpenSymbol"/>
    </w:rPr>
  </w:style>
  <w:style w:type="character" w:styleId="ListLabel115">
    <w:name w:val="ListLabel 115"/>
    <w:qFormat/>
    <w:rPr>
      <w:rFonts w:eastAsia="OpenSymbol"/>
    </w:rPr>
  </w:style>
  <w:style w:type="character" w:styleId="ListLabel114">
    <w:name w:val="ListLabel 114"/>
    <w:qFormat/>
    <w:rPr>
      <w:rFonts w:eastAsia="OpenSymbol"/>
    </w:rPr>
  </w:style>
  <w:style w:type="character" w:styleId="ListLabel113">
    <w:name w:val="ListLabel 113"/>
    <w:qFormat/>
    <w:rPr>
      <w:rFonts w:eastAsia="OpenSymbol"/>
    </w:rPr>
  </w:style>
  <w:style w:type="character" w:styleId="ListLabel112">
    <w:name w:val="ListLabel 112"/>
    <w:qFormat/>
    <w:rPr>
      <w:rFonts w:eastAsia="OpenSymbol"/>
    </w:rPr>
  </w:style>
  <w:style w:type="character" w:styleId="ListLabel111">
    <w:name w:val="ListLabel 111"/>
    <w:qFormat/>
    <w:rPr>
      <w:rFonts w:eastAsia="OpenSymbol"/>
    </w:rPr>
  </w:style>
  <w:style w:type="character" w:styleId="ListLabel110">
    <w:name w:val="ListLabel 110"/>
    <w:qFormat/>
    <w:rPr>
      <w:rFonts w:eastAsia="OpenSymbol"/>
    </w:rPr>
  </w:style>
  <w:style w:type="character" w:styleId="ListLabel109">
    <w:name w:val="ListLabel 109"/>
    <w:qFormat/>
    <w:rPr>
      <w:rFonts w:eastAsia="OpenSymbol"/>
    </w:rPr>
  </w:style>
  <w:style w:type="character" w:styleId="ListLabel108">
    <w:name w:val="ListLabel 108"/>
    <w:qFormat/>
    <w:rPr>
      <w:color w:val="000000"/>
      <w:sz w:val="24"/>
      <w:lang w:val="es-ES"/>
    </w:rPr>
  </w:style>
  <w:style w:type="character" w:styleId="ListLabel107">
    <w:name w:val="ListLabel 107"/>
    <w:qFormat/>
    <w:rPr>
      <w:color w:val="000000"/>
      <w:sz w:val="24"/>
    </w:rPr>
  </w:style>
  <w:style w:type="character" w:styleId="ListLabel106">
    <w:name w:val="ListLabel 106"/>
    <w:qFormat/>
    <w:rPr>
      <w:color w:val="000000"/>
    </w:rPr>
  </w:style>
  <w:style w:type="character" w:styleId="ListLabel105">
    <w:name w:val="ListLabel 105"/>
    <w:qFormat/>
    <w:rPr>
      <w:color w:val="000000"/>
      <w:lang w:val="en-GB"/>
    </w:rPr>
  </w:style>
  <w:style w:type="character" w:styleId="ListLabel104">
    <w:name w:val="ListLabel 104"/>
    <w:qFormat/>
    <w:rPr>
      <w:sz w:val="24"/>
      <w:lang w:val="es-ES"/>
    </w:rPr>
  </w:style>
  <w:style w:type="character" w:styleId="ListLabel103">
    <w:name w:val="ListLabel 103"/>
    <w:qFormat/>
    <w:rPr>
      <w:sz w:val="24"/>
    </w:rPr>
  </w:style>
  <w:style w:type="character" w:styleId="ListLabel102">
    <w:name w:val="ListLabel 102"/>
    <w:qFormat/>
    <w:rPr>
      <w:color w:val="000000"/>
    </w:rPr>
  </w:style>
  <w:style w:type="character" w:styleId="ListLabel101">
    <w:name w:val="ListLabel 101"/>
    <w:qFormat/>
    <w:rPr>
      <w:color w:val="000000"/>
      <w:lang w:val="en-GB"/>
    </w:rPr>
  </w:style>
  <w:style w:type="character" w:styleId="ListLabel100">
    <w:name w:val="ListLabel 100"/>
    <w:qFormat/>
    <w:rPr>
      <w:sz w:val="24"/>
      <w:lang w:val="es-ES"/>
    </w:rPr>
  </w:style>
  <w:style w:type="character" w:styleId="ListLabel99">
    <w:name w:val="ListLabel 99"/>
    <w:qFormat/>
    <w:rPr>
      <w:sz w:val="24"/>
    </w:rPr>
  </w:style>
  <w:style w:type="character" w:styleId="ListLabel98">
    <w:name w:val="ListLabel 98"/>
    <w:qFormat/>
    <w:rPr>
      <w:color w:val="000000"/>
    </w:rPr>
  </w:style>
  <w:style w:type="character" w:styleId="ListLabel97">
    <w:name w:val="ListLabel 97"/>
    <w:qFormat/>
    <w:rPr>
      <w:color w:val="000000"/>
      <w:lang w:val="en-GB"/>
    </w:rPr>
  </w:style>
  <w:style w:type="character" w:styleId="ListLabel96">
    <w:name w:val="ListLabel 96"/>
    <w:qFormat/>
    <w:rPr>
      <w:rFonts w:ascii="Times New Roman" w:hAnsi="Times New Roman" w:cs="Times New Roman"/>
      <w:sz w:val="24"/>
      <w:szCs w:val="24"/>
      <w:lang w:bidi="es-ES"/>
    </w:rPr>
  </w:style>
  <w:style w:type="character" w:styleId="ListLabel95">
    <w:name w:val="ListLabel 95"/>
    <w:qFormat/>
    <w:rPr>
      <w:rFonts w:ascii="Times New Roman" w:hAnsi="Times New Roman" w:cs="Times New Roman"/>
      <w:sz w:val="24"/>
      <w:szCs w:val="24"/>
    </w:rPr>
  </w:style>
  <w:style w:type="character" w:styleId="ListLabel94">
    <w:name w:val="ListLabel 94"/>
    <w:qFormat/>
    <w:rPr>
      <w:rFonts w:ascii="Times New Roman" w:hAnsi="Times New Roman" w:cs="Times New Roman"/>
      <w:color w:val="000000"/>
    </w:rPr>
  </w:style>
  <w:style w:type="character" w:styleId="ListLabel93">
    <w:name w:val="ListLabel 93"/>
    <w:qFormat/>
    <w:rPr>
      <w:rFonts w:ascii="Times New Roman" w:hAnsi="Times New Roman" w:cs="Times New Roman"/>
      <w:color w:val="000000"/>
      <w:lang w:bidi="en-GB"/>
    </w:rPr>
  </w:style>
  <w:style w:type="character" w:styleId="ListLabel92">
    <w:name w:val="ListLabel 92"/>
    <w:qFormat/>
    <w:rPr>
      <w:rFonts w:ascii="Times New Roman" w:hAnsi="Times New Roman" w:cs="Times New Roman"/>
      <w:color w:val="000000"/>
      <w:lang w:bidi="es-ES"/>
    </w:rPr>
  </w:style>
  <w:style w:type="character" w:styleId="ListLabel91">
    <w:name w:val="ListLabel 91"/>
    <w:qFormat/>
    <w:rPr>
      <w:rFonts w:ascii="Times New Roman" w:hAnsi="Times New Roman" w:cs="Times New Roman"/>
      <w:color w:val="000000"/>
    </w:rPr>
  </w:style>
  <w:style w:type="character" w:styleId="ListLabel90">
    <w:name w:val="ListLabel 90"/>
    <w:qFormat/>
    <w:rPr>
      <w:rFonts w:ascii="Times New Roman" w:hAnsi="Times New Roman" w:cs="Times New Roman"/>
      <w:color w:val="000000"/>
      <w:lang w:bidi="en-GB"/>
    </w:rPr>
  </w:style>
  <w:style w:type="character" w:styleId="ListLabel89">
    <w:name w:val="ListLabel 89"/>
    <w:qFormat/>
    <w:rPr>
      <w:rFonts w:ascii="Times New Roman" w:hAnsi="Times New Roman" w:cs="Times New Roman"/>
      <w:color w:val="000000"/>
      <w:lang w:bidi="es-ES"/>
    </w:rPr>
  </w:style>
  <w:style w:type="character" w:styleId="ListLabel88">
    <w:name w:val="ListLabel 88"/>
    <w:qFormat/>
    <w:rPr>
      <w:rFonts w:ascii="Times New Roman" w:hAnsi="Times New Roman" w:cs="Times New Roman"/>
      <w:color w:val="000000"/>
      <w:lang w:bidi="en-GB"/>
    </w:rPr>
  </w:style>
  <w:style w:type="character" w:styleId="ListLabel87">
    <w:name w:val="ListLabel 87"/>
    <w:qFormat/>
    <w:rPr>
      <w:rFonts w:ascii="Times New Roman" w:hAnsi="Times New Roman" w:cs="Times New Roman"/>
      <w:color w:val="000000"/>
      <w:lang w:bidi="es-ES"/>
    </w:rPr>
  </w:style>
  <w:style w:type="character" w:styleId="ListLabel86">
    <w:name w:val="ListLabel 86"/>
    <w:qFormat/>
    <w:rPr>
      <w:rFonts w:ascii="Times New Roman" w:hAnsi="Times New Roman" w:cs="Times New Roman"/>
      <w:color w:val="000000"/>
      <w:lang w:bidi="en-GB"/>
    </w:rPr>
  </w:style>
  <w:style w:type="character" w:styleId="ListLabel85">
    <w:name w:val="ListLabel 85"/>
    <w:qFormat/>
    <w:rPr>
      <w:rFonts w:ascii="Times New Roman" w:hAnsi="Times New Roman" w:cs="Times New Roman"/>
      <w:color w:val="000000"/>
      <w:lang w:bidi="es-ES"/>
    </w:rPr>
  </w:style>
  <w:style w:type="character" w:styleId="ListLabel84">
    <w:name w:val="ListLabel 84"/>
    <w:qFormat/>
    <w:rPr>
      <w:rFonts w:ascii="Times New Roman" w:hAnsi="Times New Roman" w:cs="Times New Roman"/>
      <w:color w:val="000000"/>
      <w:lang w:bidi="en-GB"/>
    </w:rPr>
  </w:style>
  <w:style w:type="character" w:styleId="ListLabel83">
    <w:name w:val="ListLabel 83"/>
    <w:qFormat/>
    <w:rPr>
      <w:rFonts w:ascii="Times New Roman" w:hAnsi="Times New Roman" w:cs="Times New Roman"/>
      <w:color w:val="000000"/>
      <w:lang w:bidi="es-ES"/>
    </w:rPr>
  </w:style>
  <w:style w:type="character" w:styleId="ListLabel82">
    <w:name w:val="ListLabel 82"/>
    <w:qFormat/>
    <w:rPr>
      <w:rFonts w:ascii="Times New Roman" w:hAnsi="Times New Roman" w:cs="Times New Roman"/>
      <w:color w:val="000000"/>
      <w:lang w:bidi="en-GB"/>
    </w:rPr>
  </w:style>
  <w:style w:type="character" w:styleId="ListLabel81">
    <w:name w:val="ListLabel 81"/>
    <w:qFormat/>
    <w:rPr>
      <w:rFonts w:ascii="Times New Roman" w:hAnsi="Times New Roman" w:cs="Times New Roman"/>
      <w:color w:val="000000"/>
      <w:lang w:bidi="es-ES"/>
    </w:rPr>
  </w:style>
  <w:style w:type="character" w:styleId="ListLabel80">
    <w:name w:val="ListLabel 80"/>
    <w:qFormat/>
    <w:rPr>
      <w:rFonts w:ascii="Times New Roman" w:hAnsi="Times New Roman" w:cs="Times New Roman"/>
      <w:color w:val="000000"/>
      <w:lang w:bidi="en-GB"/>
    </w:rPr>
  </w:style>
  <w:style w:type="character" w:styleId="ListLabel79">
    <w:name w:val="ListLabel 79"/>
    <w:qFormat/>
    <w:rPr>
      <w:rFonts w:ascii="Times New Roman" w:hAnsi="Times New Roman" w:cs="Times New Roman"/>
      <w:color w:val="000000"/>
      <w:lang w:bidi="es-ES"/>
    </w:rPr>
  </w:style>
  <w:style w:type="character" w:styleId="ListLabel78">
    <w:name w:val="ListLabel 78"/>
    <w:qFormat/>
    <w:rPr>
      <w:rFonts w:ascii="Times New Roman" w:hAnsi="Times New Roman" w:cs="Times New Roman"/>
      <w:color w:val="000000"/>
      <w:lang w:bidi="en-GB"/>
    </w:rPr>
  </w:style>
  <w:style w:type="character" w:styleId="ListLabel77">
    <w:name w:val="ListLabel 77"/>
    <w:qFormat/>
    <w:rPr>
      <w:rFonts w:ascii="Times New Roman" w:hAnsi="Times New Roman" w:cs="Times New Roman"/>
      <w:color w:val="000000"/>
      <w:lang w:bidi="es-ES"/>
    </w:rPr>
  </w:style>
  <w:style w:type="character" w:styleId="ListLabel76">
    <w:name w:val="ListLabel 76"/>
    <w:qFormat/>
    <w:rPr>
      <w:rFonts w:ascii="Times New Roman" w:hAnsi="Times New Roman" w:cs="Times New Roman"/>
      <w:color w:val="000000"/>
      <w:lang w:bidi="en-GB"/>
    </w:rPr>
  </w:style>
  <w:style w:type="character" w:styleId="ListLabel75">
    <w:name w:val="ListLabel 75"/>
    <w:qFormat/>
    <w:rPr>
      <w:rFonts w:ascii="Times New Roman" w:hAnsi="Times New Roman" w:cs="Times New Roman"/>
      <w:color w:val="000000"/>
      <w:lang w:bidi="es-ES"/>
    </w:rPr>
  </w:style>
  <w:style w:type="character" w:styleId="ListLabel74">
    <w:name w:val="ListLabel 74"/>
    <w:qFormat/>
    <w:rPr>
      <w:rFonts w:ascii="Times New Roman" w:hAnsi="Times New Roman" w:cs="Times New Roman"/>
      <w:color w:val="000000"/>
      <w:lang w:bidi="en-GB"/>
    </w:rPr>
  </w:style>
  <w:style w:type="character" w:styleId="ListLabel73">
    <w:name w:val="ListLabel 73"/>
    <w:qFormat/>
    <w:rPr>
      <w:rFonts w:ascii="Times New Roman" w:hAnsi="Times New Roman" w:cs="Times New Roman"/>
      <w:color w:val="000000"/>
      <w:lang w:bidi="es-ES"/>
    </w:rPr>
  </w:style>
  <w:style w:type="character" w:styleId="ListLabel72">
    <w:name w:val="ListLabel 72"/>
    <w:qFormat/>
    <w:rPr>
      <w:rFonts w:ascii="Times New Roman" w:hAnsi="Times New Roman" w:cs="Times New Roman"/>
      <w:color w:val="000000"/>
      <w:lang w:bidi="en-GB"/>
    </w:rPr>
  </w:style>
  <w:style w:type="character" w:styleId="ListLabel71">
    <w:name w:val="ListLabel 71"/>
    <w:qFormat/>
    <w:rPr>
      <w:rFonts w:ascii="Times New Roman" w:hAnsi="Times New Roman" w:cs="Times New Roman"/>
      <w:color w:val="000000"/>
      <w:lang w:bidi="es-ES"/>
    </w:rPr>
  </w:style>
  <w:style w:type="character" w:styleId="ListLabel70">
    <w:name w:val="ListLabel 70"/>
    <w:qFormat/>
    <w:rPr>
      <w:rFonts w:ascii="Times New Roman" w:hAnsi="Times New Roman" w:cs="Times New Roman"/>
      <w:color w:val="000000"/>
      <w:lang w:bidi="en-GB"/>
    </w:rPr>
  </w:style>
  <w:style w:type="character" w:styleId="ListLabel69">
    <w:name w:val="ListLabel 69"/>
    <w:qFormat/>
    <w:rPr>
      <w:rFonts w:ascii="Times New Roman" w:hAnsi="Times New Roman" w:cs="Times New Roman"/>
      <w:color w:val="000000"/>
      <w:lang w:bidi="es-ES"/>
    </w:rPr>
  </w:style>
  <w:style w:type="character" w:styleId="ListLabel68">
    <w:name w:val="ListLabel 68"/>
    <w:qFormat/>
    <w:rPr>
      <w:rFonts w:ascii="Times New Roman" w:hAnsi="Times New Roman" w:cs="Times New Roman"/>
      <w:color w:val="000000"/>
      <w:lang w:bidi="en-GB"/>
    </w:rPr>
  </w:style>
  <w:style w:type="character" w:styleId="ListLabel67">
    <w:name w:val="ListLabel 67"/>
    <w:qFormat/>
    <w:rPr>
      <w:rFonts w:ascii="Times New Roman" w:hAnsi="Times New Roman" w:cs="Times New Roman"/>
      <w:color w:val="000000"/>
      <w:lang w:bidi="es-ES"/>
    </w:rPr>
  </w:style>
  <w:style w:type="character" w:styleId="ListLabel66">
    <w:name w:val="ListLabel 66"/>
    <w:qFormat/>
    <w:rPr>
      <w:rFonts w:ascii="Times New Roman" w:hAnsi="Times New Roman" w:cs="Times New Roman"/>
      <w:color w:val="000000"/>
      <w:lang w:bidi="en-GB"/>
    </w:rPr>
  </w:style>
  <w:style w:type="character" w:styleId="ListLabel65">
    <w:name w:val="ListLabel 65"/>
    <w:qFormat/>
    <w:rPr>
      <w:rFonts w:ascii="Times New Roman" w:hAnsi="Times New Roman" w:cs="Times New Roman"/>
      <w:color w:val="000000"/>
      <w:lang w:bidi="es-ES"/>
    </w:rPr>
  </w:style>
  <w:style w:type="character" w:styleId="ListLabel64">
    <w:name w:val="ListLabel 64"/>
    <w:qFormat/>
    <w:rPr>
      <w:rFonts w:ascii="Times New Roman" w:hAnsi="Times New Roman" w:cs="Times New Roman"/>
      <w:color w:val="000000"/>
      <w:lang w:bidi="en-GB"/>
    </w:rPr>
  </w:style>
  <w:style w:type="character" w:styleId="ListLabel63">
    <w:name w:val="ListLabel 63"/>
    <w:qFormat/>
    <w:rPr>
      <w:rFonts w:ascii="Times New Roman" w:hAnsi="Times New Roman" w:cs="Times New Roman"/>
      <w:color w:val="000000"/>
      <w:lang w:bidi="es-ES"/>
    </w:rPr>
  </w:style>
  <w:style w:type="character" w:styleId="ListLabel62">
    <w:name w:val="ListLabel 62"/>
    <w:qFormat/>
    <w:rPr>
      <w:rFonts w:ascii="Times New Roman" w:hAnsi="Times New Roman" w:cs="Times New Roman"/>
      <w:color w:val="000000"/>
      <w:lang w:bidi="en-GB"/>
    </w:rPr>
  </w:style>
  <w:style w:type="character" w:styleId="ListLabel61">
    <w:name w:val="ListLabel 61"/>
    <w:qFormat/>
    <w:rPr>
      <w:rFonts w:ascii="Times New Roman" w:hAnsi="Times New Roman" w:cs="Times New Roman"/>
      <w:color w:val="000000"/>
      <w:lang w:bidi="es-ES"/>
    </w:rPr>
  </w:style>
  <w:style w:type="character" w:styleId="ListLabel60">
    <w:name w:val="ListLabel 60"/>
    <w:qFormat/>
    <w:rPr>
      <w:rFonts w:ascii="Times New Roman" w:hAnsi="Times New Roman" w:cs="Times New Roman"/>
      <w:color w:val="000000"/>
      <w:lang w:bidi="en-GB"/>
    </w:rPr>
  </w:style>
  <w:style w:type="character" w:styleId="ListLabel59">
    <w:name w:val="ListLabel 59"/>
    <w:qFormat/>
    <w:rPr>
      <w:rFonts w:ascii="Times New Roman" w:hAnsi="Times New Roman" w:cs="Times New Roman"/>
      <w:color w:val="000000"/>
      <w:lang w:bidi="es-ES"/>
    </w:rPr>
  </w:style>
  <w:style w:type="character" w:styleId="ListLabel58">
    <w:name w:val="ListLabel 58"/>
    <w:qFormat/>
    <w:rPr>
      <w:rFonts w:ascii="Times New Roman" w:hAnsi="Times New Roman" w:cs="Times New Roman"/>
      <w:color w:val="000000"/>
      <w:lang w:bidi="en-GB"/>
    </w:rPr>
  </w:style>
  <w:style w:type="character" w:styleId="ListLabel57">
    <w:name w:val="ListLabel 57"/>
    <w:qFormat/>
    <w:rPr>
      <w:rFonts w:ascii="Times New Roman" w:hAnsi="Times New Roman" w:cs="Times New Roman"/>
      <w:color w:val="000000"/>
      <w:lang w:bidi="es-ES"/>
    </w:rPr>
  </w:style>
  <w:style w:type="character" w:styleId="ListLabel56">
    <w:name w:val="ListLabel 56"/>
    <w:qFormat/>
    <w:rPr>
      <w:rFonts w:ascii="Times New Roman" w:hAnsi="Times New Roman" w:cs="Times New Roman"/>
      <w:color w:val="000000"/>
      <w:lang w:bidi="en-GB"/>
    </w:rPr>
  </w:style>
  <w:style w:type="character" w:styleId="ListLabel55">
    <w:name w:val="ListLabel 55"/>
    <w:qFormat/>
    <w:rPr>
      <w:rFonts w:ascii="Times New Roman" w:hAnsi="Times New Roman" w:cs="Times New Roman"/>
      <w:color w:val="000000"/>
      <w:lang w:bidi="es-ES"/>
    </w:rPr>
  </w:style>
  <w:style w:type="character" w:styleId="ListLabel54">
    <w:name w:val="ListLabel 54"/>
    <w:qFormat/>
    <w:rPr>
      <w:rFonts w:ascii="Times New Roman" w:hAnsi="Times New Roman" w:cs="Times New Roman"/>
      <w:color w:val="000000"/>
      <w:lang w:bidi="en-GB"/>
    </w:rPr>
  </w:style>
  <w:style w:type="character" w:styleId="ListLabel53">
    <w:name w:val="ListLabel 53"/>
    <w:qFormat/>
    <w:rPr>
      <w:rFonts w:ascii="Times New Roman" w:hAnsi="Times New Roman" w:cs="Times New Roman"/>
      <w:color w:val="000000"/>
      <w:lang w:bidi="es-ES"/>
    </w:rPr>
  </w:style>
  <w:style w:type="character" w:styleId="ListLabel52">
    <w:name w:val="ListLabel 52"/>
    <w:qFormat/>
    <w:rPr>
      <w:rFonts w:ascii="Times New Roman" w:hAnsi="Times New Roman" w:cs="Times New Roman"/>
      <w:color w:val="000000"/>
      <w:lang w:bidi="en-GB"/>
    </w:rPr>
  </w:style>
  <w:style w:type="character" w:styleId="ListLabel51">
    <w:name w:val="ListLabel 51"/>
    <w:qFormat/>
    <w:rPr>
      <w:rFonts w:ascii="Times New Roman" w:hAnsi="Times New Roman" w:cs="Times New Roman"/>
      <w:color w:val="000000"/>
      <w:lang w:bidi="es-ES"/>
    </w:rPr>
  </w:style>
  <w:style w:type="character" w:styleId="ListLabel50">
    <w:name w:val="ListLabel 50"/>
    <w:qFormat/>
    <w:rPr>
      <w:rFonts w:ascii="Times New Roman" w:hAnsi="Times New Roman" w:cs="Times New Roman"/>
      <w:color w:val="000000"/>
      <w:lang w:bidi="en-GB"/>
    </w:rPr>
  </w:style>
  <w:style w:type="character" w:styleId="ListLabel49">
    <w:name w:val="ListLabel 49"/>
    <w:qFormat/>
    <w:rPr>
      <w:rFonts w:ascii="Times New Roman" w:hAnsi="Times New Roman" w:cs="Times New Roman"/>
      <w:color w:val="000000"/>
      <w:lang w:bidi="es-ES"/>
    </w:rPr>
  </w:style>
  <w:style w:type="character" w:styleId="ListLabel48">
    <w:name w:val="ListLabel 48"/>
    <w:qFormat/>
    <w:rPr>
      <w:rFonts w:ascii="Times New Roman" w:hAnsi="Times New Roman" w:cs="Times New Roman"/>
      <w:color w:val="000000"/>
      <w:lang w:bidi="en-GB"/>
    </w:rPr>
  </w:style>
  <w:style w:type="character" w:styleId="ListLabel47">
    <w:name w:val="ListLabel 47"/>
    <w:qFormat/>
    <w:rPr>
      <w:rFonts w:ascii="Times New Roman" w:hAnsi="Times New Roman" w:cs="Times New Roman"/>
      <w:color w:val="000000"/>
      <w:lang w:bidi="es-ES"/>
    </w:rPr>
  </w:style>
  <w:style w:type="character" w:styleId="ListLabel46">
    <w:name w:val="ListLabel 46"/>
    <w:qFormat/>
    <w:rPr>
      <w:rFonts w:ascii="Times New Roman" w:hAnsi="Times New Roman" w:cs="Times New Roman"/>
      <w:color w:val="000000"/>
      <w:lang w:bidi="en-GB"/>
    </w:rPr>
  </w:style>
  <w:style w:type="character" w:styleId="ListLabel45">
    <w:name w:val="ListLabel 45"/>
    <w:qFormat/>
    <w:rPr>
      <w:rFonts w:ascii="Times New Roman" w:hAnsi="Times New Roman" w:cs="Times New Roman"/>
      <w:color w:val="000000"/>
      <w:lang w:bidi="es-ES"/>
    </w:rPr>
  </w:style>
  <w:style w:type="character" w:styleId="ListLabel44">
    <w:name w:val="ListLabel 44"/>
    <w:qFormat/>
    <w:rPr>
      <w:rFonts w:ascii="Times New Roman" w:hAnsi="Times New Roman" w:cs="Times New Roman"/>
      <w:color w:val="000000"/>
      <w:lang w:bidi="en-GB"/>
    </w:rPr>
  </w:style>
  <w:style w:type="character" w:styleId="ListLabel43">
    <w:name w:val="ListLabel 43"/>
    <w:qFormat/>
    <w:rPr>
      <w:rFonts w:ascii="Times New Roman" w:hAnsi="Times New Roman" w:cs="Times New Roman"/>
      <w:color w:val="000000"/>
      <w:lang w:bidi="es-ES"/>
    </w:rPr>
  </w:style>
  <w:style w:type="character" w:styleId="ListLabel42">
    <w:name w:val="ListLabel 42"/>
    <w:qFormat/>
    <w:rPr>
      <w:rFonts w:ascii="Times New Roman" w:hAnsi="Times New Roman" w:cs="Times New Roman"/>
      <w:color w:val="000000"/>
      <w:lang w:bidi="en-GB"/>
    </w:rPr>
  </w:style>
  <w:style w:type="character" w:styleId="ListLabel41">
    <w:name w:val="ListLabel 41"/>
    <w:qFormat/>
    <w:rPr>
      <w:rFonts w:ascii="Times New Roman" w:hAnsi="Times New Roman" w:cs="Times New Roman"/>
      <w:color w:val="000000"/>
      <w:lang w:bidi="es-ES"/>
    </w:rPr>
  </w:style>
  <w:style w:type="character" w:styleId="ListLabel40">
    <w:name w:val="ListLabel 40"/>
    <w:qFormat/>
    <w:rPr>
      <w:rFonts w:ascii="Times New Roman" w:hAnsi="Times New Roman" w:cs="Times New Roman"/>
      <w:color w:val="000000"/>
      <w:lang w:bidi="en-GB"/>
    </w:rPr>
  </w:style>
  <w:style w:type="character" w:styleId="ListLabel39">
    <w:name w:val="ListLabel 39"/>
    <w:qFormat/>
    <w:rPr>
      <w:rFonts w:ascii="Times New Roman" w:hAnsi="Times New Roman" w:cs="Times New Roman"/>
      <w:color w:val="000000"/>
      <w:lang w:bidi="es-ES"/>
    </w:rPr>
  </w:style>
  <w:style w:type="character" w:styleId="ListLabel38">
    <w:name w:val="ListLabel 38"/>
    <w:qFormat/>
    <w:rPr>
      <w:rFonts w:ascii="Times New Roman" w:hAnsi="Times New Roman" w:cs="Times New Roman"/>
      <w:color w:val="000000"/>
      <w:lang w:bidi="en-GB"/>
    </w:rPr>
  </w:style>
  <w:style w:type="character" w:styleId="ListLabel37">
    <w:name w:val="ListLabel 37"/>
    <w:qFormat/>
    <w:rPr>
      <w:rFonts w:ascii="Times New Roman" w:hAnsi="Times New Roman" w:cs="Times New Roman"/>
      <w:color w:val="000000"/>
      <w:lang w:bidi="en-GB"/>
    </w:rPr>
  </w:style>
  <w:style w:type="character" w:styleId="ListLabel36">
    <w:name w:val="ListLabel 36"/>
    <w:qFormat/>
    <w:rPr>
      <w:rFonts w:ascii="Times New Roman" w:hAnsi="Times New Roman" w:cs="Times New Roman"/>
      <w:color w:val="000000"/>
      <w:lang w:bidi="en-GB"/>
    </w:rPr>
  </w:style>
  <w:style w:type="character" w:styleId="ListLabel35">
    <w:name w:val="ListLabel 35"/>
    <w:qFormat/>
    <w:rPr>
      <w:rFonts w:ascii="Times New Roman" w:hAnsi="Times New Roman" w:cs="Times New Roman"/>
      <w:color w:val="000000"/>
      <w:lang w:bidi="en-GB"/>
    </w:rPr>
  </w:style>
  <w:style w:type="character" w:styleId="ListLabel34">
    <w:name w:val="ListLabel 34"/>
    <w:qFormat/>
    <w:rPr>
      <w:rFonts w:ascii="Times New Roman" w:hAnsi="Times New Roman" w:cs="Times New Roman"/>
      <w:color w:val="000000"/>
      <w:lang w:bidi="en-GB"/>
    </w:rPr>
  </w:style>
  <w:style w:type="character" w:styleId="ListLabel33">
    <w:name w:val="ListLabel 33"/>
    <w:qFormat/>
    <w:rPr>
      <w:rFonts w:ascii="Times New Roman" w:hAnsi="Times New Roman" w:cs="Times New Roman"/>
      <w:color w:val="000000"/>
      <w:lang w:bidi="en-GB"/>
    </w:rPr>
  </w:style>
  <w:style w:type="character" w:styleId="ListLabel32">
    <w:name w:val="ListLabel 32"/>
    <w:qFormat/>
    <w:rPr>
      <w:rFonts w:ascii="Times New Roman" w:hAnsi="Times New Roman" w:cs="Times New Roman"/>
      <w:color w:val="000000"/>
      <w:lang w:bidi="en-GB"/>
    </w:rPr>
  </w:style>
  <w:style w:type="character" w:styleId="ListLabel31">
    <w:name w:val="ListLabel 31"/>
    <w:qFormat/>
    <w:rPr>
      <w:rFonts w:ascii="Times New Roman" w:hAnsi="Times New Roman" w:cs="Times New Roman"/>
      <w:color w:val="000000"/>
      <w:lang w:bidi="en-GB"/>
    </w:rPr>
  </w:style>
  <w:style w:type="character" w:styleId="TextodegloboCar">
    <w:name w:val="Texto de globo Car"/>
    <w:qFormat/>
    <w:rPr>
      <w:rFonts w:ascii="Segoe UI" w:hAnsi="Segoe UI" w:eastAsia="Segoe UI"/>
      <w:sz w:val="18"/>
    </w:rPr>
  </w:style>
  <w:style w:type="character" w:styleId="AsuntodelcomentarioCar">
    <w:name w:val="Asunto del comentario Car"/>
    <w:qFormat/>
    <w:rPr>
      <w:b/>
      <w:sz w:val="20"/>
    </w:rPr>
  </w:style>
  <w:style w:type="character" w:styleId="TextocomentarioCar">
    <w:name w:val="Texto comentario Car"/>
    <w:qFormat/>
    <w:rPr>
      <w:sz w:val="20"/>
    </w:rPr>
  </w:style>
  <w:style w:type="character" w:styleId="NormalTok">
    <w:name w:val="NormalTok"/>
    <w:qFormat/>
    <w:rPr>
      <w:rFonts w:ascii="Consolas" w:hAnsi="Consolas" w:cs="Consolas"/>
      <w:szCs w:val="22"/>
      <w:highlight w:val="white"/>
    </w:rPr>
  </w:style>
  <w:style w:type="character" w:styleId="ErrorTok">
    <w:name w:val="ErrorTok"/>
    <w:qFormat/>
    <w:rPr>
      <w:rFonts w:ascii="Consolas" w:hAnsi="Consolas" w:cs="Consolas"/>
      <w:color w:val="A40000"/>
      <w:szCs w:val="22"/>
      <w:highlight w:val="white"/>
    </w:rPr>
  </w:style>
  <w:style w:type="character" w:styleId="AlertTok">
    <w:name w:val="AlertTok"/>
    <w:qFormat/>
    <w:rPr>
      <w:rFonts w:ascii="Consolas" w:hAnsi="Consolas" w:cs="Consolas"/>
      <w:color w:val="EF2929"/>
      <w:szCs w:val="22"/>
      <w:highlight w:val="white"/>
    </w:rPr>
  </w:style>
  <w:style w:type="character" w:styleId="WarningTok">
    <w:name w:val="WarningTok"/>
    <w:qFormat/>
    <w:rPr>
      <w:rFonts w:ascii="Consolas" w:hAnsi="Consolas" w:cs="Consolas"/>
      <w:i/>
      <w:color w:val="8F5902"/>
      <w:szCs w:val="22"/>
      <w:highlight w:val="white"/>
    </w:rPr>
  </w:style>
  <w:style w:type="character" w:styleId="InformationTok">
    <w:name w:val="InformationTok"/>
    <w:qFormat/>
    <w:rPr>
      <w:rFonts w:ascii="Consolas" w:hAnsi="Consolas" w:cs="Consolas"/>
      <w:i/>
      <w:color w:val="8F5902"/>
      <w:szCs w:val="22"/>
      <w:highlight w:val="white"/>
    </w:rPr>
  </w:style>
  <w:style w:type="character" w:styleId="RegionMarkerTok">
    <w:name w:val="RegionMarkerTok"/>
    <w:qFormat/>
    <w:rPr>
      <w:rFonts w:ascii="Consolas" w:hAnsi="Consolas" w:cs="Consolas"/>
      <w:szCs w:val="22"/>
      <w:highlight w:val="white"/>
    </w:rPr>
  </w:style>
  <w:style w:type="character" w:styleId="AttributeTok">
    <w:name w:val="AttributeTok"/>
    <w:qFormat/>
    <w:rPr>
      <w:rFonts w:ascii="Consolas" w:hAnsi="Consolas" w:cs="Consolas"/>
      <w:color w:val="C4A000"/>
      <w:szCs w:val="22"/>
      <w:highlight w:val="white"/>
    </w:rPr>
  </w:style>
  <w:style w:type="character" w:styleId="PreprocessorTok">
    <w:name w:val="PreprocessorTok"/>
    <w:qFormat/>
    <w:rPr>
      <w:rFonts w:ascii="Consolas" w:hAnsi="Consolas" w:cs="Consolas"/>
      <w:i/>
      <w:color w:val="8F5902"/>
      <w:szCs w:val="22"/>
      <w:highlight w:val="white"/>
    </w:rPr>
  </w:style>
  <w:style w:type="character" w:styleId="ExtensionTok">
    <w:name w:val="ExtensionTok"/>
    <w:qFormat/>
    <w:rPr>
      <w:rFonts w:ascii="Consolas" w:hAnsi="Consolas" w:cs="Consolas"/>
      <w:szCs w:val="22"/>
      <w:highlight w:val="white"/>
    </w:rPr>
  </w:style>
  <w:style w:type="character" w:styleId="BuiltInTok">
    <w:name w:val="BuiltInTok"/>
    <w:qFormat/>
    <w:rPr>
      <w:rFonts w:ascii="Consolas" w:hAnsi="Consolas" w:cs="Consolas"/>
      <w:szCs w:val="22"/>
      <w:highlight w:val="white"/>
    </w:rPr>
  </w:style>
  <w:style w:type="character" w:styleId="OperatorTok">
    <w:name w:val="OperatorTok"/>
    <w:qFormat/>
    <w:rPr>
      <w:rFonts w:ascii="Consolas" w:hAnsi="Consolas" w:cs="Consolas"/>
      <w:color w:val="CE5C00"/>
      <w:szCs w:val="22"/>
      <w:highlight w:val="white"/>
    </w:rPr>
  </w:style>
  <w:style w:type="character" w:styleId="ControlFlowTok">
    <w:name w:val="ControlFlowTok"/>
    <w:qFormat/>
    <w:rPr>
      <w:rFonts w:ascii="Consolas" w:hAnsi="Consolas" w:cs="Consolas"/>
      <w:color w:val="204A87"/>
      <w:szCs w:val="22"/>
      <w:highlight w:val="white"/>
    </w:rPr>
  </w:style>
  <w:style w:type="character" w:styleId="VariableTok">
    <w:name w:val="VariableTok"/>
    <w:qFormat/>
    <w:rPr>
      <w:rFonts w:ascii="Consolas" w:hAnsi="Consolas" w:cs="Consolas"/>
      <w:color w:val="000000"/>
      <w:szCs w:val="22"/>
      <w:highlight w:val="white"/>
    </w:rPr>
  </w:style>
  <w:style w:type="character" w:styleId="FunctionTok">
    <w:name w:val="FunctionTok"/>
    <w:qFormat/>
    <w:rPr>
      <w:rFonts w:ascii="Consolas" w:hAnsi="Consolas" w:cs="Consolas"/>
      <w:color w:val="000000"/>
      <w:szCs w:val="22"/>
      <w:highlight w:val="white"/>
    </w:rPr>
  </w:style>
  <w:style w:type="character" w:styleId="OtherTok">
    <w:name w:val="OtherTok"/>
    <w:qFormat/>
    <w:rPr>
      <w:rFonts w:ascii="Consolas" w:hAnsi="Consolas" w:cs="Consolas"/>
      <w:color w:val="8F5902"/>
      <w:szCs w:val="22"/>
      <w:highlight w:val="white"/>
    </w:rPr>
  </w:style>
  <w:style w:type="character" w:styleId="CommentVarTok">
    <w:name w:val="CommentVarTok"/>
    <w:qFormat/>
    <w:rPr>
      <w:rFonts w:ascii="Consolas" w:hAnsi="Consolas" w:cs="Consolas"/>
      <w:i/>
      <w:color w:val="8F5902"/>
      <w:szCs w:val="22"/>
      <w:highlight w:val="white"/>
    </w:rPr>
  </w:style>
  <w:style w:type="character" w:styleId="AnnotationTok">
    <w:name w:val="AnnotationTok"/>
    <w:qFormat/>
    <w:rPr>
      <w:rFonts w:ascii="Consolas" w:hAnsi="Consolas" w:cs="Consolas"/>
      <w:i/>
      <w:color w:val="8F5902"/>
      <w:szCs w:val="22"/>
      <w:highlight w:val="white"/>
    </w:rPr>
  </w:style>
  <w:style w:type="character" w:styleId="DocumentationTok">
    <w:name w:val="DocumentationTok"/>
    <w:qFormat/>
    <w:rPr>
      <w:rFonts w:ascii="Consolas" w:hAnsi="Consolas" w:cs="Consolas"/>
      <w:i/>
      <w:color w:val="8F5902"/>
      <w:szCs w:val="22"/>
      <w:highlight w:val="white"/>
    </w:rPr>
  </w:style>
  <w:style w:type="character" w:styleId="CommentTok">
    <w:name w:val="CommentTok"/>
    <w:qFormat/>
    <w:rPr>
      <w:rFonts w:ascii="Consolas" w:hAnsi="Consolas" w:cs="Consolas"/>
      <w:i/>
      <w:color w:val="8F5902"/>
      <w:szCs w:val="22"/>
      <w:highlight w:val="white"/>
    </w:rPr>
  </w:style>
  <w:style w:type="character" w:styleId="ImportTok">
    <w:name w:val="ImportTok"/>
    <w:qFormat/>
    <w:rPr>
      <w:rFonts w:ascii="Consolas" w:hAnsi="Consolas" w:cs="Consolas"/>
      <w:szCs w:val="22"/>
      <w:highlight w:val="white"/>
    </w:rPr>
  </w:style>
  <w:style w:type="character" w:styleId="SpecialStringTok">
    <w:name w:val="SpecialStringTok"/>
    <w:qFormat/>
    <w:rPr>
      <w:rFonts w:ascii="Consolas" w:hAnsi="Consolas" w:cs="Consolas"/>
      <w:color w:val="4E9A06"/>
      <w:szCs w:val="22"/>
      <w:highlight w:val="white"/>
    </w:rPr>
  </w:style>
  <w:style w:type="character" w:styleId="VerbatimStringTok">
    <w:name w:val="VerbatimStringTok"/>
    <w:qFormat/>
    <w:rPr>
      <w:rFonts w:ascii="Consolas" w:hAnsi="Consolas" w:cs="Consolas"/>
      <w:color w:val="4E9A06"/>
      <w:szCs w:val="22"/>
      <w:highlight w:val="white"/>
    </w:rPr>
  </w:style>
  <w:style w:type="character" w:styleId="StringTok">
    <w:name w:val="StringTok"/>
    <w:qFormat/>
    <w:rPr>
      <w:rFonts w:ascii="Consolas" w:hAnsi="Consolas" w:cs="Consolas"/>
      <w:color w:val="4E9A06"/>
      <w:szCs w:val="22"/>
      <w:highlight w:val="white"/>
    </w:rPr>
  </w:style>
  <w:style w:type="character" w:styleId="SpecialCharTok">
    <w:name w:val="SpecialCharTok"/>
    <w:qFormat/>
    <w:rPr>
      <w:rFonts w:ascii="Consolas" w:hAnsi="Consolas" w:cs="Consolas"/>
      <w:color w:val="000000"/>
      <w:szCs w:val="22"/>
      <w:highlight w:val="white"/>
    </w:rPr>
  </w:style>
  <w:style w:type="character" w:styleId="CharTok">
    <w:name w:val="CharTok"/>
    <w:qFormat/>
    <w:rPr>
      <w:rFonts w:ascii="Consolas" w:hAnsi="Consolas" w:cs="Consolas"/>
      <w:color w:val="4E9A06"/>
      <w:szCs w:val="22"/>
      <w:highlight w:val="white"/>
    </w:rPr>
  </w:style>
  <w:style w:type="character" w:styleId="ConstantTok">
    <w:name w:val="ConstantTok"/>
    <w:qFormat/>
    <w:rPr>
      <w:rFonts w:ascii="Consolas" w:hAnsi="Consolas" w:cs="Consolas"/>
      <w:color w:val="000000"/>
      <w:szCs w:val="22"/>
      <w:highlight w:val="white"/>
    </w:rPr>
  </w:style>
  <w:style w:type="character" w:styleId="FloatTok">
    <w:name w:val="FloatTok"/>
    <w:qFormat/>
    <w:rPr>
      <w:rFonts w:ascii="Consolas" w:hAnsi="Consolas" w:cs="Consolas"/>
      <w:color w:val="0000CF"/>
      <w:szCs w:val="22"/>
      <w:highlight w:val="white"/>
    </w:rPr>
  </w:style>
  <w:style w:type="character" w:styleId="BaseNTok">
    <w:name w:val="BaseNTok"/>
    <w:qFormat/>
    <w:rPr>
      <w:rFonts w:ascii="Consolas" w:hAnsi="Consolas" w:cs="Consolas"/>
      <w:color w:val="0000CF"/>
      <w:szCs w:val="22"/>
      <w:highlight w:val="white"/>
    </w:rPr>
  </w:style>
  <w:style w:type="character" w:styleId="DecValTok">
    <w:name w:val="DecValTok"/>
    <w:qFormat/>
    <w:rPr>
      <w:rFonts w:ascii="Consolas" w:hAnsi="Consolas" w:cs="Consolas"/>
      <w:color w:val="0000CF"/>
      <w:szCs w:val="22"/>
      <w:highlight w:val="white"/>
    </w:rPr>
  </w:style>
  <w:style w:type="character" w:styleId="DataTypeTok">
    <w:name w:val="DataTypeTok"/>
    <w:qFormat/>
    <w:rPr>
      <w:rFonts w:ascii="Consolas" w:hAnsi="Consolas" w:cs="Consolas"/>
      <w:color w:val="204A87"/>
      <w:szCs w:val="22"/>
      <w:highlight w:val="white"/>
    </w:rPr>
  </w:style>
  <w:style w:type="character" w:styleId="KeywordTok">
    <w:name w:val="KeywordTok"/>
    <w:qFormat/>
    <w:rPr>
      <w:rFonts w:ascii="Consolas" w:hAnsi="Consolas" w:cs="Consolas"/>
      <w:color w:val="204A87"/>
      <w:szCs w:val="22"/>
      <w:highlight w:val="white"/>
    </w:rPr>
  </w:style>
  <w:style w:type="character" w:styleId="VerbatimChar">
    <w:name w:val="Verbatim Char"/>
    <w:qFormat/>
    <w:rPr>
      <w:rFonts w:ascii="Consolas" w:hAnsi="Consolas" w:cs="Consolas"/>
      <w:szCs w:val="22"/>
    </w:rPr>
  </w:style>
  <w:style w:type="character" w:styleId="DescripcinCar">
    <w:name w:val="Descripción Car"/>
    <w:qFormat/>
    <w:rPr/>
  </w:style>
  <w:style w:type="character" w:styleId="NumberingSymbols">
    <w:name w:val="Numbering Symbols"/>
    <w:qFormat/>
    <w:rPr/>
  </w:style>
  <w:style w:type="character" w:styleId="ListLabel161">
    <w:name w:val="ListLabel 161"/>
    <w:qFormat/>
    <w:rPr>
      <w:b/>
      <w:szCs w:val="24"/>
    </w:rPr>
  </w:style>
  <w:style w:type="character" w:styleId="ListLabel162">
    <w:name w:val="ListLabel 162"/>
    <w:qFormat/>
    <w:rPr>
      <w:szCs w:val="24"/>
    </w:rPr>
  </w:style>
  <w:style w:type="character" w:styleId="ListLabel163">
    <w:name w:val="ListLabel 163"/>
    <w:qFormat/>
    <w:rPr/>
  </w:style>
  <w:style w:type="character" w:styleId="ListLabel164">
    <w:name w:val="ListLabel 164"/>
    <w:qFormat/>
    <w:rPr>
      <w:szCs w:val="24"/>
      <w:highlight w:val="white"/>
    </w:rPr>
  </w:style>
  <w:style w:type="character" w:styleId="ListLabel165">
    <w:name w:val="ListLabel 165"/>
    <w:qFormat/>
    <w:rPr>
      <w:rFonts w:cs="Times New Roman"/>
      <w:szCs w:val="24"/>
    </w:rPr>
  </w:style>
  <w:style w:type="character" w:styleId="ListLabel166">
    <w:name w:val="ListLabel 166"/>
    <w:qFormat/>
    <w:rPr>
      <w:b/>
      <w:szCs w:val="24"/>
    </w:rPr>
  </w:style>
  <w:style w:type="character" w:styleId="ListLabel167">
    <w:name w:val="ListLabel 167"/>
    <w:qFormat/>
    <w:rPr>
      <w:szCs w:val="24"/>
    </w:rPr>
  </w:style>
  <w:style w:type="character" w:styleId="ListLabel168">
    <w:name w:val="ListLabel 168"/>
    <w:qFormat/>
    <w:rPr/>
  </w:style>
  <w:style w:type="character" w:styleId="ListLabel169">
    <w:name w:val="ListLabel 169"/>
    <w:qFormat/>
    <w:rPr>
      <w:szCs w:val="24"/>
      <w:highlight w:val="white"/>
    </w:rPr>
  </w:style>
  <w:style w:type="character" w:styleId="ListLabel170">
    <w:name w:val="ListLabel 170"/>
    <w:qFormat/>
    <w:rPr>
      <w:rFonts w:cs="Times New Roman"/>
      <w:szCs w:val="24"/>
    </w:rPr>
  </w:style>
  <w:style w:type="character" w:styleId="Bullets">
    <w:name w:val="Bullets"/>
    <w:qFormat/>
    <w:rPr>
      <w:rFonts w:ascii="OpenSymbol" w:hAnsi="OpenSymbol" w:eastAsia="OpenSymbol" w:cs="OpenSymbol"/>
    </w:rPr>
  </w:style>
  <w:style w:type="character" w:styleId="ListLabel171">
    <w:name w:val="ListLabel 171"/>
    <w:qFormat/>
    <w:rPr>
      <w:i w:val="false"/>
      <w:iCs w:val="false"/>
      <w:color w:val="000000"/>
      <w:lang w:val="en-GB"/>
    </w:rPr>
  </w:style>
  <w:style w:type="character" w:styleId="ListLabel172">
    <w:name w:val="ListLabel 172"/>
    <w:qFormat/>
    <w:rPr>
      <w:i w:val="false"/>
      <w:iCs w:val="false"/>
      <w:color w:val="000000"/>
      <w:lang w:val="en-GB"/>
    </w:rPr>
  </w:style>
  <w:style w:type="character" w:styleId="ListLabel173">
    <w:name w:val="ListLabel 173"/>
    <w:qFormat/>
    <w:rPr>
      <w:i w:val="false"/>
      <w:iCs w:val="false"/>
      <w:color w:val="000000"/>
      <w:lang w:val="en-GB"/>
    </w:rPr>
  </w:style>
  <w:style w:type="character" w:styleId="ListLabel174">
    <w:name w:val="ListLabel 174"/>
    <w:qFormat/>
    <w:rPr>
      <w:i w:val="false"/>
      <w:iCs w:val="false"/>
      <w:color w:val="000000"/>
      <w:lang w:val="en-GB"/>
    </w:rPr>
  </w:style>
  <w:style w:type="character" w:styleId="ListLabel175">
    <w:name w:val="ListLabel 175"/>
    <w:qFormat/>
    <w:rPr>
      <w:i w:val="false"/>
      <w:iCs w:val="false"/>
      <w:color w:val="000000"/>
      <w:lang w:val="en-GB"/>
    </w:rPr>
  </w:style>
  <w:style w:type="character" w:styleId="ListLabel176">
    <w:name w:val="ListLabel 176"/>
    <w:qFormat/>
    <w:rPr>
      <w:color w:val="000000"/>
      <w:lang w:val="en-GB"/>
    </w:rPr>
  </w:style>
  <w:style w:type="character" w:styleId="ListLabel177">
    <w:name w:val="ListLabel 177"/>
    <w:qFormat/>
    <w:rPr>
      <w:color w:val="000000"/>
      <w:lang w:val="en-GB"/>
    </w:rPr>
  </w:style>
  <w:style w:type="character" w:styleId="ListLabel178">
    <w:name w:val="ListLabel 178"/>
    <w:qFormat/>
    <w:rPr>
      <w:color w:val="000000"/>
      <w:lang w:val="en-GB"/>
    </w:rPr>
  </w:style>
  <w:style w:type="character" w:styleId="ListLabel179">
    <w:name w:val="ListLabel 179"/>
    <w:qFormat/>
    <w:rPr>
      <w:color w:val="000000"/>
      <w:lang w:val="en-GB"/>
    </w:rPr>
  </w:style>
  <w:style w:type="character" w:styleId="ListLabel180">
    <w:name w:val="ListLabel 180"/>
    <w:qFormat/>
    <w:rPr>
      <w:color w:val="000000"/>
      <w:lang w:val="en-GB"/>
    </w:rPr>
  </w:style>
  <w:style w:type="character" w:styleId="ListLabel181">
    <w:name w:val="ListLabel 181"/>
    <w:qFormat/>
    <w:rPr>
      <w:color w:val="000000"/>
      <w:lang w:val="en-GB"/>
    </w:rPr>
  </w:style>
  <w:style w:type="character" w:styleId="ListLabel182">
    <w:name w:val="ListLabel 182"/>
    <w:qFormat/>
    <w:rPr>
      <w:color w:val="000000"/>
      <w:lang w:val="en-GB"/>
    </w:rPr>
  </w:style>
  <w:style w:type="character" w:styleId="ListLabel183">
    <w:name w:val="ListLabel 183"/>
    <w:qFormat/>
    <w:rPr/>
  </w:style>
  <w:style w:type="character" w:styleId="ListLabel184">
    <w:name w:val="ListLabel 184"/>
    <w:qFormat/>
    <w:rPr>
      <w:color w:val="000000"/>
      <w:lang w:val="en-GB"/>
    </w:rPr>
  </w:style>
  <w:style w:type="character" w:styleId="ListLabel185">
    <w:name w:val="ListLabel 185"/>
    <w:qFormat/>
    <w:rPr/>
  </w:style>
  <w:style w:type="character" w:styleId="ListLabel186">
    <w:name w:val="ListLabel 186"/>
    <w:qFormat/>
    <w:rPr>
      <w:color w:val="000000"/>
      <w:lang w:val="en-GB"/>
    </w:rPr>
  </w:style>
  <w:style w:type="character" w:styleId="ListLabel187">
    <w:name w:val="ListLabel 187"/>
    <w:qFormat/>
    <w:rPr/>
  </w:style>
  <w:style w:type="character" w:styleId="ListLabel188">
    <w:name w:val="ListLabel 188"/>
    <w:qFormat/>
    <w:rPr>
      <w:color w:val="000000"/>
      <w:lang w:val="en-GB"/>
    </w:rPr>
  </w:style>
  <w:style w:type="character" w:styleId="ListLabel189">
    <w:name w:val="ListLabel 18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right="0"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overflowPunct w:val="false"/>
      <w:bidi w:val="0"/>
      <w:jc w:val="left"/>
    </w:pPr>
    <w:rPr>
      <w:rFonts w:ascii="Times New Roman" w:hAnsi="Times New Roman" w:eastAsia="Calibri" w:cs="DejaVu Sans"/>
      <w:color w:val="auto"/>
      <w:kern w:val="0"/>
      <w:sz w:val="24"/>
      <w:szCs w:val="22"/>
      <w:lang w:val="en-US" w:eastAsia="en-US" w:bidi="ar-SA"/>
    </w:rPr>
  </w:style>
  <w:style w:type="paragraph" w:styleId="AuthorList">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overflowPunct w:val="false"/>
      <w:bidi w:val="0"/>
      <w:jc w:val="left"/>
    </w:pPr>
    <w:rPr>
      <w:rFonts w:ascii="Times New Roman" w:hAnsi="Times New Roman" w:eastAsia="Calibri" w:cs="DejaVu Sans"/>
      <w:color w:val="auto"/>
      <w:kern w:val="0"/>
      <w:sz w:val="24"/>
      <w:szCs w:val="22"/>
      <w:lang w:val="en-US" w:eastAsia="en-US" w:bidi="ar-SA"/>
    </w:rPr>
  </w:style>
  <w:style w:type="paragraph" w:styleId="FrameContents">
    <w:name w:val="Frame Contents"/>
    <w:basedOn w:val="Normal"/>
    <w:qFormat/>
    <w:pPr/>
    <w:rPr/>
  </w:style>
  <w:style w:type="paragraph" w:styleId="Default">
    <w:name w:val="Default"/>
    <w:qFormat/>
    <w:pPr>
      <w:widowControl/>
      <w:suppressAutoHyphens w:val="true"/>
      <w:overflowPunct w:val="false"/>
      <w:bidi w:val="0"/>
      <w:jc w:val="left"/>
    </w:pPr>
    <w:rPr>
      <w:rFonts w:ascii="Times New Roman" w:hAnsi="Times New Roman" w:eastAsia="Liberation Serif" w:cs="Liberation Serif"/>
      <w:color w:val="000000"/>
      <w:kern w:val="0"/>
      <w:sz w:val="24"/>
      <w:szCs w:val="24"/>
      <w:lang w:val="en-US" w:eastAsia="ar-SA" w:bidi="ar-SA"/>
    </w:rPr>
  </w:style>
  <w:style w:type="paragraph" w:styleId="Fig">
    <w:name w:val="Fig."/>
    <w:qFormat/>
    <w:pPr>
      <w:widowControl/>
      <w:overflowPunct w:val="false"/>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tulo2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name w:val="Source Code"/>
    <w:basedOn w:val="Normal"/>
    <w:qFormat/>
    <w:pPr>
      <w:shd w:val="clear"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name w:val="Captioned Figure"/>
    <w:qFormat/>
    <w:pPr>
      <w:keepNext w:val="true"/>
      <w:widowControl/>
      <w:overflowPunct w:val="false"/>
      <w:bidi w:val="0"/>
      <w:spacing w:before="0" w:after="200"/>
      <w:jc w:val="left"/>
    </w:pPr>
    <w:rPr>
      <w:rFonts w:ascii="Times New Roman" w:hAnsi="Times New Roman" w:eastAsia="DejaVu Sans" w:cs="DejaVu Sans"/>
      <w:color w:val="000000"/>
      <w:kern w:val="0"/>
      <w:sz w:val="24"/>
      <w:szCs w:val="22"/>
      <w:lang w:val="en-US" w:eastAsia="ar-SA" w:bidi="ar-SA"/>
    </w:rPr>
  </w:style>
  <w:style w:type="paragraph" w:styleId="Figure">
    <w:name w:val="Figure"/>
    <w:basedOn w:val="Normal"/>
    <w:qFormat/>
    <w:pPr>
      <w:spacing w:before="0" w:after="200"/>
    </w:pPr>
    <w:rPr>
      <w:rFonts w:eastAsia="DejaVu Sans"/>
      <w:color w:val="000000"/>
      <w:lang w:eastAsia="ar-SA"/>
    </w:rPr>
  </w:style>
  <w:style w:type="paragraph" w:styleId="ImageCaption">
    <w:name w:val="Image Caption"/>
    <w:qFormat/>
    <w:pPr>
      <w:widowControl/>
      <w:overflowPunct w:val="false"/>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ableCaption">
    <w:name w:val="Table Caption"/>
    <w:qFormat/>
    <w:pPr>
      <w:keepNext w:val="true"/>
      <w:widowControl/>
      <w:overflowPunct w:val="false"/>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Definition">
    <w:name w:val="Definition"/>
    <w:basedOn w:val="Normal"/>
    <w:qFormat/>
    <w:pPr>
      <w:spacing w:before="0" w:after="200"/>
    </w:pPr>
    <w:rPr>
      <w:rFonts w:eastAsia="DejaVu Sans"/>
      <w:color w:val="000000"/>
      <w:lang w:eastAsia="ar-SA"/>
    </w:rPr>
  </w:style>
  <w:style w:type="paragraph" w:styleId="DefinitionTerm">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overflowPunct w:val="false"/>
      <w:bidi w:val="0"/>
      <w:spacing w:before="100" w:after="100"/>
      <w:jc w:val="left"/>
    </w:pPr>
    <w:rPr>
      <w:rFonts w:ascii="Calibri" w:hAnsi="Calibri" w:eastAsia="DejaVu Sans" w:cs="DejaVu San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overflowPunct w:val="false"/>
      <w:bidi w:val="0"/>
      <w:jc w:val="center"/>
    </w:pPr>
    <w:rPr>
      <w:rFonts w:ascii="Cambria" w:hAnsi="Cambria" w:eastAsia="DejaVu Sans" w:cs="Liberation Serif"/>
      <w:color w:val="000000"/>
      <w:kern w:val="0"/>
      <w:sz w:val="24"/>
      <w:szCs w:val="24"/>
      <w:lang w:val="en-US" w:eastAsia="ar-SA" w:bidi="ar-SA"/>
    </w:rPr>
  </w:style>
  <w:style w:type="paragraph" w:styleId="Author">
    <w:name w:val="Author"/>
    <w:qFormat/>
    <w:pPr>
      <w:keepNext w:val="true"/>
      <w:keepLines/>
      <w:widowControl/>
      <w:suppressAutoHyphens w:val="true"/>
      <w:overflowPunct w:val="false"/>
      <w:bidi w:val="0"/>
      <w:jc w:val="center"/>
    </w:pPr>
    <w:rPr>
      <w:rFonts w:ascii="Cambria" w:hAnsi="Cambria" w:eastAsia="DejaVu Sans" w:cs="Liberation Serif"/>
      <w:color w:val="000000"/>
      <w:kern w:val="0"/>
      <w:sz w:val="24"/>
      <w:szCs w:val="24"/>
      <w:lang w:val="en-US" w:eastAsia="ar-SA" w:bidi="ar-SA"/>
    </w:rPr>
  </w:style>
  <w:style w:type="paragraph" w:styleId="Compact">
    <w:name w:val="Compact"/>
    <w:qFormat/>
    <w:pPr>
      <w:widowControl/>
      <w:overflowPunct w:val="false"/>
      <w:bidi w:val="0"/>
      <w:spacing w:before="36" w:after="36"/>
      <w:jc w:val="left"/>
    </w:pPr>
    <w:rPr>
      <w:rFonts w:ascii="Times New Roman" w:hAnsi="Times New Roman" w:eastAsia="DejaVu Sans" w:cs="DejaVu Sans"/>
      <w:color w:val="000000"/>
      <w:kern w:val="0"/>
      <w:sz w:val="24"/>
      <w:szCs w:val="22"/>
      <w:lang w:val="en-US" w:eastAsia="ar-SA" w:bidi="ar-SA"/>
    </w:rPr>
  </w:style>
  <w:style w:type="paragraph" w:styleId="FirstParagraph">
    <w:name w:val="First Paragraph"/>
    <w:qFormat/>
    <w:pPr>
      <w:widowControl/>
      <w:overflowPunct w:val="false"/>
      <w:bidi w:val="0"/>
      <w:spacing w:before="180" w:after="180"/>
      <w:jc w:val="left"/>
    </w:pPr>
    <w:rPr>
      <w:rFonts w:ascii="Times New Roman" w:hAnsi="Times New Roman" w:eastAsia="DejaVu Sans" w:cs="DejaVu Sans"/>
      <w:color w:val="000000"/>
      <w:kern w:val="0"/>
      <w:sz w:val="24"/>
      <w:szCs w:val="22"/>
      <w:lang w:val="en-US" w:eastAsia="ar-SA" w:bidi="ar-SA"/>
    </w:rPr>
  </w:style>
  <w:style w:type="paragraph" w:styleId="TableContents">
    <w:name w:val="Table Contents"/>
    <w:basedOn w:val="Normal"/>
    <w:qFormat/>
    <w:pPr>
      <w:suppressLineNumbers/>
    </w:pPr>
    <w:rPr/>
  </w:style>
  <w:style w:type="paragraph" w:styleId="TableHeading">
    <w:name w:val="Table Heading"/>
    <w:basedOn w:val="Normal"/>
    <w:qFormat/>
    <w:pPr>
      <w:suppressLineNumbers/>
      <w:jc w:val="center"/>
    </w:pPr>
    <w:rPr>
      <w:b/>
      <w:bCs/>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ListContents">
    <w:name w:val="List Contents"/>
    <w:basedOn w:val="Normal"/>
    <w:qFormat/>
    <w:pPr>
      <w:ind w:left="567" w:right="0" w:hanging="0"/>
    </w:pPr>
    <w:rPr/>
  </w:style>
  <w:style w:type="paragraph" w:styleId="ListHeading">
    <w:name w:val="List Heading"/>
    <w:basedOn w:val="Normal"/>
    <w:qFormat/>
    <w:pPr>
      <w:ind w:left="0" w:right="0" w:hanging="0"/>
    </w:pPr>
    <w:rPr/>
  </w:style>
  <w:style w:type="numbering" w:styleId="NoList">
    <w:name w:val="No List"/>
    <w:qFormat/>
  </w:style>
  <w:style w:type="numbering" w:styleId="Headings">
    <w:name w:val="Headings"/>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yperlink" Target="javascript:;" TargetMode="External"/><Relationship Id="rId5" Type="http://schemas.openxmlformats.org/officeDocument/2006/relationships/hyperlink" Target="javascript:;" TargetMode="External"/><Relationship Id="rId6"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630</TotalTime>
  <Application>LibreOffice/6.0.7.3$Linux_X86_64 LibreOffice_project/00m0$Build-3</Application>
  <Pages>31</Pages>
  <Words>14153</Words>
  <Characters>81016</Characters>
  <CharactersWithSpaces>94813</CharactersWithSpaces>
  <Paragraphs>406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2021-03-15T14:23:00Z</dcterms:created>
  <dc:creator>Usuario</dc:creator>
  <dc:description/>
  <dc:language>en-US</dc:language>
  <cp:lastModifiedBy>Giorgia Graells</cp:lastModifiedBy>
  <dcterms:modified xsi:type="dcterms:W3CDTF">2021-03-28T22:18:05Z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