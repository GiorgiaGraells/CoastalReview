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commentRangeStart w:id="0"/>
      <w:r>
        <w:rPr>
          <w:rFonts w:ascii="Times New Roman" w:hAnsi="Times New Roman"/>
          <w:color w:val="000000"/>
          <w:sz w:val="24"/>
          <w:szCs w:val="24"/>
          <w:lang w:val="en-GB"/>
        </w:rPr>
        <w:t>Coastal urban ecology</w:t>
      </w:r>
      <w:r>
        <w:rPr/>
      </w:r>
      <w:commentRangeEnd w:id="0"/>
      <w:r>
        <w:commentReference w:id="0"/>
      </w:r>
      <w:r>
        <w:rPr>
          <w:rFonts w:ascii="Times New Roman" w:hAnsi="Times New Roman"/>
          <w:color w:val="000000"/>
          <w:sz w:val="24"/>
          <w:szCs w:val="24"/>
          <w:lang w:val="en-GB"/>
        </w:rPr>
        <w:t>: Research gaps, challenges and needs</w:t>
      </w:r>
      <w:del w:id="0" w:author="Giorgia Graells" w:date="2020-07-11T14:44:37Z">
        <w:r>
          <w:rPr>
            <w:rFonts w:ascii="Times New Roman" w:hAnsi="Times New Roman"/>
            <w:color w:val="000000"/>
            <w:sz w:val="24"/>
            <w:szCs w:val="24"/>
            <w:lang w:val="en-GB"/>
          </w:rPr>
          <w:delText>.</w:delText>
        </w:r>
      </w:del>
    </w:p>
    <w:p>
      <w:pPr>
        <w:pStyle w:val="Title"/>
        <w:jc w:val="both"/>
        <w:rPr/>
      </w:pPr>
      <w:r>
        <w:rPr>
          <w:rFonts w:ascii="Times New Roman" w:hAnsi="Times New Roman"/>
          <w:b w:val="false"/>
          <w:bCs w:val="false"/>
          <w:color w:val="000000"/>
          <w:sz w:val="24"/>
          <w:szCs w:val="24"/>
          <w:lang w:val="en-GB"/>
        </w:rPr>
        <w:t>Graells G</w:t>
      </w:r>
      <w:r>
        <w:rPr>
          <w:rFonts w:ascii="Times New Roman" w:hAnsi="Times New Roman"/>
          <w:b w:val="false"/>
          <w:bCs w:val="false"/>
          <w:color w:val="000000"/>
          <w:sz w:val="24"/>
          <w:szCs w:val="24"/>
          <w:vertAlign w:val="superscript"/>
          <w:lang w:val="en-GB"/>
        </w:rPr>
        <w:t>1,2</w:t>
      </w:r>
      <w:r>
        <w:rPr>
          <w:rFonts w:ascii="Times New Roman" w:hAnsi="Times New Roman"/>
          <w:b w:val="false"/>
          <w:bCs w:val="false"/>
          <w:color w:val="000000"/>
          <w:sz w:val="24"/>
          <w:szCs w:val="24"/>
          <w:lang w:val="en-GB"/>
        </w:rPr>
        <w:t>, Nakamura N</w:t>
      </w:r>
      <w:r>
        <w:rPr>
          <w:rFonts w:ascii="Times New Roman" w:hAnsi="Times New Roman"/>
          <w:b w:val="false"/>
          <w:bCs w:val="false"/>
          <w:color w:val="000000"/>
          <w:sz w:val="24"/>
          <w:szCs w:val="24"/>
          <w:vertAlign w:val="superscript"/>
          <w:lang w:val="en-GB"/>
        </w:rPr>
        <w:t>3</w:t>
      </w:r>
      <w:r>
        <w:rPr>
          <w:rFonts w:ascii="Times New Roman" w:hAnsi="Times New Roman"/>
          <w:b w:val="false"/>
          <w:bCs w:val="false"/>
          <w:color w:val="000000"/>
          <w:sz w:val="24"/>
          <w:szCs w:val="24"/>
          <w:lang w:val="en-GB"/>
        </w:rPr>
        <w:t>, Celis-Diez Juan L.</w:t>
      </w:r>
      <w:r>
        <w:rPr>
          <w:rFonts w:ascii="Times New Roman" w:hAnsi="Times New Roman"/>
          <w:b w:val="false"/>
          <w:bCs w:val="false"/>
          <w:color w:val="000000"/>
          <w:sz w:val="24"/>
          <w:szCs w:val="24"/>
          <w:vertAlign w:val="superscript"/>
          <w:lang w:val="en-GB"/>
        </w:rPr>
        <w:t xml:space="preserve">5 </w:t>
      </w:r>
      <w:r>
        <w:rPr>
          <w:rFonts w:ascii="Times New Roman" w:hAnsi="Times New Roman"/>
          <w:b w:val="false"/>
          <w:bCs w:val="false"/>
          <w:color w:val="000000"/>
          <w:sz w:val="24"/>
          <w:szCs w:val="24"/>
          <w:lang w:val="en-GB"/>
        </w:rPr>
        <w:t>Lagos NA</w:t>
      </w:r>
      <w:r>
        <w:rPr>
          <w:rFonts w:ascii="Times New Roman" w:hAnsi="Times New Roman"/>
          <w:b w:val="false"/>
          <w:bCs w:val="false"/>
          <w:color w:val="000000"/>
          <w:sz w:val="24"/>
          <w:szCs w:val="24"/>
          <w:vertAlign w:val="superscript"/>
          <w:lang w:val="en-GB"/>
        </w:rPr>
        <w:t>4</w:t>
      </w:r>
      <w:r>
        <w:rPr>
          <w:rFonts w:ascii="Times New Roman" w:hAnsi="Times New Roman"/>
          <w:b w:val="false"/>
          <w:bCs w:val="false"/>
          <w:color w:val="000000"/>
          <w:sz w:val="24"/>
          <w:szCs w:val="24"/>
          <w:lang w:val="en-GB"/>
        </w:rPr>
        <w:t>, Marquet PA, Pliscoff P, Gelcich S</w:t>
      </w:r>
      <w:r>
        <w:rPr>
          <w:rFonts w:ascii="Times New Roman" w:hAnsi="Times New Roman"/>
          <w:b w:val="false"/>
          <w:bCs w:val="false"/>
          <w:color w:val="000000"/>
          <w:sz w:val="24"/>
          <w:szCs w:val="24"/>
          <w:vertAlign w:val="superscript"/>
          <w:lang w:val="en-GB"/>
        </w:rPr>
        <w:t>1,2</w:t>
      </w:r>
    </w:p>
    <w:p>
      <w:pPr>
        <w:pStyle w:val="TextBody"/>
        <w:jc w:val="both"/>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Centro de Investigación e Innovación para el Cambio Climático, Facultad de Ciencias, Universidad Santo Tomás, Santiago, Chile</w:t>
      </w:r>
    </w:p>
    <w:p>
      <w:pPr>
        <w:pStyle w:val="TextBody"/>
        <w:jc w:val="both"/>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rFonts w:ascii="Times New Roman" w:hAnsi="Times New Roman"/>
          <w:color w:val="000000"/>
          <w:sz w:val="16"/>
          <w:szCs w:val="16"/>
          <w:lang w:val="en-GB"/>
        </w:rPr>
      </w:pPr>
      <w:r>
        <w:rPr>
          <w:rFonts w:ascii="Times New Roman" w:hAnsi="Times New Roman"/>
          <w:color w:val="000000"/>
          <w:sz w:val="16"/>
          <w:szCs w:val="16"/>
          <w:lang w:val="en-GB"/>
        </w:rPr>
        <w:t>Junio 2020</w:t>
      </w:r>
    </w:p>
    <w:p>
      <w:pPr>
        <w:pStyle w:val="Heading2"/>
        <w:jc w:val="both"/>
        <w:rPr/>
      </w:pPr>
      <w:bookmarkStart w:id="0" w:name="abstract"/>
      <w:r>
        <w:rPr>
          <w:rFonts w:ascii="Times New Roman" w:hAnsi="Times New Roman"/>
          <w:color w:val="000000"/>
          <w:sz w:val="24"/>
          <w:szCs w:val="24"/>
        </w:rPr>
        <w:t>Abstract</w:t>
      </w:r>
      <w:bookmarkEnd w:id="0"/>
      <w:r>
        <w:rPr>
          <w:rFonts w:ascii="Times New Roman" w:hAnsi="Times New Roman"/>
          <w:color w:val="000000"/>
          <w:sz w:val="24"/>
          <w:szCs w:val="24"/>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From a total of 237 publications, results show that most of the research comes from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 shore terrestrial environments and only 22.36% included the marine ecosystem. Urban ecology in coasts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is consistent with the focus on disciplines of biology and ecology. Results suggest a series of disciplinary, geographical, and approach biases which can present a number of risks. Foremost among these is a lack of knowledge on social dimension which can impact on sustainability. A key risk relates to the fact that lessons and recommendations of research are mainly from developed countries and large cities which might have very different institutional, planning and cultural settings in developing and mid-income countries. Scientific research on coastal urban areas needs to diversify towards an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support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1" w:name="in-a-nutshell"/>
      <w:r>
        <w:rPr>
          <w:rFonts w:ascii="Times New Roman" w:hAnsi="Times New Roman"/>
          <w:color w:val="000000"/>
          <w:sz w:val="24"/>
          <w:szCs w:val="24"/>
          <w:lang w:val="en-GB"/>
        </w:rPr>
        <w:t>In a nutshell:</w:t>
      </w:r>
      <w:bookmarkEnd w:id="1"/>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urban ecological research on the coast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2" w:name="urban-ecology-in-a-developing-world"/>
      <w:bookmarkEnd w:id="2"/>
      <w:commentRangeStart w:id="1"/>
      <w:r>
        <w:rPr>
          <w:rFonts w:ascii="Times New Roman" w:hAnsi="Times New Roman"/>
          <w:color w:val="000000"/>
          <w:sz w:val="24"/>
          <w:szCs w:val="24"/>
          <w:lang w:val="en-GB"/>
        </w:rPr>
        <w:t>Introduction</w:t>
      </w:r>
      <w:ins w:id="1" w:author="Giorgia Graells" w:date="2020-07-20T14:49:57Z">
        <w:commentRangeEnd w:id="1"/>
        <w:r>
          <w:commentReference w:id="1"/>
        </w:r>
        <w:r>
          <w:rPr>
            <w:rFonts w:ascii="Times New Roman" w:hAnsi="Times New Roman"/>
            <w:color w:val="000000"/>
            <w:sz w:val="24"/>
            <w:szCs w:val="24"/>
            <w:lang w:val="en-GB"/>
          </w:rPr>
        </w:r>
      </w:ins>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Cities have been constantly growing in number and size, forming large mega-cities with 10 million inhabitants or more (United Nations 2018). The high levels of urbanisation during the last decades have triggered increasing research and policy interest on the impacts and sustainability of these human-dominated ecosystems (Grimm </w:t>
      </w:r>
      <w:r>
        <w:rPr>
          <w:rFonts w:ascii="Times New Roman" w:hAnsi="Times New Roman"/>
          <w:i/>
          <w:iCs/>
          <w:color w:val="000000"/>
          <w:lang w:val="en-GB"/>
        </w:rPr>
        <w:t xml:space="preserve">et al. </w:t>
      </w:r>
      <w:r>
        <w:rPr>
          <w:rFonts w:ascii="Times New Roman" w:hAnsi="Times New Roman"/>
          <w:color w:val="000000"/>
          <w:lang w:val="en-GB"/>
        </w:rPr>
        <w:t>2000, Griggs</w:t>
      </w:r>
      <w:r>
        <w:rPr>
          <w:rFonts w:ascii="Times New Roman" w:hAnsi="Times New Roman"/>
          <w:i/>
          <w:iCs/>
          <w:color w:val="000000"/>
          <w:lang w:val="en-GB"/>
        </w:rPr>
        <w:t xml:space="preserve"> et al. </w:t>
      </w:r>
      <w:r>
        <w:rPr>
          <w:rFonts w:ascii="Times New Roman" w:hAnsi="Times New Roman"/>
          <w:color w:val="000000"/>
          <w:lang w:val="en-GB"/>
        </w:rPr>
        <w:t xml:space="preserve">2013). Initial research hypothesized urban areas were not able to sustain wildlife and complex ecological processes.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and currently, urban ecosystems are recognized as a complex coupling of ecological processes and human dynamics (Alberti 2008, Pickett </w:t>
      </w:r>
      <w:r>
        <w:rPr>
          <w:rFonts w:ascii="Times New Roman" w:hAnsi="Times New Roman"/>
          <w:i/>
          <w:iCs/>
          <w:color w:val="000000"/>
          <w:lang w:val="en-GB"/>
        </w:rPr>
        <w:t>et al.</w:t>
      </w:r>
      <w:r>
        <w:rPr>
          <w:rFonts w:ascii="Times New Roman" w:hAnsi="Times New Roman"/>
          <w:color w:val="000000"/>
          <w:lang w:val="en-GB"/>
        </w:rPr>
        <w:t xml:space="preserve"> 2008). Research on urban ecology is diverse and includes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species distributions (e.g. birds in Marzluff 2001), ecosystem functions (Groffman </w:t>
      </w:r>
      <w:r>
        <w:rPr>
          <w:rFonts w:ascii="Times New Roman" w:hAnsi="Times New Roman"/>
          <w:i/>
          <w:iCs/>
          <w:color w:val="000000"/>
          <w:lang w:val="en-GB"/>
        </w:rPr>
        <w:t>et al.</w:t>
      </w:r>
      <w:r>
        <w:rPr>
          <w:rFonts w:ascii="Times New Roman" w:hAnsi="Times New Roman"/>
          <w:color w:val="000000"/>
          <w:lang w:val="en-GB"/>
        </w:rPr>
        <w:t xml:space="preserve"> 2004, Rosenzweig </w:t>
      </w:r>
      <w:r>
        <w:rPr>
          <w:rFonts w:ascii="Times New Roman" w:hAnsi="Times New Roman"/>
          <w:i/>
          <w:iCs/>
          <w:color w:val="000000"/>
          <w:lang w:val="en-GB"/>
        </w:rPr>
        <w:t>et al.</w:t>
      </w:r>
      <w:r>
        <w:rPr>
          <w:rFonts w:ascii="Times New Roman" w:hAnsi="Times New Roman"/>
          <w:color w:val="000000"/>
          <w:lang w:val="en-GB"/>
        </w:rPr>
        <w:t xml:space="preserve"> 2018), development processes (e.g. Antrop 2004), drivers of change (e.g. Grimm </w:t>
      </w:r>
      <w:r>
        <w:rPr>
          <w:rFonts w:ascii="Times New Roman" w:hAnsi="Times New Roman"/>
          <w:i/>
          <w:iCs/>
          <w:color w:val="000000"/>
          <w:lang w:val="en-GB"/>
        </w:rPr>
        <w:t>et al.</w:t>
      </w:r>
      <w:r>
        <w:rPr>
          <w:rFonts w:ascii="Times New Roman" w:hAnsi="Times New Roman"/>
          <w:color w:val="000000"/>
          <w:lang w:val="en-GB"/>
        </w:rPr>
        <w:t xml:space="preserve"> 2008), ecosystem services (Bolund and Hunhammar 1999, Daily 2003), human wellbeing (Pacione 2003, Van Kamp </w:t>
      </w:r>
      <w:r>
        <w:rPr>
          <w:rFonts w:ascii="Times New Roman" w:hAnsi="Times New Roman"/>
          <w:i/>
          <w:iCs/>
          <w:color w:val="000000"/>
          <w:lang w:val="en-GB"/>
        </w:rPr>
        <w:t>et al.</w:t>
      </w:r>
      <w:r>
        <w:rPr>
          <w:rFonts w:ascii="Times New Roman" w:hAnsi="Times New Roman"/>
          <w:color w:val="000000"/>
          <w:lang w:val="en-GB"/>
        </w:rPr>
        <w:t xml:space="preserve"> 2003), social-ecological systems (Barthel </w:t>
      </w:r>
      <w:r>
        <w:rPr>
          <w:rFonts w:ascii="Times New Roman" w:hAnsi="Times New Roman"/>
          <w:i/>
          <w:iCs/>
          <w:color w:val="000000"/>
          <w:lang w:val="en-GB"/>
        </w:rPr>
        <w:t xml:space="preserve">et al. </w:t>
      </w:r>
      <w:r>
        <w:rPr>
          <w:rFonts w:ascii="Times New Roman" w:hAnsi="Times New Roman"/>
          <w:color w:val="000000"/>
          <w:lang w:val="en-GB"/>
        </w:rPr>
        <w:t xml:space="preserve">2010, Grimm </w:t>
      </w:r>
      <w:r>
        <w:rPr>
          <w:rFonts w:ascii="Times New Roman" w:hAnsi="Times New Roman"/>
          <w:i/>
          <w:iCs/>
          <w:color w:val="000000"/>
          <w:lang w:val="en-GB"/>
        </w:rPr>
        <w:t xml:space="preserve">et al. </w:t>
      </w:r>
      <w:r>
        <w:rPr>
          <w:rFonts w:ascii="Times New Roman" w:hAnsi="Times New Roman"/>
          <w:color w:val="000000"/>
          <w:lang w:val="en-GB"/>
        </w:rPr>
        <w:t xml:space="preserve"> 2013), and sustainability (Wu 2008, Wu 2014).</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w:t>
      </w:r>
      <w:commentRangeStart w:id="2"/>
      <w:r>
        <w:rPr>
          <w:rFonts w:ascii="Times New Roman" w:hAnsi="Times New Roman"/>
          <w:color w:val="000000"/>
          <w:lang w:val="en-GB"/>
        </w:rPr>
        <w:t xml:space="preserve">three phases in the way urban ecology has evolved. </w:t>
      </w:r>
      <w:r>
        <w:rPr/>
      </w:r>
      <w:commentRangeEnd w:id="2"/>
      <w:r>
        <w:commentReference w:id="2"/>
      </w:r>
      <w:r>
        <w:rPr>
          <w:rFonts w:ascii="Times New Roman" w:hAnsi="Times New Roman"/>
          <w:color w:val="000000"/>
          <w:lang w:val="en-GB"/>
        </w:rPr>
        <w:t xml:space="preserve">They provide a typology of paradigms for urban ecology, which are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resulted by the comparison of three variables: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w:t>
      </w:r>
      <w:r>
        <w:rPr>
          <w:rFonts w:ascii="Times New Roman" w:hAnsi="Times New Roman"/>
          <w:i/>
          <w:iCs/>
          <w:color w:val="000000"/>
          <w:lang w:val="en-GB"/>
        </w:rPr>
        <w:t>et al.</w:t>
      </w:r>
      <w:r>
        <w:rPr>
          <w:rFonts w:ascii="Times New Roman" w:hAnsi="Times New Roman"/>
          <w:color w:val="000000"/>
          <w:lang w:val="en-GB"/>
        </w:rPr>
        <w:t xml:space="preserve"> 1997, Paul &amp; Meyer 2001, Walsh </w:t>
      </w:r>
      <w:r>
        <w:rPr>
          <w:rFonts w:ascii="Times New Roman" w:hAnsi="Times New Roman"/>
          <w:i/>
          <w:iCs/>
          <w:color w:val="000000"/>
          <w:lang w:val="en-GB"/>
        </w:rPr>
        <w:t>et al.</w:t>
      </w:r>
      <w:r>
        <w:rPr>
          <w:rFonts w:ascii="Times New Roman" w:hAnsi="Times New Roman"/>
          <w:color w:val="000000"/>
          <w:lang w:val="en-GB"/>
        </w:rPr>
        <w:t xml:space="preserve"> 2005), and organisms as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2006) or plants (e.g. Ulrich 1984, Donovan &amp; Prestemon 2012, Donovan </w:t>
      </w:r>
      <w:r>
        <w:rPr>
          <w:rFonts w:ascii="Times New Roman" w:hAnsi="Times New Roman"/>
          <w:i/>
          <w:iCs/>
          <w:color w:val="000000"/>
          <w:lang w:val="en-GB"/>
        </w:rPr>
        <w:t>et al.</w:t>
      </w:r>
      <w:r>
        <w:rPr>
          <w:rFonts w:ascii="Times New Roman" w:hAnsi="Times New Roman"/>
          <w:color w:val="000000"/>
          <w:lang w:val="en-GB"/>
        </w:rPr>
        <w:t xml:space="preserve"> 2013) as their preferred research subjects. Coastal settings and species have not received the attention they deserve. This is unfortunate because coastal cities present a variety of environments, including the land- marine ecotone interaction, and  they</w:t>
      </w:r>
      <w:r>
        <w:rPr>
          <w:rFonts w:ascii="Times New Roman" w:hAnsi="Times New Roman"/>
          <w:b w:val="false"/>
          <w:i w:val="false"/>
          <w:strike w:val="false"/>
          <w:dstrike w:val="false"/>
          <w:outline w:val="false"/>
          <w:shadow w:val="false"/>
          <w:color w:val="000000"/>
          <w:spacing w:val="0"/>
          <w:kern w:val="0"/>
          <w:sz w:val="24"/>
          <w:szCs w:val="24"/>
          <w:u w:val="none"/>
          <w:em w:val="none"/>
          <w:lang w:val="en-GB"/>
        </w:rPr>
        <w:t xml:space="preserve"> seem to be one of the preferred places for people to settle (Weinstein 2009). According to United Nations in 2017, 40% of the world’s population live less than 100 Km from the sea, and these cities present only between 1945 and 2012 a growth of 6.6 times (Barragán and Andrés 2015). These factors and specific features as interaction with watersheads in estuaries, the establishment of structures as ports (Cadenasso </w:t>
      </w:r>
      <w:r>
        <w:rPr>
          <w:rFonts w:ascii="Times New Roman" w:hAnsi="Times New Roman"/>
          <w:b w:val="false"/>
          <w:i/>
          <w:iCs/>
          <w:strike w:val="false"/>
          <w:dstrike w:val="false"/>
          <w:outline w:val="false"/>
          <w:shadow w:val="false"/>
          <w:color w:val="000000"/>
          <w:spacing w:val="0"/>
          <w:kern w:val="0"/>
          <w:sz w:val="24"/>
          <w:szCs w:val="24"/>
          <w:u w:val="none"/>
          <w:em w:val="none"/>
          <w:lang w:val="en-GB"/>
        </w:rPr>
        <w:t>et al.</w:t>
      </w:r>
      <w:r>
        <w:rPr>
          <w:rFonts w:ascii="Times New Roman" w:hAnsi="Times New Roman"/>
          <w:b w:val="false"/>
          <w:i w:val="false"/>
          <w:strike w:val="false"/>
          <w:dstrike w:val="false"/>
          <w:outline w:val="false"/>
          <w:shadow w:val="false"/>
          <w:color w:val="000000"/>
          <w:spacing w:val="0"/>
          <w:kern w:val="0"/>
          <w:sz w:val="24"/>
          <w:szCs w:val="24"/>
          <w:u w:val="none"/>
          <w:em w:val="none"/>
          <w:lang w:val="en-GB"/>
        </w:rPr>
        <w:t xml:space="preserve"> 2006), and the social importance of access to waterfront (Sairinen and Kumpulainen 2006), reflect a particular vulnerability for coastal urban areas. During the last decades, the risk has increased in front of winds, waves or sea-level rise due to climate change (Benveniste </w:t>
      </w:r>
      <w:r>
        <w:rPr>
          <w:rFonts w:ascii="Times New Roman" w:hAnsi="Times New Roman"/>
          <w:b w:val="false"/>
          <w:i/>
          <w:iCs/>
          <w:strike w:val="false"/>
          <w:dstrike w:val="false"/>
          <w:outline w:val="false"/>
          <w:shadow w:val="false"/>
          <w:color w:val="000000"/>
          <w:spacing w:val="0"/>
          <w:kern w:val="0"/>
          <w:sz w:val="24"/>
          <w:szCs w:val="24"/>
          <w:u w:val="none"/>
          <w:em w:val="none"/>
          <w:lang w:val="en-GB"/>
        </w:rPr>
        <w:t>et al.</w:t>
      </w:r>
      <w:r>
        <w:rPr>
          <w:rFonts w:ascii="Times New Roman" w:hAnsi="Times New Roman"/>
          <w:b w:val="false"/>
          <w:i w:val="false"/>
          <w:strike w:val="false"/>
          <w:dstrike w:val="false"/>
          <w:outline w:val="false"/>
          <w:shadow w:val="false"/>
          <w:color w:val="000000"/>
          <w:spacing w:val="0"/>
          <w:kern w:val="0"/>
          <w:sz w:val="24"/>
          <w:szCs w:val="24"/>
          <w:u w:val="none"/>
          <w:em w:val="none"/>
          <w:lang w:val="en-GB"/>
        </w:rPr>
        <w:t xml:space="preserve"> 2019, Torresan </w:t>
      </w:r>
      <w:r>
        <w:rPr>
          <w:rFonts w:ascii="Times New Roman" w:hAnsi="Times New Roman"/>
          <w:b w:val="false"/>
          <w:i/>
          <w:iCs/>
          <w:strike w:val="false"/>
          <w:dstrike w:val="false"/>
          <w:outline w:val="false"/>
          <w:shadow w:val="false"/>
          <w:color w:val="000000"/>
          <w:spacing w:val="0"/>
          <w:kern w:val="0"/>
          <w:sz w:val="24"/>
          <w:szCs w:val="24"/>
          <w:u w:val="none"/>
          <w:em w:val="none"/>
          <w:lang w:val="en-GB"/>
        </w:rPr>
        <w:t>et al</w:t>
      </w:r>
      <w:r>
        <w:rPr>
          <w:rFonts w:ascii="Times New Roman" w:hAnsi="Times New Roman"/>
          <w:b w:val="false"/>
          <w:i w:val="false"/>
          <w:strike w:val="false"/>
          <w:dstrike w:val="false"/>
          <w:outline w:val="false"/>
          <w:shadow w:val="false"/>
          <w:color w:val="000000"/>
          <w:spacing w:val="0"/>
          <w:kern w:val="0"/>
          <w:sz w:val="24"/>
          <w:szCs w:val="24"/>
          <w:u w:val="none"/>
          <w:em w:val="none"/>
          <w:lang w:val="en-GB"/>
        </w:rPr>
        <w:t xml:space="preserve">. 2008, Kumar </w:t>
      </w:r>
      <w:r>
        <w:rPr>
          <w:rFonts w:ascii="Times New Roman" w:hAnsi="Times New Roman"/>
          <w:b w:val="false"/>
          <w:i/>
          <w:iCs/>
          <w:strike w:val="false"/>
          <w:dstrike w:val="false"/>
          <w:outline w:val="false"/>
          <w:shadow w:val="false"/>
          <w:color w:val="000000"/>
          <w:spacing w:val="0"/>
          <w:kern w:val="0"/>
          <w:sz w:val="24"/>
          <w:szCs w:val="24"/>
          <w:u w:val="none"/>
          <w:em w:val="none"/>
          <w:lang w:val="en-GB"/>
        </w:rPr>
        <w:t xml:space="preserve">et al. </w:t>
      </w:r>
      <w:r>
        <w:rPr>
          <w:rFonts w:ascii="Times New Roman" w:hAnsi="Times New Roman"/>
          <w:b w:val="false"/>
          <w:i w:val="false"/>
          <w:strike w:val="false"/>
          <w:dstrike w:val="false"/>
          <w:outline w:val="false"/>
          <w:shadow w:val="false"/>
          <w:color w:val="000000"/>
          <w:spacing w:val="0"/>
          <w:kern w:val="0"/>
          <w:sz w:val="24"/>
          <w:szCs w:val="24"/>
          <w:u w:val="none"/>
          <w:em w:val="none"/>
          <w:lang w:val="en-GB"/>
        </w:rPr>
        <w:t>2010 ).</w:t>
      </w:r>
    </w:p>
    <w:p>
      <w:pPr>
        <w:pStyle w:val="TextBody"/>
        <w:jc w:val="both"/>
        <w:rPr/>
      </w:pPr>
      <w:r>
        <w:rPr>
          <w:rFonts w:ascii="Times New Roman" w:hAnsi="Times New Roman"/>
          <w:color w:val="000000"/>
          <w:lang w:val="en-GB"/>
        </w:rPr>
        <w:t xml:space="preserve">Accordingly, there is a need to synthesize urban ecology research that has been carried out on the coast and see if they have the approach that is needed. This article reviews coastal urban ecology scientific publications </w:t>
      </w:r>
      <w:r>
        <w:rPr>
          <w:rFonts w:ascii="Times New Roman" w:hAnsi="Times New Roman"/>
          <w:lang w:val="en-GB"/>
        </w:rPr>
        <w:t>with the aim of examining spatial and temporal changes in time, and evaluating the evolution of urban ecology in these vulnerable areas through identifying the interconnection  in existing literature given by the urban ecology paradigms</w:t>
      </w:r>
      <w:r>
        <w:rPr>
          <w:rFonts w:ascii="Times New Roman" w:hAnsi="Times New Roman"/>
          <w:color w:val="000000"/>
          <w:lang w:val="en-GB"/>
        </w:rPr>
        <w:t xml:space="preserve">. Here, 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TextBody"/>
        <w:jc w:val="both"/>
        <w:rPr/>
      </w:pPr>
      <w:commentRangeStart w:id="3"/>
      <w:r>
        <w:rPr>
          <w:rFonts w:ascii="Times New Roman" w:hAnsi="Times New Roman"/>
          <w:b/>
          <w:bCs/>
          <w:color w:val="000000"/>
          <w:lang w:val="en-GB"/>
        </w:rPr>
        <w:t>Methods</w:t>
      </w:r>
      <w:ins w:id="2" w:author="Giorgia Graells" w:date="2020-07-20T14:48:49Z">
        <w:r>
          <w:rPr>
            <w:rFonts w:ascii="Times New Roman" w:hAnsi="Times New Roman"/>
            <w:b/>
            <w:bCs/>
            <w:color w:val="000000"/>
            <w:lang w:val="en-GB"/>
          </w:rPr>
        </w:r>
      </w:ins>
      <w:commentRangeEnd w:id="3"/>
      <w:r>
        <w:commentReference w:id="3"/>
      </w:r>
      <w:r>
        <w:rPr>
          <w:rFonts w:ascii="Times New Roman" w:hAnsi="Times New Roman"/>
          <w:color w:val="000000"/>
          <w:lang w:val="en-GB"/>
        </w:rPr>
        <w:t xml:space="preserve"> </w:t>
      </w:r>
    </w:p>
    <w:p>
      <w:pPr>
        <w:pStyle w:val="FirstParagraph"/>
        <w:tabs>
          <w:tab w:val="left" w:pos="5968" w:leader="none"/>
        </w:tabs>
        <w:jc w:val="both"/>
        <w:rPr/>
      </w:pPr>
      <w:commentRangeStart w:id="4"/>
      <w:r>
        <w:rPr>
          <w:rFonts w:ascii="Times New Roman" w:hAnsi="Times New Roman"/>
          <w:color w:val="000000"/>
          <w:lang w:val="en-GB"/>
        </w:rPr>
        <w:t>A systematic review</w:t>
      </w:r>
      <w:ins w:id="3" w:author="Giorgia Graells" w:date="2020-07-20T14:51:18Z">
        <w:r>
          <w:rPr>
            <w:rFonts w:ascii="Times New Roman" w:hAnsi="Times New Roman"/>
            <w:color w:val="000000"/>
            <w:lang w:val="en-GB"/>
          </w:rPr>
        </w:r>
      </w:ins>
      <w:commentRangeEnd w:id="4"/>
      <w:r>
        <w:commentReference w:id="4"/>
      </w:r>
      <w:r>
        <w:rPr>
          <w:rFonts w:ascii="Times New Roman" w:hAnsi="Times New Roman"/>
          <w:color w:val="000000"/>
          <w:lang w:val="en-GB"/>
        </w:rPr>
        <w:t xml:space="preserve">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rFonts w:ascii="Times New Roman" w:hAnsi="Times New Roman"/>
          <w:color w:val="000000"/>
          <w:lang w:val="en-GB"/>
        </w:rPr>
      </w:pPr>
      <w:r>
        <w:rPr>
          <w:rFonts w:ascii="Times New Roman" w:hAnsi="Times New Roman"/>
          <w:color w:val="000000"/>
          <w:lang w:val="en-GB"/>
        </w:rPr>
        <w:t xml:space="preserve">Each article collected was categorized in publication year, author’s name, type of publication, author´s affiliation country, study country, and study city. Categories that required further reading were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w:t>
      </w:r>
    </w:p>
    <w:p>
      <w:pPr>
        <w:pStyle w:val="TextBody"/>
        <w:jc w:val="both"/>
        <w:rPr>
          <w:rFonts w:ascii="Times New Roman" w:hAnsi="Times New Roman"/>
          <w:color w:val="000000"/>
          <w:lang w:val="en-GB"/>
        </w:rPr>
      </w:pPr>
      <w:r>
        <w:rPr>
          <w:rFonts w:ascii="Times New Roman" w:hAnsi="Times New Roman"/>
          <w:color w:val="000000"/>
          <w:lang w:val="en-GB"/>
        </w:rPr>
        <w:t>City’s population data were obtained from United Nations (2019). Urban centres classification was modified from United Nations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 A 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 xml:space="preserve">Characterization of articles according to urban ecology paradigms included number of studies found for each paradigm, countries, year of publications, disciplinary focus, research approach, type of analysis, and main research objective. </w:t>
      </w:r>
      <w:bookmarkStart w:id="3" w:name="_GoBack"/>
      <w:commentRangeStart w:id="5"/>
      <w:r>
        <w:rPr>
          <w:rFonts w:ascii="Times New Roman" w:hAnsi="Times New Roman"/>
          <w:color w:val="000000"/>
          <w:lang w:val="en-GB"/>
        </w:rPr>
        <w:t>To examine interaction among articles paradigms through quotation,</w:t>
      </w:r>
      <w:bookmarkEnd w:id="3"/>
      <w:r>
        <w:rPr>
          <w:rFonts w:ascii="Times New Roman" w:hAnsi="Times New Roman"/>
          <w:color w:val="000000"/>
          <w:lang w:val="en-GB"/>
        </w:rPr>
        <w:t xml:space="preserve"> a network analysis was made with the information provided by Web of </w:t>
      </w:r>
      <w:commentRangeStart w:id="6"/>
      <w:r>
        <w:rPr>
          <w:rFonts w:ascii="Times New Roman" w:hAnsi="Times New Roman"/>
          <w:color w:val="000000"/>
          <w:lang w:val="en-GB"/>
        </w:rPr>
        <w:t>Science.</w:t>
      </w:r>
      <w:r>
        <w:rPr/>
      </w:r>
      <w:commentRangeEnd w:id="5"/>
      <w:r>
        <w:commentReference w:id="5"/>
      </w:r>
      <w:r>
        <w:rPr>
          <w:rFonts w:ascii="Times New Roman" w:hAnsi="Times New Roman"/>
          <w:color w:val="000000"/>
          <w:lang w:val="en-GB"/>
        </w:rPr>
        <w:t xml:space="preserve"> </w:t>
      </w:r>
      <w:r>
        <w:rPr/>
      </w:r>
      <w:commentRangeEnd w:id="6"/>
      <w:r>
        <w:commentReference w:id="6"/>
      </w:r>
      <w:r>
        <w:rPr>
          <w:rFonts w:ascii="Times New Roman" w:hAnsi="Times New Roman"/>
          <w:color w:val="000000"/>
          <w:lang w:val="en-GB"/>
        </w:rPr>
        <w:t>The analysis included extracting every reference from each article that was selected in this review and the selection of quoted articles that were already part of the article selection. Consequently, there was a tagging for each article quoted with corresponding paradigm classification and these were plotted with the relationship among paradigm quotations.</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pPr>
      <w:r>
        <w:rPr>
          <w:rFonts w:ascii="Times New Roman" w:hAnsi="Times New Roman"/>
          <w:color w:val="000000"/>
          <w:sz w:val="24"/>
          <w:szCs w:val="24"/>
          <w:lang w:val="en-GB"/>
        </w:rPr>
        <w:t>Results: Coastal urban ecology tenden</w:t>
      </w:r>
      <w:bookmarkStart w:id="4" w:name="coastal-urban-ecology-tendencies"/>
      <w:bookmarkEnd w:id="4"/>
      <w:r>
        <w:rPr>
          <w:rFonts w:ascii="Times New Roman" w:hAnsi="Times New Roman"/>
          <w:color w:val="000000"/>
          <w:sz w:val="24"/>
          <w:szCs w:val="24"/>
          <w:lang w:val="en-GB"/>
        </w:rPr>
        <w:t>cies</w:t>
      </w:r>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in 1979, however, it was not until 1995 that another study related to the field was published. Between 1995 and 2005, the number of publications was below five articles per year (Fig. 3). After 2005 more articles can be found, particularly in years 2016, 2018, and 2019, which showed more than 20 publications per year. According with the type of publication found at Web of Science, publications are mostly journal articles with 84.97% of the total, proceedings papers represented 9.7%, indexed book chapters 2.11%, and reviews 2.11%.</w:t>
      </w:r>
    </w:p>
    <w:p>
      <w:pPr>
        <w:pStyle w:val="TextBody"/>
        <w:jc w:val="both"/>
        <w:rPr>
          <w:rFonts w:ascii="Times New Roman" w:hAnsi="Times New Roman"/>
          <w:color w:val="000000"/>
          <w:lang w:val="en-GB"/>
        </w:rPr>
      </w:pPr>
      <w:r>
        <w:rPr>
          <w:rFonts w:ascii="Times New Roman" w:hAnsi="Times New Roman"/>
          <w:color w:val="000000"/>
          <w:lang w:val="en-GB"/>
        </w:rPr>
        <w:t xml:space="preserve">General aspects and tendencies since 1995 are shown in Figure 3. The main disciplinary focus of research has consistently come from ecology with an average representation of 48.79% of studies for the whole study period. Social-ecological studies came second (24.47%), research in this discipline has remained relatively constant during the years (an average 2.2 publications per year between 2005 and 2009, a 4.4 between 2010 and 2014, and a 3.8 between 2015 and 2019; Fig 3a). </w:t>
      </w:r>
    </w:p>
    <w:p>
      <w:pPr>
        <w:pStyle w:val="TextBody"/>
        <w:jc w:val="both"/>
        <w:rPr/>
      </w:pPr>
      <w:r>
        <w:rPr>
          <w:rFonts w:ascii="Times New Roman" w:hAnsi="Times New Roman"/>
          <w:color w:val="000000"/>
          <w:lang w:val="en-GB"/>
        </w:rPr>
        <w:t xml:space="preserve">Coastal ecology research has mainly considered spatial approaches searching for patterns based on differences in urban morphology (Mgelwa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 and have increasingly included temporal dimensions (Fig. 3b). Quantitative studies have dominated the literature during the past 20 years and modelling studies which include simulation of urban conditions, have begun to be included in the past six years (Fig. 3c). When looking at the main research objectives it is interesting to note that the study of pollution and human impacts have dominated the literature (Fig. 3d). These articles mainly focus on the effects of stressors over coastal urban ecosystems and cities. Habitat use and city design are less frequent, but they have been increasing the last 10 years.</w:t>
      </w:r>
    </w:p>
    <w:p>
      <w:pPr>
        <w:pStyle w:val="TextBody"/>
        <w:jc w:val="both"/>
        <w:rPr/>
      </w:pPr>
      <w:r>
        <w:rPr>
          <w:rFonts w:ascii="Times New Roman" w:hAnsi="Times New Roman"/>
          <w:color w:val="000000"/>
          <w:lang w:val="en-GB"/>
        </w:rPr>
        <w:t>According to study models, a significant number of publications focused on physical aspects (48.10%) such as pollutants and risk towards natural hazards (Fig. 4). The second most frequent study model was biological, centred on specific species (21.94%). In this group birds were the most studied, followed by invertebrates (marine and terrestrial) and plants, leaving other marine species such as fishes and algae behind. Studies centred on ecosystems, social and social-eco-technological systems showed fewer articles published (less than 10).</w:t>
      </w:r>
      <w:r>
        <w:rPr>
          <w:rFonts w:ascii="Times New Roman" w:hAnsi="Times New Roman"/>
          <w:color w:val="000000"/>
          <w:highlight w:val="yellow"/>
          <w:lang w:val="en-GB"/>
        </w:rPr>
        <w:t xml:space="preserve"> </w:t>
      </w:r>
    </w:p>
    <w:p>
      <w:pPr>
        <w:pStyle w:val="TextBody"/>
        <w:jc w:val="both"/>
        <w:rPr/>
      </w:pPr>
      <w:commentRangeStart w:id="7"/>
      <w:r>
        <w:rPr>
          <w:rFonts w:ascii="Times New Roman" w:hAnsi="Times New Roman"/>
          <w:color w:val="000000"/>
          <w:lang w:val="en-GB"/>
        </w:rPr>
        <w:t xml:space="preserve">Most of the articles published in coastal urban ecology have been developed in “large cities” of 1 to 5 million inhabitants </w:t>
      </w:r>
      <w:r>
        <w:rPr>
          <w:rFonts w:ascii="Times New Roman" w:hAnsi="Times New Roman"/>
          <w:color w:val="000000"/>
          <w:lang w:val="en-GB"/>
        </w:rPr>
        <w:t>(</w:t>
      </w:r>
      <w:r>
        <w:rPr>
          <w:rFonts w:ascii="Times New Roman" w:hAnsi="Times New Roman"/>
          <w:color w:val="000000"/>
          <w:lang w:val="en-GB"/>
        </w:rPr>
        <w:t>40</w:t>
      </w:r>
      <w:r>
        <w:rPr>
          <w:rFonts w:ascii="Times New Roman" w:hAnsi="Times New Roman"/>
          <w:color w:val="000000"/>
          <w:lang w:val="en-GB"/>
        </w:rPr>
        <w:t xml:space="preserve">%), </w:t>
      </w:r>
      <w:r>
        <w:rPr>
          <w:rFonts w:ascii="Times New Roman" w:hAnsi="Times New Roman"/>
          <w:color w:val="000000"/>
          <w:lang w:val="en-GB"/>
        </w:rPr>
        <w:t xml:space="preserve">while </w:t>
      </w:r>
      <w:r>
        <w:rPr>
          <w:rFonts w:ascii="Times New Roman" w:hAnsi="Times New Roman"/>
          <w:color w:val="000000"/>
          <w:lang w:val="en-GB"/>
        </w:rPr>
        <w:t xml:space="preserve">other city categories do not exceed 20% </w:t>
      </w:r>
      <w:r>
        <w:rPr>
          <w:rFonts w:ascii="Times New Roman" w:hAnsi="Times New Roman"/>
          <w:color w:val="000000"/>
          <w:lang w:val="en-GB"/>
        </w:rPr>
        <w:t>(Fig. 5)</w:t>
      </w:r>
      <w:r>
        <w:rPr>
          <w:rFonts w:ascii="Times New Roman" w:hAnsi="Times New Roman"/>
          <w:color w:val="000000"/>
          <w:lang w:val="en-GB"/>
        </w:rPr>
        <w:t xml:space="preserve">. </w:t>
      </w:r>
      <w:r>
        <w:rPr>
          <w:rFonts w:ascii="Times New Roman" w:hAnsi="Times New Roman"/>
          <w:color w:val="000000"/>
          <w:lang w:val="en-GB"/>
        </w:rPr>
        <w:t>In general, cities with more than 1 million people tent to have more studies than expected. However, the large</w:t>
      </w:r>
      <w:r>
        <w:rPr>
          <w:rFonts w:ascii="Times New Roman" w:hAnsi="Times New Roman"/>
          <w:color w:val="000000"/>
          <w:lang w:val="en-GB"/>
        </w:rPr>
        <w:t xml:space="preserve"> amount </w:t>
      </w:r>
      <w:r>
        <w:rPr>
          <w:rFonts w:ascii="Times New Roman" w:hAnsi="Times New Roman"/>
          <w:color w:val="000000"/>
          <w:lang w:val="en-GB"/>
        </w:rPr>
        <w:t xml:space="preserve">of “large cities” </w:t>
      </w:r>
      <w:r>
        <w:rPr>
          <w:rFonts w:ascii="Times New Roman" w:hAnsi="Times New Roman"/>
          <w:color w:val="000000"/>
          <w:lang w:val="en-GB"/>
        </w:rPr>
        <w:t>studies</w:t>
      </w:r>
      <w:r>
        <w:rPr>
          <w:rFonts w:ascii="Times New Roman" w:hAnsi="Times New Roman"/>
          <w:color w:val="000000"/>
          <w:lang w:val="en-GB"/>
        </w:rPr>
        <w:t xml:space="preserve"> is countered by “</w:t>
      </w:r>
      <w:r>
        <w:rPr>
          <w:rFonts w:ascii="Times New Roman" w:hAnsi="Times New Roman"/>
          <w:color w:val="000000"/>
          <w:lang w:val="en-GB"/>
        </w:rPr>
        <w:t xml:space="preserve">small cities” under representativiy, </w:t>
      </w:r>
      <w:r>
        <w:rPr>
          <w:rFonts w:ascii="Times New Roman" w:hAnsi="Times New Roman"/>
          <w:color w:val="000000"/>
          <w:lang w:val="en-GB"/>
        </w:rPr>
        <w:t>given</w:t>
      </w:r>
      <w:r>
        <w:rPr>
          <w:rFonts w:ascii="Times New Roman" w:hAnsi="Times New Roman"/>
          <w:color w:val="000000"/>
          <w:lang w:val="en-GB"/>
        </w:rPr>
        <w:t xml:space="preserve"> more than 70% of cities in the world correspond to</w:t>
      </w:r>
      <w:r>
        <w:rPr>
          <w:rFonts w:ascii="Times New Roman" w:hAnsi="Times New Roman"/>
          <w:color w:val="000000"/>
          <w:lang w:val="en-GB"/>
        </w:rPr>
        <w:t xml:space="preserve"> </w:t>
      </w:r>
      <w:r>
        <w:rPr>
          <w:rFonts w:ascii="Times New Roman" w:hAnsi="Times New Roman"/>
          <w:color w:val="000000"/>
          <w:lang w:val="en-GB"/>
        </w:rPr>
        <w:t xml:space="preserve">this </w:t>
      </w:r>
      <w:r>
        <w:rPr>
          <w:rFonts w:ascii="Times New Roman" w:hAnsi="Times New Roman"/>
          <w:color w:val="000000"/>
          <w:lang w:val="en-GB"/>
        </w:rPr>
        <w:t>category</w:t>
      </w:r>
      <w:r>
        <w:rPr>
          <w:rFonts w:ascii="Times New Roman" w:hAnsi="Times New Roman"/>
          <w:color w:val="000000"/>
          <w:lang w:val="en-GB"/>
        </w:rPr>
        <w:t xml:space="preserve">. </w:t>
      </w:r>
      <w:ins w:id="4" w:author="Giorgia Graells" w:date="2020-07-20T09:37:10Z">
        <w:commentRangeEnd w:id="7"/>
        <w:r>
          <w:commentReference w:id="7"/>
        </w:r>
        <w:r>
          <w:rPr/>
        </w:r>
      </w:ins>
    </w:p>
    <w:p>
      <w:pPr>
        <w:pStyle w:val="TextBody"/>
        <w:jc w:val="both"/>
        <w:rPr>
          <w:rFonts w:ascii="Times New Roman" w:hAnsi="Times New Roman"/>
          <w:color w:val="000000"/>
          <w:lang w:val="en-GB"/>
        </w:rPr>
      </w:pPr>
      <w:r>
        <w:rPr>
          <w:rFonts w:ascii="Times New Roman" w:hAnsi="Times New Roman"/>
          <w:color w:val="000000"/>
          <w:lang w:val="en-GB"/>
        </w:rPr>
        <w:t>Research in coastal urban ecology has focused mostly in near shore terrestrial environments, presenting more than 68% of articles (Fig. 6). Intertidal areas presented 17.30% of the publications, near-shore coastal benthic a 3.38%, and coastal pelagic environments only a 1.69%. Coastal atmosphere showed 8.86% of total articles published.</w:t>
      </w:r>
    </w:p>
    <w:p>
      <w:pPr>
        <w:pStyle w:val="TextBody"/>
        <w:jc w:val="both"/>
        <w:rPr>
          <w:rFonts w:ascii="Times New Roman" w:hAnsi="Times New Roman"/>
          <w:lang w:val="en-GB"/>
        </w:rPr>
      </w:pPr>
      <w:r>
        <w:rPr>
          <w:rFonts w:ascii="Times New Roman" w:hAnsi="Times New Roman"/>
          <w:lang w:val="en-GB"/>
        </w:rPr>
        <w:t xml:space="preserve"> </w:t>
      </w:r>
    </w:p>
    <w:p>
      <w:pPr>
        <w:pStyle w:val="Heading2"/>
        <w:jc w:val="both"/>
        <w:rPr/>
      </w:pPr>
      <w:bookmarkStart w:id="5" w:name="coastal-urban-ecology-in-of-and-for-the-"/>
      <w:commentRangeStart w:id="8"/>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5"/>
      <w:r>
        <w:rPr>
          <w:rFonts w:ascii="Times New Roman" w:hAnsi="Times New Roman"/>
          <w:i/>
          <w:iCs/>
          <w:color w:val="000000"/>
          <w:sz w:val="24"/>
          <w:szCs w:val="24"/>
          <w:lang w:val="en-GB"/>
        </w:rPr>
        <w:t>.</w:t>
      </w:r>
      <w:commentRangeEnd w:id="8"/>
      <w:r>
        <w:commentReference w:id="8"/>
      </w:r>
      <w:r>
        <w:rPr/>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more than 60% of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and performed in 21 countries. The US also dominated this paradigm with 9 articles. Research addressing the  </w:t>
      </w:r>
      <w:r>
        <w:rPr>
          <w:rFonts w:ascii="Times New Roman" w:hAnsi="Times New Roman"/>
          <w:i/>
          <w:lang w:val="en-GB"/>
        </w:rPr>
        <w:t>for the city</w:t>
      </w:r>
      <w:r>
        <w:rPr>
          <w:rFonts w:ascii="Times New Roman" w:hAnsi="Times New Roman"/>
          <w:lang w:val="en-GB"/>
        </w:rPr>
        <w:t xml:space="preserve"> paradigm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appeared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since 1997. The three paradigms show to be increasing in the number of publications during the last decade,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disciplinary focus, research approach, type of analysis, and the main research objectives presented in their articles (Fig. 9).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in environmental policies, and also some social-ecological and social policies. Research approaches are similar among paradigms, spatial approach of studies is the most common, followed by spatio-temporal approach. Temporal approaches are generally lacking in coastal urban ecology studies. Studies </w:t>
      </w:r>
      <w:r>
        <w:rPr>
          <w:rFonts w:ascii="Times New Roman" w:hAnsi="Times New Roman"/>
          <w:i/>
          <w:iCs/>
          <w:lang w:val="en-GB"/>
        </w:rPr>
        <w:t xml:space="preserve">in the city </w:t>
      </w:r>
      <w:r>
        <w:rPr>
          <w:rFonts w:ascii="Times New Roman" w:hAnsi="Times New Roman"/>
          <w:lang w:val="en-GB"/>
        </w:rPr>
        <w:t xml:space="preserve">presented almost only quantitative assessments, however studies presented under paradigms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 xml:space="preserve">showed similar proportions between quantitative and qualitative analysis. The paradigm </w:t>
      </w:r>
      <w:r>
        <w:rPr>
          <w:rFonts w:ascii="Times New Roman" w:hAnsi="Times New Roman"/>
          <w:i/>
          <w:iCs/>
          <w:lang w:val="en-GB"/>
        </w:rPr>
        <w:t>of the city</w:t>
      </w:r>
      <w:r>
        <w:rPr>
          <w:rFonts w:ascii="Times New Roman" w:hAnsi="Times New Roman"/>
          <w:lang w:val="en-GB"/>
        </w:rPr>
        <w:t xml:space="preserve"> has centred research on themes related to human adaptation, being this topic also taken by paradigm </w:t>
      </w:r>
      <w:r>
        <w:rPr>
          <w:rFonts w:ascii="Times New Roman" w:hAnsi="Times New Roman"/>
          <w:i/>
          <w:iCs/>
          <w:lang w:val="en-GB"/>
        </w:rPr>
        <w:t>for the city</w:t>
      </w:r>
      <w:r>
        <w:rPr>
          <w:rFonts w:ascii="Times New Roman" w:hAnsi="Times New Roman"/>
          <w:lang w:val="en-GB"/>
        </w:rPr>
        <w:t xml:space="preserve"> added to city design, reflecting the focus on policy and planning implications of these studies. </w:t>
      </w:r>
    </w:p>
    <w:p>
      <w:pPr>
        <w:pStyle w:val="TextBody"/>
        <w:jc w:val="both"/>
        <w:rPr/>
      </w:pPr>
      <w:r>
        <w:rPr>
          <w:rFonts w:ascii="Times New Roman" w:hAnsi="Times New Roman"/>
          <w:color w:val="000000"/>
          <w:lang w:val="en-GB"/>
        </w:rPr>
        <w:t xml:space="preserve">When analysing the whole database of coastal urban ecology articles, only 34 publications showed connections among citations, presenting a total of 24 interactions (Fig. 10). These interactions where presented when one article quotes a single article, two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three cited the same article (Shepard et al. 2016, Washburn et al. 2013, Campbell 2010), or four  cited the same article (Leclerc and Viard 2018, Heery </w:t>
      </w:r>
      <w:r>
        <w:rPr>
          <w:rFonts w:ascii="Times New Roman" w:hAnsi="Times New Roman"/>
          <w:i/>
          <w:iCs/>
          <w:color w:val="000000"/>
          <w:lang w:val="en-GB"/>
        </w:rPr>
        <w:t xml:space="preserve">et al. </w:t>
      </w:r>
      <w:r>
        <w:rPr>
          <w:rFonts w:ascii="Times New Roman" w:hAnsi="Times New Roman"/>
          <w:color w:val="000000"/>
          <w:lang w:val="en-GB"/>
        </w:rPr>
        <w:t xml:space="preserve">2018, Bertocci </w:t>
      </w:r>
      <w:r>
        <w:rPr>
          <w:rFonts w:ascii="Times New Roman" w:hAnsi="Times New Roman"/>
          <w:i/>
          <w:iCs/>
          <w:color w:val="000000"/>
          <w:lang w:val="en-GB"/>
        </w:rPr>
        <w:t xml:space="preserve">et al. </w:t>
      </w:r>
      <w:r>
        <w:rPr>
          <w:rFonts w:ascii="Times New Roman" w:hAnsi="Times New Roman"/>
          <w:color w:val="000000"/>
          <w:lang w:val="en-GB"/>
        </w:rPr>
        <w:t xml:space="preserve">2017, Bugnot </w:t>
      </w:r>
      <w:r>
        <w:rPr>
          <w:rFonts w:ascii="Times New Roman" w:hAnsi="Times New Roman"/>
          <w:i/>
          <w:iCs/>
          <w:color w:val="000000"/>
          <w:lang w:val="en-GB"/>
        </w:rPr>
        <w:t>et al.</w:t>
      </w:r>
      <w:r>
        <w:rPr>
          <w:rFonts w:ascii="Times New Roman" w:hAnsi="Times New Roman"/>
          <w:color w:val="000000"/>
          <w:lang w:val="en-GB"/>
        </w:rPr>
        <w:t xml:space="preserve"> 2019).  Network analysis showed a marginal interaction among articles’ paradigms. Here the paradigm </w:t>
      </w:r>
      <w:r>
        <w:rPr>
          <w:rFonts w:ascii="Times New Roman" w:hAnsi="Times New Roman"/>
          <w:i/>
          <w:color w:val="000000"/>
          <w:lang w:val="en-GB"/>
        </w:rPr>
        <w:t>in the city</w:t>
      </w:r>
      <w:r>
        <w:rPr>
          <w:rFonts w:ascii="Times New Roman" w:hAnsi="Times New Roman"/>
          <w:color w:val="000000"/>
          <w:lang w:val="en-GB"/>
        </w:rPr>
        <w:t xml:space="preserve"> quoted only seven </w:t>
      </w:r>
      <w:r>
        <w:rPr>
          <w:rFonts w:ascii="Times New Roman" w:hAnsi="Times New Roman"/>
          <w:i/>
          <w:color w:val="000000"/>
          <w:lang w:val="en-GB"/>
        </w:rPr>
        <w:t>in the city</w:t>
      </w:r>
      <w:r>
        <w:rPr>
          <w:rFonts w:ascii="Times New Roman" w:hAnsi="Times New Roman"/>
          <w:color w:val="000000"/>
          <w:lang w:val="en-GB"/>
        </w:rPr>
        <w:t xml:space="preserve"> articles from a total of 16 citations, the paradigm </w:t>
      </w:r>
      <w:r>
        <w:rPr>
          <w:rFonts w:ascii="Times New Roman" w:hAnsi="Times New Roman"/>
          <w:i/>
          <w:iCs/>
          <w:color w:val="000000"/>
          <w:lang w:val="en-GB"/>
        </w:rPr>
        <w:t>of the city</w:t>
      </w:r>
      <w:r>
        <w:rPr>
          <w:rFonts w:ascii="Times New Roman" w:hAnsi="Times New Roman"/>
          <w:color w:val="000000"/>
          <w:lang w:val="en-GB"/>
        </w:rPr>
        <w:t xml:space="preserve"> quoted three articles </w:t>
      </w:r>
      <w:r>
        <w:rPr>
          <w:rFonts w:ascii="Times New Roman" w:hAnsi="Times New Roman"/>
          <w:i/>
          <w:iCs/>
          <w:color w:val="000000"/>
          <w:lang w:val="en-GB"/>
        </w:rPr>
        <w:t>in the city</w:t>
      </w:r>
      <w:r>
        <w:rPr>
          <w:rFonts w:ascii="Times New Roman" w:hAnsi="Times New Roman"/>
          <w:color w:val="000000"/>
          <w:lang w:val="en-GB"/>
        </w:rPr>
        <w:t xml:space="preserve"> and one </w:t>
      </w:r>
      <w:r>
        <w:rPr>
          <w:rFonts w:ascii="Times New Roman" w:hAnsi="Times New Roman"/>
          <w:i/>
          <w:iCs/>
          <w:color w:val="000000"/>
          <w:lang w:val="en-GB"/>
        </w:rPr>
        <w:t>of the city</w:t>
      </w:r>
      <w:r>
        <w:rPr>
          <w:rFonts w:ascii="Times New Roman" w:hAnsi="Times New Roman"/>
          <w:color w:val="000000"/>
          <w:lang w:val="en-GB"/>
        </w:rPr>
        <w:t xml:space="preserve"> from a total of seven citations, paradigm </w:t>
      </w:r>
      <w:r>
        <w:rPr>
          <w:rFonts w:ascii="Times New Roman" w:hAnsi="Times New Roman"/>
          <w:i/>
          <w:iCs/>
          <w:color w:val="000000"/>
          <w:lang w:val="en-GB"/>
        </w:rPr>
        <w:t>for the city</w:t>
      </w:r>
      <w:r>
        <w:rPr>
          <w:rFonts w:ascii="Times New Roman" w:hAnsi="Times New Roman"/>
          <w:color w:val="000000"/>
          <w:lang w:val="en-GB"/>
        </w:rPr>
        <w:t xml:space="preserve"> quoted only one article under the paradigm </w:t>
      </w:r>
      <w:r>
        <w:rPr>
          <w:rFonts w:ascii="Times New Roman" w:hAnsi="Times New Roman"/>
          <w:i/>
          <w:iCs/>
          <w:color w:val="000000"/>
          <w:lang w:val="en-GB"/>
        </w:rPr>
        <w:t xml:space="preserve">of the city. </w:t>
      </w:r>
      <w:r>
        <w:rPr>
          <w:rFonts w:ascii="Times New Roman" w:hAnsi="Times New Roman"/>
          <w:color w:val="000000"/>
          <w:lang w:val="en-GB"/>
        </w:rPr>
        <w:t>These results suggest that coastal urban ecology article quotation have a subtle connection among publications, and it is not reinforced when the three paradigms are considered.</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rFonts w:ascii="Times New Roman" w:hAnsi="Times New Roman"/>
          <w:color w:val="000000"/>
          <w:sz w:val="24"/>
          <w:szCs w:val="24"/>
          <w:lang w:val="en-GB"/>
        </w:rPr>
      </w:pPr>
      <w:bookmarkStart w:id="6" w:name="conclusions1"/>
      <w:r>
        <w:rPr>
          <w:rFonts w:ascii="Times New Roman" w:hAnsi="Times New Roman"/>
          <w:color w:val="000000"/>
          <w:sz w:val="24"/>
          <w:szCs w:val="24"/>
          <w:lang w:val="en-GB"/>
        </w:rPr>
        <w:t>Discussion</w:t>
      </w:r>
      <w:bookmarkEnd w:id="6"/>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w:t>
      </w:r>
      <w:r>
        <w:rPr>
          <w:rFonts w:ascii="Times New Roman" w:hAnsi="Times New Roman"/>
          <w:i/>
          <w:iCs/>
          <w:color w:val="000000"/>
          <w:lang w:val="en-GB"/>
        </w:rPr>
        <w:t>in the city</w:t>
      </w:r>
      <w:r>
        <w:rPr>
          <w:rFonts w:ascii="Times New Roman" w:hAnsi="Times New Roman"/>
          <w:color w:val="000000"/>
          <w:lang w:val="en-GB"/>
        </w:rPr>
        <w:t xml:space="preserve"> perspective have significantly increased during the last three decades. Interestingly, results show coastal urban ecology is beginning to address issues which relate to planners and policy makers through some key studies on green infrastructure (Chen </w:t>
      </w:r>
      <w:r>
        <w:rPr>
          <w:rFonts w:ascii="Times New Roman" w:hAnsi="Times New Roman"/>
          <w:i/>
          <w:iCs/>
          <w:color w:val="000000"/>
          <w:lang w:val="en-GB"/>
        </w:rPr>
        <w:t>et al.</w:t>
      </w:r>
      <w:r>
        <w:rPr>
          <w:rFonts w:ascii="Times New Roman" w:hAnsi="Times New Roman"/>
          <w:color w:val="000000"/>
          <w:lang w:val="en-GB"/>
        </w:rPr>
        <w:t xml:space="preserve"> 2015, Zhang </w:t>
      </w:r>
      <w:r>
        <w:rPr>
          <w:rFonts w:ascii="Times New Roman" w:hAnsi="Times New Roman"/>
          <w:i/>
          <w:iCs/>
          <w:color w:val="000000"/>
          <w:lang w:val="en-GB"/>
        </w:rPr>
        <w:t>et al.</w:t>
      </w:r>
      <w:r>
        <w:rPr>
          <w:rFonts w:ascii="Times New Roman" w:hAnsi="Times New Roman"/>
          <w:color w:val="000000"/>
          <w:lang w:val="en-GB"/>
        </w:rPr>
        <w:t xml:space="preserve"> 2016, Conticelli and Tondelli 2018), eco-cities (Surjan and Shaw 2008, Wong 2011), and sustainable cities (Pizarro 2008, Song </w:t>
      </w:r>
      <w:r>
        <w:rPr>
          <w:rFonts w:ascii="Times New Roman" w:hAnsi="Times New Roman"/>
          <w:i/>
          <w:iCs/>
          <w:color w:val="000000"/>
          <w:lang w:val="en-GB"/>
        </w:rPr>
        <w:t>et al.</w:t>
      </w:r>
      <w:r>
        <w:rPr>
          <w:rFonts w:ascii="Times New Roman" w:hAnsi="Times New Roman"/>
          <w:color w:val="000000"/>
          <w:lang w:val="en-GB"/>
        </w:rPr>
        <w:t xml:space="preserve"> 2016, Arif 2017). Despite the diversity of research on coastal urban ecology there are still important geographic and disciplinary gaps in the main focus of research.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research has </w:t>
      </w:r>
      <w:r>
        <w:rPr>
          <w:rFonts w:ascii="Times New Roman" w:hAnsi="Times New Roman"/>
          <w:color w:val="000000"/>
        </w:rPr>
        <w:t>drawn</w:t>
      </w:r>
      <w:r>
        <w:rPr>
          <w:rFonts w:ascii="Times New Roman" w:hAnsi="Times New Roman"/>
        </w:rPr>
        <w:t xml:space="preserve"> from ecological studies more than </w:t>
      </w:r>
      <w:r>
        <w:rPr>
          <w:rFonts w:ascii="Times New Roman" w:hAnsi="Times New Roman"/>
          <w:color w:val="000000"/>
        </w:rPr>
        <w:t xml:space="preserve">any </w:t>
      </w:r>
      <w:r>
        <w:rPr>
          <w:rFonts w:ascii="Times New Roman" w:hAnsi="Times New Roman"/>
        </w:rPr>
        <w:t>other discipline</w:t>
      </w:r>
      <w:r>
        <w:rPr>
          <w:rFonts w:ascii="Times New Roman" w:hAnsi="Times New Roman"/>
          <w:color w:val="000000"/>
        </w:rPr>
        <w:t xml:space="preserve"> (Fig. 3)</w:t>
      </w:r>
      <w:r>
        <w:rPr>
          <w:rFonts w:ascii="Times New Roman" w:hAnsi="Times New Roman"/>
        </w:rPr>
        <w:t xml:space="preserve">. Even when it seems that social </w:t>
      </w:r>
      <w:r>
        <w:rPr>
          <w:rFonts w:ascii="Times New Roman" w:hAnsi="Times New Roman"/>
          <w:color w:val="000000"/>
        </w:rPr>
        <w:t>dimensions</w:t>
      </w:r>
      <w:r>
        <w:rPr>
          <w:rFonts w:ascii="Times New Roman" w:hAnsi="Times New Roman"/>
        </w:rPr>
        <w:t xml:space="preserve"> have been integrated slowly during the years under the knowledge of human-nature coupling (Liu </w:t>
      </w:r>
      <w:r>
        <w:rPr>
          <w:rFonts w:ascii="Times New Roman" w:hAnsi="Times New Roman"/>
          <w:i/>
          <w:iCs/>
        </w:rPr>
        <w:t>et al.</w:t>
      </w:r>
      <w:r>
        <w:rPr>
          <w:rFonts w:ascii="Times New Roman" w:hAnsi="Times New Roman"/>
        </w:rPr>
        <w:t xml:space="preserve"> 2007a, Lui </w:t>
      </w:r>
      <w:r>
        <w:rPr>
          <w:rFonts w:ascii="Times New Roman" w:hAnsi="Times New Roman"/>
          <w:i/>
          <w:iCs/>
        </w:rPr>
        <w:t>et al.</w:t>
      </w:r>
      <w:r>
        <w:rPr>
          <w:rFonts w:ascii="Times New Roman" w:hAnsi="Times New Roman"/>
        </w:rPr>
        <w:t xml:space="preserve"> 2007b) and the importance to include people and their relationship with the urban environment (Redman et al. 2004), </w:t>
      </w:r>
      <w:r>
        <w:rPr>
          <w:rFonts w:ascii="Times New Roman" w:hAnsi="Times New Roman"/>
          <w:color w:val="000000"/>
        </w:rPr>
        <w:t>interdisciplinary studies are</w:t>
      </w:r>
      <w:r>
        <w:rPr>
          <w:rFonts w:ascii="Times New Roman" w:hAnsi="Times New Roman"/>
        </w:rPr>
        <w:t xml:space="preserve"> still </w:t>
      </w:r>
      <w:r>
        <w:rPr>
          <w:rFonts w:ascii="Times New Roman" w:hAnsi="Times New Roman"/>
          <w:color w:val="000000"/>
        </w:rPr>
        <w:t>infrequent</w:t>
      </w:r>
      <w:r>
        <w:rPr>
          <w:rFonts w:ascii="Times New Roman" w:hAnsi="Times New Roman"/>
        </w:rPr>
        <w:t xml:space="preserve">. </w:t>
      </w:r>
      <w:r>
        <w:rPr>
          <w:rFonts w:ascii="Times New Roman" w:hAnsi="Times New Roman"/>
          <w:color w:val="000000"/>
        </w:rPr>
        <w:t>An interesting interdisciplinary line of research is emerging associated to</w:t>
      </w:r>
      <w:r>
        <w:rPr>
          <w:rFonts w:ascii="Times New Roman" w:hAnsi="Times New Roman"/>
        </w:rPr>
        <w:t xml:space="preserve"> </w:t>
      </w:r>
      <w:r>
        <w:rPr>
          <w:rFonts w:ascii="Times New Roman" w:hAnsi="Times New Roman"/>
          <w:color w:val="000000"/>
        </w:rPr>
        <w:t xml:space="preserve">designing </w:t>
      </w:r>
      <w:r>
        <w:rPr>
          <w:rFonts w:ascii="Times New Roman" w:hAnsi="Times New Roman"/>
        </w:rPr>
        <w:t xml:space="preserve">new </w:t>
      </w:r>
      <w:r>
        <w:rPr>
          <w:rFonts w:ascii="Times New Roman" w:hAnsi="Times New Roman"/>
          <w:color w:val="000000"/>
        </w:rPr>
        <w:t>infrastructures</w:t>
      </w:r>
      <w:r>
        <w:rPr>
          <w:rFonts w:ascii="Times New Roman" w:hAnsi="Times New Roman"/>
        </w:rPr>
        <w:t xml:space="preserve"> in </w:t>
      </w:r>
      <w:r>
        <w:rPr>
          <w:rFonts w:ascii="Times New Roman" w:hAnsi="Times New Roman"/>
          <w:color w:val="000000"/>
        </w:rPr>
        <w:t xml:space="preserve">coastal </w:t>
      </w:r>
      <w:r>
        <w:rPr>
          <w:rFonts w:ascii="Times New Roman" w:hAnsi="Times New Roman"/>
        </w:rPr>
        <w:t>cities</w:t>
      </w:r>
      <w:r>
        <w:rPr>
          <w:rFonts w:ascii="Times New Roman" w:hAnsi="Times New Roman"/>
          <w:color w:val="000000"/>
        </w:rPr>
        <w:t xml:space="preserve"> aimed at the provision of </w:t>
      </w:r>
      <w:r>
        <w:rPr>
          <w:rFonts w:ascii="Times New Roman" w:hAnsi="Times New Roman"/>
        </w:rPr>
        <w:t xml:space="preserve">sustainable alternatives (Brundtland et al. 1987, Loucks 1994, Kates et al. 2001). However, these interdisciplinary efforts have been performed in few coastal areas (Morris et al. 2019), showing similar geographical bias identified here.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has </w:t>
      </w:r>
      <w:r>
        <w:rPr>
          <w:rFonts w:ascii="Times New Roman" w:hAnsi="Times New Roman"/>
          <w:color w:val="000000"/>
        </w:rPr>
        <w:t>centered</w:t>
      </w:r>
      <w:r>
        <w:rPr>
          <w:rFonts w:ascii="Times New Roman" w:hAnsi="Times New Roman"/>
        </w:rPr>
        <w:t xml:space="preserve"> </w:t>
      </w:r>
      <w:r>
        <w:rPr>
          <w:rFonts w:ascii="Times New Roman" w:hAnsi="Times New Roman"/>
          <w:color w:val="000000"/>
        </w:rPr>
        <w:t xml:space="preserve">mainly </w:t>
      </w:r>
      <w:r>
        <w:rPr>
          <w:rFonts w:ascii="Times New Roman" w:hAnsi="Times New Roman"/>
        </w:rPr>
        <w:t xml:space="preserve">in </w:t>
      </w:r>
      <w:r>
        <w:rPr>
          <w:rFonts w:ascii="Times New Roman" w:hAnsi="Times New Roman"/>
          <w:color w:val="000000"/>
        </w:rPr>
        <w:t xml:space="preserve">understanding </w:t>
      </w:r>
      <w:r>
        <w:rPr>
          <w:rFonts w:ascii="Times New Roman" w:hAnsi="Times New Roman"/>
        </w:rPr>
        <w:t xml:space="preserve">spatial </w:t>
      </w:r>
      <w:r>
        <w:rPr>
          <w:rFonts w:ascii="Times New Roman" w:hAnsi="Times New Roman"/>
          <w:color w:val="000000"/>
        </w:rPr>
        <w:t>patterns and variability</w:t>
      </w:r>
      <w:r>
        <w:rPr>
          <w:rFonts w:ascii="Times New Roman" w:hAnsi="Times New Roman"/>
        </w:rPr>
        <w:t xml:space="preserve">, showing a bias </w:t>
      </w:r>
      <w:r>
        <w:rPr>
          <w:rFonts w:ascii="Times New Roman" w:hAnsi="Times New Roman"/>
          <w:color w:val="000000"/>
        </w:rPr>
        <w:t>towards short</w:t>
      </w:r>
      <w:r>
        <w:rPr>
          <w:rFonts w:ascii="Times New Roman" w:hAnsi="Times New Roman"/>
        </w:rPr>
        <w:t xml:space="preserve"> time scale research</w:t>
      </w:r>
      <w:r>
        <w:rPr>
          <w:rFonts w:ascii="Times New Roman" w:hAnsi="Times New Roman"/>
          <w:color w:val="000000"/>
        </w:rPr>
        <w:t xml:space="preserve"> (Fig. 3).</w:t>
      </w:r>
      <w:r>
        <w:rPr>
          <w:rFonts w:ascii="Times New Roman" w:hAnsi="Times New Roman"/>
        </w:rPr>
        <w:t xml:space="preserve"> </w:t>
      </w:r>
      <w:r>
        <w:rPr>
          <w:rFonts w:ascii="Times New Roman" w:hAnsi="Times New Roman"/>
          <w:color w:val="000000"/>
          <w:lang w:val="en-GB"/>
        </w:rPr>
        <w:t xml:space="preserve">Consequently, there has been a loss of a dynamic perspective in the study of coastal cities. </w:t>
      </w:r>
      <w:commentRangeStart w:id="9"/>
      <w:r>
        <w:rPr>
          <w:rFonts w:ascii="Times New Roman" w:hAnsi="Times New Roman"/>
          <w:color w:val="000000"/>
          <w:lang w:val="en-GB"/>
        </w:rPr>
        <w:t>This is unfortunate, as urban systems have been described as highly dynamic scenarios</w:t>
      </w:r>
      <w:r>
        <w:rPr/>
      </w:r>
      <w:commentRangeEnd w:id="9"/>
      <w:r>
        <w:commentReference w:id="9"/>
      </w:r>
      <w:r>
        <w:rPr/>
        <w:commentReference w:id="10"/>
      </w:r>
      <w:r>
        <w:rPr>
          <w:rFonts w:ascii="Times New Roman" w:hAnsi="Times New Roman"/>
          <w:color w:val="000000"/>
          <w:lang w:val="en-GB"/>
        </w:rPr>
        <w:t xml:space="preserve"> (Ramalho and Hobbs 2012) and coastal ecosystems </w:t>
      </w:r>
      <w:r>
        <w:rPr>
          <w:rFonts w:ascii="Times New Roman" w:hAnsi="Times New Roman"/>
          <w:color w:val="000000"/>
          <w:sz w:val="24"/>
          <w:lang w:val="en-GB"/>
        </w:rPr>
        <w:t xml:space="preserve">are being threatened by urbanization, as well as sediment diversion and other activities (Constanza </w:t>
      </w:r>
      <w:r>
        <w:rPr>
          <w:rFonts w:ascii="Times New Roman" w:hAnsi="Times New Roman"/>
          <w:i/>
          <w:iCs/>
          <w:color w:val="000000"/>
          <w:sz w:val="24"/>
          <w:lang w:val="en-GB"/>
        </w:rPr>
        <w:t>et al.</w:t>
      </w:r>
      <w:r>
        <w:rPr>
          <w:rFonts w:ascii="Times New Roman" w:hAnsi="Times New Roman"/>
          <w:color w:val="000000"/>
          <w:sz w:val="24"/>
          <w:lang w:val="en-GB"/>
        </w:rPr>
        <w:t xml:space="preserve"> 1990)</w:t>
      </w:r>
      <w:r>
        <w:rPr>
          <w:rFonts w:ascii="Times New Roman" w:hAnsi="Times New Roman"/>
          <w:color w:val="000000"/>
          <w:lang w:val="en-GB"/>
        </w:rPr>
        <w:t>. Results show research is also biased towards quantitative approaches with few qualitative analysis (e.g. Giovene di Girasole 2014, Cleland</w:t>
      </w:r>
      <w:r>
        <w:rPr>
          <w:rFonts w:ascii="Times New Roman" w:hAnsi="Times New Roman"/>
          <w:i/>
          <w:iCs/>
          <w:color w:val="000000"/>
          <w:lang w:val="en-GB"/>
        </w:rPr>
        <w:t xml:space="preserve"> et al.</w:t>
      </w:r>
      <w:r>
        <w:rPr>
          <w:rFonts w:ascii="Times New Roman" w:hAnsi="Times New Roman"/>
          <w:color w:val="000000"/>
          <w:lang w:val="en-GB"/>
        </w:rPr>
        <w:t xml:space="preserve"> 2015, Guerrero </w:t>
      </w:r>
      <w:r>
        <w:rPr>
          <w:rFonts w:ascii="Times New Roman" w:hAnsi="Times New Roman"/>
          <w:i/>
          <w:iCs/>
          <w:color w:val="000000"/>
          <w:lang w:val="en-GB"/>
        </w:rPr>
        <w:t xml:space="preserve">et al. </w:t>
      </w:r>
      <w:r>
        <w:rPr>
          <w:rFonts w:ascii="Times New Roman" w:hAnsi="Times New Roman"/>
          <w:color w:val="000000"/>
          <w:lang w:val="en-GB"/>
        </w:rPr>
        <w:t xml:space="preserve">2018, Villagra </w:t>
      </w:r>
      <w:r>
        <w:rPr>
          <w:rFonts w:ascii="Times New Roman" w:hAnsi="Times New Roman"/>
          <w:i/>
          <w:iCs/>
          <w:color w:val="000000"/>
          <w:lang w:val="en-GB"/>
        </w:rPr>
        <w:t>et al.</w:t>
      </w:r>
      <w:r>
        <w:rPr>
          <w:rFonts w:ascii="Times New Roman" w:hAnsi="Times New Roman"/>
          <w:color w:val="000000"/>
          <w:lang w:val="en-GB"/>
        </w:rPr>
        <w:t xml:space="preserve"> 2016). This supports the results which show little social science research based on methods such as grounded theory or ethnography (Creswell </w:t>
      </w:r>
      <w:r>
        <w:rPr>
          <w:rFonts w:ascii="Times New Roman" w:hAnsi="Times New Roman"/>
          <w:i/>
          <w:iCs/>
          <w:color w:val="000000"/>
          <w:lang w:val="en-GB"/>
        </w:rPr>
        <w:t xml:space="preserve">et al. </w:t>
      </w:r>
      <w:r>
        <w:rPr>
          <w:rFonts w:ascii="Times New Roman" w:hAnsi="Times New Roman"/>
          <w:color w:val="000000"/>
          <w:lang w:val="en-GB"/>
        </w:rPr>
        <w:t xml:space="preserve">2007). Coastal urban ecology would benefit from encouraging these dimensions. </w:t>
      </w:r>
      <w:r>
        <w:rPr>
          <w:rFonts w:ascii="Times New Roman" w:hAnsi="Times New Roman"/>
        </w:rPr>
        <w:t xml:space="preserve"> </w:t>
      </w:r>
    </w:p>
    <w:p>
      <w:pPr>
        <w:pStyle w:val="TextBody"/>
        <w:spacing w:before="200" w:after="0"/>
        <w:jc w:val="both"/>
        <w:rPr/>
      </w:pPr>
      <w:r>
        <w:rPr>
          <w:rFonts w:ascii="Times New Roman" w:hAnsi="Times New Roman"/>
          <w:color w:val="000000"/>
          <w:lang w:val="en-GB"/>
        </w:rPr>
        <w:t xml:space="preserve">Many coastal urban ecology studies focus on pollutants. The focus on pollution has been maintained during the whole period analysed, with a 35% of total articles dealing with this issue.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2018). Focus in pollution is not difficult to understand in coastal urban ecology given urbanization and increases in CO</w:t>
      </w:r>
      <w:r>
        <w:rPr>
          <w:rFonts w:ascii="Times New Roman" w:hAnsi="Times New Roman"/>
          <w:color w:val="000000"/>
          <w:vertAlign w:val="subscript"/>
          <w:lang w:val="en-GB"/>
        </w:rPr>
        <w:t>2</w:t>
      </w:r>
      <w:r>
        <w:rPr>
          <w:rFonts w:ascii="Times New Roman" w:hAnsi="Times New Roman"/>
          <w:color w:val="000000"/>
          <w:lang w:val="en-GB"/>
        </w:rPr>
        <w:t xml:space="preserve">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w:t>
      </w:r>
      <w:r>
        <w:rPr>
          <w:rFonts w:ascii="Times New Roman" w:hAnsi="Times New Roman"/>
          <w:color w:val="000000"/>
          <w:lang w:val="en-GB"/>
        </w:rPr>
        <w:t>4</w:t>
      </w:r>
      <w:r>
        <w:rPr>
          <w:rFonts w:ascii="Times New Roman" w:hAnsi="Times New Roman"/>
          <w:color w:val="000000"/>
          <w:lang w:val="en-GB"/>
        </w:rPr>
        <w:t xml:space="preserve">; e.g. Goh 2019, Patel </w:t>
      </w:r>
      <w:r>
        <w:rPr>
          <w:rFonts w:ascii="Times New Roman" w:hAnsi="Times New Roman"/>
          <w:i/>
          <w:iCs/>
          <w:color w:val="000000"/>
          <w:lang w:val="en-GB"/>
        </w:rPr>
        <w:t>et al.</w:t>
      </w:r>
      <w:r>
        <w:rPr>
          <w:rFonts w:ascii="Times New Roman" w:hAnsi="Times New Roman"/>
          <w:color w:val="000000"/>
          <w:lang w:val="en-GB"/>
        </w:rPr>
        <w:t xml:space="preserve"> 2019), which were performed mainly in USA and Japan. Expansion of coastal cities undermine natural protection (Sherbinin </w:t>
      </w:r>
      <w:r>
        <w:rPr>
          <w:rFonts w:ascii="Times New Roman" w:hAnsi="Times New Roman"/>
          <w:i/>
          <w:iCs/>
          <w:color w:val="000000"/>
          <w:lang w:val="en-GB"/>
        </w:rPr>
        <w:t>et al.</w:t>
      </w:r>
      <w:r>
        <w:rPr>
          <w:rFonts w:ascii="Times New Roman" w:hAnsi="Times New Roman"/>
          <w:color w:val="000000"/>
          <w:lang w:val="en-GB"/>
        </w:rPr>
        <w:t xml:space="preserve"> 2007), thus natural disasters relate to a city’s vulnerability (Chang &amp; Huang 2015). While research has been performed in developed countries, developing ones are the most vulnerable in terms of natural disasters in coastal zones, globally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2020) or in specific areas with events as tsunamies (Villagra et al. 2016). This same tendency is repeated in relation to studies which address mitigation str</w:t>
      </w:r>
      <w:bookmarkStart w:id="7" w:name="tw-target-text13"/>
      <w:bookmarkEnd w:id="7"/>
      <w:r>
        <w:rPr>
          <w:rFonts w:ascii="Times New Roman" w:hAnsi="Times New Roman"/>
          <w:color w:val="000000"/>
          <w:kern w:val="2"/>
          <w:lang w:val="en-GB"/>
        </w:rPr>
        <w:t xml:space="preserve">ategies, 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2010,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 xml:space="preserve">2015, Morris </w:t>
      </w:r>
      <w:r>
        <w:rPr>
          <w:rFonts w:ascii="Times New Roman" w:hAnsi="Times New Roman"/>
          <w:i/>
          <w:iCs/>
          <w:color w:val="000000"/>
          <w:kern w:val="2"/>
          <w:lang w:val="en-GB"/>
        </w:rPr>
        <w:t>et al.</w:t>
      </w:r>
      <w:r>
        <w:rPr>
          <w:rFonts w:ascii="Times New Roman" w:hAnsi="Times New Roman"/>
          <w:color w:val="000000"/>
          <w:kern w:val="2"/>
          <w:lang w:val="en-GB"/>
        </w:rPr>
        <w:t xml:space="preserve"> 2020) and even ecoengineered shoreline strategies as nature based alternative design (Bergen </w:t>
      </w:r>
      <w:r>
        <w:rPr>
          <w:rFonts w:ascii="Times New Roman" w:hAnsi="Times New Roman"/>
          <w:i/>
          <w:iCs/>
          <w:color w:val="000000"/>
          <w:kern w:val="2"/>
          <w:lang w:val="en-GB"/>
        </w:rPr>
        <w:t>et al.</w:t>
      </w:r>
      <w:r>
        <w:rPr>
          <w:rFonts w:ascii="Times New Roman" w:hAnsi="Times New Roman"/>
          <w:color w:val="000000"/>
          <w:kern w:val="2"/>
          <w:lang w:val="en-GB"/>
        </w:rPr>
        <w:t xml:space="preserve"> 2001, Mitsch 2012, Morris </w:t>
      </w:r>
      <w:r>
        <w:rPr>
          <w:rFonts w:ascii="Times New Roman" w:hAnsi="Times New Roman"/>
          <w:i/>
          <w:iCs/>
          <w:color w:val="000000"/>
          <w:kern w:val="2"/>
          <w:lang w:val="en-GB"/>
        </w:rPr>
        <w:t>et al.</w:t>
      </w:r>
      <w:r>
        <w:rPr>
          <w:rFonts w:ascii="Times New Roman" w:hAnsi="Times New Roman"/>
          <w:color w:val="000000"/>
          <w:kern w:val="2"/>
          <w:lang w:val="en-GB"/>
        </w:rPr>
        <w:t xml:space="preserve"> 2019, O’Shaughnessy </w:t>
      </w:r>
      <w:r>
        <w:rPr>
          <w:rFonts w:ascii="Times New Roman" w:hAnsi="Times New Roman"/>
          <w:i/>
          <w:iCs/>
          <w:color w:val="000000"/>
          <w:kern w:val="2"/>
          <w:lang w:val="en-GB"/>
        </w:rPr>
        <w:t>et al.</w:t>
      </w:r>
      <w:r>
        <w:rPr>
          <w:rFonts w:ascii="Times New Roman" w:hAnsi="Times New Roman"/>
          <w:color w:val="000000"/>
          <w:kern w:val="2"/>
          <w:lang w:val="en-GB"/>
        </w:rPr>
        <w:t xml:space="preserve"> 2020)</w:t>
      </w:r>
      <w:r>
        <w:rPr>
          <w:rFonts w:ascii="Times New Roman" w:hAnsi="Times New Roman"/>
          <w:color w:val="000000"/>
          <w:lang w:val="en-GB"/>
        </w:rPr>
        <w:t xml:space="preserve">. As a consequence, there is an urgent need to extend this type of research towards developing and mid-income countries. </w:t>
      </w:r>
    </w:p>
    <w:p>
      <w:pPr>
        <w:pStyle w:val="TextBody"/>
        <w:spacing w:before="200" w:after="0"/>
        <w:jc w:val="both"/>
        <w:rPr/>
      </w:pPr>
      <w:r>
        <w:rPr>
          <w:rFonts w:ascii="Times New Roman" w:hAnsi="Times New Roman"/>
          <w:color w:val="000000"/>
          <w:lang w:val="en-GB"/>
        </w:rPr>
        <w:t xml:space="preserve">Our review shows that research on coastal urban ecology has mainly focused in cities between 1 and 5 million people in only 15 different countries. However, more than a half of articles have been performed in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w:t>
      </w:r>
      <w:r>
        <w:rPr>
          <w:rFonts w:ascii="Times New Roman" w:hAnsi="Times New Roman"/>
          <w:i/>
          <w:iCs/>
          <w:color w:val="000000"/>
          <w:lang w:val="en-GB"/>
        </w:rPr>
        <w:t>et al.</w:t>
      </w:r>
      <w:r>
        <w:rPr>
          <w:rFonts w:ascii="Times New Roman" w:hAnsi="Times New Roman"/>
          <w:color w:val="000000"/>
          <w:lang w:val="en-GB"/>
        </w:rPr>
        <w:t xml:space="preserve"> 2017, Nagendra </w:t>
      </w:r>
      <w:r>
        <w:rPr>
          <w:rFonts w:ascii="Times New Roman" w:hAnsi="Times New Roman"/>
          <w:i/>
          <w:iCs/>
          <w:color w:val="000000"/>
          <w:lang w:val="en-GB"/>
        </w:rPr>
        <w:t xml:space="preserve">et al. </w:t>
      </w:r>
      <w:r>
        <w:rPr>
          <w:rFonts w:ascii="Times New Roman" w:hAnsi="Times New Roman"/>
          <w:color w:val="000000"/>
          <w:lang w:val="en-GB"/>
        </w:rPr>
        <w:t xml:space="preserve">2018). </w:t>
      </w:r>
      <w:r>
        <w:rPr>
          <w:rFonts w:ascii="Times New Roman" w:hAnsi="Times New Roman"/>
          <w:color w:val="000000"/>
          <w:lang w:val="en-GB"/>
        </w:rPr>
        <w:t xml:space="preserve">For example, urban concentration (when  country resources are over-concentrated in one or two large cities, raising cost of production of goods) </w:t>
      </w:r>
      <w:r>
        <w:rPr>
          <w:rFonts w:ascii="Times New Roman" w:hAnsi="Times New Roman"/>
          <w:color w:val="000000"/>
          <w:lang w:val="en-GB"/>
        </w:rPr>
        <w:t xml:space="preserve">is </w:t>
      </w:r>
      <w:r>
        <w:rPr>
          <w:rFonts w:ascii="Times New Roman" w:hAnsi="Times New Roman"/>
          <w:color w:val="000000"/>
          <w:lang w:val="en-GB"/>
        </w:rPr>
        <w:t xml:space="preserve">described as </w:t>
      </w:r>
      <w:r>
        <w:rPr>
          <w:rFonts w:ascii="Times New Roman" w:hAnsi="Times New Roman"/>
          <w:color w:val="000000"/>
          <w:lang w:val="en-GB"/>
        </w:rPr>
        <w:t xml:space="preserve">part of country development, and decreases as income rises </w:t>
      </w:r>
      <w:r>
        <w:rPr>
          <w:rFonts w:ascii="Times New Roman" w:hAnsi="Times New Roman"/>
          <w:color w:val="000000"/>
          <w:lang w:val="en-GB"/>
        </w:rPr>
        <w:t>(Davis &amp; Henderson 2003)</w:t>
      </w:r>
      <w:r>
        <w:rPr>
          <w:rFonts w:ascii="Times New Roman" w:hAnsi="Times New Roman"/>
          <w:color w:val="000000"/>
          <w:lang w:val="en-GB"/>
        </w:rPr>
        <w:t>. This fenomena is</w:t>
      </w:r>
      <w:r>
        <w:rPr>
          <w:rFonts w:ascii="Times New Roman" w:hAnsi="Times New Roman"/>
          <w:color w:val="000000"/>
          <w:lang w:val="en-GB"/>
        </w:rPr>
        <w:t xml:space="preserve"> </w:t>
      </w:r>
      <w:r>
        <w:rPr>
          <w:rFonts w:ascii="Times New Roman" w:hAnsi="Times New Roman"/>
          <w:color w:val="000000"/>
          <w:lang w:val="en-GB"/>
        </w:rPr>
        <w:t>often presented in</w:t>
      </w:r>
      <w:r>
        <w:rPr>
          <w:rFonts w:ascii="Times New Roman" w:hAnsi="Times New Roman"/>
          <w:color w:val="000000"/>
          <w:sz w:val="24"/>
          <w:szCs w:val="24"/>
          <w:lang w:val="en-GB"/>
        </w:rPr>
        <w:t xml:space="preserve"> coastal cities, where there is a physiscal infrastructure capital. </w:t>
      </w:r>
      <w:r>
        <w:rPr>
          <w:rFonts w:ascii="Times New Roman" w:hAnsi="Times New Roman"/>
          <w:color w:val="000000"/>
          <w:sz w:val="24"/>
          <w:szCs w:val="24"/>
          <w:lang w:val="en-GB"/>
        </w:rPr>
        <w:t>Urban concentration can be affected significantly by a</w:t>
      </w:r>
      <w:r>
        <w:rPr>
          <w:rFonts w:eastAsia="DejaVu Sans" w:cs="serif" w:ascii="Times New Roman" w:hAnsi="Times New Roman"/>
          <w:color w:val="000000"/>
          <w:kern w:val="0"/>
          <w:sz w:val="24"/>
          <w:szCs w:val="24"/>
          <w:lang w:val="en-GB" w:eastAsia="ar-SA"/>
        </w:rPr>
        <w:t xml:space="preserve"> range of political variables, including democratization, federalism, and whether a country was a former planned economy </w:t>
      </w:r>
      <w:r>
        <w:rPr>
          <w:rFonts w:eastAsia="DejaVu Sans" w:cs="serif" w:ascii="Times New Roman" w:hAnsi="Times New Roman"/>
          <w:color w:val="000000"/>
          <w:kern w:val="0"/>
          <w:sz w:val="24"/>
          <w:szCs w:val="24"/>
          <w:lang w:val="en-GB" w:eastAsia="ar-SA"/>
        </w:rPr>
        <w:t>(Davis &amp; Henderson 2003)</w:t>
      </w:r>
      <w:r>
        <w:rPr>
          <w:rFonts w:eastAsia="DejaVu Sans" w:cs="serif" w:ascii="Times New Roman" w:hAnsi="Times New Roman"/>
          <w:color w:val="000000"/>
          <w:kern w:val="0"/>
          <w:sz w:val="24"/>
          <w:szCs w:val="24"/>
          <w:lang w:val="en-GB" w:eastAsia="ar-SA"/>
        </w:rPr>
        <w:t xml:space="preserve">. </w:t>
      </w:r>
      <w:r>
        <w:rPr>
          <w:rFonts w:ascii="Times New Roman" w:hAnsi="Times New Roman"/>
          <w:color w:val="000000"/>
          <w:lang w:val="en-GB"/>
        </w:rPr>
        <w:t xml:space="preserve">We therefore strongly advocate for the need of support programs for coastal urban ecology research in these settings. </w:t>
      </w:r>
      <w:r>
        <w:rPr>
          <w:rFonts w:ascii="Times New Roman" w:hAnsi="Times New Roman"/>
          <w:color w:val="000000"/>
          <w:lang w:val="en-GB"/>
        </w:rPr>
        <w:t>R</w:t>
      </w:r>
      <w:r>
        <w:rPr>
          <w:rFonts w:ascii="Times New Roman" w:hAnsi="Times New Roman"/>
          <w:color w:val="000000"/>
          <w:lang w:val="en-GB"/>
        </w:rPr>
        <w:t xml:space="preserve">esearch in cities smaller than 1 million inhabitants would extend the variation of conditions in terms of the size of the human group,  </w:t>
      </w:r>
      <w:r>
        <w:rPr>
          <w:rFonts w:ascii="Times New Roman" w:hAnsi="Times New Roman"/>
          <w:color w:val="000000"/>
          <w:lang w:val="en-GB"/>
        </w:rPr>
        <w:t>transitioning</w:t>
      </w:r>
      <w:r>
        <w:rPr>
          <w:rFonts w:ascii="Times New Roman" w:hAnsi="Times New Roman"/>
          <w:color w:val="000000"/>
          <w:lang w:val="en-GB"/>
        </w:rPr>
        <w:t xml:space="preserve"> to bigger cit</w:t>
      </w:r>
      <w:r>
        <w:rPr>
          <w:rFonts w:ascii="Times New Roman" w:hAnsi="Times New Roman"/>
          <w:color w:val="000000"/>
          <w:lang w:val="en-GB"/>
        </w:rPr>
        <w:t xml:space="preserve">ies, and configuration of </w:t>
      </w:r>
      <w:r>
        <w:rPr>
          <w:rFonts w:ascii="Times New Roman" w:hAnsi="Times New Roman"/>
          <w:color w:val="000000"/>
          <w:lang w:val="en-GB"/>
        </w:rPr>
        <w:t xml:space="preserve">environmental </w:t>
      </w:r>
      <w:r>
        <w:rPr>
          <w:rFonts w:ascii="Times New Roman" w:hAnsi="Times New Roman"/>
          <w:color w:val="000000"/>
          <w:lang w:val="en-GB"/>
        </w:rPr>
        <w:t>variables</w:t>
      </w:r>
      <w:r>
        <w:rPr>
          <w:rFonts w:ascii="Times New Roman" w:hAnsi="Times New Roman"/>
          <w:color w:val="000000"/>
          <w:lang w:val="en-GB"/>
        </w:rPr>
        <w:t xml:space="preserve">, considering  </w:t>
      </w:r>
      <w:r>
        <w:rPr>
          <w:rFonts w:ascii="Times New Roman" w:hAnsi="Times New Roman"/>
          <w:color w:val="000000"/>
          <w:lang w:val="en-GB"/>
        </w:rPr>
        <w:t>m</w:t>
      </w:r>
      <w:r>
        <w:rPr>
          <w:rFonts w:ascii="Times New Roman" w:hAnsi="Times New Roman"/>
          <w:color w:val="000000"/>
          <w:lang w:val="en-GB"/>
        </w:rPr>
        <w:t xml:space="preserve">ore than 70% of cities in the world have between 500,000 and 1 million inhabitants </w:t>
      </w:r>
      <w:r>
        <w:rPr>
          <w:rFonts w:ascii="Times New Roman" w:hAnsi="Times New Roman"/>
          <w:color w:val="000000"/>
          <w:lang w:val="en-GB"/>
        </w:rPr>
        <w:t>(Fig. 5).</w:t>
      </w:r>
    </w:p>
    <w:p>
      <w:pPr>
        <w:pStyle w:val="TextBody"/>
        <w:spacing w:before="200" w:after="0"/>
        <w:jc w:val="both"/>
        <w:rPr/>
      </w:pPr>
      <w:r>
        <w:rPr>
          <w:rFonts w:ascii="Times New Roman" w:hAnsi="Times New Roman"/>
          <w:color w:val="000000"/>
          <w:lang w:val="en-GB"/>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 which can undermine the effect and need for healthy marine ecosystems in urban areas (Bulleri 2006, Shochat </w:t>
      </w:r>
      <w:r>
        <w:rPr>
          <w:rFonts w:ascii="Times New Roman" w:hAnsi="Times New Roman"/>
          <w:i/>
          <w:color w:val="000000"/>
          <w:lang w:val="en-GB"/>
        </w:rPr>
        <w:t>et al.</w:t>
      </w:r>
      <w:r>
        <w:rPr>
          <w:rFonts w:ascii="Times New Roman" w:hAnsi="Times New Roman"/>
          <w:color w:val="000000"/>
          <w:lang w:val="en-GB"/>
        </w:rPr>
        <w:t xml:space="preserve"> 2006). It is key to extend research on the interaction between marine and terrestrial realms associated to urbanization. </w:t>
      </w:r>
    </w:p>
    <w:p>
      <w:pPr>
        <w:pStyle w:val="TextBody"/>
        <w:spacing w:before="200" w:after="0"/>
        <w:jc w:val="both"/>
        <w:rPr/>
      </w:pPr>
      <w:r>
        <w:rPr>
          <w:rFonts w:ascii="Times New Roman" w:hAnsi="Times New Roman"/>
          <w:color w:val="000000"/>
          <w:lang w:val="en-GB"/>
        </w:rPr>
        <w:t xml:space="preserve">Results show more than half of the reviewed articles can be classified as belonging to the paradigm </w:t>
      </w:r>
      <w:r>
        <w:rPr>
          <w:rFonts w:ascii="Times New Roman" w:hAnsi="Times New Roman"/>
          <w:i/>
          <w:color w:val="000000"/>
          <w:lang w:val="en-GB"/>
        </w:rPr>
        <w:t>in the cities</w:t>
      </w:r>
      <w:r>
        <w:rPr>
          <w:rFonts w:ascii="Times New Roman" w:hAnsi="Times New Roman"/>
          <w:color w:val="000000"/>
          <w:lang w:val="en-GB"/>
        </w:rPr>
        <w:t xml:space="preserve">. Studies contributing to this paradigm have been growing in number, faster than the others,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has shown the importance of transitioning towards these interdisciplinary dimensions. Accordingly, coastal research in urban areas must advance toward an urban sustainability-centred perspective, transdisciplinary in terms of focuses and approaches, with the ability to be applied through urban design and planning (Wu 2014). Current imbalance among paradigms and the lack of network of citation among articles must improve in urban ecology studies in coastal zones as a way for research framed under the different paradigms to effectively act as building blocks for improving urban coastal sustainability. </w:t>
      </w:r>
    </w:p>
    <w:p>
      <w:pPr>
        <w:pStyle w:val="TextBody"/>
        <w:spacing w:before="200" w:after="0"/>
        <w:jc w:val="both"/>
        <w:rPr>
          <w:rFonts w:ascii="Times New Roman" w:hAnsi="Times New Roman"/>
          <w:color w:val="000000"/>
          <w:lang w:val="en-GB"/>
        </w:rPr>
      </w:pPr>
      <w:r>
        <w:rPr>
          <w:rFonts w:ascii="Times New Roman" w:hAnsi="Times New Roman"/>
          <w:color w:val="000000"/>
          <w:lang w:val="en-GB"/>
        </w:rPr>
      </w:r>
    </w:p>
    <w:p>
      <w:pPr>
        <w:pStyle w:val="TextBody"/>
        <w:jc w:val="both"/>
        <w:rPr>
          <w:rFonts w:ascii="Times New Roman" w:hAnsi="Times New Roman"/>
          <w:b/>
          <w:b/>
          <w:bCs/>
          <w:color w:val="000000"/>
          <w:lang w:val="en-GB"/>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 In addition, a better consideration of the diversity of cities, the integration across marine and terrestrial ecosystems, and the inclusion of developing country coastal urban areas will allow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 xml:space="preserve">. </w:t>
      </w:r>
      <w:r>
        <w:rPr>
          <w:rFonts w:ascii="Times New Roman" w:hAnsi="Times New Roman"/>
          <w:color w:val="000000"/>
        </w:rPr>
        <w:t>Trans-disciplinary</w:t>
      </w:r>
      <w:r>
        <w:rPr>
          <w:rFonts w:ascii="Times New Roman" w:hAnsi="Times New Roman"/>
          <w:color w:val="000000"/>
        </w:rPr>
        <w:t xml:space="preserve"> collaboration will provide the opportunity to fill these knowledge gaps.</w:t>
      </w:r>
    </w:p>
    <w:p>
      <w:pPr>
        <w:pStyle w:val="PreformattedText"/>
        <w:jc w:val="both"/>
        <w:rPr>
          <w:rFonts w:ascii="Times New Roman" w:hAnsi="Times New Roman"/>
          <w:color w:val="000000"/>
          <w:sz w:val="24"/>
          <w:szCs w:val="24"/>
          <w:lang w:val="en-GB"/>
        </w:rPr>
      </w:pPr>
      <w:r>
        <w:rPr>
          <w:rFonts w:ascii="Times New Roman" w:hAnsi="Times New Roman"/>
          <w:color w:val="000000"/>
          <w:sz w:val="24"/>
          <w:szCs w:val="24"/>
          <w:lang w:val="en-GB"/>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lang w:val="es-ES"/>
          <w:ins w:id="6" w:author="Giorgia Graells" w:date="2020-07-16T15:39:35Z"/>
        </w:rPr>
      </w:pPr>
      <w:ins w:id="5" w:author="Giorgia Graells" w:date="2020-07-16T15:39:35Z">
        <w:r>
          <w:rPr>
            <w:rFonts w:ascii="Times New Roman" w:hAnsi="Times New Roman"/>
            <w:b/>
            <w:bCs/>
            <w:color w:val="000000"/>
            <w:sz w:val="24"/>
            <w:szCs w:val="24"/>
            <w:lang w:val="es-ES"/>
          </w:rPr>
        </w:r>
      </w:ins>
      <w:r>
        <w:br w:type="page"/>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t>References</w:t>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r>
    </w:p>
    <w:p>
      <w:pPr>
        <w:pStyle w:val="Normal"/>
        <w:jc w:val="both"/>
        <w:rPr/>
      </w:pPr>
      <w:r>
        <w:rPr>
          <w:rFonts w:ascii="Times New Roman" w:hAnsi="Times New Roman"/>
          <w:color w:val="000000"/>
          <w:lang w:val="es-ES"/>
        </w:rPr>
        <w:t xml:space="preserve">Abarca-Álvarez, F. J., Campos-Sánchez, F. S., &amp; Reinoso-Bellido, R. (2018). </w:t>
      </w:r>
      <w:r>
        <w:rPr>
          <w:rFonts w:ascii="Times New Roman" w:hAnsi="Times New Roman"/>
          <w:color w:val="000000"/>
        </w:rPr>
        <w:t xml:space="preserve">Signs of gentrification usin g Artificial Intelligence: identification through the Dwelling Census. </w:t>
      </w:r>
      <w:r>
        <w:rPr>
          <w:rFonts w:ascii="Times New Roman" w:hAnsi="Times New Roman"/>
          <w:i/>
          <w:color w:val="000000"/>
        </w:rPr>
        <w:t>Bitácora Urbano Territorial</w:t>
      </w:r>
      <w:r>
        <w:rPr>
          <w:rFonts w:ascii="Times New Roman" w:hAnsi="Times New Roman"/>
          <w:color w:val="000000"/>
        </w:rPr>
        <w:t xml:space="preserve">, </w:t>
      </w:r>
      <w:r>
        <w:rPr>
          <w:rFonts w:ascii="Times New Roman" w:hAnsi="Times New Roman"/>
          <w:i/>
          <w:color w:val="000000"/>
        </w:rPr>
        <w:t>28</w:t>
      </w:r>
      <w:r>
        <w:rPr>
          <w:rFonts w:ascii="Times New Roman" w:hAnsi="Times New Roman"/>
          <w:color w:val="000000"/>
        </w:rPr>
        <w:t>(2), 103-114.</w:t>
      </w:r>
    </w:p>
    <w:p>
      <w:pPr>
        <w:pStyle w:val="Normal"/>
        <w:jc w:val="both"/>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lang w:val="es-ES"/>
        </w:rPr>
        <w:t>Science</w:t>
      </w:r>
      <w:r>
        <w:rPr>
          <w:rFonts w:ascii="Times New Roman" w:hAnsi="Times New Roman"/>
          <w:color w:val="000000"/>
          <w:lang w:val="es-ES"/>
        </w:rPr>
        <w:t xml:space="preserve">, </w:t>
      </w:r>
      <w:r>
        <w:rPr>
          <w:rFonts w:ascii="Times New Roman" w:hAnsi="Times New Roman"/>
          <w:i/>
          <w:color w:val="000000"/>
          <w:lang w:val="es-ES"/>
        </w:rPr>
        <w:t>344</w:t>
      </w:r>
      <w:r>
        <w:rPr>
          <w:rFonts w:ascii="Times New Roman" w:hAnsi="Times New Roman"/>
          <w:color w:val="000000"/>
          <w:lang w:val="es-ES"/>
        </w:rPr>
        <w:t>(6183), 473-475.</w:t>
      </w:r>
    </w:p>
    <w:p>
      <w:pPr>
        <w:pStyle w:val="Normal"/>
        <w:jc w:val="both"/>
        <w:rPr/>
      </w:pPr>
      <w:r>
        <w:rPr>
          <w:rFonts w:ascii="Times New Roman" w:hAnsi="Times New Roman"/>
          <w:color w:val="000000"/>
          <w:lang w:val="es-ES"/>
        </w:rPr>
        <w:t xml:space="preserve">Alberico, I., Cavuoto, G., Di Fiore, V., Punzo, M., Tarallo, D., Pelosi, N., ... </w:t>
      </w:r>
      <w:r>
        <w:rPr>
          <w:rFonts w:ascii="Times New Roman" w:hAnsi="Times New Roman"/>
          <w:color w:val="000000"/>
        </w:rPr>
        <w:t xml:space="preserve">&amp; Marsella, E. (2018). Historical maps and satellite images as tools for shoreline variations and territorial changes assessment: the case study of Volturno Coastal Plain (Southern Italy). </w:t>
      </w:r>
      <w:r>
        <w:rPr>
          <w:rFonts w:ascii="Times New Roman" w:hAnsi="Times New Roman"/>
          <w:i/>
          <w:color w:val="000000"/>
        </w:rPr>
        <w:t>Journal of Coastal Conservation</w:t>
      </w:r>
      <w:r>
        <w:rPr>
          <w:rFonts w:ascii="Times New Roman" w:hAnsi="Times New Roman"/>
          <w:color w:val="000000"/>
        </w:rPr>
        <w:t xml:space="preserve">, </w:t>
      </w:r>
      <w:r>
        <w:rPr>
          <w:rFonts w:ascii="Times New Roman" w:hAnsi="Times New Roman"/>
          <w:i/>
          <w:color w:val="000000"/>
        </w:rPr>
        <w:t>22</w:t>
      </w:r>
      <w:r>
        <w:rPr>
          <w:rFonts w:ascii="Times New Roman" w:hAnsi="Times New Roman"/>
          <w:color w:val="000000"/>
        </w:rPr>
        <w:t>(5), 919-937.</w:t>
      </w:r>
    </w:p>
    <w:p>
      <w:pPr>
        <w:pStyle w:val="PreformattedText"/>
        <w:jc w:val="both"/>
        <w:rPr>
          <w:rFonts w:ascii="Times New Roman" w:hAnsi="Times New Roman"/>
          <w:color w:val="000000"/>
          <w:sz w:val="24"/>
          <w:szCs w:val="24"/>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rFonts w:ascii="Times New Roman" w:hAnsi="Times New Roman"/>
          <w:color w:val="000000"/>
          <w:sz w:val="24"/>
          <w:szCs w:val="24"/>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rPr>
      </w:pPr>
      <w:r>
        <w:rPr>
          <w:rFonts w:ascii="Times New Roman" w:hAnsi="Times New Roman"/>
          <w:color w:val="000000"/>
        </w:rPr>
      </w:r>
    </w:p>
    <w:p>
      <w:pPr>
        <w:pStyle w:val="Normal"/>
        <w:jc w:val="both"/>
        <w:rPr/>
      </w:pPr>
      <w:r>
        <w:rPr>
          <w:rFonts w:ascii="Times New Roman" w:hAnsi="Times New Roman"/>
          <w:color w:val="000000"/>
        </w:rPr>
        <w:t xml:space="preserve">Alcoforado, M. J., Andrade, H., Lopes, A., &amp; Vasconcelos, J. (2009). Application of climatic guidelines to urban planning: the example of Lisbon (Portugal).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90</w:t>
      </w:r>
      <w:r>
        <w:rPr>
          <w:rFonts w:ascii="Times New Roman" w:hAnsi="Times New Roman"/>
          <w:color w:val="000000"/>
        </w:rPr>
        <w:t>(1-2), 56-65.</w:t>
      </w:r>
    </w:p>
    <w:p>
      <w:pPr>
        <w:pStyle w:val="Normal"/>
        <w:jc w:val="both"/>
        <w:rPr>
          <w:rFonts w:ascii="Times New Roman" w:hAnsi="Times New Roman"/>
          <w:color w:val="000000"/>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rFonts w:ascii="Times New Roman" w:hAnsi="Times New Roman"/>
          <w:color w:val="000000"/>
          <w:sz w:val="24"/>
          <w:szCs w:val="24"/>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rFonts w:ascii="Times New Roman" w:hAnsi="Times New Roman"/>
          <w:color w:val="000000"/>
          <w:lang w:val="en-GB"/>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 xml:space="preserve">Arif, A. A. (2017). Green city Banda Aceh: city planning approach and environmental aspects. In </w:t>
      </w:r>
      <w:r>
        <w:rPr>
          <w:rFonts w:ascii="Times New Roman" w:hAnsi="Times New Roman"/>
          <w:i/>
          <w:color w:val="000000"/>
          <w:lang w:val="en-GB"/>
        </w:rPr>
        <w:t>IOP Conference Series: Earth and Environmental Science</w:t>
      </w:r>
      <w:r>
        <w:rPr>
          <w:rFonts w:ascii="Times New Roman" w:hAnsi="Times New Roman"/>
          <w:color w:val="000000"/>
          <w:lang w:val="en-GB"/>
        </w:rPr>
        <w:t xml:space="preserve"> (Vol. 56, No. 1, p. 012004). IOP Publishing.</w:t>
      </w:r>
    </w:p>
    <w:p>
      <w:pPr>
        <w:pStyle w:val="Bibliography"/>
        <w:jc w:val="both"/>
        <w:rPr/>
      </w:pPr>
      <w:r>
        <w:rPr>
          <w:rFonts w:ascii="Times New Roman" w:hAnsi="Times New Roman"/>
          <w:color w:val="000000"/>
          <w:lang w:val="en-GB"/>
        </w:rPr>
        <w:t xml:space="preserve">Arruti, A., Fernández-Olmo, I., &amp; Irabien, A. (2011). Regional evaluation of particulate matter composition in an Atlantic coastal area (Cantabria region, northern Spain): Spatial variations in different urban and rural environments.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101</w:t>
      </w:r>
      <w:r>
        <w:rPr>
          <w:rFonts w:ascii="Times New Roman" w:hAnsi="Times New Roman"/>
          <w:color w:val="000000"/>
          <w:lang w:val="en-GB"/>
        </w:rPr>
        <w:t>(1-2), 280-293.</w:t>
      </w:r>
    </w:p>
    <w:p>
      <w:pPr>
        <w:pStyle w:val="Bibliography"/>
        <w:jc w:val="both"/>
        <w:rPr>
          <w:rFonts w:ascii="Times New Roman" w:hAnsi="Times New Roman"/>
          <w:color w:val="000000"/>
          <w:lang w:val="en-GB"/>
        </w:rPr>
      </w:pPr>
      <w:r>
        <w:rPr>
          <w:rFonts w:ascii="Times New Roman" w:hAnsi="Times New Roman"/>
          <w:color w:val="000000"/>
          <w:lang w:val="en-GB"/>
        </w:rPr>
        <w:t>Auguie B 2016. GridExtra: Miscellaneous functions for "grid" graphics.</w:t>
      </w:r>
    </w:p>
    <w:p>
      <w:pPr>
        <w:pStyle w:val="Bibliography"/>
        <w:jc w:val="both"/>
        <w:rPr>
          <w:rFonts w:ascii="Times New Roman" w:hAnsi="Times New Roman"/>
          <w:color w:val="000000"/>
          <w:lang w:val="en-GB"/>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Normal"/>
        <w:jc w:val="both"/>
        <w:rPr/>
      </w:pPr>
      <w:r>
        <w:rPr>
          <w:rFonts w:ascii="Times New Roman" w:hAnsi="Times New Roman"/>
          <w:color w:val="000000"/>
          <w:lang w:val="en-GB"/>
        </w:rPr>
        <w:t xml:space="preserve">Barthel, S., Folke, C., &amp; Colding, J. (2010). Social–ecological memory in urban gardens—Retaining the capacity for management of ecosystem services. </w:t>
      </w:r>
      <w:r>
        <w:rPr>
          <w:rFonts w:ascii="Times New Roman" w:hAnsi="Times New Roman"/>
          <w:i/>
          <w:color w:val="000000"/>
        </w:rPr>
        <w:t>Global Environmental Change</w:t>
      </w:r>
      <w:r>
        <w:rPr>
          <w:rFonts w:ascii="Times New Roman" w:hAnsi="Times New Roman"/>
          <w:color w:val="000000"/>
        </w:rPr>
        <w:t xml:space="preserve">, </w:t>
      </w:r>
      <w:r>
        <w:rPr>
          <w:rFonts w:ascii="Times New Roman" w:hAnsi="Times New Roman"/>
          <w:i/>
          <w:color w:val="000000"/>
        </w:rPr>
        <w:t>20</w:t>
      </w:r>
      <w:r>
        <w:rPr>
          <w:rFonts w:ascii="Times New Roman" w:hAnsi="Times New Roman"/>
          <w:color w:val="000000"/>
        </w:rPr>
        <w:t>(2), 255-265.</w:t>
      </w:r>
    </w:p>
    <w:p>
      <w:pPr>
        <w:pStyle w:val="Normal"/>
        <w:jc w:val="both"/>
        <w:rPr/>
      </w:pPr>
      <w:r>
        <w:rPr>
          <w:rFonts w:ascii="Times New Roman" w:hAnsi="Times New Roman"/>
          <w:color w:val="000000"/>
        </w:rPr>
        <w:t xml:space="preserve">Belant, J. L. (1997). Gulls in urban environments: landscape-level management to reduce conflict.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38</w:t>
      </w:r>
      <w:r>
        <w:rPr>
          <w:rFonts w:ascii="Times New Roman" w:hAnsi="Times New Roman"/>
          <w:color w:val="000000"/>
        </w:rPr>
        <w:t>(3-4), 245-258.</w:t>
      </w:r>
    </w:p>
    <w:p>
      <w:pPr>
        <w:pStyle w:val="Normal"/>
        <w:jc w:val="both"/>
        <w:rPr/>
      </w:pPr>
      <w:r>
        <w:rPr>
          <w:rFonts w:ascii="Times New Roman" w:hAnsi="Times New Roman"/>
          <w:color w:val="000000"/>
        </w:rPr>
        <w:t xml:space="preserve">Benveniste, J., Cazenave, A., Vignudelli, S., Fenoglio-Marc, L., Shah, R., Almar, R., ... &amp; Mir Calafat, F. (2019). Requirements for a coastal hazards observing system. </w:t>
      </w:r>
      <w:r>
        <w:rPr>
          <w:rFonts w:ascii="Times New Roman" w:hAnsi="Times New Roman"/>
          <w:i/>
          <w:color w:val="000000"/>
        </w:rPr>
        <w:t>Frontiers in Marine Science</w:t>
      </w:r>
      <w:r>
        <w:rPr>
          <w:rFonts w:ascii="Times New Roman" w:hAnsi="Times New Roman"/>
          <w:color w:val="000000"/>
        </w:rPr>
        <w:t xml:space="preserve">, </w:t>
      </w:r>
      <w:r>
        <w:rPr>
          <w:rFonts w:ascii="Times New Roman" w:hAnsi="Times New Roman"/>
          <w:i/>
          <w:color w:val="000000"/>
        </w:rPr>
        <w:t>6</w:t>
      </w:r>
      <w:r>
        <w:rPr>
          <w:rFonts w:ascii="Times New Roman" w:hAnsi="Times New Roman"/>
          <w:color w:val="000000"/>
        </w:rPr>
        <w:t>, 348.</w:t>
      </w:r>
    </w:p>
    <w:p>
      <w:pPr>
        <w:pStyle w:val="Normal"/>
        <w:jc w:val="both"/>
        <w:rPr/>
      </w:pPr>
      <w:r>
        <w:rPr>
          <w:rFonts w:ascii="Times New Roman" w:hAnsi="Times New Roman"/>
          <w:color w:val="000000"/>
        </w:rPr>
        <w:t xml:space="preserve">Bergen, S. D., Bolton, S. M., &amp; Fridley, J. L. (2001). Design principles for ecological engineering. </w:t>
      </w:r>
      <w:r>
        <w:rPr>
          <w:rFonts w:ascii="Times New Roman" w:hAnsi="Times New Roman"/>
          <w:i/>
          <w:color w:val="000000"/>
        </w:rPr>
        <w:t>Ecological Engineering</w:t>
      </w:r>
      <w:r>
        <w:rPr>
          <w:rFonts w:ascii="Times New Roman" w:hAnsi="Times New Roman"/>
          <w:color w:val="000000"/>
        </w:rPr>
        <w:t xml:space="preserve">, </w:t>
      </w:r>
      <w:r>
        <w:rPr>
          <w:rFonts w:ascii="Times New Roman" w:hAnsi="Times New Roman"/>
          <w:i/>
          <w:color w:val="000000"/>
        </w:rPr>
        <w:t>18</w:t>
      </w:r>
      <w:r>
        <w:rPr>
          <w:rFonts w:ascii="Times New Roman" w:hAnsi="Times New Roman"/>
          <w:color w:val="000000"/>
        </w:rPr>
        <w:t>(2), 201-210.</w:t>
      </w:r>
    </w:p>
    <w:p>
      <w:pPr>
        <w:pStyle w:val="Bibliography"/>
        <w:jc w:val="both"/>
        <w:rPr/>
      </w:pPr>
      <w:r>
        <w:rPr>
          <w:rFonts w:ascii="Times New Roman" w:hAnsi="Times New Roman"/>
          <w:color w:val="000000"/>
        </w:rPr>
        <w:t xml:space="preserve">Bertocci I, Arenas F, and Cacabelos E et al. 2017. </w:t>
      </w:r>
      <w:r>
        <w:rPr>
          <w:rFonts w:ascii="Times New Roman" w:hAnsi="Times New Roman"/>
          <w:color w:val="000000"/>
          <w:lang w:val="en-GB"/>
        </w:rPr>
        <w:t>Nowhere safe? Exploring the influence of urbanization across mainland and insular seashores in continental portugal and the azorean archipelago. Marine pollution bulletin 114: 644–55.</w:t>
      </w:r>
    </w:p>
    <w:p>
      <w:pPr>
        <w:pStyle w:val="Bibliography"/>
        <w:jc w:val="both"/>
        <w:rPr>
          <w:rFonts w:ascii="Times New Roman" w:hAnsi="Times New Roman"/>
          <w:color w:val="000000"/>
          <w:lang w:val="en-GB"/>
        </w:rPr>
      </w:pPr>
      <w:r>
        <w:rPr>
          <w:rFonts w:ascii="Times New Roman" w:hAnsi="Times New Roman"/>
          <w:color w:val="000000"/>
          <w:lang w:val="en-GB"/>
        </w:rPr>
        <w:t>Blair RB. 1996. Land use and avian species diversity along an urban gradient. Ecological applications 6: 506–19.</w:t>
      </w:r>
    </w:p>
    <w:p>
      <w:pPr>
        <w:pStyle w:val="Normal"/>
        <w:jc w:val="both"/>
        <w:rPr/>
      </w:pPr>
      <w:r>
        <w:rPr>
          <w:rFonts w:ascii="Times New Roman" w:hAnsi="Times New Roman"/>
          <w:color w:val="000000"/>
          <w:lang w:val="en-GB"/>
        </w:rPr>
        <w:t xml:space="preserve">Bolton, D., Mayer-Pinto, M., Clark, G. F., Dafforn, K. A., Brassil, W. A., Becker, A., &amp; Johnston, E. L. (2017). Coastal urban lighting has ecological consequences for multiple trophic levels under the sea. </w:t>
      </w:r>
      <w:r>
        <w:rPr>
          <w:rFonts w:ascii="Times New Roman" w:hAnsi="Times New Roman"/>
          <w:i/>
          <w:color w:val="000000"/>
          <w:lang w:val="en-GB"/>
        </w:rPr>
        <w:t>Science of the Total Environment</w:t>
      </w:r>
      <w:r>
        <w:rPr>
          <w:rFonts w:ascii="Times New Roman" w:hAnsi="Times New Roman"/>
          <w:color w:val="000000"/>
          <w:lang w:val="en-GB"/>
        </w:rPr>
        <w:t xml:space="preserve">, </w:t>
      </w:r>
      <w:r>
        <w:rPr>
          <w:rFonts w:ascii="Times New Roman" w:hAnsi="Times New Roman"/>
          <w:i/>
          <w:color w:val="000000"/>
          <w:lang w:val="en-GB"/>
        </w:rPr>
        <w:t>576</w:t>
      </w:r>
      <w:r>
        <w:rPr>
          <w:rFonts w:ascii="Times New Roman" w:hAnsi="Times New Roman"/>
          <w:color w:val="000000"/>
          <w:lang w:val="en-GB"/>
        </w:rPr>
        <w:t>, 1-9.</w:t>
      </w:r>
    </w:p>
    <w:p>
      <w:pPr>
        <w:pStyle w:val="Bibliography"/>
        <w:jc w:val="both"/>
        <w:rPr/>
      </w:pPr>
      <w:r>
        <w:rPr>
          <w:rFonts w:ascii="Times New Roman" w:hAnsi="Times New Roman"/>
          <w:color w:val="000000"/>
          <w:lang w:val="en-GB"/>
        </w:rPr>
        <w:t xml:space="preserve">Bolund, P., &amp; Hunhammar, S. (1999). Ecosystem services in urban areas. </w:t>
      </w:r>
      <w:r>
        <w:rPr>
          <w:rFonts w:ascii="Times New Roman" w:hAnsi="Times New Roman"/>
          <w:i/>
          <w:color w:val="000000"/>
          <w:lang w:val="en-GB"/>
        </w:rPr>
        <w:t>Ecological economics</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(2), 293-301.</w:t>
      </w:r>
    </w:p>
    <w:p>
      <w:pPr>
        <w:pStyle w:val="Bibliography"/>
        <w:jc w:val="both"/>
        <w:rPr/>
      </w:pPr>
      <w:r>
        <w:rPr>
          <w:rFonts w:ascii="Times New Roman" w:hAnsi="Times New Roman"/>
          <w:color w:val="000000"/>
          <w:lang w:val="en-GB"/>
        </w:rPr>
        <w:t xml:space="preserve">Branoff, B. L. (2017). Quantifying the influence of urban land use on mangrove biology and ecology: A meta-analysis. </w:t>
      </w:r>
      <w:r>
        <w:rPr>
          <w:rFonts w:ascii="Times New Roman" w:hAnsi="Times New Roman"/>
          <w:i/>
          <w:color w:val="000000"/>
          <w:lang w:val="en-GB"/>
        </w:rPr>
        <w:t>Global ecology and biogeography</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(11), 1339-1356.</w:t>
      </w:r>
    </w:p>
    <w:p>
      <w:pPr>
        <w:pStyle w:val="Normal"/>
        <w:jc w:val="both"/>
        <w:rPr/>
      </w:pPr>
      <w:r>
        <w:rPr>
          <w:rFonts w:ascii="Times New Roman" w:hAnsi="Times New Roman"/>
          <w:color w:val="000000"/>
          <w:lang w:val="en-GB"/>
        </w:rPr>
        <w:t xml:space="preserve">Brundtland, G. H., Khalid, M., Agnelli, S., Al-Athel, S., &amp; Chidzero, B. (1987). Our common future. </w:t>
      </w:r>
      <w:r>
        <w:rPr>
          <w:rFonts w:ascii="Times New Roman" w:hAnsi="Times New Roman"/>
          <w:i/>
          <w:color w:val="000000"/>
          <w:lang w:val="en-GB"/>
        </w:rPr>
        <w:t>New York</w:t>
      </w:r>
      <w:r>
        <w:rPr>
          <w:rFonts w:ascii="Times New Roman" w:hAnsi="Times New Roman"/>
          <w:color w:val="000000"/>
          <w:lang w:val="en-GB"/>
        </w:rPr>
        <w:t>, 8.</w:t>
      </w:r>
    </w:p>
    <w:p>
      <w:pPr>
        <w:pStyle w:val="Bibliography"/>
        <w:jc w:val="both"/>
        <w:rPr>
          <w:rFonts w:ascii="Times New Roman" w:hAnsi="Times New Roman"/>
          <w:color w:val="000000"/>
          <w:lang w:val="en-GB"/>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rFonts w:ascii="Times New Roman" w:hAnsi="Times New Roman"/>
          <w:color w:val="000000"/>
          <w:lang w:val="en-GB"/>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rFonts w:ascii="Times New Roman" w:hAnsi="Times New Roman"/>
          <w:color w:val="000000"/>
          <w:lang w:val="en-GB"/>
        </w:rPr>
      </w:pPr>
      <w:r>
        <w:rPr>
          <w:rFonts w:ascii="Times New Roman" w:hAnsi="Times New Roman"/>
          <w:color w:val="000000"/>
          <w:lang w:val="en-GB"/>
        </w:rPr>
        <w:t>Burke L, Payne YK, and Kassem K et al. 2001. Pilot analysis of global ecosystems: Coastal ecosystems. World Resources Institute.</w:t>
      </w:r>
    </w:p>
    <w:p>
      <w:pPr>
        <w:pStyle w:val="Normal"/>
        <w:jc w:val="both"/>
        <w:rPr>
          <w:rFonts w:ascii="Times New Roman" w:hAnsi="Times New Roman"/>
          <w:color w:val="000000"/>
          <w:lang w:val="en-GB"/>
        </w:rPr>
      </w:pPr>
      <w:r>
        <w:rPr>
          <w:rFonts w:ascii="Times New Roman" w:hAnsi="Times New Roman"/>
          <w:color w:val="000000"/>
          <w:lang w:val="en-GB"/>
        </w:rPr>
        <w:t xml:space="preserve">Cadenasso, M. L., Pickett, S. T., &amp; Grove, M. J. (2006). Integrative approaches to investigating human-natural systems: the Baltimore ecosystem study. </w:t>
      </w:r>
      <w:r>
        <w:rPr>
          <w:rFonts w:ascii="Times New Roman" w:hAnsi="Times New Roman"/>
          <w:i/>
          <w:color w:val="000000"/>
          <w:lang w:val="en-GB"/>
        </w:rPr>
        <w:t>Natures Sciences Sociétés</w:t>
      </w:r>
      <w:r>
        <w:rPr>
          <w:rFonts w:ascii="Times New Roman" w:hAnsi="Times New Roman"/>
          <w:color w:val="000000"/>
          <w:lang w:val="en-GB"/>
        </w:rPr>
        <w:t xml:space="preserve">, </w:t>
      </w:r>
      <w:r>
        <w:rPr>
          <w:rFonts w:ascii="Times New Roman" w:hAnsi="Times New Roman"/>
          <w:i/>
          <w:color w:val="000000"/>
          <w:lang w:val="en-GB"/>
        </w:rPr>
        <w:t>14</w:t>
      </w:r>
      <w:r>
        <w:rPr>
          <w:rFonts w:ascii="Times New Roman" w:hAnsi="Times New Roman"/>
          <w:color w:val="000000"/>
          <w:lang w:val="en-GB"/>
        </w:rPr>
        <w:t>(1), 4-14.</w:t>
      </w:r>
    </w:p>
    <w:p>
      <w:pPr>
        <w:pStyle w:val="Bibliography"/>
        <w:jc w:val="both"/>
        <w:rPr>
          <w:rFonts w:ascii="Times New Roman" w:hAnsi="Times New Roman"/>
          <w:color w:val="000000"/>
          <w:lang w:val="en-GB"/>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 xml:space="preserve">Chabas, A., Fouqueau, A., Attoui, M., Alfaro, S. C., Petitmangin, A., Bouilloux, A., ... &amp; Zapf, P. (2015). Characterisation of CIME, an experimental chamber for simulating interactions between materials of the cultural heritage and the environment. </w:t>
      </w:r>
      <w:r>
        <w:rPr>
          <w:rFonts w:ascii="Times New Roman" w:hAnsi="Times New Roman"/>
          <w:i/>
          <w:color w:val="000000"/>
          <w:lang w:val="en-GB"/>
        </w:rPr>
        <w:t>Environmental Science and Pollution Research</w:t>
      </w:r>
      <w:r>
        <w:rPr>
          <w:rFonts w:ascii="Times New Roman" w:hAnsi="Times New Roman"/>
          <w:color w:val="000000"/>
          <w:lang w:val="en-GB"/>
        </w:rPr>
        <w:t xml:space="preserve">, </w:t>
      </w:r>
      <w:r>
        <w:rPr>
          <w:rFonts w:ascii="Times New Roman" w:hAnsi="Times New Roman"/>
          <w:i/>
          <w:color w:val="000000"/>
          <w:lang w:val="en-GB"/>
        </w:rPr>
        <w:t>22</w:t>
      </w:r>
      <w:r>
        <w:rPr>
          <w:rFonts w:ascii="Times New Roman" w:hAnsi="Times New Roman"/>
          <w:color w:val="000000"/>
          <w:lang w:val="en-GB"/>
        </w:rPr>
        <w:t>(23), 19170-19183.</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Normal"/>
        <w:jc w:val="both"/>
        <w:rPr/>
      </w:pPr>
      <w:r>
        <w:rPr>
          <w:rFonts w:ascii="Times New Roman" w:hAnsi="Times New Roman"/>
          <w:color w:val="000000"/>
          <w:lang w:val="en-GB"/>
        </w:rPr>
        <w:t xml:space="preserve">Charalambous, K., Bruggeman, A., &amp; Lange, M. A. (2012). Assessing the urban water balance: the Urban Water Flow Model and its application in Cyprus. </w:t>
      </w:r>
      <w:r>
        <w:rPr>
          <w:rFonts w:ascii="Times New Roman" w:hAnsi="Times New Roman"/>
          <w:i/>
          <w:color w:val="000000"/>
          <w:lang w:val="en-GB"/>
        </w:rPr>
        <w:t>Water Science and Technology</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(3), 635-643.</w:t>
      </w:r>
    </w:p>
    <w:p>
      <w:pPr>
        <w:pStyle w:val="Normal"/>
        <w:jc w:val="both"/>
        <w:rPr/>
      </w:pPr>
      <w:r>
        <w:rPr>
          <w:rFonts w:ascii="Times New Roman" w:hAnsi="Times New Roman"/>
          <w:color w:val="000000"/>
          <w:lang w:val="en-GB"/>
        </w:rPr>
        <w:t xml:space="preserve">Chauvin, J. P., Glaeser, E., Ma, Y., &amp; Tobio, K. (2017). What is different about urbanization in rich and poor countries? Cities in Brazil, China, India and the United States.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98</w:t>
      </w:r>
      <w:r>
        <w:rPr>
          <w:rFonts w:ascii="Times New Roman" w:hAnsi="Times New Roman"/>
          <w:color w:val="000000"/>
          <w:lang w:val="en-GB"/>
        </w:rPr>
        <w:t>, 17-49.</w:t>
      </w:r>
    </w:p>
    <w:p>
      <w:pPr>
        <w:pStyle w:val="Normal"/>
        <w:jc w:val="both"/>
        <w:rPr/>
      </w:pPr>
      <w:r>
        <w:rPr>
          <w:rFonts w:ascii="Times New Roman" w:hAnsi="Times New Roman"/>
          <w:color w:val="000000"/>
          <w:lang w:val="en-GB"/>
        </w:rPr>
        <w:t xml:space="preserve">Chen, Y-C., Pei, L., &amp; Shiau, Y. C. 2015. Application of coastal vegetation to green roofs of residential buildings in Taiwan. </w:t>
      </w:r>
      <w:r>
        <w:rPr>
          <w:rFonts w:ascii="Times New Roman" w:hAnsi="Times New Roman"/>
          <w:i/>
          <w:color w:val="000000"/>
          <w:lang w:val="en-GB"/>
        </w:rPr>
        <w:t>Artificial Life and Robotics</w:t>
      </w:r>
      <w:r>
        <w:rPr>
          <w:rFonts w:ascii="Times New Roman" w:hAnsi="Times New Roman"/>
          <w:color w:val="000000"/>
          <w:lang w:val="en-GB"/>
        </w:rPr>
        <w:t xml:space="preserve">, </w:t>
      </w:r>
      <w:r>
        <w:rPr>
          <w:rFonts w:ascii="Times New Roman" w:hAnsi="Times New Roman"/>
          <w:i/>
          <w:color w:val="000000"/>
          <w:lang w:val="en-GB"/>
        </w:rPr>
        <w:t>20</w:t>
      </w:r>
      <w:r>
        <w:rPr>
          <w:rFonts w:ascii="Times New Roman" w:hAnsi="Times New Roman"/>
          <w:color w:val="000000"/>
          <w:lang w:val="en-GB"/>
        </w:rPr>
        <w:t>(1), 86-91.</w:t>
      </w:r>
    </w:p>
    <w:p>
      <w:pPr>
        <w:pStyle w:val="Bibliography"/>
        <w:jc w:val="both"/>
        <w:rPr>
          <w:rFonts w:ascii="Times New Roman" w:hAnsi="Times New Roman"/>
          <w:color w:val="000000"/>
          <w:lang w:val="en-GB"/>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rFonts w:ascii="Times New Roman" w:hAnsi="Times New Roman"/>
          <w:color w:val="000000"/>
          <w:lang w:val="en-GB"/>
        </w:rPr>
      </w:pPr>
      <w:r>
        <w:rPr>
          <w:rFonts w:ascii="Times New Roman" w:hAnsi="Times New Roman"/>
          <w:color w:val="000000"/>
          <w:lang w:val="en-GB"/>
        </w:rPr>
        <w:t>Chiesura A. 2004. The role of urban parks for the sustainable city. Landscape and urban planning. 68(1):129-38.</w:t>
      </w:r>
    </w:p>
    <w:p>
      <w:pPr>
        <w:pStyle w:val="Normal"/>
        <w:jc w:val="both"/>
        <w:rPr/>
      </w:pPr>
      <w:r>
        <w:rPr>
          <w:rFonts w:ascii="Times New Roman" w:hAnsi="Times New Roman"/>
          <w:color w:val="000000"/>
          <w:lang w:val="en-GB"/>
        </w:rPr>
        <w:t xml:space="preserve">Childers, D. L., Cadenasso, M. L., Grove, J. M., Marshall, V., McGrath, B., &amp; Pickett, S. T. (2015). An ecology for cities: A transformational nexus of design and ecology to advance climate change resilience and urban sustainability. </w:t>
      </w:r>
      <w:r>
        <w:rPr>
          <w:rFonts w:ascii="Times New Roman" w:hAnsi="Times New Roman"/>
          <w:i/>
          <w:color w:val="000000"/>
          <w:lang w:val="en-GB"/>
        </w:rPr>
        <w:t>Sustainability</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3774-3791.</w:t>
      </w:r>
    </w:p>
    <w:p>
      <w:pPr>
        <w:pStyle w:val="Normal"/>
        <w:jc w:val="both"/>
        <w:rPr/>
      </w:pPr>
      <w:r>
        <w:rPr>
          <w:rFonts w:ascii="Times New Roman" w:hAnsi="Times New Roman"/>
          <w:color w:val="000000"/>
          <w:lang w:val="en-GB"/>
        </w:rPr>
        <w:t xml:space="preserve">Clarkson, T. S., Martin, R. J., Rudolph, J., &amp; Graham, B. W. L. (1996). Benzene and toluene in New Zealand air.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(4), 569-577.</w:t>
      </w:r>
    </w:p>
    <w:p>
      <w:pPr>
        <w:pStyle w:val="Normal"/>
        <w:jc w:val="both"/>
        <w:rPr/>
      </w:pPr>
      <w:r>
        <w:rPr>
          <w:rFonts w:ascii="Times New Roman" w:hAnsi="Times New Roman"/>
          <w:color w:val="000000"/>
          <w:lang w:val="en-GB"/>
        </w:rPr>
        <w:t xml:space="preserve">Cleland, V., Hughes, C., Thornton, L., Venn, A., Squibb, K., &amp; Ball, K. (2015). A qualitative study of environmental factors important for physical activity in rural adults.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10</w:t>
      </w:r>
      <w:r>
        <w:rPr>
          <w:rFonts w:ascii="Times New Roman" w:hAnsi="Times New Roman"/>
          <w:color w:val="000000"/>
          <w:lang w:val="en-GB"/>
        </w:rPr>
        <w:t>(11).</w:t>
      </w:r>
    </w:p>
    <w:p>
      <w:pPr>
        <w:pStyle w:val="Normal"/>
        <w:jc w:val="both"/>
        <w:rPr/>
      </w:pPr>
      <w:r>
        <w:rPr>
          <w:rFonts w:ascii="Times New Roman" w:hAnsi="Times New Roman"/>
          <w:color w:val="000000"/>
          <w:lang w:val="en-GB"/>
        </w:rPr>
        <w:t xml:space="preserve">Cohen, P., Potchter, O., &amp; Matzarakis, A. (2013). Human thermal perception of Coastal Mediterranean outdoor urban environments. </w:t>
      </w:r>
      <w:r>
        <w:rPr>
          <w:rFonts w:ascii="Times New Roman" w:hAnsi="Times New Roman"/>
          <w:i/>
          <w:color w:val="000000"/>
          <w:lang w:val="en-GB"/>
        </w:rPr>
        <w:t>Applied Geography</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 1-10.</w:t>
      </w:r>
    </w:p>
    <w:p>
      <w:pPr>
        <w:pStyle w:val="Normal"/>
        <w:jc w:val="both"/>
        <w:rPr/>
      </w:pPr>
      <w:r>
        <w:rPr>
          <w:rFonts w:ascii="Times New Roman" w:hAnsi="Times New Roman"/>
          <w:color w:val="000000"/>
          <w:lang w:val="en-GB"/>
        </w:rPr>
        <w:t xml:space="preserve">Cole, M. A., &amp; Neumayer, E. (2004). Examining the impact of demographic factors on air pollution. </w:t>
      </w:r>
      <w:r>
        <w:rPr>
          <w:rFonts w:ascii="Times New Roman" w:hAnsi="Times New Roman"/>
          <w:i/>
          <w:color w:val="000000"/>
          <w:lang w:val="en-GB"/>
        </w:rPr>
        <w:t>Population and Environment</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5-21.</w:t>
      </w:r>
    </w:p>
    <w:p>
      <w:pPr>
        <w:pStyle w:val="Bibliography"/>
        <w:jc w:val="both"/>
        <w:rPr>
          <w:rFonts w:ascii="Times New Roman" w:hAnsi="Times New Roman"/>
          <w:color w:val="000000"/>
          <w:lang w:val="en-GB"/>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Normal"/>
        <w:jc w:val="both"/>
        <w:rPr/>
      </w:pPr>
      <w:r>
        <w:rPr>
          <w:rFonts w:ascii="Times New Roman" w:hAnsi="Times New Roman"/>
          <w:b w:val="false"/>
          <w:i w:val="false"/>
          <w:strike w:val="false"/>
          <w:dstrike w:val="false"/>
          <w:outline w:val="false"/>
          <w:shadow w:val="false"/>
          <w:color w:val="000000"/>
          <w:spacing w:val="0"/>
          <w:kern w:val="0"/>
          <w:sz w:val="24"/>
          <w:szCs w:val="24"/>
          <w:u w:val="none"/>
          <w:em w:val="none"/>
          <w:lang w:val="en-GB"/>
        </w:rPr>
        <w:t xml:space="preserve">Costanza, R., Sklar, F. H., </w:t>
      </w:r>
      <w:r>
        <w:rPr>
          <w:rFonts w:ascii="Times New Roman" w:hAnsi="Times New Roman"/>
          <w:b w:val="false"/>
          <w:i w:val="false"/>
          <w:strike w:val="false"/>
          <w:dstrike w:val="false"/>
          <w:outline w:val="false"/>
          <w:shadow w:val="false"/>
          <w:color w:val="000000"/>
          <w:spacing w:val="0"/>
          <w:kern w:val="0"/>
          <w:sz w:val="24"/>
          <w:szCs w:val="24"/>
          <w:u w:val="none"/>
          <w:em w:val="none"/>
        </w:rPr>
        <w:t>&amp; White, M. L. (1990). Modeling coastal landscape dynamics. BioScience, 40(2), 91-107.</w:t>
      </w:r>
    </w:p>
    <w:p>
      <w:pPr>
        <w:pStyle w:val="Bibliography"/>
        <w:jc w:val="both"/>
        <w:rPr/>
      </w:pPr>
      <w:r>
        <w:rPr>
          <w:rFonts w:ascii="Times New Roman" w:hAnsi="Times New Roman"/>
          <w:color w:val="000000"/>
          <w:lang w:val="en-GB"/>
        </w:rPr>
        <w:t xml:space="preserve">Conticelli, E., &amp; Tondelli, S. 2018. Regenerating with the green: a proposal for the coastal land-scape of Senigallia. </w:t>
      </w:r>
      <w:r>
        <w:rPr>
          <w:rFonts w:ascii="Times New Roman" w:hAnsi="Times New Roman"/>
          <w:i/>
          <w:color w:val="000000"/>
          <w:lang w:val="en-GB"/>
        </w:rPr>
        <w:t>Direttore scientifico/Editor-in-Chief</w:t>
      </w:r>
      <w:r>
        <w:rPr>
          <w:rFonts w:ascii="Times New Roman" w:hAnsi="Times New Roman"/>
          <w:color w:val="000000"/>
          <w:lang w:val="en-GB"/>
        </w:rPr>
        <w:t>, 91.</w:t>
      </w:r>
    </w:p>
    <w:p>
      <w:pPr>
        <w:pStyle w:val="Normal"/>
        <w:jc w:val="both"/>
        <w:rPr/>
      </w:pPr>
      <w:r>
        <w:rPr>
          <w:rFonts w:ascii="Times New Roman" w:hAnsi="Times New Roman"/>
          <w:color w:val="000000"/>
          <w:lang w:val="en-GB"/>
        </w:rPr>
        <w:t xml:space="preserve">Creswell, J. W., Hanson, W. E., Clark Plano, V. L., &amp; Morales, A. (2007). Qualitative research designs: Selection and implementation. </w:t>
      </w:r>
      <w:r>
        <w:rPr>
          <w:rFonts w:ascii="Times New Roman" w:hAnsi="Times New Roman"/>
          <w:i/>
          <w:color w:val="000000"/>
          <w:lang w:val="en-GB"/>
        </w:rPr>
        <w:t>The counseling psychologist</w:t>
      </w:r>
      <w:r>
        <w:rPr>
          <w:rFonts w:ascii="Times New Roman" w:hAnsi="Times New Roman"/>
          <w:color w:val="000000"/>
          <w:lang w:val="en-GB"/>
        </w:rPr>
        <w:t xml:space="preserve">, </w:t>
      </w:r>
      <w:r>
        <w:rPr>
          <w:rFonts w:ascii="Times New Roman" w:hAnsi="Times New Roman"/>
          <w:i/>
          <w:color w:val="000000"/>
          <w:lang w:val="en-GB"/>
        </w:rPr>
        <w:t>35</w:t>
      </w:r>
      <w:r>
        <w:rPr>
          <w:rFonts w:ascii="Times New Roman" w:hAnsi="Times New Roman"/>
          <w:color w:val="000000"/>
          <w:lang w:val="en-GB"/>
        </w:rPr>
        <w:t>(2), 236-264.</w:t>
      </w:r>
    </w:p>
    <w:p>
      <w:pPr>
        <w:pStyle w:val="Normal"/>
        <w:jc w:val="both"/>
        <w:rPr/>
      </w:pPr>
      <w:r>
        <w:rPr>
          <w:rFonts w:ascii="Times New Roman" w:hAnsi="Times New Roman"/>
          <w:color w:val="000000"/>
          <w:lang w:val="en-GB"/>
        </w:rPr>
        <w:t xml:space="preserve">Cui, H., &amp; Yuan, L. (2009). Study on thermal environmental distribution in coastal city using ASTER data. In </w:t>
      </w:r>
      <w:r>
        <w:rPr>
          <w:rFonts w:ascii="Times New Roman" w:hAnsi="Times New Roman"/>
          <w:i/>
          <w:color w:val="000000"/>
          <w:lang w:val="en-GB"/>
        </w:rPr>
        <w:t>2009 Joint Urban Remote Sensing Event</w:t>
      </w:r>
      <w:r>
        <w:rPr>
          <w:rFonts w:ascii="Times New Roman" w:hAnsi="Times New Roman"/>
          <w:color w:val="000000"/>
          <w:lang w:val="en-GB"/>
        </w:rPr>
        <w:t xml:space="preserve"> (pp. 1-6). IEEE.</w:t>
      </w:r>
    </w:p>
    <w:p>
      <w:pPr>
        <w:pStyle w:val="Normal"/>
        <w:jc w:val="both"/>
        <w:rPr/>
      </w:pPr>
      <w:r>
        <w:rPr>
          <w:rFonts w:ascii="Times New Roman" w:hAnsi="Times New Roman"/>
          <w:color w:val="000000"/>
          <w:lang w:val="en-GB"/>
        </w:rPr>
        <w:t xml:space="preserve">Daily, G. 2003. What are ecosystem services. </w:t>
      </w:r>
      <w:r>
        <w:rPr>
          <w:rFonts w:ascii="Times New Roman" w:hAnsi="Times New Roman"/>
          <w:i/>
          <w:color w:val="000000"/>
          <w:lang w:val="en-GB"/>
        </w:rPr>
        <w:t>Global environmental challenges for the twenty-first century: Resources, consumption and sustainable solutions</w:t>
      </w:r>
      <w:r>
        <w:rPr>
          <w:rFonts w:ascii="Times New Roman" w:hAnsi="Times New Roman"/>
          <w:color w:val="000000"/>
          <w:lang w:val="en-GB"/>
        </w:rPr>
        <w:t>, 227-231.</w:t>
      </w:r>
    </w:p>
    <w:p>
      <w:pPr>
        <w:pStyle w:val="Normal"/>
        <w:jc w:val="both"/>
        <w:rPr>
          <w:rFonts w:ascii="Times New Roman" w:hAnsi="Times New Roman"/>
          <w:color w:val="000000"/>
          <w:lang w:val="en-GB"/>
        </w:rPr>
      </w:pPr>
      <w:r>
        <w:rPr>
          <w:rFonts w:ascii="Times New Roman" w:hAnsi="Times New Roman"/>
          <w:color w:val="000000"/>
          <w:lang w:val="en-GB"/>
        </w:rPr>
        <w:t xml:space="preserve">Davis, J. C., &amp; Henderson, J. V. (2003). Evidence on the political economy of the urbanization process.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53</w:t>
      </w:r>
      <w:r>
        <w:rPr>
          <w:rFonts w:ascii="Times New Roman" w:hAnsi="Times New Roman"/>
          <w:color w:val="000000"/>
          <w:lang w:val="en-GB"/>
        </w:rPr>
        <w:t>(1), 98-125.</w:t>
      </w:r>
    </w:p>
    <w:p>
      <w:pPr>
        <w:pStyle w:val="Normal"/>
        <w:jc w:val="both"/>
        <w:rPr/>
      </w:pPr>
      <w:r>
        <w:rPr>
          <w:rFonts w:ascii="Times New Roman" w:hAnsi="Times New Roman"/>
          <w:color w:val="000000"/>
          <w:lang w:val="en-GB"/>
        </w:rPr>
        <w:t xml:space="preserve">Dodman, D. (2009). Globalization, tourism and local living conditions on Jamaica's north coast. </w:t>
      </w:r>
      <w:r>
        <w:rPr>
          <w:rFonts w:ascii="Times New Roman" w:hAnsi="Times New Roman"/>
          <w:i/>
          <w:color w:val="000000"/>
          <w:lang w:val="en-GB"/>
        </w:rPr>
        <w:t>Singapore Journal of Tropical Geography</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(2), 204-219.</w:t>
      </w:r>
    </w:p>
    <w:p>
      <w:pPr>
        <w:pStyle w:val="Normal"/>
        <w:jc w:val="both"/>
        <w:rPr/>
      </w:pPr>
      <w:r>
        <w:rPr>
          <w:rFonts w:ascii="Times New Roman" w:hAnsi="Times New Roman"/>
          <w:color w:val="000000"/>
          <w:lang w:val="en-GB"/>
        </w:rPr>
        <w:t xml:space="preserve">Dominick, D., Wilson, S. R., Paton-Walsh, C., Humphries, R., Guérette, E. A., Keywood, M., ... &amp; Marwick, B. (2018). Characteristics of airborne particle number size distributions in a coastal-urban environment.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186</w:t>
      </w:r>
      <w:r>
        <w:rPr>
          <w:rFonts w:ascii="Times New Roman" w:hAnsi="Times New Roman"/>
          <w:color w:val="000000"/>
          <w:lang w:val="en-GB"/>
        </w:rPr>
        <w:t>, 256-265.</w:t>
      </w:r>
    </w:p>
    <w:p>
      <w:pPr>
        <w:pStyle w:val="Normal"/>
        <w:jc w:val="both"/>
        <w:rPr>
          <w:rFonts w:ascii="Times New Roman" w:hAnsi="Times New Roman"/>
          <w:color w:val="000000"/>
          <w:lang w:val="en-GB"/>
        </w:rPr>
      </w:pPr>
      <w:r>
        <w:rPr>
          <w:rFonts w:ascii="Times New Roman" w:hAnsi="Times New Roman"/>
          <w:color w:val="000000"/>
          <w:lang w:val="en-GB"/>
        </w:rPr>
        <w:t>Donovan GH, &amp; Prestemon JP. 2012. The effect of trees on crime in Portland, Oregon. Environment and behavior, 44(1), 3-30.</w:t>
      </w:r>
    </w:p>
    <w:p>
      <w:pPr>
        <w:pStyle w:val="Normal"/>
        <w:jc w:val="both"/>
        <w:rPr>
          <w:rFonts w:ascii="Times New Roman" w:hAnsi="Times New Roman"/>
          <w:color w:val="000000"/>
          <w:lang w:val="en-GB"/>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Normal"/>
        <w:jc w:val="both"/>
        <w:rPr/>
      </w:pPr>
      <w:r>
        <w:rPr>
          <w:rFonts w:ascii="Times New Roman" w:hAnsi="Times New Roman"/>
          <w:color w:val="000000"/>
          <w:lang w:val="en-GB"/>
        </w:rPr>
        <w:t xml:space="preserve">Eddy, E. N., &amp; Roman, C. T. (2016). Relationship between epibenthic invertebrate species assemblages and environmental variables in Boston Harbor's intertidal habitat. </w:t>
      </w:r>
      <w:r>
        <w:rPr>
          <w:rFonts w:ascii="Times New Roman" w:hAnsi="Times New Roman"/>
          <w:i/>
          <w:color w:val="000000"/>
          <w:lang w:val="en-GB"/>
        </w:rPr>
        <w:t>Northeastern Naturalist</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45-66.</w:t>
      </w:r>
    </w:p>
    <w:p>
      <w:pPr>
        <w:pStyle w:val="Normal"/>
        <w:jc w:val="both"/>
        <w:rPr>
          <w:rFonts w:ascii="Times New Roman" w:hAnsi="Times New Roman"/>
          <w:color w:val="000000"/>
          <w:lang w:val="en-GB"/>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pPr>
      <w:r>
        <w:rPr>
          <w:rFonts w:ascii="Times New Roman" w:hAnsi="Times New Roman"/>
          <w:color w:val="000000"/>
          <w:lang w:val="en-GB"/>
        </w:rPr>
        <w:t xml:space="preserve">Gardner, E. A. (2003). Some examples of water recycling in Australian urban environments: a step towards environmental sustainability. </w:t>
      </w:r>
      <w:r>
        <w:rPr>
          <w:rFonts w:ascii="Times New Roman" w:hAnsi="Times New Roman"/>
          <w:i/>
          <w:color w:val="000000"/>
          <w:lang w:val="en-GB"/>
        </w:rPr>
        <w:t>Water Science and Technology: Water Supply</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(4), 21-31.</w:t>
      </w:r>
    </w:p>
    <w:p>
      <w:pPr>
        <w:pStyle w:val="Normal"/>
        <w:jc w:val="both"/>
        <w:rPr/>
      </w:pPr>
      <w:r>
        <w:rPr>
          <w:rFonts w:ascii="Times New Roman" w:hAnsi="Times New Roman"/>
          <w:color w:val="000000"/>
          <w:lang w:val="en-GB"/>
        </w:rPr>
        <w:t xml:space="preserve">Giovene di Girasole, E. (2014). The hinge areas for urban regeneration in seaside cities: the High Line in Manhattan, NYC. In </w:t>
      </w:r>
      <w:r>
        <w:rPr>
          <w:rFonts w:ascii="Times New Roman" w:hAnsi="Times New Roman"/>
          <w:i/>
          <w:color w:val="000000"/>
          <w:lang w:val="en-GB"/>
        </w:rPr>
        <w:t>Advanced Engineering Forum</w:t>
      </w:r>
      <w:r>
        <w:rPr>
          <w:rFonts w:ascii="Times New Roman" w:hAnsi="Times New Roman"/>
          <w:color w:val="000000"/>
          <w:lang w:val="en-GB"/>
        </w:rPr>
        <w:t xml:space="preserve"> (Vol. 11, pp. 102-108). Trans Tech Publications Ltd.</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Bibliography"/>
        <w:jc w:val="both"/>
        <w:rPr/>
      </w:pPr>
      <w:r>
        <w:rPr>
          <w:rFonts w:ascii="Times New Roman" w:hAnsi="Times New Roman"/>
          <w:color w:val="000000"/>
          <w:lang w:val="en-GB"/>
        </w:rPr>
        <w:t xml:space="preserve">Griggs D, Stafford-Smith, M., Gaffney, O., Rockström, J., Öhman, M. C., Shyamsundar, P., ... &amp; Noble, I. 2013. Policy: Sustainable development goals for people and planet. </w:t>
      </w:r>
      <w:r>
        <w:rPr>
          <w:rFonts w:ascii="Times New Roman" w:hAnsi="Times New Roman"/>
          <w:i/>
          <w:color w:val="000000"/>
          <w:lang w:val="en-GB"/>
        </w:rPr>
        <w:t>Nature</w:t>
      </w:r>
      <w:r>
        <w:rPr>
          <w:rFonts w:ascii="Times New Roman" w:hAnsi="Times New Roman"/>
          <w:color w:val="000000"/>
          <w:lang w:val="en-GB"/>
        </w:rPr>
        <w:t xml:space="preserve">, </w:t>
      </w:r>
      <w:r>
        <w:rPr>
          <w:rFonts w:ascii="Times New Roman" w:hAnsi="Times New Roman"/>
          <w:i/>
          <w:color w:val="000000"/>
          <w:lang w:val="en-GB"/>
        </w:rPr>
        <w:t>495</w:t>
      </w:r>
      <w:r>
        <w:rPr>
          <w:rFonts w:ascii="Times New Roman" w:hAnsi="Times New Roman"/>
          <w:color w:val="000000"/>
          <w:lang w:val="en-GB"/>
        </w:rPr>
        <w:t>(7441), 305.</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rFonts w:ascii="Times New Roman" w:hAnsi="Times New Roman"/>
          <w:color w:val="000000"/>
          <w:lang w:val="en-GB"/>
        </w:rPr>
      </w:pPr>
      <w:r>
        <w:rPr>
          <w:rFonts w:ascii="Times New Roman" w:hAnsi="Times New Roman"/>
          <w:color w:val="000000"/>
          <w:lang w:val="en-GB"/>
        </w:rPr>
        <w:t>Grimm NB, Faeth SH, and Golubiewski NE et al. 2008. Global change and the ecology of cities. Science 319: 756–60.</w:t>
      </w:r>
    </w:p>
    <w:p>
      <w:pPr>
        <w:pStyle w:val="Normal"/>
        <w:jc w:val="both"/>
        <w:rPr/>
      </w:pPr>
      <w:r>
        <w:rPr>
          <w:rFonts w:ascii="Times New Roman" w:hAnsi="Times New Roman"/>
          <w:color w:val="000000"/>
          <w:lang w:val="en-GB"/>
        </w:rPr>
        <w:t xml:space="preserve">Grimm, N. B., Redman, C. L., Boone, C. G., Childers, D. L., Harlan, S. L., &amp; Turner, B. L. (2013). Viewing the urban socio-ecological system through a sustainability lens: Lessons and prospects from the central Arizona–Phoenix LTER programme. In </w:t>
      </w:r>
      <w:r>
        <w:rPr>
          <w:rFonts w:ascii="Times New Roman" w:hAnsi="Times New Roman"/>
          <w:i/>
          <w:color w:val="000000"/>
          <w:lang w:val="en-GB"/>
        </w:rPr>
        <w:t>Long term socio-ecological research</w:t>
      </w:r>
      <w:r>
        <w:rPr>
          <w:rFonts w:ascii="Times New Roman" w:hAnsi="Times New Roman"/>
          <w:color w:val="000000"/>
          <w:lang w:val="en-GB"/>
        </w:rPr>
        <w:t xml:space="preserve"> (pp. 217-246). Springer, Dordrecht.</w:t>
      </w:r>
    </w:p>
    <w:p>
      <w:pPr>
        <w:pStyle w:val="Normal"/>
        <w:jc w:val="both"/>
        <w:rPr/>
      </w:pPr>
      <w:bookmarkStart w:id="8" w:name="__DdeLink__1890_2352275836"/>
      <w:r>
        <w:rPr>
          <w:rFonts w:ascii="Times New Roman" w:hAnsi="Times New Roman"/>
          <w:color w:val="000000"/>
          <w:lang w:val="en-GB"/>
        </w:rPr>
        <w:t>Groffman</w:t>
      </w:r>
      <w:bookmarkEnd w:id="8"/>
      <w:r>
        <w:rPr>
          <w:rFonts w:ascii="Times New Roman" w:hAnsi="Times New Roman"/>
          <w:color w:val="000000"/>
          <w:lang w:val="en-GB"/>
        </w:rPr>
        <w:t xml:space="preserve">, P. M., Law, N. L., Belt, K. T., Band, L. E., &amp; Fisher, G. T. (2004). Nitrogen fluxes and retention in urban watershed ecosystems.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393-403.</w:t>
      </w:r>
    </w:p>
    <w:p>
      <w:pPr>
        <w:pStyle w:val="Normal"/>
        <w:jc w:val="both"/>
        <w:rPr/>
      </w:pPr>
      <w:r>
        <w:rPr>
          <w:rFonts w:ascii="Times New Roman" w:hAnsi="Times New Roman"/>
          <w:color w:val="000000"/>
          <w:lang w:val="en-GB"/>
        </w:rPr>
        <w:t xml:space="preserve">Grossmann, I. (2008). Perspectives for Hamburg as a port city in the context of a changing global environment. </w:t>
      </w:r>
      <w:r>
        <w:rPr>
          <w:rFonts w:ascii="Times New Roman" w:hAnsi="Times New Roman"/>
          <w:i/>
          <w:color w:val="000000"/>
          <w:lang w:val="en-GB"/>
        </w:rPr>
        <w:t>Geoforum</w:t>
      </w:r>
      <w:r>
        <w:rPr>
          <w:rFonts w:ascii="Times New Roman" w:hAnsi="Times New Roman"/>
          <w:color w:val="000000"/>
          <w:lang w:val="en-GB"/>
        </w:rPr>
        <w:t xml:space="preserve">, </w:t>
      </w:r>
      <w:r>
        <w:rPr>
          <w:rFonts w:ascii="Times New Roman" w:hAnsi="Times New Roman"/>
          <w:i/>
          <w:color w:val="000000"/>
          <w:lang w:val="en-GB"/>
        </w:rPr>
        <w:t>39</w:t>
      </w:r>
      <w:r>
        <w:rPr>
          <w:rFonts w:ascii="Times New Roman" w:hAnsi="Times New Roman"/>
          <w:color w:val="000000"/>
          <w:lang w:val="en-GB"/>
        </w:rPr>
        <w:t>(6), 2062-2072.</w:t>
      </w:r>
    </w:p>
    <w:p>
      <w:pPr>
        <w:pStyle w:val="Normal"/>
        <w:jc w:val="both"/>
        <w:rPr/>
      </w:pPr>
      <w:r>
        <w:rPr>
          <w:rFonts w:ascii="Times New Roman" w:hAnsi="Times New Roman"/>
          <w:color w:val="000000"/>
          <w:lang w:val="en-GB"/>
        </w:rPr>
        <w:t xml:space="preserve">Guerrero Valdebenito, R. M., &amp; Alarcon Rodriguez, M. L. (2018). Neoliberalism and socio-spatial transformations in urban coves of the Metropolitan Area of Concepcion. The cases of Caleta Los Bagres and Caleta Cocholgue, Tome. </w:t>
      </w:r>
      <w:r>
        <w:rPr>
          <w:rFonts w:ascii="Times New Roman" w:hAnsi="Times New Roman"/>
          <w:i/>
          <w:color w:val="000000"/>
          <w:lang w:val="es-ES"/>
        </w:rPr>
        <w:t>REVISTA DE URBANISMO</w:t>
      </w:r>
      <w:r>
        <w:rPr>
          <w:rFonts w:ascii="Times New Roman" w:hAnsi="Times New Roman"/>
          <w:color w:val="000000"/>
          <w:lang w:val="es-ES"/>
        </w:rPr>
        <w:t xml:space="preserve">, </w:t>
      </w:r>
      <w:r>
        <w:rPr>
          <w:rFonts w:ascii="Times New Roman" w:hAnsi="Times New Roman"/>
          <w:i/>
          <w:color w:val="000000"/>
          <w:lang w:val="es-ES"/>
        </w:rPr>
        <w:t>38</w:t>
      </w:r>
      <w:r>
        <w:rPr>
          <w:rFonts w:ascii="Times New Roman" w:hAnsi="Times New Roman"/>
          <w:color w:val="000000"/>
          <w:lang w:val="es-ES"/>
        </w:rPr>
        <w:t>.</w:t>
      </w:r>
    </w:p>
    <w:p>
      <w:pPr>
        <w:pStyle w:val="Normal"/>
        <w:jc w:val="both"/>
        <w:rPr/>
      </w:pPr>
      <w:r>
        <w:rPr>
          <w:rFonts w:ascii="Times New Roman" w:hAnsi="Times New Roman"/>
          <w:color w:val="000000"/>
          <w:lang w:val="es-ES"/>
        </w:rPr>
        <w:t xml:space="preserve">Gumusay, M. U., Koseoglu, G., &amp; Bakirman, T. (2016). </w:t>
      </w:r>
      <w:r>
        <w:rPr>
          <w:rFonts w:ascii="Times New Roman" w:hAnsi="Times New Roman"/>
          <w:color w:val="000000"/>
          <w:lang w:val="en-GB"/>
        </w:rPr>
        <w:t xml:space="preserve">An assessment of site suitability for marina construction in Istanbul, Turkey, using GIS and AHP multicriteria decision analysis. </w:t>
      </w:r>
      <w:r>
        <w:rPr>
          <w:rFonts w:ascii="Times New Roman" w:hAnsi="Times New Roman"/>
          <w:i/>
          <w:color w:val="000000"/>
          <w:lang w:val="en-GB"/>
        </w:rPr>
        <w:t>Environmental monitoring and assessment</w:t>
      </w:r>
      <w:r>
        <w:rPr>
          <w:rFonts w:ascii="Times New Roman" w:hAnsi="Times New Roman"/>
          <w:color w:val="000000"/>
          <w:lang w:val="en-GB"/>
        </w:rPr>
        <w:t xml:space="preserve">, </w:t>
      </w:r>
      <w:r>
        <w:rPr>
          <w:rFonts w:ascii="Times New Roman" w:hAnsi="Times New Roman"/>
          <w:i/>
          <w:color w:val="000000"/>
          <w:lang w:val="en-GB"/>
        </w:rPr>
        <w:t>188</w:t>
      </w:r>
      <w:r>
        <w:rPr>
          <w:rFonts w:ascii="Times New Roman" w:hAnsi="Times New Roman"/>
          <w:color w:val="000000"/>
          <w:lang w:val="en-GB"/>
        </w:rPr>
        <w:t>(12), 677.</w:t>
      </w:r>
    </w:p>
    <w:p>
      <w:pPr>
        <w:pStyle w:val="Bibliography"/>
        <w:jc w:val="both"/>
        <w:rPr>
          <w:rFonts w:ascii="Times New Roman" w:hAnsi="Times New Roman"/>
          <w:color w:val="000000"/>
          <w:lang w:val="en-GB"/>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rFonts w:ascii="Times New Roman" w:hAnsi="Times New Roman"/>
          <w:color w:val="000000"/>
          <w:lang w:val="en-GB"/>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 xml:space="preserve">Holt, A. R., Mears, M., Maltby, L., &amp; Warren, P. (2015). Understanding spatial patterns in the production of multiple urban ecosystem services. </w:t>
      </w:r>
      <w:r>
        <w:rPr>
          <w:rFonts w:ascii="Times New Roman" w:hAnsi="Times New Roman"/>
          <w:i/>
          <w:color w:val="000000"/>
          <w:lang w:val="en-GB"/>
        </w:rPr>
        <w:t>Ecosystem services</w:t>
      </w:r>
      <w:r>
        <w:rPr>
          <w:rFonts w:ascii="Times New Roman" w:hAnsi="Times New Roman"/>
          <w:color w:val="000000"/>
          <w:lang w:val="en-GB"/>
        </w:rPr>
        <w:t xml:space="preserve">, </w:t>
      </w:r>
      <w:r>
        <w:rPr>
          <w:rFonts w:ascii="Times New Roman" w:hAnsi="Times New Roman"/>
          <w:i/>
          <w:color w:val="000000"/>
          <w:lang w:val="en-GB"/>
        </w:rPr>
        <w:t>16</w:t>
      </w:r>
      <w:r>
        <w:rPr>
          <w:rFonts w:ascii="Times New Roman" w:hAnsi="Times New Roman"/>
          <w:color w:val="000000"/>
          <w:lang w:val="en-GB"/>
        </w:rPr>
        <w:t>, 33-46.</w:t>
      </w:r>
    </w:p>
    <w:p>
      <w:pPr>
        <w:pStyle w:val="Normal"/>
        <w:jc w:val="both"/>
        <w:rPr/>
      </w:pPr>
      <w:r>
        <w:rPr>
          <w:rFonts w:ascii="Times New Roman" w:hAnsi="Times New Roman"/>
          <w:color w:val="000000"/>
          <w:lang w:val="en-GB"/>
        </w:rPr>
        <w:t xml:space="preserve">Hosannah, N., &amp; Gonzalez, J. E. (2014). Impacts of aerosol particle size distribution and land cover land use on precipitation in a coastal urban environment using a cloud-resolving mesoscale model. </w:t>
      </w:r>
      <w:r>
        <w:rPr>
          <w:rFonts w:ascii="Times New Roman" w:hAnsi="Times New Roman"/>
          <w:i/>
          <w:color w:val="000000"/>
          <w:lang w:val="en-GB"/>
        </w:rPr>
        <w:t>Advances in Meteorology</w:t>
      </w:r>
      <w:r>
        <w:rPr>
          <w:rFonts w:ascii="Times New Roman" w:hAnsi="Times New Roman"/>
          <w:color w:val="000000"/>
          <w:lang w:val="en-GB"/>
        </w:rPr>
        <w:t xml:space="preserve">, </w:t>
      </w:r>
      <w:r>
        <w:rPr>
          <w:rFonts w:ascii="Times New Roman" w:hAnsi="Times New Roman"/>
          <w:i/>
          <w:color w:val="000000"/>
          <w:lang w:val="en-GB"/>
        </w:rPr>
        <w:t>2014</w:t>
      </w:r>
      <w:r>
        <w:rPr>
          <w:rFonts w:ascii="Times New Roman" w:hAnsi="Times New Roman"/>
          <w:color w:val="000000"/>
          <w:lang w:val="en-GB"/>
        </w:rPr>
        <w:t>.</w:t>
      </w:r>
    </w:p>
    <w:p>
      <w:pPr>
        <w:pStyle w:val="Normal"/>
        <w:jc w:val="both"/>
        <w:rPr/>
      </w:pPr>
      <w:r>
        <w:rPr>
          <w:rFonts w:ascii="Times New Roman" w:hAnsi="Times New Roman"/>
          <w:color w:val="000000"/>
          <w:lang w:val="en-GB"/>
        </w:rPr>
        <w:t xml:space="preserve">Ip, C. C., Li, X. D., Zhang, G., Wai, O. W., &amp; Li, Y. S. (2007). Trace metal distribution in sediments of the Pearl River Estuary and the surrounding coastal area, South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147</w:t>
      </w:r>
      <w:r>
        <w:rPr>
          <w:rFonts w:ascii="Times New Roman" w:hAnsi="Times New Roman"/>
          <w:color w:val="000000"/>
          <w:lang w:val="en-GB"/>
        </w:rPr>
        <w:t>(2), 311-323.</w:t>
      </w:r>
    </w:p>
    <w:p>
      <w:pPr>
        <w:pStyle w:val="Normal"/>
        <w:jc w:val="both"/>
        <w:rPr/>
      </w:pPr>
      <w:r>
        <w:rPr>
          <w:rFonts w:ascii="Times New Roman" w:hAnsi="Times New Roman"/>
          <w:color w:val="000000"/>
          <w:lang w:val="en-GB"/>
        </w:rPr>
        <w:t xml:space="preserve">Jonkman, S. N., Hillen, M. M., Nicholls, R. J., Kanning, W., &amp; van Ledden, M. (2013). Costs of adapting coastal defences to sea-level rise—new estimates and their implications.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(5), 1212-1226.</w:t>
      </w:r>
    </w:p>
    <w:p>
      <w:pPr>
        <w:pStyle w:val="Normal"/>
        <w:jc w:val="both"/>
        <w:rPr/>
      </w:pPr>
      <w:r>
        <w:rPr>
          <w:rFonts w:ascii="Times New Roman" w:hAnsi="Times New Roman"/>
          <w:color w:val="000000"/>
          <w:lang w:val="en-GB"/>
        </w:rPr>
        <w:t xml:space="preserve">Kantamaneni, K., Gallagher, A., &amp; Du, X. (2019). Assessing and mapping regional coastal vulnerability for port environments and coastal cities. </w:t>
      </w:r>
      <w:r>
        <w:rPr>
          <w:rFonts w:ascii="Times New Roman" w:hAnsi="Times New Roman"/>
          <w:i/>
          <w:color w:val="000000"/>
          <w:lang w:val="en-GB"/>
        </w:rPr>
        <w:t>Journal of coastal conservation</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59-70.</w:t>
      </w:r>
    </w:p>
    <w:p>
      <w:pPr>
        <w:pStyle w:val="Normal"/>
        <w:jc w:val="both"/>
        <w:rPr/>
      </w:pPr>
      <w:r>
        <w:rPr>
          <w:rFonts w:ascii="Times New Roman" w:hAnsi="Times New Roman"/>
          <w:color w:val="000000"/>
          <w:lang w:val="en-GB"/>
        </w:rPr>
        <w:t xml:space="preserve">Kates, R. W., Clark, W. C., Corell, R., Hall, J. M., Jaeger, C. C., Lowe, I., ... &amp; Faucheux, S. (2001). Sustainability science.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292</w:t>
      </w:r>
      <w:r>
        <w:rPr>
          <w:rFonts w:ascii="Times New Roman" w:hAnsi="Times New Roman"/>
          <w:color w:val="000000"/>
          <w:lang w:val="en-GB"/>
        </w:rPr>
        <w:t>(5517), 641-642.</w:t>
      </w:r>
    </w:p>
    <w:p>
      <w:pPr>
        <w:pStyle w:val="Normal"/>
        <w:jc w:val="both"/>
        <w:rPr/>
      </w:pPr>
      <w:r>
        <w:rPr>
          <w:rFonts w:ascii="Times New Roman" w:hAnsi="Times New Roman"/>
          <w:color w:val="000000"/>
          <w:lang w:val="en-GB"/>
        </w:rPr>
        <w:t xml:space="preserve">Kehl, C., &amp; de Haan, G. (2013). Interactive simulation and visualisation of realistic flooding scenarios. In </w:t>
      </w:r>
      <w:r>
        <w:rPr>
          <w:rFonts w:ascii="Times New Roman" w:hAnsi="Times New Roman"/>
          <w:i/>
          <w:color w:val="000000"/>
          <w:lang w:val="en-GB"/>
        </w:rPr>
        <w:t>Intelligent Systems for Crisis Management</w:t>
      </w:r>
      <w:r>
        <w:rPr>
          <w:rFonts w:ascii="Times New Roman" w:hAnsi="Times New Roman"/>
          <w:color w:val="000000"/>
          <w:lang w:val="en-GB"/>
        </w:rPr>
        <w:t xml:space="preserve"> (pp. 79-93). Springer, Berlin, Heidelberg.</w:t>
      </w:r>
    </w:p>
    <w:p>
      <w:pPr>
        <w:pStyle w:val="Normal"/>
        <w:jc w:val="both"/>
        <w:rPr/>
      </w:pPr>
      <w:r>
        <w:rPr>
          <w:rFonts w:ascii="Times New Roman" w:hAnsi="Times New Roman"/>
          <w:color w:val="000000"/>
          <w:lang w:val="en-GB"/>
        </w:rPr>
        <w:t xml:space="preserve">Kuhnlein, H. V., Johns, T., &amp; Peoples, I. T. F. O. I. (2003). Northwest African and Middle Eastern food and dietary change of indigenous peoples. </w:t>
      </w:r>
      <w:r>
        <w:rPr>
          <w:rFonts w:ascii="Times New Roman" w:hAnsi="Times New Roman"/>
          <w:i/>
          <w:color w:val="000000"/>
          <w:lang w:val="en-GB"/>
        </w:rPr>
        <w:t>Asia Pacific journal of clinical nutrition</w:t>
      </w:r>
      <w:r>
        <w:rPr>
          <w:rFonts w:ascii="Times New Roman" w:hAnsi="Times New Roman"/>
          <w:color w:val="000000"/>
          <w:lang w:val="en-GB"/>
        </w:rPr>
        <w:t xml:space="preserve">, </w:t>
      </w:r>
      <w:r>
        <w:rPr>
          <w:rFonts w:ascii="Times New Roman" w:hAnsi="Times New Roman"/>
          <w:i/>
          <w:color w:val="000000"/>
          <w:lang w:val="en-GB"/>
        </w:rPr>
        <w:t>12</w:t>
      </w:r>
      <w:r>
        <w:rPr>
          <w:rFonts w:ascii="Times New Roman" w:hAnsi="Times New Roman"/>
          <w:color w:val="000000"/>
          <w:lang w:val="en-GB"/>
        </w:rPr>
        <w:t>(3).</w:t>
      </w:r>
    </w:p>
    <w:p>
      <w:pPr>
        <w:pStyle w:val="Normal"/>
        <w:jc w:val="both"/>
        <w:rPr/>
      </w:pPr>
      <w:r>
        <w:rPr>
          <w:rFonts w:ascii="Times New Roman" w:hAnsi="Times New Roman"/>
          <w:color w:val="000000"/>
          <w:lang w:val="en-GB"/>
        </w:rPr>
        <w:t xml:space="preserve">Kumar, T. S., Mahendra, R. S., Nayak, S., Radhakrishnan, K., &amp; Sahu, K. C. (2010). Coastal vulnerability assessment for Orissa State, east coast of India.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(263)), 523-534.</w:t>
      </w:r>
    </w:p>
    <w:p>
      <w:pPr>
        <w:pStyle w:val="Normal"/>
        <w:jc w:val="both"/>
        <w:rPr/>
      </w:pPr>
      <w:r>
        <w:rPr>
          <w:rFonts w:ascii="Times New Roman" w:hAnsi="Times New Roman"/>
          <w:color w:val="000000"/>
          <w:lang w:val="en-GB"/>
        </w:rPr>
        <w:t xml:space="preserve">Kuwae, T., Kanda, J., Kubo, A., Nakajima, F., Ogawa, H., Sohma, A., &amp; Suzumura, M. (2016). Blue carbon in human-dominated estuarine and shallow coastal systems. </w:t>
      </w:r>
      <w:r>
        <w:rPr>
          <w:rFonts w:ascii="Times New Roman" w:hAnsi="Times New Roman"/>
          <w:i/>
          <w:color w:val="000000"/>
          <w:lang w:val="en-GB"/>
        </w:rPr>
        <w:t>Ambio</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(3), 290-301.</w:t>
      </w:r>
    </w:p>
    <w:p>
      <w:pPr>
        <w:pStyle w:val="Normal"/>
        <w:jc w:val="both"/>
        <w:rPr>
          <w:rFonts w:ascii="Times New Roman" w:hAnsi="Times New Roman"/>
          <w:color w:val="000000"/>
          <w:lang w:val="en-GB"/>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 xml:space="preserve">Li, Y., Yang, X., Zhu, X., Mulvihill, P. R., Matthews, H. D., &amp; Sun, X. (2011). Integrating climate change factors into China's development policy: Adaptation strategies and mitigation to environmental change. </w:t>
      </w:r>
      <w:r>
        <w:rPr>
          <w:rFonts w:ascii="Times New Roman" w:hAnsi="Times New Roman"/>
          <w:i/>
          <w:color w:val="000000"/>
          <w:lang w:val="en-GB"/>
        </w:rPr>
        <w:t>Ecological Complexity</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(4), 294-298.</w:t>
      </w:r>
    </w:p>
    <w:p>
      <w:pPr>
        <w:pStyle w:val="Bibliography"/>
        <w:jc w:val="both"/>
        <w:rPr/>
      </w:pPr>
      <w:r>
        <w:rPr>
          <w:rFonts w:ascii="Times New Roman" w:hAnsi="Times New Roman"/>
          <w:color w:val="000000"/>
          <w:lang w:val="en-GB"/>
        </w:rPr>
        <w:t xml:space="preserve">Lim, H. C., &amp; Sodhi, N. S. (2004). Responses of avian guilds to urbanisation in a tropical city.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(4), 199-215.</w:t>
      </w:r>
    </w:p>
    <w:p>
      <w:pPr>
        <w:pStyle w:val="Normal"/>
        <w:jc w:val="both"/>
        <w:rPr/>
      </w:pPr>
      <w:r>
        <w:rPr>
          <w:rFonts w:ascii="Times New Roman" w:hAnsi="Times New Roman"/>
          <w:color w:val="000000"/>
          <w:lang w:val="en-GB"/>
        </w:rPr>
        <w:t xml:space="preserve">Liu, J., Dietz, T., Carpenter, S. R., Alberti, M., Folke, C., Moran, E., ... &amp; Ostrom, E. (2007a). Complexity of coupled human and natural systems.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317</w:t>
      </w:r>
      <w:r>
        <w:rPr>
          <w:rFonts w:ascii="Times New Roman" w:hAnsi="Times New Roman"/>
          <w:color w:val="000000"/>
          <w:lang w:val="en-GB"/>
        </w:rPr>
        <w:t>(5844), 1513-1516.</w:t>
      </w:r>
    </w:p>
    <w:p>
      <w:pPr>
        <w:pStyle w:val="Normal"/>
        <w:jc w:val="both"/>
        <w:rPr/>
      </w:pPr>
      <w:r>
        <w:rPr>
          <w:rFonts w:ascii="Times New Roman" w:hAnsi="Times New Roman"/>
          <w:color w:val="000000"/>
          <w:lang w:val="en-GB"/>
        </w:rPr>
        <w:t xml:space="preserve">Liu, J., Dietz, T., Carpenter, S. R., Folke, C., Alberti, M., Redman, C. L., ... &amp; Taylor, W. W. (2007b). Coupled human and natural systems. </w:t>
      </w:r>
      <w:r>
        <w:rPr>
          <w:rFonts w:ascii="Times New Roman" w:hAnsi="Times New Roman"/>
          <w:i/>
          <w:color w:val="000000"/>
          <w:lang w:val="en-GB"/>
        </w:rPr>
        <w:t>AMBIO: a journal of the human environment</w:t>
      </w:r>
      <w:r>
        <w:rPr>
          <w:rFonts w:ascii="Times New Roman" w:hAnsi="Times New Roman"/>
          <w:color w:val="000000"/>
          <w:lang w:val="en-GB"/>
        </w:rPr>
        <w:t xml:space="preserve">, </w:t>
      </w:r>
      <w:r>
        <w:rPr>
          <w:rFonts w:ascii="Times New Roman" w:hAnsi="Times New Roman"/>
          <w:i/>
          <w:color w:val="000000"/>
          <w:lang w:val="en-GB"/>
        </w:rPr>
        <w:t>36</w:t>
      </w:r>
      <w:r>
        <w:rPr>
          <w:rFonts w:ascii="Times New Roman" w:hAnsi="Times New Roman"/>
          <w:color w:val="000000"/>
          <w:lang w:val="en-GB"/>
        </w:rPr>
        <w:t>(8), 639-649.</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rFonts w:ascii="Times New Roman" w:hAnsi="Times New Roman"/>
          <w:color w:val="000000"/>
          <w:lang w:val="en-GB"/>
        </w:rPr>
      </w:pPr>
      <w:r>
        <w:rPr>
          <w:rFonts w:ascii="Times New Roman" w:hAnsi="Times New Roman"/>
          <w:color w:val="000000"/>
          <w:lang w:val="en-GB"/>
        </w:rPr>
        <w:t>Marzluff JM. 2001. Worldwide urbanization and its effects on birds. In: Avian ecology and conservation in an urbanizing world. Springer.</w:t>
      </w:r>
    </w:p>
    <w:p>
      <w:pPr>
        <w:pStyle w:val="Normal"/>
        <w:jc w:val="both"/>
        <w:rPr/>
      </w:pPr>
      <w:r>
        <w:rPr>
          <w:rFonts w:ascii="Times New Roman" w:hAnsi="Times New Roman"/>
          <w:color w:val="000000"/>
          <w:lang w:val="en-GB"/>
        </w:rPr>
        <w:t xml:space="preserve">McDonald, R. I., Mansur, A. V., Ascensão, F., Crossman, K., Elmqvist, T., Gonzalez, A., ... &amp; Huang, K. (2019). Research gaps in knowledge of the impact of urban growth on biodiversity. </w:t>
      </w:r>
      <w:r>
        <w:rPr>
          <w:rFonts w:ascii="Times New Roman" w:hAnsi="Times New Roman"/>
          <w:i/>
          <w:color w:val="000000"/>
          <w:lang w:val="en-GB"/>
        </w:rPr>
        <w:t>Nature Sustainability</w:t>
      </w:r>
      <w:r>
        <w:rPr>
          <w:rFonts w:ascii="Times New Roman" w:hAnsi="Times New Roman"/>
          <w:color w:val="000000"/>
          <w:lang w:val="en-GB"/>
        </w:rPr>
        <w:t>, 1-9.</w:t>
      </w:r>
    </w:p>
    <w:p>
      <w:pPr>
        <w:pStyle w:val="Bibliography"/>
        <w:jc w:val="both"/>
        <w:rPr>
          <w:rFonts w:ascii="Times New Roman" w:hAnsi="Times New Roman"/>
          <w:color w:val="000000"/>
          <w:lang w:val="en-GB"/>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rFonts w:ascii="Times New Roman" w:hAnsi="Times New Roman"/>
          <w:color w:val="000000"/>
          <w:lang w:val="en-GB"/>
        </w:rPr>
      </w:pPr>
      <w:r>
        <w:rPr>
          <w:rFonts w:ascii="Times New Roman" w:hAnsi="Times New Roman"/>
          <w:color w:val="000000"/>
          <w:lang w:val="en-GB"/>
        </w:rPr>
        <w:t>McKinney ML. 2006. Urbanization as a major cause of biotic homogenization. Biological conservation 127: 247–60.</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 xml:space="preserve">9 </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Mgelwa, A. S., Hu, Y. L., Liu, J. F., Qiu, Q., Liu, Z., &amp; Ngaba, M. J. Y. (2019). Differential patterns of nitrogen and δ15N in soil and foliar along two urbanized rivers in a subtropical coastal city of southern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244</w:t>
      </w:r>
      <w:r>
        <w:rPr>
          <w:rFonts w:ascii="Times New Roman" w:hAnsi="Times New Roman"/>
          <w:color w:val="000000"/>
          <w:lang w:val="en-GB"/>
        </w:rPr>
        <w:t>, 907-914.</w:t>
      </w:r>
    </w:p>
    <w:p>
      <w:pPr>
        <w:pStyle w:val="Normal"/>
        <w:jc w:val="both"/>
        <w:rPr/>
      </w:pPr>
      <w:r>
        <w:rPr>
          <w:rFonts w:ascii="Times New Roman" w:hAnsi="Times New Roman"/>
          <w:color w:val="000000"/>
          <w:lang w:val="en-GB"/>
        </w:rPr>
        <w:t xml:space="preserve">Mitsch, W. J. (2012). What is ecological engineering?. </w:t>
      </w:r>
      <w:r>
        <w:rPr>
          <w:rFonts w:ascii="Times New Roman" w:hAnsi="Times New Roman"/>
          <w:i/>
          <w:color w:val="000000"/>
          <w:lang w:val="en-GB"/>
        </w:rPr>
        <w:t>Ecological Engineering</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 5-12.</w:t>
      </w:r>
    </w:p>
    <w:p>
      <w:pPr>
        <w:pStyle w:val="Normal"/>
        <w:jc w:val="both"/>
        <w:rPr/>
      </w:pPr>
      <w:r>
        <w:rPr>
          <w:rFonts w:ascii="Times New Roman" w:hAnsi="Times New Roman"/>
        </w:rPr>
        <w:t xml:space="preserve">Morris, R. L., Heery, E. C., Loke, L. H., Lau, E., Strain, E., Airoldi, L., ... &amp; Dong, Y. W. (2019). H4 Design Options, Implementation Issues and Evaluating Success of Ecologically Engineered Shorelines. In </w:t>
      </w:r>
      <w:r>
        <w:rPr>
          <w:rFonts w:ascii="Times New Roman" w:hAnsi="Times New Roman"/>
          <w:i/>
        </w:rPr>
        <w:t>Oceanography and Marine Biology</w:t>
      </w:r>
      <w:r>
        <w:rPr>
          <w:rFonts w:ascii="Times New Roman" w:hAnsi="Times New Roman"/>
        </w:rPr>
        <w:t>. Taylor &amp; Francis.</w:t>
      </w:r>
    </w:p>
    <w:p>
      <w:pPr>
        <w:pStyle w:val="Normal"/>
        <w:jc w:val="both"/>
        <w:rPr/>
      </w:pPr>
      <w:r>
        <w:rPr>
          <w:rFonts w:ascii="Times New Roman" w:hAnsi="Times New Roman"/>
          <w:color w:val="000000"/>
          <w:lang w:val="en-GB"/>
        </w:rPr>
        <w:t xml:space="preserve">Morris, R. L., Boxshall, A., &amp; Swearer, S. E. (2020). Climate-resilient coasts require diverse defence solutions. </w:t>
      </w:r>
      <w:r>
        <w:rPr>
          <w:rFonts w:ascii="Times New Roman" w:hAnsi="Times New Roman"/>
          <w:i/>
          <w:color w:val="000000"/>
          <w:lang w:val="en-GB"/>
        </w:rPr>
        <w:t>Nature Climate Change</w:t>
      </w:r>
      <w:r>
        <w:rPr>
          <w:rFonts w:ascii="Times New Roman" w:hAnsi="Times New Roman"/>
          <w:color w:val="000000"/>
          <w:lang w:val="en-GB"/>
        </w:rPr>
        <w:t>, 1-3.</w:t>
      </w:r>
    </w:p>
    <w:p>
      <w:pPr>
        <w:pStyle w:val="Normal"/>
        <w:jc w:val="both"/>
        <w:rPr/>
      </w:pPr>
      <w:r>
        <w:rPr>
          <w:rFonts w:ascii="Times New Roman" w:hAnsi="Times New Roman"/>
          <w:color w:val="000000"/>
          <w:lang w:val="en-GB"/>
        </w:rPr>
        <w:t xml:space="preserve">Musacchio, L. R. (2009). The scientific basis for the design of landscape sustainability: a conceptual framework for translational landscape research and practice of designed landscapes and the six Es of landscape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24</w:t>
      </w:r>
      <w:r>
        <w:rPr>
          <w:rFonts w:ascii="Times New Roman" w:hAnsi="Times New Roman"/>
          <w:color w:val="000000"/>
          <w:lang w:val="en-GB"/>
        </w:rPr>
        <w:t>(8), 993.</w:t>
      </w:r>
    </w:p>
    <w:p>
      <w:pPr>
        <w:pStyle w:val="Normal"/>
        <w:jc w:val="both"/>
        <w:rPr/>
      </w:pPr>
      <w:r>
        <w:rPr>
          <w:rFonts w:ascii="Times New Roman" w:hAnsi="Times New Roman"/>
          <w:color w:val="000000"/>
          <w:lang w:val="en-GB"/>
        </w:rPr>
        <w:t xml:space="preserve">Nagendra, H., Bai, X., Brondizio, E. S., &amp; Lwasa, S. (2018). The urban south and the predicament of global sustainability. </w:t>
      </w:r>
      <w:r>
        <w:rPr>
          <w:rFonts w:ascii="Times New Roman" w:hAnsi="Times New Roman"/>
          <w:i/>
          <w:color w:val="000000"/>
          <w:lang w:val="en-GB"/>
        </w:rPr>
        <w:t>Nature Sustainability</w:t>
      </w:r>
      <w:r>
        <w:rPr>
          <w:rFonts w:ascii="Times New Roman" w:hAnsi="Times New Roman"/>
          <w:color w:val="000000"/>
          <w:lang w:val="en-GB"/>
        </w:rPr>
        <w:t xml:space="preserve">, </w:t>
      </w:r>
      <w:r>
        <w:rPr>
          <w:rFonts w:ascii="Times New Roman" w:hAnsi="Times New Roman"/>
          <w:i/>
          <w:color w:val="000000"/>
          <w:lang w:val="en-GB"/>
        </w:rPr>
        <w:t>1</w:t>
      </w:r>
      <w:r>
        <w:rPr>
          <w:rFonts w:ascii="Times New Roman" w:hAnsi="Times New Roman"/>
          <w:color w:val="000000"/>
          <w:lang w:val="en-GB"/>
        </w:rPr>
        <w:t>(7), 341-349.</w:t>
      </w:r>
    </w:p>
    <w:p>
      <w:pPr>
        <w:pStyle w:val="Normal"/>
        <w:jc w:val="both"/>
        <w:rPr/>
      </w:pPr>
      <w:r>
        <w:rPr>
          <w:rFonts w:ascii="Times New Roman" w:hAnsi="Times New Roman"/>
          <w:color w:val="000000"/>
          <w:lang w:val="en-GB"/>
        </w:rPr>
        <w:t xml:space="preserve">Naidoo, T., Smit, A. J., &amp; Glassom, D. (2016). Plastic ingestion by estuarine mullet Mugil cephalus (Mugilidae) in an urban harbour, KwaZulu-Natal, South Africa. </w:t>
      </w:r>
      <w:r>
        <w:rPr>
          <w:rFonts w:ascii="Times New Roman" w:hAnsi="Times New Roman"/>
          <w:i/>
          <w:color w:val="000000"/>
          <w:lang w:val="en-GB"/>
        </w:rPr>
        <w:t>African Journal of Marine Science</w:t>
      </w:r>
      <w:r>
        <w:rPr>
          <w:rFonts w:ascii="Times New Roman" w:hAnsi="Times New Roman"/>
          <w:color w:val="000000"/>
          <w:lang w:val="en-GB"/>
        </w:rPr>
        <w:t xml:space="preserve">, </w:t>
      </w:r>
      <w:r>
        <w:rPr>
          <w:rFonts w:ascii="Times New Roman" w:hAnsi="Times New Roman"/>
          <w:i/>
          <w:color w:val="000000"/>
          <w:lang w:val="en-GB"/>
        </w:rPr>
        <w:t>38</w:t>
      </w:r>
      <w:r>
        <w:rPr>
          <w:rFonts w:ascii="Times New Roman" w:hAnsi="Times New Roman"/>
          <w:color w:val="000000"/>
          <w:lang w:val="en-GB"/>
        </w:rPr>
        <w:t>(1), 145-149.</w:t>
      </w:r>
    </w:p>
    <w:p>
      <w:pPr>
        <w:pStyle w:val="Normal"/>
        <w:jc w:val="both"/>
        <w:rPr/>
      </w:pPr>
      <w:r>
        <w:rPr>
          <w:rFonts w:ascii="Times New Roman" w:hAnsi="Times New Roman"/>
          <w:color w:val="000000"/>
          <w:lang w:val="en-GB"/>
        </w:rPr>
        <w:t xml:space="preserve">Noble, R. T., Griffith, J. F., Blackwood, A. D., Fuhrman, J. A., Gregory, J. B., Hernandez, X., ... &amp; Schiff, K. (2006). Multitiered approach using quantitative PCR to track sources of fecal pollution affecting Santa Monica Bay, California. </w:t>
      </w:r>
      <w:r>
        <w:rPr>
          <w:rFonts w:ascii="Times New Roman" w:hAnsi="Times New Roman"/>
          <w:i/>
          <w:color w:val="000000"/>
          <w:lang w:val="en-GB"/>
        </w:rPr>
        <w:t>Appl. Environ. Microbiol.</w:t>
      </w:r>
      <w:r>
        <w:rPr>
          <w:rFonts w:ascii="Times New Roman" w:hAnsi="Times New Roman"/>
          <w:color w:val="000000"/>
          <w:lang w:val="en-GB"/>
        </w:rPr>
        <w:t xml:space="preserve">, </w:t>
      </w:r>
      <w:r>
        <w:rPr>
          <w:rFonts w:ascii="Times New Roman" w:hAnsi="Times New Roman"/>
          <w:i/>
          <w:color w:val="000000"/>
          <w:lang w:val="en-GB"/>
        </w:rPr>
        <w:t>72</w:t>
      </w:r>
      <w:r>
        <w:rPr>
          <w:rFonts w:ascii="Times New Roman" w:hAnsi="Times New Roman"/>
          <w:color w:val="000000"/>
          <w:lang w:val="en-GB"/>
        </w:rPr>
        <w:t>(2), 1604-1612.</w:t>
      </w:r>
    </w:p>
    <w:p>
      <w:pPr>
        <w:pStyle w:val="Normal"/>
        <w:jc w:val="both"/>
        <w:rPr/>
      </w:pPr>
      <w:r>
        <w:rPr>
          <w:rFonts w:ascii="Times New Roman" w:hAnsi="Times New Roman"/>
          <w:color w:val="000000"/>
          <w:lang w:val="en-GB"/>
        </w:rPr>
        <w:t xml:space="preserve">Nunkoo, R., &amp; Ramkissoon, H. (2010). Small island urban tourism: a residents' perspective. </w:t>
      </w:r>
      <w:r>
        <w:rPr>
          <w:rFonts w:ascii="Times New Roman" w:hAnsi="Times New Roman"/>
          <w:i/>
          <w:color w:val="000000"/>
          <w:lang w:val="en-GB"/>
        </w:rPr>
        <w:t>Current Issues in Tourism</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(1), 37-60.</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O’Shaughnessy, K. A., Hawkins, S. J., Evans, A. J., Hanley, M. E., Lunt, P., Thompson, R. C., ... &amp; Simmonds, D. (2020). Design catalogue for eco-engineering of coastal artificial structures: a multifunctional approach for stakeholders and end-users. </w:t>
      </w:r>
      <w:r>
        <w:rPr>
          <w:rFonts w:ascii="Times New Roman" w:hAnsi="Times New Roman"/>
          <w:i/>
          <w:color w:val="000000"/>
          <w:lang w:val="en-GB"/>
        </w:rPr>
        <w:t>Urban Ecosystems</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(2), 431-443.</w:t>
      </w:r>
    </w:p>
    <w:p>
      <w:pPr>
        <w:pStyle w:val="Normal"/>
        <w:jc w:val="both"/>
        <w:rPr/>
      </w:pPr>
      <w:r>
        <w:rPr>
          <w:rFonts w:ascii="Times New Roman" w:hAnsi="Times New Roman"/>
          <w:color w:val="000000"/>
          <w:lang w:val="en-GB"/>
        </w:rPr>
        <w:t xml:space="preserve">Pacione, M. (2003). Urban environmental quality and human wellbeing—a social geographical perspective.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19-30.</w:t>
      </w:r>
    </w:p>
    <w:p>
      <w:pPr>
        <w:pStyle w:val="Normal"/>
        <w:jc w:val="both"/>
        <w:rPr/>
      </w:pPr>
      <w:r>
        <w:rPr>
          <w:rFonts w:ascii="Times New Roman" w:hAnsi="Times New Roman"/>
          <w:color w:val="000000"/>
          <w:lang w:val="en-GB"/>
        </w:rPr>
        <w:t xml:space="preserve">Pallarés, S., Gómez, E., Martínez, A., &amp; Jordán, M. M. (2019). The relationship between indoor and outdoor levels of PM10 and its chemical composition at schools in a coastal region in Spain. </w:t>
      </w:r>
      <w:r>
        <w:rPr>
          <w:rFonts w:ascii="Times New Roman" w:hAnsi="Times New Roman"/>
          <w:i/>
          <w:color w:val="000000"/>
          <w:lang w:val="en-GB"/>
        </w:rPr>
        <w:t>Heliyon</w:t>
      </w:r>
      <w:r>
        <w:rPr>
          <w:rFonts w:ascii="Times New Roman" w:hAnsi="Times New Roman"/>
          <w:color w:val="000000"/>
          <w:lang w:val="en-GB"/>
        </w:rPr>
        <w:t xml:space="preserve">, </w:t>
      </w:r>
      <w:r>
        <w:rPr>
          <w:rFonts w:ascii="Times New Roman" w:hAnsi="Times New Roman"/>
          <w:i/>
          <w:color w:val="000000"/>
          <w:lang w:val="en-GB"/>
        </w:rPr>
        <w:t>5</w:t>
      </w:r>
      <w:r>
        <w:rPr>
          <w:rFonts w:ascii="Times New Roman" w:hAnsi="Times New Roman"/>
          <w:color w:val="000000"/>
          <w:lang w:val="en-GB"/>
        </w:rPr>
        <w:t>(8), e02270.</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Normal"/>
        <w:jc w:val="both"/>
        <w:rPr/>
      </w:pPr>
      <w:r>
        <w:rPr>
          <w:rFonts w:ascii="Times New Roman" w:hAnsi="Times New Roman"/>
          <w:color w:val="000000"/>
          <w:lang w:val="en-GB"/>
        </w:rPr>
        <w:t xml:space="preserve">Peng, F., Wong, M. S., Wan, Y., &amp; Nichol, J. E. (2017). Modeling of urban wind ventilation using high resolution airborne LiDAR data. </w:t>
      </w:r>
      <w:r>
        <w:rPr>
          <w:rFonts w:ascii="Times New Roman" w:hAnsi="Times New Roman"/>
          <w:i/>
          <w:color w:val="000000"/>
          <w:lang w:val="en-GB"/>
        </w:rPr>
        <w:t>Computers, Environment and Urban Systems</w:t>
      </w:r>
      <w:r>
        <w:rPr>
          <w:rFonts w:ascii="Times New Roman" w:hAnsi="Times New Roman"/>
          <w:color w:val="000000"/>
          <w:lang w:val="en-GB"/>
        </w:rPr>
        <w:t xml:space="preserve">, </w:t>
      </w:r>
      <w:r>
        <w:rPr>
          <w:rFonts w:ascii="Times New Roman" w:hAnsi="Times New Roman"/>
          <w:i/>
          <w:color w:val="000000"/>
          <w:lang w:val="en-GB"/>
        </w:rPr>
        <w:t>64</w:t>
      </w:r>
      <w:r>
        <w:rPr>
          <w:rFonts w:ascii="Times New Roman" w:hAnsi="Times New Roman"/>
          <w:color w:val="000000"/>
          <w:lang w:val="en-GB"/>
        </w:rPr>
        <w:t>, 81-90.</w:t>
      </w:r>
    </w:p>
    <w:p>
      <w:pPr>
        <w:pStyle w:val="Normal"/>
        <w:jc w:val="both"/>
        <w:rPr/>
      </w:pPr>
      <w:r>
        <w:rPr>
          <w:rFonts w:ascii="Times New Roman" w:hAnsi="Times New Roman"/>
          <w:color w:val="000000"/>
          <w:lang w:val="en-GB"/>
        </w:rPr>
        <w:t xml:space="preserve">Pickett, S. T., Cadenasso, M. L., Grove, J. M., Groffman, P. M., Band, L. E., Boone, C. G., ... &amp; Law, N. L. (2008). Beyond urban legends: an emerging framework of urban ecology, as illustrated by the Baltimore Ecosystem Study. </w:t>
      </w:r>
      <w:r>
        <w:rPr>
          <w:rFonts w:ascii="Times New Roman" w:hAnsi="Times New Roman"/>
          <w:i/>
          <w:color w:val="000000"/>
          <w:lang w:val="en-GB"/>
        </w:rPr>
        <w:t>BioScience</w:t>
      </w:r>
      <w:r>
        <w:rPr>
          <w:rFonts w:ascii="Times New Roman" w:hAnsi="Times New Roman"/>
          <w:color w:val="000000"/>
          <w:lang w:val="en-GB"/>
        </w:rPr>
        <w:t xml:space="preserve">, </w:t>
      </w:r>
      <w:r>
        <w:rPr>
          <w:rFonts w:ascii="Times New Roman" w:hAnsi="Times New Roman"/>
          <w:i/>
          <w:color w:val="000000"/>
          <w:lang w:val="en-GB"/>
        </w:rPr>
        <w:t>58</w:t>
      </w:r>
      <w:r>
        <w:rPr>
          <w:rFonts w:ascii="Times New Roman" w:hAnsi="Times New Roman"/>
          <w:color w:val="000000"/>
          <w:lang w:val="en-GB"/>
        </w:rPr>
        <w:t>(2), 139-150.</w:t>
      </w:r>
    </w:p>
    <w:p>
      <w:pPr>
        <w:pStyle w:val="Bibliography"/>
        <w:jc w:val="both"/>
        <w:rPr/>
      </w:pPr>
      <w:r>
        <w:rPr>
          <w:rFonts w:ascii="Times New Roman" w:hAnsi="Times New Roman"/>
          <w:color w:val="000000"/>
          <w:lang w:val="en-GB"/>
        </w:rPr>
        <w:t xml:space="preserve">Pickett ST, Cadenasso ML, and Childers DL et al. 2016. Evolution and future of urban ecological science: Ecology in, of, and for the city. Ecosystem Health and Sustainability, </w:t>
      </w:r>
      <w:r>
        <w:rPr>
          <w:rFonts w:ascii="Times New Roman" w:hAnsi="Times New Roman"/>
          <w:i/>
          <w:color w:val="000000"/>
          <w:lang w:val="en-GB"/>
        </w:rPr>
        <w:t>2</w:t>
      </w:r>
      <w:r>
        <w:rPr>
          <w:rFonts w:ascii="Times New Roman" w:hAnsi="Times New Roman"/>
          <w:color w:val="000000"/>
          <w:lang w:val="en-GB"/>
        </w:rPr>
        <w:t>(7), e01229.</w:t>
      </w:r>
    </w:p>
    <w:p>
      <w:pPr>
        <w:pStyle w:val="Bibliography"/>
        <w:jc w:val="both"/>
        <w:rPr/>
      </w:pPr>
      <w:r>
        <w:rPr>
          <w:rFonts w:ascii="Times New Roman" w:hAnsi="Times New Roman"/>
          <w:color w:val="000000"/>
          <w:lang w:val="en-GB"/>
        </w:rPr>
        <w:t xml:space="preserve">Pizarro, R. E. (2008). Sustainable planning for poor communities: urban design studios as a catalyst for development in Colombia. </w:t>
      </w:r>
      <w:r>
        <w:rPr>
          <w:rFonts w:ascii="Times New Roman" w:hAnsi="Times New Roman"/>
          <w:i/>
          <w:color w:val="000000"/>
          <w:lang w:val="en-GB"/>
        </w:rPr>
        <w:t>Dialogues in Urban Planning: Towards Sustainable Regions</w:t>
      </w:r>
      <w:r>
        <w:rPr>
          <w:rFonts w:ascii="Times New Roman" w:hAnsi="Times New Roman"/>
          <w:color w:val="000000"/>
          <w:lang w:val="en-GB"/>
        </w:rPr>
        <w:t>, 175.</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Normal"/>
        <w:jc w:val="both"/>
        <w:rPr/>
      </w:pPr>
      <w:r>
        <w:rPr>
          <w:rFonts w:ascii="Times New Roman" w:hAnsi="Times New Roman"/>
          <w:color w:val="000000"/>
          <w:lang w:val="en-GB"/>
        </w:rPr>
        <w:t xml:space="preserve">Race, D., Luck, G. W., &amp; Black, R. (2010). Patterns, drivers and implications of demographic change in rural landscapes. In </w:t>
      </w:r>
      <w:r>
        <w:rPr>
          <w:rFonts w:ascii="Times New Roman" w:hAnsi="Times New Roman"/>
          <w:i/>
          <w:color w:val="000000"/>
          <w:lang w:val="en-GB"/>
        </w:rPr>
        <w:t>Demographic change in Australia's rural landscapes</w:t>
      </w:r>
      <w:r>
        <w:rPr>
          <w:rFonts w:ascii="Times New Roman" w:hAnsi="Times New Roman"/>
          <w:color w:val="000000"/>
          <w:lang w:val="en-GB"/>
        </w:rPr>
        <w:t xml:space="preserve"> (pp. 1-22). Springer, Dordrecht.</w:t>
      </w:r>
    </w:p>
    <w:p>
      <w:pPr>
        <w:pStyle w:val="Bibliography"/>
        <w:jc w:val="both"/>
        <w:rPr/>
      </w:pPr>
      <w:r>
        <w:rPr>
          <w:rFonts w:ascii="Times New Roman" w:hAnsi="Times New Roman"/>
          <w:color w:val="000000"/>
          <w:lang w:val="en-GB"/>
        </w:rPr>
        <w:t xml:space="preserve">Ramalho, C. E., &amp; Hobbs, R. J. (2012). Time for a change: dynamic urban ecology. </w:t>
      </w:r>
      <w:r>
        <w:rPr>
          <w:rFonts w:ascii="Times New Roman" w:hAnsi="Times New Roman"/>
          <w:i/>
          <w:color w:val="000000"/>
          <w:lang w:val="en-GB"/>
        </w:rPr>
        <w:t>Trends in ecology &amp; evolution</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(3), 179-188.</w:t>
      </w:r>
    </w:p>
    <w:p>
      <w:pPr>
        <w:pStyle w:val="Normal"/>
        <w:jc w:val="both"/>
        <w:rPr/>
      </w:pPr>
      <w:r>
        <w:rPr>
          <w:rFonts w:ascii="Times New Roman" w:hAnsi="Times New Roman"/>
          <w:color w:val="000000"/>
          <w:lang w:val="en-GB"/>
        </w:rPr>
        <w:t xml:space="preserve">Redman, C. L., Grove, J. M., &amp; Kuby, L. H. (2004). Integrating social science into the long-term ecological research (LTER) network: social dimensions of ecological change and ecological dimensions of social change.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(2), 161-171.</w:t>
      </w:r>
    </w:p>
    <w:p>
      <w:pPr>
        <w:pStyle w:val="Bibliography"/>
        <w:jc w:val="both"/>
        <w:rPr/>
      </w:pPr>
      <w:r>
        <w:rPr>
          <w:rFonts w:ascii="Times New Roman" w:hAnsi="Times New Roman"/>
          <w:color w:val="000000"/>
          <w:lang w:val="en-GB"/>
        </w:rPr>
        <w:t xml:space="preserve">Rees WE. 1997. Urban ecosystems: The human dimension. </w:t>
      </w:r>
      <w:r>
        <w:rPr>
          <w:rFonts w:ascii="Times New Roman" w:hAnsi="Times New Roman"/>
          <w:color w:val="000000"/>
          <w:lang w:val="es-ES"/>
        </w:rPr>
        <w:t>Urban ecosystems 1: 63–75.</w:t>
      </w:r>
    </w:p>
    <w:p>
      <w:pPr>
        <w:pStyle w:val="Bibliography"/>
        <w:jc w:val="both"/>
        <w:rPr/>
      </w:pPr>
      <w:r>
        <w:rPr>
          <w:rFonts w:ascii="Times New Roman" w:hAnsi="Times New Roman"/>
          <w:color w:val="000000"/>
          <w:lang w:val="es-ES"/>
        </w:rPr>
        <w:t xml:space="preserve">Reyes-López, J., &amp; Carpintero, S. (2014). </w:t>
      </w:r>
      <w:r>
        <w:rPr>
          <w:rFonts w:ascii="Times New Roman" w:hAnsi="Times New Roman"/>
          <w:color w:val="000000"/>
          <w:lang w:val="en-GB"/>
        </w:rPr>
        <w:t xml:space="preserve">Comparison of the exotic and native ant communities (Hymenoptera: Formicidae) in urban green areas at inland, coastal and insular sites in Spain. </w:t>
      </w:r>
      <w:r>
        <w:rPr>
          <w:rFonts w:ascii="Times New Roman" w:hAnsi="Times New Roman"/>
          <w:i/>
          <w:color w:val="000000"/>
          <w:lang w:val="en-GB"/>
        </w:rPr>
        <w:t>European Journal of Entomology</w:t>
      </w:r>
      <w:r>
        <w:rPr>
          <w:rFonts w:ascii="Times New Roman" w:hAnsi="Times New Roman"/>
          <w:color w:val="000000"/>
          <w:lang w:val="en-GB"/>
        </w:rPr>
        <w:t xml:space="preserve">, </w:t>
      </w:r>
      <w:r>
        <w:rPr>
          <w:rFonts w:ascii="Times New Roman" w:hAnsi="Times New Roman"/>
          <w:i/>
          <w:color w:val="000000"/>
          <w:lang w:val="en-GB"/>
        </w:rPr>
        <w:t>111</w:t>
      </w:r>
      <w:r>
        <w:rPr>
          <w:rFonts w:ascii="Times New Roman" w:hAnsi="Times New Roman"/>
          <w:color w:val="000000"/>
          <w:lang w:val="en-GB"/>
        </w:rPr>
        <w:t>(3), 421.</w:t>
      </w:r>
    </w:p>
    <w:p>
      <w:pPr>
        <w:pStyle w:val="Bibliography"/>
        <w:jc w:val="both"/>
        <w:rPr>
          <w:rFonts w:ascii="Times New Roman" w:hAnsi="Times New Roman"/>
          <w:color w:val="000000"/>
          <w:lang w:val="en-GB"/>
        </w:rPr>
      </w:pPr>
      <w:r>
        <w:rPr>
          <w:rFonts w:ascii="Times New Roman" w:hAnsi="Times New Roman"/>
          <w:color w:val="000000"/>
          <w:lang w:val="en-GB"/>
        </w:rPr>
        <w:t>Robinson D. 2017. Broom: Convert statistical analysis objects into tidy data frames.</w:t>
      </w:r>
    </w:p>
    <w:p>
      <w:pPr>
        <w:pStyle w:val="Bibliography"/>
        <w:jc w:val="both"/>
        <w:rPr/>
      </w:pPr>
      <w:r>
        <w:rPr>
          <w:rFonts w:ascii="Times New Roman" w:hAnsi="Times New Roman"/>
          <w:color w:val="000000"/>
          <w:lang w:val="en-GB"/>
        </w:rPr>
        <w:t xml:space="preserve">Rosenzweig, B. R., Groffman, P. M., Zarnoch, C. B., Branco, B. F., Hartig, E. K., Fitzpatrick, J., ... &amp; Parris, A. (2018). Nitrogen regulation by natural systems in “unnatural” landscapes: denitrification in ultra-urban coastal ecosystems. </w:t>
      </w:r>
      <w:r>
        <w:rPr>
          <w:rFonts w:ascii="Times New Roman" w:hAnsi="Times New Roman"/>
          <w:i/>
          <w:color w:val="000000"/>
          <w:lang w:val="en-GB"/>
        </w:rPr>
        <w:t>Ecosystem Health and Sustainability</w:t>
      </w:r>
      <w:r>
        <w:rPr>
          <w:rFonts w:ascii="Times New Roman" w:hAnsi="Times New Roman"/>
          <w:color w:val="000000"/>
          <w:lang w:val="en-GB"/>
        </w:rPr>
        <w:t xml:space="preserve">, </w:t>
      </w:r>
      <w:r>
        <w:rPr>
          <w:rFonts w:ascii="Times New Roman" w:hAnsi="Times New Roman"/>
          <w:i/>
          <w:color w:val="000000"/>
          <w:lang w:val="en-GB"/>
        </w:rPr>
        <w:t>4</w:t>
      </w:r>
      <w:r>
        <w:rPr>
          <w:rFonts w:ascii="Times New Roman" w:hAnsi="Times New Roman"/>
          <w:color w:val="000000"/>
          <w:lang w:val="en-GB"/>
        </w:rPr>
        <w:t>(9), 205-224.</w:t>
      </w:r>
    </w:p>
    <w:p>
      <w:pPr>
        <w:pStyle w:val="Normal"/>
        <w:jc w:val="both"/>
        <w:rPr/>
      </w:pPr>
      <w:r>
        <w:rPr>
          <w:rFonts w:ascii="Times New Roman" w:hAnsi="Times New Roman"/>
          <w:color w:val="000000"/>
          <w:lang w:val="en-GB"/>
        </w:rPr>
        <w:t xml:space="preserve">Sairinen, R., &amp; Kumpulainen, S. (2006). Assessing social impacts in urban waterfront regeneration. </w:t>
      </w:r>
      <w:r>
        <w:rPr>
          <w:rFonts w:ascii="Times New Roman" w:hAnsi="Times New Roman"/>
          <w:i/>
          <w:color w:val="000000"/>
          <w:lang w:val="en-GB"/>
        </w:rPr>
        <w:t>Environmental impact assessment review</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120-135.</w:t>
      </w:r>
    </w:p>
    <w:p>
      <w:pPr>
        <w:pStyle w:val="Bibliography"/>
        <w:jc w:val="both"/>
        <w:rPr/>
      </w:pPr>
      <w:r>
        <w:rPr>
          <w:rFonts w:ascii="Times New Roman" w:hAnsi="Times New Roman"/>
          <w:color w:val="000000"/>
          <w:lang w:val="en-GB"/>
        </w:rPr>
        <w:t xml:space="preserve">Santos, T., &amp; Freire, S. (2015). Testing the contribution of Worldview-2 improved spectral resolution for extracting vegetation cover in urban environments. </w:t>
      </w:r>
      <w:r>
        <w:rPr>
          <w:rFonts w:ascii="Times New Roman" w:hAnsi="Times New Roman"/>
          <w:i/>
          <w:color w:val="000000"/>
          <w:lang w:val="en-GB"/>
        </w:rPr>
        <w:t>Canadian Journal of Remote Sensing</w:t>
      </w:r>
      <w:r>
        <w:rPr>
          <w:rFonts w:ascii="Times New Roman" w:hAnsi="Times New Roman"/>
          <w:color w:val="000000"/>
          <w:lang w:val="en-GB"/>
        </w:rPr>
        <w:t xml:space="preserve">, </w:t>
      </w:r>
      <w:r>
        <w:rPr>
          <w:rFonts w:ascii="Times New Roman" w:hAnsi="Times New Roman"/>
          <w:i/>
          <w:color w:val="000000"/>
          <w:lang w:val="en-GB"/>
        </w:rPr>
        <w:t>41</w:t>
      </w:r>
      <w:r>
        <w:rPr>
          <w:rFonts w:ascii="Times New Roman" w:hAnsi="Times New Roman"/>
          <w:color w:val="000000"/>
          <w:lang w:val="en-GB"/>
        </w:rPr>
        <w:t>(6), 505-514.</w:t>
      </w:r>
    </w:p>
    <w:p>
      <w:pPr>
        <w:pStyle w:val="Normal"/>
        <w:jc w:val="both"/>
        <w:rPr/>
      </w:pPr>
      <w:r>
        <w:rPr>
          <w:rFonts w:ascii="Times New Roman" w:hAnsi="Times New Roman"/>
          <w:color w:val="000000"/>
          <w:lang w:val="en-GB"/>
        </w:rPr>
        <w:t xml:space="preserve">Schwartz, M. W., Smith, L. M., &amp; Steel, Z. L. (2013). Conservation investment for rare plants in urban environments.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(12).</w:t>
      </w:r>
    </w:p>
    <w:p>
      <w:pPr>
        <w:pStyle w:val="Normal"/>
        <w:jc w:val="both"/>
        <w:rPr/>
      </w:pPr>
      <w:r>
        <w:rPr>
          <w:rFonts w:ascii="Times New Roman" w:hAnsi="Times New Roman"/>
          <w:color w:val="000000"/>
          <w:lang w:val="en-GB"/>
        </w:rPr>
        <w:t xml:space="preserve">Semadeni-Davies, A., Hernebring, C., Svensson, G., &amp; Gustafsson, L. G. (2008). The impacts of climate change and urbanisation on drainage in Helsingborg, Sweden: Combined sewer system. </w:t>
      </w:r>
      <w:r>
        <w:rPr>
          <w:rFonts w:ascii="Times New Roman" w:hAnsi="Times New Roman"/>
          <w:i/>
          <w:color w:val="000000"/>
          <w:lang w:val="en-GB"/>
        </w:rPr>
        <w:t>Journal of Hydrology</w:t>
      </w:r>
      <w:r>
        <w:rPr>
          <w:rFonts w:ascii="Times New Roman" w:hAnsi="Times New Roman"/>
          <w:color w:val="000000"/>
          <w:lang w:val="en-GB"/>
        </w:rPr>
        <w:t xml:space="preserve">, </w:t>
      </w:r>
      <w:r>
        <w:rPr>
          <w:rFonts w:ascii="Times New Roman" w:hAnsi="Times New Roman"/>
          <w:i/>
          <w:color w:val="000000"/>
          <w:lang w:val="en-GB"/>
        </w:rPr>
        <w:t>350</w:t>
      </w:r>
      <w:r>
        <w:rPr>
          <w:rFonts w:ascii="Times New Roman" w:hAnsi="Times New Roman"/>
          <w:color w:val="000000"/>
          <w:lang w:val="en-GB"/>
        </w:rPr>
        <w:t>(1-2), 100-113.</w:t>
      </w:r>
    </w:p>
    <w:p>
      <w:pPr>
        <w:pStyle w:val="Normal"/>
        <w:jc w:val="both"/>
        <w:rPr/>
      </w:pPr>
      <w:r>
        <w:rPr>
          <w:rFonts w:ascii="Times New Roman" w:hAnsi="Times New Roman"/>
          <w:color w:val="000000"/>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rFonts w:ascii="Times New Roman" w:hAnsi="Times New Roman"/>
          <w:color w:val="000000"/>
          <w:lang w:val="en-GB"/>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 xml:space="preserve">Sherbinin, A. D., Carr, D., Cassels, S., &amp; Jiang, L. (2007). Population and environment. </w:t>
      </w:r>
      <w:r>
        <w:rPr>
          <w:rFonts w:ascii="Times New Roman" w:hAnsi="Times New Roman"/>
          <w:i/>
          <w:color w:val="000000"/>
          <w:lang w:val="en-GB"/>
        </w:rPr>
        <w:t>Annu. Rev. Environ. Resour.</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345-373.</w:t>
      </w:r>
    </w:p>
    <w:p>
      <w:pPr>
        <w:pStyle w:val="Bibliography"/>
        <w:jc w:val="both"/>
        <w:rPr>
          <w:rFonts w:ascii="Times New Roman" w:hAnsi="Times New Roman"/>
          <w:color w:val="000000"/>
          <w:lang w:val="en-GB"/>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pPr>
      <w:r>
        <w:rPr>
          <w:rFonts w:ascii="Times New Roman" w:hAnsi="Times New Roman"/>
          <w:color w:val="000000"/>
          <w:lang w:val="en-GB"/>
        </w:rPr>
        <w:t xml:space="preserve">Smith, A. C., &amp; Munro, U. (2010). Seasonal population dynamics of the Australian White Ibis (Threskiornis molucca) in urban environments. </w:t>
      </w:r>
      <w:r>
        <w:rPr>
          <w:rFonts w:ascii="Times New Roman" w:hAnsi="Times New Roman"/>
          <w:i/>
          <w:color w:val="000000"/>
          <w:lang w:val="en-GB"/>
        </w:rPr>
        <w:t>Emu</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(2), 132-136.</w:t>
      </w:r>
    </w:p>
    <w:p>
      <w:pPr>
        <w:pStyle w:val="Bibliography"/>
        <w:jc w:val="both"/>
        <w:rPr/>
      </w:pPr>
      <w:r>
        <w:rPr>
          <w:rFonts w:ascii="Times New Roman" w:hAnsi="Times New Roman"/>
          <w:color w:val="000000"/>
          <w:lang w:val="en-GB"/>
        </w:rPr>
        <w:t xml:space="preserve">Song, X., Chang, K. T., Yang, L., &amp; Scheffran, J. (2016). Change in environmental benefits of urban land use and its drivers in Chinese cities, 2000–2010. </w:t>
      </w:r>
      <w:r>
        <w:rPr>
          <w:rFonts w:ascii="Times New Roman" w:hAnsi="Times New Roman"/>
          <w:i/>
          <w:color w:val="000000"/>
          <w:lang w:val="en-GB"/>
        </w:rPr>
        <w:t>International journal of environmental research and public health</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(6), 535.</w:t>
      </w:r>
    </w:p>
    <w:p>
      <w:pPr>
        <w:pStyle w:val="Bibliography"/>
        <w:jc w:val="both"/>
        <w:rPr/>
      </w:pPr>
      <w:r>
        <w:rPr>
          <w:rFonts w:ascii="Times New Roman" w:hAnsi="Times New Roman"/>
          <w:color w:val="000000"/>
          <w:lang w:val="en-GB"/>
        </w:rPr>
        <w:t xml:space="preserve">Su, X., Liu, T., Beheshti, M., &amp; Prigiobbe, V. (2019). Relationship between infiltration, sewer rehabilitation, and groundwater flooding in coastal urban areas. </w:t>
      </w:r>
      <w:r>
        <w:rPr>
          <w:rFonts w:ascii="Times New Roman" w:hAnsi="Times New Roman"/>
          <w:i/>
          <w:color w:val="000000"/>
          <w:lang w:val="en-GB"/>
        </w:rPr>
        <w:t>Environmental Science and Pollution Research</w:t>
      </w:r>
      <w:r>
        <w:rPr>
          <w:rFonts w:ascii="Times New Roman" w:hAnsi="Times New Roman"/>
          <w:color w:val="000000"/>
          <w:lang w:val="en-GB"/>
        </w:rPr>
        <w:t>, 1-11.</w:t>
      </w:r>
    </w:p>
    <w:p>
      <w:pPr>
        <w:pStyle w:val="Bibliography"/>
        <w:jc w:val="both"/>
        <w:rPr>
          <w:rFonts w:ascii="Times New Roman" w:hAnsi="Times New Roman"/>
          <w:color w:val="000000"/>
          <w:lang w:val="en-GB"/>
        </w:rPr>
      </w:pPr>
      <w:r>
        <w:rPr>
          <w:rFonts w:ascii="Times New Roman" w:hAnsi="Times New Roman"/>
          <w:color w:val="000000"/>
          <w:lang w:val="en-GB"/>
        </w:rPr>
        <w:t>Sukopp H. 1998. Urban ecology-scientific and practical aspects. In: Urban ecology. Springer.</w:t>
      </w:r>
    </w:p>
    <w:p>
      <w:pPr>
        <w:pStyle w:val="Bibliography"/>
        <w:jc w:val="both"/>
        <w:rPr>
          <w:rFonts w:ascii="Times New Roman" w:hAnsi="Times New Roman"/>
        </w:rPr>
      </w:pPr>
      <w:r>
        <w:rPr>
          <w:rFonts w:ascii="Times New Roman" w:hAnsi="Times New Roman"/>
        </w:rPr>
        <w:t>Surjan, A. K., &amp; Shaw, R. (2008). ‘Eco-city’to ‘disaster-resilient eco-community’: a concerted approach in the coastal city of Puri, India. Sustainability Science, 3(2), 249-265.</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Normal"/>
        <w:jc w:val="both"/>
        <w:rPr/>
      </w:pPr>
      <w:r>
        <w:rPr>
          <w:rFonts w:ascii="Times New Roman" w:hAnsi="Times New Roman"/>
          <w:color w:val="000000"/>
          <w:lang w:val="en-GB"/>
        </w:rPr>
        <w:t xml:space="preserve">Tait, C. J., Daniels, C. B., &amp; Hill, R. S. (2005). Changes in species assemblages within the Adelaide metropolitan area, Australia, 1836–2002. </w:t>
      </w:r>
      <w:r>
        <w:rPr>
          <w:rFonts w:ascii="Times New Roman" w:hAnsi="Times New Roman"/>
          <w:i/>
          <w:color w:val="000000"/>
          <w:lang w:val="en-GB"/>
        </w:rPr>
        <w:t>Ecological Applications</w:t>
      </w:r>
      <w:r>
        <w:rPr>
          <w:rFonts w:ascii="Times New Roman" w:hAnsi="Times New Roman"/>
          <w:color w:val="000000"/>
          <w:lang w:val="en-GB"/>
        </w:rPr>
        <w:t xml:space="preserve">, </w:t>
      </w:r>
      <w:r>
        <w:rPr>
          <w:rFonts w:ascii="Times New Roman" w:hAnsi="Times New Roman"/>
          <w:i/>
          <w:color w:val="000000"/>
          <w:lang w:val="en-GB"/>
        </w:rPr>
        <w:t>15</w:t>
      </w:r>
      <w:r>
        <w:rPr>
          <w:rFonts w:ascii="Times New Roman" w:hAnsi="Times New Roman"/>
          <w:color w:val="000000"/>
          <w:lang w:val="en-GB"/>
        </w:rPr>
        <w:t>(1), 346-359.</w:t>
      </w:r>
    </w:p>
    <w:p>
      <w:pPr>
        <w:pStyle w:val="Bibliography"/>
        <w:jc w:val="both"/>
        <w:rPr>
          <w:rFonts w:ascii="Times New Roman" w:hAnsi="Times New Roman"/>
          <w:color w:val="000000"/>
          <w:lang w:val="en-GB"/>
        </w:rPr>
      </w:pPr>
      <w:r>
        <w:rPr>
          <w:rFonts w:ascii="Times New Roman" w:hAnsi="Times New Roman"/>
          <w:color w:val="000000"/>
          <w:lang w:val="en-GB"/>
        </w:rPr>
        <w:t>Team R Core. 2018. R: A language and environment for statistical computing. dim (ca533) 1: 34.</w:t>
      </w:r>
    </w:p>
    <w:p>
      <w:pPr>
        <w:pStyle w:val="Bibliography"/>
        <w:jc w:val="both"/>
        <w:rPr/>
      </w:pPr>
      <w:r>
        <w:rPr>
          <w:rFonts w:ascii="Times New Roman" w:hAnsi="Times New Roman"/>
          <w:color w:val="000000"/>
          <w:lang w:val="en-GB"/>
        </w:rPr>
        <w:t xml:space="preserve">Torresan, S., Critto, A., Dalla Valle, M., Harvey, N., &amp; Marcomini, A. (2008). Assessing coastal vulnerability to climate change: comparing segmentation at global and regional scales. </w:t>
      </w:r>
      <w:r>
        <w:rPr>
          <w:rFonts w:ascii="Times New Roman" w:hAnsi="Times New Roman"/>
          <w:i/>
          <w:color w:val="000000"/>
          <w:lang w:val="en-GB"/>
        </w:rPr>
        <w:t>Sustainability Science</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(1), 45-65.</w:t>
      </w:r>
    </w:p>
    <w:p>
      <w:pPr>
        <w:pStyle w:val="Normal"/>
        <w:jc w:val="both"/>
        <w:rPr/>
      </w:pPr>
      <w:r>
        <w:rPr>
          <w:rFonts w:ascii="Times New Roman" w:hAnsi="Times New Roman"/>
          <w:color w:val="000000"/>
          <w:lang w:val="en-GB"/>
        </w:rPr>
        <w:t xml:space="preserve">Tu, W., &amp; Shi, C. (2006). Urban environmental management in Shanghai: achievements, problems, and prospects. </w:t>
      </w:r>
      <w:r>
        <w:rPr>
          <w:rFonts w:ascii="Times New Roman" w:hAnsi="Times New Roman"/>
          <w:i/>
          <w:color w:val="000000"/>
          <w:lang w:val="en-GB"/>
        </w:rPr>
        <w:t>Environmental Management</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(3), 307-321.</w:t>
      </w:r>
    </w:p>
    <w:p>
      <w:pPr>
        <w:pStyle w:val="Normal"/>
        <w:jc w:val="both"/>
        <w:rPr>
          <w:rFonts w:ascii="Times New Roman" w:hAnsi="Times New Roman"/>
          <w:color w:val="000000"/>
          <w:lang w:val="en-GB"/>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rFonts w:ascii="Times New Roman" w:hAnsi="Times New Roman"/>
          <w:color w:val="000000"/>
          <w:lang w:val="en-GB"/>
        </w:rPr>
      </w:pPr>
      <w:r>
        <w:rPr>
          <w:rFonts w:ascii="Times New Roman" w:hAnsi="Times New Roman"/>
          <w:color w:val="000000"/>
          <w:lang w:val="en-GB"/>
        </w:rPr>
        <w:t>Ulrich RS. 1984. View through a window may influence recovery from surgery. Science 224: 420–1.</w:t>
      </w:r>
    </w:p>
    <w:p>
      <w:pPr>
        <w:pStyle w:val="Bibliography"/>
        <w:jc w:val="both"/>
        <w:rPr>
          <w:rFonts w:ascii="Times New Roman" w:hAnsi="Times New Roman"/>
          <w:color w:val="000000"/>
          <w:lang w:val="en-GB"/>
        </w:rPr>
      </w:pPr>
      <w:r>
        <w:rPr>
          <w:rFonts w:ascii="Times New Roman" w:hAnsi="Times New Roman"/>
          <w:color w:val="000000"/>
          <w:lang w:val="en-GB"/>
        </w:rPr>
        <w:t>United Nations. 2017. Concept paper. Partnership dialogue 2: Managing, protecting, conserving and restoring marine and coastal ecosystems.</w:t>
      </w:r>
    </w:p>
    <w:p>
      <w:pPr>
        <w:pStyle w:val="Bibliography"/>
        <w:jc w:val="both"/>
        <w:rPr>
          <w:rFonts w:ascii="Times New Roman" w:hAnsi="Times New Roman"/>
          <w:color w:val="000000"/>
          <w:lang w:val="en-GB"/>
        </w:rPr>
      </w:pPr>
      <w:r>
        <w:rPr>
          <w:rFonts w:ascii="Times New Roman" w:hAnsi="Times New Roman"/>
          <w:color w:val="000000"/>
          <w:lang w:val="en-GB"/>
        </w:rPr>
        <w:t>United Nations. Department of Economics and Social Affairs Population Dynamics.  2014. World urbanization prospects: The 2014 revision. Highlights.</w:t>
      </w:r>
    </w:p>
    <w:p>
      <w:pPr>
        <w:pStyle w:val="Bibliography"/>
        <w:jc w:val="both"/>
        <w:rPr>
          <w:rFonts w:ascii="Times New Roman" w:hAnsi="Times New Roman"/>
          <w:color w:val="000000"/>
          <w:lang w:val="en-GB"/>
        </w:rPr>
      </w:pPr>
      <w:r>
        <w:rPr>
          <w:rFonts w:ascii="Times New Roman" w:hAnsi="Times New Roman"/>
          <w:color w:val="000000"/>
          <w:lang w:val="en-GB"/>
        </w:rPr>
        <w:t>United Nations. Department of Economics and Social Affairs Population Dynamics. 2018. World urbanization prospects: The 2018 revision. Key facts.</w:t>
      </w:r>
    </w:p>
    <w:p>
      <w:pPr>
        <w:pStyle w:val="Bibliography"/>
        <w:jc w:val="both"/>
        <w:rPr/>
      </w:pPr>
      <w:r>
        <w:rPr>
          <w:rFonts w:ascii="Times New Roman" w:hAnsi="Times New Roman"/>
          <w:color w:val="000000"/>
          <w:lang w:val="en-GB"/>
        </w:rPr>
        <w:t xml:space="preserve">United Nations. Department of Economics and Social Affairs Population Dynamics. 2019. World population prospects: Download Files. </w:t>
      </w:r>
      <w:hyperlink r:id="rId3">
        <w:r>
          <w:rPr>
            <w:rStyle w:val="InternetLink"/>
            <w:rFonts w:ascii="Times New Roman" w:hAnsi="Times New Roman"/>
            <w:color w:val="000000"/>
            <w:lang w:val="es-ES"/>
          </w:rPr>
          <w:t>https://population.un.org/wpp/Download/Standard/CSV/</w:t>
        </w:r>
      </w:hyperlink>
    </w:p>
    <w:p>
      <w:pPr>
        <w:pStyle w:val="Normal"/>
        <w:jc w:val="both"/>
        <w:rPr/>
      </w:pPr>
      <w:r>
        <w:rPr>
          <w:rFonts w:ascii="Times New Roman" w:hAnsi="Times New Roman"/>
          <w:color w:val="000000"/>
          <w:lang w:val="es-ES"/>
        </w:rPr>
        <w:t xml:space="preserve">Van Kamp, I., Leidelmeijer, K., Marsman, G., &amp; De Hollander, A. (2003). </w:t>
      </w:r>
      <w:r>
        <w:rPr>
          <w:rFonts w:ascii="Times New Roman" w:hAnsi="Times New Roman"/>
          <w:color w:val="000000"/>
          <w:lang w:val="en-GB"/>
        </w:rPr>
        <w:t xml:space="preserve">Urban environmental quality and human well-being: Towards a conceptual framework and demarcation of concepts; a literature study.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5-18.</w:t>
      </w:r>
    </w:p>
    <w:p>
      <w:pPr>
        <w:pStyle w:val="Normal"/>
        <w:jc w:val="both"/>
        <w:rPr/>
      </w:pPr>
      <w:r>
        <w:rPr>
          <w:rFonts w:ascii="Times New Roman" w:hAnsi="Times New Roman"/>
          <w:color w:val="000000"/>
          <w:lang w:val="en-GB"/>
        </w:rPr>
        <w:t xml:space="preserve">Vye, D., &amp; Rousseaux, F. (2010). Evaluation of urban planning strategies with a versatile urban growth model. </w:t>
      </w:r>
      <w:r>
        <w:rPr>
          <w:rFonts w:ascii="Times New Roman" w:hAnsi="Times New Roman"/>
          <w:i/>
          <w:color w:val="000000"/>
          <w:lang w:val="en-GB"/>
        </w:rPr>
        <w:t>The Sustainable City VI: Urban Regeneration and Sustainability</w:t>
      </w:r>
      <w:r>
        <w:rPr>
          <w:rFonts w:ascii="Times New Roman" w:hAnsi="Times New Roman"/>
          <w:color w:val="000000"/>
          <w:lang w:val="en-GB"/>
        </w:rPr>
        <w:t xml:space="preserve">, </w:t>
      </w:r>
      <w:r>
        <w:rPr>
          <w:rFonts w:ascii="Times New Roman" w:hAnsi="Times New Roman"/>
          <w:i/>
          <w:color w:val="000000"/>
          <w:lang w:val="en-GB"/>
        </w:rPr>
        <w:t>6</w:t>
      </w:r>
      <w:r>
        <w:rPr>
          <w:rFonts w:ascii="Times New Roman" w:hAnsi="Times New Roman"/>
          <w:color w:val="000000"/>
          <w:lang w:val="en-GB"/>
        </w:rPr>
        <w:t>, 227.</w:t>
      </w:r>
    </w:p>
    <w:p>
      <w:pPr>
        <w:pStyle w:val="Normal"/>
        <w:jc w:val="both"/>
        <w:rPr>
          <w:rFonts w:ascii="Times New Roman" w:hAnsi="Times New Roman"/>
          <w:color w:val="000000"/>
          <w:lang w:val="en-GB"/>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Normal"/>
        <w:jc w:val="both"/>
        <w:rPr/>
      </w:pPr>
      <w:r>
        <w:rPr>
          <w:rFonts w:ascii="Times New Roman" w:hAnsi="Times New Roman"/>
          <w:color w:val="000000"/>
          <w:lang w:val="en-GB"/>
        </w:rPr>
        <w:t xml:space="preserve">Wang, Z. (2010). </w:t>
      </w:r>
      <w:r>
        <w:rPr>
          <w:rFonts w:ascii="Times New Roman" w:hAnsi="Times New Roman"/>
          <w:i/>
          <w:color w:val="000000"/>
          <w:lang w:val="en-GB"/>
        </w:rPr>
        <w:t>Mechanisms of cadmium toxicity to various trophic saltwater organisms</w:t>
      </w:r>
      <w:r>
        <w:rPr>
          <w:rFonts w:ascii="Times New Roman" w:hAnsi="Times New Roman"/>
          <w:color w:val="000000"/>
          <w:lang w:val="en-GB"/>
        </w:rPr>
        <w:t>.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 xml:space="preserve">Watson, J. (2015). Practical precautions, reasonable responses: How South Australia's planning regime adapts to the coastal impacts of climate change. </w:t>
      </w:r>
      <w:r>
        <w:rPr>
          <w:rFonts w:ascii="Times New Roman" w:hAnsi="Times New Roman"/>
          <w:i/>
          <w:color w:val="000000"/>
          <w:lang w:val="en-GB"/>
        </w:rPr>
        <w:t>Environmental and Planning Law Journal</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256-277.</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rFonts w:ascii="Times New Roman" w:hAnsi="Times New Roman"/>
          <w:color w:val="000000"/>
          <w:lang w:val="en-GB"/>
        </w:rPr>
      </w:pPr>
      <w:r>
        <w:rPr>
          <w:rFonts w:ascii="Times New Roman" w:hAnsi="Times New Roman"/>
          <w:color w:val="000000"/>
          <w:lang w:val="en-GB"/>
        </w:rPr>
        <w:t>Weinstein MP. 2009. The road ahead: The sustainability transition and coastal research. Estuaries and Coasts 32: 1044–53.</w:t>
      </w:r>
    </w:p>
    <w:p>
      <w:pPr>
        <w:pStyle w:val="Normal"/>
        <w:jc w:val="both"/>
        <w:rPr/>
      </w:pPr>
      <w:r>
        <w:rPr>
          <w:rFonts w:ascii="Times New Roman" w:hAnsi="Times New Roman"/>
          <w:color w:val="000000"/>
          <w:lang w:val="en-GB"/>
        </w:rPr>
        <w:t xml:space="preserve">Whisson, D. A., Weston, M. A., &amp; Shannon, K. (2015). Home range, habitat use and movements by the little raven (Corvus mellori) in a coastal peri-urban landscape. </w:t>
      </w:r>
      <w:r>
        <w:rPr>
          <w:rFonts w:ascii="Times New Roman" w:hAnsi="Times New Roman"/>
          <w:i/>
          <w:color w:val="000000"/>
          <w:lang w:val="en-GB"/>
        </w:rPr>
        <w:t>Wildlife research</w:t>
      </w:r>
      <w:r>
        <w:rPr>
          <w:rFonts w:ascii="Times New Roman" w:hAnsi="Times New Roman"/>
          <w:color w:val="000000"/>
          <w:lang w:val="en-GB"/>
        </w:rPr>
        <w:t xml:space="preserve">, </w:t>
      </w:r>
      <w:r>
        <w:rPr>
          <w:rFonts w:ascii="Times New Roman" w:hAnsi="Times New Roman"/>
          <w:i/>
          <w:color w:val="000000"/>
          <w:lang w:val="en-GB"/>
        </w:rPr>
        <w:t>42</w:t>
      </w:r>
      <w:r>
        <w:rPr>
          <w:rFonts w:ascii="Times New Roman" w:hAnsi="Times New Roman"/>
          <w:color w:val="000000"/>
          <w:lang w:val="en-GB"/>
        </w:rPr>
        <w:t>(6), 500-508.</w:t>
      </w:r>
    </w:p>
    <w:p>
      <w:pPr>
        <w:pStyle w:val="Bibliography"/>
        <w:jc w:val="both"/>
        <w:rPr>
          <w:rFonts w:ascii="Times New Roman" w:hAnsi="Times New Roman"/>
          <w:color w:val="000000"/>
          <w:lang w:val="en-GB"/>
        </w:rPr>
      </w:pPr>
      <w:r>
        <w:rPr>
          <w:rFonts w:ascii="Times New Roman" w:hAnsi="Times New Roman"/>
          <w:color w:val="000000"/>
          <w:lang w:val="en-GB"/>
        </w:rPr>
        <w:t>Wickham H. 2009. Ggplot2: Elegant graphics for data analysis. Springer-Verlag New York.</w:t>
      </w:r>
    </w:p>
    <w:p>
      <w:pPr>
        <w:pStyle w:val="Bibliography"/>
        <w:jc w:val="both"/>
        <w:rPr>
          <w:rFonts w:ascii="Times New Roman" w:hAnsi="Times New Roman"/>
          <w:color w:val="000000"/>
          <w:lang w:val="en-GB"/>
        </w:rPr>
      </w:pPr>
      <w:r>
        <w:rPr>
          <w:rFonts w:ascii="Times New Roman" w:hAnsi="Times New Roman"/>
          <w:color w:val="000000"/>
          <w:lang w:val="en-GB"/>
        </w:rPr>
        <w:t>Wickham H. 2017a. Tidyverse: Easily install and load ’tidyverse’ packages.</w:t>
      </w:r>
    </w:p>
    <w:p>
      <w:pPr>
        <w:pStyle w:val="Bibliography"/>
        <w:jc w:val="both"/>
        <w:rPr>
          <w:rFonts w:ascii="Times New Roman" w:hAnsi="Times New Roman"/>
          <w:color w:val="000000"/>
          <w:lang w:val="en-GB"/>
        </w:rPr>
      </w:pPr>
      <w:r>
        <w:rPr>
          <w:rFonts w:ascii="Times New Roman" w:hAnsi="Times New Roman"/>
          <w:color w:val="000000"/>
          <w:lang w:val="en-GB"/>
        </w:rPr>
        <w:t>Wickham H. 2017b. Stringr: Simple, consistent wrappers for common string operations.</w:t>
      </w:r>
    </w:p>
    <w:p>
      <w:pPr>
        <w:pStyle w:val="Bibliography"/>
        <w:jc w:val="both"/>
        <w:rPr>
          <w:rFonts w:ascii="Times New Roman" w:hAnsi="Times New Roman"/>
          <w:color w:val="000000"/>
          <w:lang w:val="en-GB"/>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s-ES"/>
        </w:rPr>
        <w:t xml:space="preserve">Videla, H. A., &amp; Herrera, L. K. (2017). </w:t>
      </w:r>
      <w:r>
        <w:rPr>
          <w:rFonts w:ascii="Times New Roman" w:hAnsi="Times New Roman"/>
          <w:color w:val="000000"/>
          <w:lang w:val="en-GB"/>
        </w:rPr>
        <w:t xml:space="preserve">A comparative study on biodeterioration and weathering effects in three sites of the Latin American cultural heritage. In </w:t>
      </w:r>
      <w:r>
        <w:rPr>
          <w:rFonts w:ascii="Times New Roman" w:hAnsi="Times New Roman"/>
          <w:i/>
          <w:color w:val="000000"/>
          <w:lang w:val="en-GB"/>
        </w:rPr>
        <w:t>Molecular Biology and Cultural Heritage</w:t>
      </w:r>
      <w:r>
        <w:rPr>
          <w:rFonts w:ascii="Times New Roman" w:hAnsi="Times New Roman"/>
          <w:color w:val="000000"/>
          <w:lang w:val="en-GB"/>
        </w:rPr>
        <w:t xml:space="preserve"> (pp. 253-258). Routledge.</w:t>
      </w:r>
    </w:p>
    <w:p>
      <w:pPr>
        <w:pStyle w:val="Normal"/>
        <w:jc w:val="both"/>
        <w:rPr/>
      </w:pPr>
      <w:r>
        <w:rPr>
          <w:rFonts w:ascii="Times New Roman" w:hAnsi="Times New Roman"/>
          <w:color w:val="000000"/>
        </w:rPr>
        <w:t xml:space="preserve">Villagra, P., Herrmann, G., Quintana, C., &amp; Sepúlveda, R. D. (2016). </w:t>
      </w:r>
      <w:r>
        <w:rPr>
          <w:rFonts w:ascii="Times New Roman" w:hAnsi="Times New Roman"/>
          <w:color w:val="000000"/>
          <w:lang w:val="en-GB"/>
        </w:rPr>
        <w:t xml:space="preserve">Resilience thinking and urban planning in a coastal environment at risks of tsunamis: the case study of Mehuín, Chile. </w:t>
      </w:r>
      <w:r>
        <w:rPr>
          <w:rFonts w:ascii="Times New Roman" w:hAnsi="Times New Roman"/>
          <w:i/>
          <w:color w:val="000000"/>
          <w:lang w:val="es-ES"/>
        </w:rPr>
        <w:t>Revista de Geografía Norte Grande</w:t>
      </w:r>
      <w:r>
        <w:rPr>
          <w:rFonts w:ascii="Times New Roman" w:hAnsi="Times New Roman"/>
          <w:color w:val="000000"/>
          <w:lang w:val="es-ES"/>
        </w:rPr>
        <w:t>, (64), 63-82.</w:t>
      </w:r>
    </w:p>
    <w:p>
      <w:pPr>
        <w:pStyle w:val="Normal"/>
        <w:jc w:val="both"/>
        <w:rPr/>
      </w:pPr>
      <w:r>
        <w:rPr>
          <w:rFonts w:ascii="Times New Roman" w:hAnsi="Times New Roman"/>
          <w:color w:val="000000"/>
          <w:lang w:val="es-ES"/>
        </w:rPr>
        <w:t xml:space="preserve">Wolch JR, Byrne J, Newell JP 2014. </w:t>
      </w:r>
      <w:r>
        <w:rPr>
          <w:rFonts w:ascii="Times New Roman" w:hAnsi="Times New Roman"/>
          <w:color w:val="000000"/>
          <w:lang w:val="en-GB"/>
        </w:rPr>
        <w:t>Urban green space, public health, and environmental justice: The challenge of making cities ‘just green enough’. Landscape and urban planning. 125:234-44.</w:t>
      </w:r>
    </w:p>
    <w:p>
      <w:pPr>
        <w:pStyle w:val="Normal"/>
        <w:jc w:val="both"/>
        <w:rPr/>
      </w:pPr>
      <w:r>
        <w:rPr>
          <w:rFonts w:ascii="Times New Roman" w:hAnsi="Times New Roman"/>
          <w:color w:val="000000"/>
          <w:lang w:val="en-GB"/>
        </w:rPr>
        <w:t xml:space="preserve">Wong, T. C. 2011. Eco-cities in China: Pearls in the sea of degrading urban environments?. In </w:t>
      </w:r>
      <w:r>
        <w:rPr>
          <w:rFonts w:ascii="Times New Roman" w:hAnsi="Times New Roman"/>
          <w:i/>
          <w:color w:val="000000"/>
          <w:lang w:val="en-GB"/>
        </w:rPr>
        <w:t>Eco-city Planning</w:t>
      </w:r>
      <w:r>
        <w:rPr>
          <w:rFonts w:ascii="Times New Roman" w:hAnsi="Times New Roman"/>
          <w:color w:val="000000"/>
          <w:lang w:val="en-GB"/>
        </w:rPr>
        <w:t xml:space="preserve"> (pp. 131-150). Springer, Dordrecht.</w:t>
      </w:r>
    </w:p>
    <w:p>
      <w:pPr>
        <w:pStyle w:val="Normal"/>
        <w:jc w:val="both"/>
        <w:rPr/>
      </w:pPr>
      <w:r>
        <w:rPr>
          <w:rFonts w:ascii="Times New Roman" w:hAnsi="Times New Roman"/>
          <w:color w:val="000000"/>
          <w:lang w:val="en-GB"/>
        </w:rPr>
        <w:t xml:space="preserve">Wu, J. J. 2008. Making the case for landscape ecology an effective approach to urban sustainability. </w:t>
      </w:r>
      <w:r>
        <w:rPr>
          <w:rFonts w:ascii="Times New Roman" w:hAnsi="Times New Roman"/>
          <w:i/>
          <w:color w:val="000000"/>
          <w:lang w:val="en-GB"/>
        </w:rPr>
        <w:t>Landscape journal</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(1), 41-50.</w:t>
      </w:r>
    </w:p>
    <w:p>
      <w:pPr>
        <w:pStyle w:val="Normal"/>
        <w:jc w:val="both"/>
        <w:rPr/>
      </w:pPr>
      <w:r>
        <w:rPr>
          <w:rFonts w:ascii="Times New Roman" w:hAnsi="Times New Roman"/>
          <w:color w:val="000000"/>
          <w:lang w:val="en-GB"/>
        </w:rPr>
        <w:t xml:space="preserve">Wu, J. 2014. Urban ecology and sustainability: The state-of-the-science and future directions.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125</w:t>
      </w:r>
      <w:r>
        <w:rPr>
          <w:rFonts w:ascii="Times New Roman" w:hAnsi="Times New Roman"/>
          <w:color w:val="000000"/>
          <w:lang w:val="en-GB"/>
        </w:rPr>
        <w:t>, 209-221.</w:t>
      </w:r>
    </w:p>
    <w:p>
      <w:pPr>
        <w:pStyle w:val="Normal"/>
        <w:jc w:val="both"/>
        <w:rPr/>
      </w:pPr>
      <w:r>
        <w:rPr>
          <w:rFonts w:ascii="Times New Roman" w:hAnsi="Times New Roman"/>
          <w:color w:val="000000"/>
          <w:lang w:val="en-GB"/>
        </w:rPr>
        <w:t xml:space="preserve">Wu, W. (2007). Coastline evolution monitoring and estimation—a case study in the region of Nouakchott, Mauritania. </w:t>
      </w:r>
      <w:r>
        <w:rPr>
          <w:rFonts w:ascii="Times New Roman" w:hAnsi="Times New Roman"/>
          <w:i/>
          <w:color w:val="000000"/>
          <w:lang w:val="en-GB"/>
        </w:rPr>
        <w:t>International Journal of Remote Sensing</w:t>
      </w:r>
      <w:r>
        <w:rPr>
          <w:rFonts w:ascii="Times New Roman" w:hAnsi="Times New Roman"/>
          <w:color w:val="000000"/>
          <w:lang w:val="en-GB"/>
        </w:rPr>
        <w:t xml:space="preserve">, </w:t>
      </w:r>
      <w:r>
        <w:rPr>
          <w:rFonts w:ascii="Times New Roman" w:hAnsi="Times New Roman"/>
          <w:i/>
          <w:color w:val="000000"/>
          <w:lang w:val="en-GB"/>
        </w:rPr>
        <w:t>28</w:t>
      </w:r>
      <w:r>
        <w:rPr>
          <w:rFonts w:ascii="Times New Roman" w:hAnsi="Times New Roman"/>
          <w:color w:val="000000"/>
          <w:lang w:val="en-GB"/>
        </w:rPr>
        <w:t>(24), 5461-5484.</w:t>
      </w:r>
    </w:p>
    <w:p>
      <w:pPr>
        <w:pStyle w:val="Normal"/>
        <w:jc w:val="both"/>
        <w:rPr/>
      </w:pPr>
      <w:r>
        <w:rPr>
          <w:rFonts w:ascii="Times New Roman" w:hAnsi="Times New Roman"/>
          <w:color w:val="000000"/>
          <w:lang w:val="en-GB"/>
        </w:rPr>
        <w:t xml:space="preserve">Yamazaki, K., Kitamoto, T., Yariyama, Y., &amp; Sugiura, S. (2007). An analysis of spatial distribution in the exotic slug caterpillar Parasa lepida (Cramer)(Lepidoptera: Limacodidae) at an urban coastal site in central Japan. </w:t>
      </w:r>
      <w:r>
        <w:rPr>
          <w:rFonts w:ascii="Times New Roman" w:hAnsi="Times New Roman"/>
          <w:i/>
          <w:color w:val="000000"/>
          <w:lang w:val="en-GB"/>
        </w:rPr>
        <w:t>The Pan-Pacific Entomologist</w:t>
      </w:r>
      <w:r>
        <w:rPr>
          <w:rFonts w:ascii="Times New Roman" w:hAnsi="Times New Roman"/>
          <w:color w:val="000000"/>
          <w:lang w:val="en-GB"/>
        </w:rPr>
        <w:t xml:space="preserve">, </w:t>
      </w:r>
      <w:r>
        <w:rPr>
          <w:rFonts w:ascii="Times New Roman" w:hAnsi="Times New Roman"/>
          <w:i/>
          <w:color w:val="000000"/>
          <w:lang w:val="en-GB"/>
        </w:rPr>
        <w:t>83</w:t>
      </w:r>
      <w:r>
        <w:rPr>
          <w:rFonts w:ascii="Times New Roman" w:hAnsi="Times New Roman"/>
          <w:color w:val="000000"/>
          <w:lang w:val="en-GB"/>
        </w:rPr>
        <w:t>(3), 193-199.</w:t>
      </w:r>
    </w:p>
    <w:p>
      <w:pPr>
        <w:pStyle w:val="Normal"/>
        <w:jc w:val="both"/>
        <w:rPr/>
      </w:pPr>
      <w:r>
        <w:rPr>
          <w:rFonts w:ascii="Times New Roman" w:hAnsi="Times New Roman"/>
          <w:color w:val="000000"/>
          <w:lang w:val="en-GB"/>
        </w:rPr>
        <w:t>Yin, J., Lin, N., &amp; Yu, D. (2016). Coupled modeling of storm surge and coastal inundation: A case study in N</w:t>
      </w:r>
      <w:del w:id="7" w:author="Giorgia Graells" w:date="2020-07-16T13:12:10Z">
        <w:r>
          <w:rPr>
            <w:rFonts w:ascii="Times New Roman" w:hAnsi="Times New Roman"/>
            <w:color w:val="000000"/>
            <w:lang w:val="en-GB"/>
          </w:rPr>
          <w:delText xml:space="preserve"> </w:delText>
        </w:r>
      </w:del>
      <w:r>
        <w:rPr>
          <w:rFonts w:ascii="Times New Roman" w:hAnsi="Times New Roman"/>
          <w:color w:val="000000"/>
          <w:lang w:val="en-GB"/>
        </w:rPr>
        <w:t>ew Y</w:t>
      </w:r>
      <w:del w:id="8" w:author="Giorgia Graells" w:date="2020-07-16T13:12:13Z">
        <w:r>
          <w:rPr>
            <w:rFonts w:ascii="Times New Roman" w:hAnsi="Times New Roman"/>
            <w:color w:val="000000"/>
            <w:lang w:val="en-GB"/>
          </w:rPr>
          <w:delText xml:space="preserve"> </w:delText>
        </w:r>
      </w:del>
      <w:r>
        <w:rPr>
          <w:rFonts w:ascii="Times New Roman" w:hAnsi="Times New Roman"/>
          <w:color w:val="000000"/>
          <w:lang w:val="en-GB"/>
        </w:rPr>
        <w:t>ork C ity during H</w:t>
      </w:r>
      <w:del w:id="9" w:author="Giorgia Graells" w:date="2020-07-16T13:12:16Z">
        <w:r>
          <w:rPr>
            <w:rFonts w:ascii="Times New Roman" w:hAnsi="Times New Roman"/>
            <w:color w:val="000000"/>
            <w:lang w:val="en-GB"/>
          </w:rPr>
          <w:delText xml:space="preserve"> </w:delText>
        </w:r>
      </w:del>
      <w:r>
        <w:rPr>
          <w:rFonts w:ascii="Times New Roman" w:hAnsi="Times New Roman"/>
          <w:color w:val="000000"/>
          <w:lang w:val="en-GB"/>
        </w:rPr>
        <w:t xml:space="preserve">urricane S andy. </w:t>
      </w:r>
      <w:r>
        <w:rPr>
          <w:rFonts w:ascii="Times New Roman" w:hAnsi="Times New Roman"/>
          <w:i/>
          <w:color w:val="000000"/>
          <w:lang w:val="en-GB"/>
        </w:rPr>
        <w:t>Water Resources Research</w:t>
      </w:r>
      <w:r>
        <w:rPr>
          <w:rFonts w:ascii="Times New Roman" w:hAnsi="Times New Roman"/>
          <w:color w:val="000000"/>
          <w:lang w:val="en-GB"/>
        </w:rPr>
        <w:t xml:space="preserve">, </w:t>
      </w:r>
      <w:r>
        <w:rPr>
          <w:rFonts w:ascii="Times New Roman" w:hAnsi="Times New Roman"/>
          <w:i/>
          <w:color w:val="000000"/>
          <w:lang w:val="en-GB"/>
        </w:rPr>
        <w:t>52</w:t>
      </w:r>
      <w:r>
        <w:rPr>
          <w:rFonts w:ascii="Times New Roman" w:hAnsi="Times New Roman"/>
          <w:color w:val="000000"/>
          <w:lang w:val="en-GB"/>
        </w:rPr>
        <w:t>(11), 8685-8699.</w:t>
      </w:r>
    </w:p>
    <w:p>
      <w:pPr>
        <w:pStyle w:val="Normal"/>
        <w:jc w:val="both"/>
        <w:rPr/>
      </w:pPr>
      <w:r>
        <w:rPr>
          <w:rFonts w:ascii="Times New Roman" w:hAnsi="Times New Roman"/>
          <w:color w:val="000000"/>
          <w:lang w:val="en-GB"/>
        </w:rPr>
        <w:t xml:space="preserve">Yu, W., Zhang, Y., Zhou, W., Wang, W., &amp; Tang, R. (2019). Urban expansion in Shenzhen since 1970s: A retrospect of change from a village to a megacity from the space. </w:t>
      </w:r>
      <w:r>
        <w:rPr>
          <w:rFonts w:ascii="Times New Roman" w:hAnsi="Times New Roman"/>
          <w:i/>
          <w:color w:val="000000"/>
          <w:lang w:val="en-GB"/>
        </w:rPr>
        <w:t>Physics and Chemistry of the Earth, Parts A/B/C</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 21-30.</w:t>
      </w:r>
    </w:p>
    <w:p>
      <w:pPr>
        <w:pStyle w:val="Normal"/>
        <w:jc w:val="both"/>
        <w:rPr/>
      </w:pPr>
      <w:r>
        <w:rPr>
          <w:rFonts w:ascii="Times New Roman" w:hAnsi="Times New Roman"/>
          <w:color w:val="000000"/>
          <w:lang w:val="en-GB"/>
        </w:rPr>
        <w:t xml:space="preserve">Zhang, L., Xia, Y. P., Wu, Q., She, L. F., Li, H., &amp; Ruan, T. L. (2014, August). Original design and ecological recreation: a comparative analysis of wetland parks in the Yangtse River Delta area. In </w:t>
      </w:r>
      <w:r>
        <w:rPr>
          <w:rFonts w:ascii="Times New Roman" w:hAnsi="Times New Roman"/>
          <w:i/>
          <w:color w:val="000000"/>
          <w:lang w:val="en-GB"/>
        </w:rPr>
        <w:t>XXIX International Horticultural Congress on Horticulture: Sustaining Lives, Livelihoods and Landscapes (IHC2014): V 1108</w:t>
      </w:r>
      <w:r>
        <w:rPr>
          <w:rFonts w:ascii="Times New Roman" w:hAnsi="Times New Roman"/>
          <w:color w:val="000000"/>
          <w:lang w:val="en-GB"/>
        </w:rPr>
        <w:t xml:space="preserve"> (pp. 241-248).</w:t>
      </w:r>
    </w:p>
    <w:p>
      <w:pPr>
        <w:pStyle w:val="Normal"/>
        <w:jc w:val="both"/>
        <w:rPr/>
      </w:pPr>
      <w:r>
        <w:rPr>
          <w:rFonts w:ascii="Times New Roman" w:hAnsi="Times New Roman"/>
          <w:color w:val="000000"/>
          <w:lang w:val="en-GB"/>
        </w:rPr>
        <w:t xml:space="preserve">Zhen, L., Lin, D. M., Shu, H. W., Jiang, S., &amp; Zhu, Y. X. (2007). District cooling and heating with seawater as heat source and sink in Dalian, China. </w:t>
      </w:r>
      <w:r>
        <w:rPr>
          <w:rFonts w:ascii="Times New Roman" w:hAnsi="Times New Roman"/>
          <w:i/>
          <w:color w:val="000000"/>
          <w:lang w:val="en-GB"/>
        </w:rPr>
        <w:t>Renewable energy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(15), 2603-2616.</w:t>
      </w:r>
    </w:p>
    <w:p>
      <w:pPr>
        <w:pStyle w:val="Normal"/>
        <w:jc w:val="both"/>
        <w:rPr/>
      </w:pPr>
      <w:r>
        <w:rPr>
          <w:rFonts w:ascii="Times New Roman" w:hAnsi="Times New Roman"/>
          <w:color w:val="000000"/>
          <w:lang w:val="en-GB"/>
        </w:rPr>
        <w:t xml:space="preserve">Zhou, W., Pickett, S. T., &amp; Cadenasso, M. L. (2017). Shifting concepts of urban spatial heterogeneity and their implications for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 15-30.</w:t>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t>Tables</w:t>
      </w:r>
    </w:p>
    <w:p>
      <w:pPr>
        <w:pStyle w:val="Bibliography"/>
        <w:jc w:val="both"/>
        <w:rPr/>
      </w:pPr>
      <w:r>
        <w:rPr>
          <w:rFonts w:ascii="Times New Roman" w:hAnsi="Times New Roman"/>
          <w:b/>
          <w:bCs/>
          <w:color w:val="000000"/>
          <w:lang w:val="en-GB"/>
        </w:rPr>
        <w:t xml:space="preserve">Table 1. </w:t>
      </w:r>
      <w:r>
        <w:rPr>
          <w:rFonts w:ascii="Times New Roman" w:hAnsi="Times New Roman"/>
          <w:color w:val="000000"/>
          <w:lang w:val="en-GB"/>
        </w:rPr>
        <w:t>Classification of articles in coastal urban ecology revision</w:t>
      </w:r>
    </w:p>
    <w:tbl>
      <w:tblPr>
        <w:tblW w:w="9321" w:type="dxa"/>
        <w:jc w:val="left"/>
        <w:tblInd w:w="-36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208"/>
        <w:gridCol w:w="1359"/>
        <w:gridCol w:w="4183"/>
        <w:gridCol w:w="2571"/>
      </w:tblGrid>
      <w:tr>
        <w:trPr/>
        <w:tc>
          <w:tcPr>
            <w:tcW w:w="12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rFonts w:ascii="Times New Roman" w:hAnsi="Times New Roman"/>
                <w:sz w:val="20"/>
                <w:szCs w:val="20"/>
              </w:rPr>
            </w:pPr>
            <w:r>
              <w:rPr>
                <w:rFonts w:ascii="Times New Roman" w:hAnsi="Times New Roman"/>
                <w:sz w:val="20"/>
                <w:szCs w:val="20"/>
              </w:rPr>
              <w:t xml:space="preserve">Category </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rFonts w:ascii="Times New Roman" w:hAnsi="Times New Roman"/>
                <w:sz w:val="20"/>
                <w:szCs w:val="20"/>
              </w:rPr>
            </w:pPr>
            <w:r>
              <w:rPr>
                <w:rFonts w:ascii="Times New Roman" w:hAnsi="Times New Roman"/>
                <w:sz w:val="20"/>
                <w:szCs w:val="20"/>
              </w:rPr>
              <w:t>Classification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rFonts w:ascii="Times New Roman" w:hAnsi="Times New Roman"/>
                <w:sz w:val="20"/>
                <w:szCs w:val="20"/>
              </w:rPr>
            </w:pPr>
            <w:r>
              <w:rPr>
                <w:rFonts w:ascii="Times New Roman" w:hAnsi="Times New Roman"/>
                <w:sz w:val="20"/>
                <w:szCs w:val="20"/>
              </w:rPr>
              <w:t>Description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rFonts w:ascii="Times New Roman" w:hAnsi="Times New Roman"/>
                <w:sz w:val="20"/>
                <w:szCs w:val="20"/>
              </w:rPr>
            </w:pPr>
            <w:r>
              <w:rPr>
                <w:rFonts w:ascii="Times New Roman" w:hAnsi="Times New Roman"/>
                <w:sz w:val="20"/>
                <w:szCs w:val="20"/>
              </w:rPr>
              <w:t>Examples</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before="0" w:after="200"/>
              <w:rPr>
                <w:rFonts w:ascii="Times New Roman" w:hAnsi="Times New Roman"/>
                <w:sz w:val="20"/>
                <w:szCs w:val="20"/>
              </w:rPr>
            </w:pPr>
            <w:r>
              <w:rPr>
                <w:rFonts w:ascii="Times New Roman" w:hAnsi="Times New Roman"/>
                <w:sz w:val="20"/>
                <w:szCs w:val="20"/>
              </w:rPr>
              <w:t>Disciplinary focus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 xml:space="preserve">Ecological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of relationships and interaction between organisms and their coastal urban environment.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Times New Roman" w:hAnsi="Times New Roman"/>
                <w:sz w:val="20"/>
                <w:szCs w:val="20"/>
              </w:rPr>
              <w:t xml:space="preserve">Tait </w:t>
            </w:r>
            <w:r>
              <w:rPr>
                <w:rFonts w:ascii="Times New Roman" w:hAnsi="Times New Roman"/>
                <w:i/>
                <w:iCs/>
                <w:sz w:val="20"/>
                <w:szCs w:val="20"/>
              </w:rPr>
              <w:t>et al. (</w:t>
            </w:r>
            <w:r>
              <w:rPr>
                <w:rFonts w:ascii="Times New Roman" w:hAnsi="Times New Roman"/>
                <w:sz w:val="20"/>
                <w:szCs w:val="20"/>
              </w:rPr>
              <w:t>2005), Smith &amp; Munro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of social behaviour, including its origin, evolution and organization within a coastal urban environment.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rPr>
              <w:t xml:space="preserve">Abarca-Álvarez </w:t>
            </w:r>
            <w:r>
              <w:rPr>
                <w:rFonts w:ascii="Times New Roman" w:hAnsi="Times New Roman"/>
                <w:i/>
                <w:iCs/>
                <w:color w:val="000000"/>
                <w:sz w:val="20"/>
                <w:szCs w:val="20"/>
              </w:rPr>
              <w:t>et al. (</w:t>
            </w:r>
            <w:r>
              <w:rPr>
                <w:rFonts w:ascii="Times New Roman" w:hAnsi="Times New Roman"/>
                <w:color w:val="000000"/>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Social-ecological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of interaction between humans and their coastal urban environment, multidiscipline including anthropology, geography, sociology and ecology.</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Dodman (2009), </w:t>
            </w:r>
            <w:r>
              <w:rPr>
                <w:rFonts w:ascii="Times New Roman" w:hAnsi="Times New Roman"/>
                <w:color w:val="000000"/>
                <w:sz w:val="20"/>
                <w:szCs w:val="20"/>
                <w:lang w:val="en-GB"/>
              </w:rPr>
              <w:t>Cohen</w:t>
            </w:r>
            <w:r>
              <w:rPr>
                <w:rFonts w:ascii="Times New Roman" w:hAnsi="Times New Roman"/>
                <w:i/>
                <w:iCs/>
                <w:color w:val="000000"/>
                <w:sz w:val="20"/>
                <w:szCs w:val="20"/>
                <w:lang w:val="en-GB"/>
              </w:rPr>
              <w:t xml:space="preserve"> et al.</w:t>
            </w:r>
            <w:r>
              <w:rPr>
                <w:rFonts w:ascii="Times New Roman" w:hAnsi="Times New Roman"/>
                <w:color w:val="000000"/>
                <w:sz w:val="20"/>
                <w:szCs w:val="20"/>
                <w:lang w:val="en-GB"/>
              </w:rPr>
              <w:t xml:space="preserve"> (2013).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Environmental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of environment, to organize, manage the laws, regulations or find a solution.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Alcoforado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(2009), Vye &amp; Rousseaux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Social policy</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Provides practical guidelines and principles to improve human welfare.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Guerrero Valdebenito &amp; Alarcon Rodriguez (2018), Kuhnlein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(2003).</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Times New Roman" w:hAnsi="Times New Roman"/>
                <w:sz w:val="20"/>
                <w:szCs w:val="20"/>
              </w:rPr>
            </w:pPr>
            <w:r>
              <w:rPr>
                <w:rFonts w:ascii="Times New Roman" w:hAnsi="Times New Roman"/>
                <w:sz w:val="20"/>
                <w:szCs w:val="20"/>
              </w:rPr>
              <w:t>Study approach</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Spatial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Focus on geographical or urban morphology changes.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Lim &amp; Sodhi (2004), </w:t>
            </w:r>
            <w:r>
              <w:rPr>
                <w:rFonts w:ascii="Times New Roman" w:hAnsi="Times New Roman"/>
                <w:color w:val="000000"/>
                <w:sz w:val="20"/>
                <w:szCs w:val="20"/>
                <w:lang w:val="en-GB"/>
              </w:rPr>
              <w:t>Cui &amp; Yuan (2009).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Spatiotemporal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Geographical or urban morphology changes including some changes over time on small scale.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 </w:t>
            </w:r>
            <w:r>
              <w:rPr>
                <w:rFonts w:ascii="Times New Roman" w:hAnsi="Times New Roman"/>
                <w:i/>
                <w:iCs/>
                <w:sz w:val="20"/>
                <w:szCs w:val="20"/>
              </w:rPr>
              <w:t>et al.</w:t>
            </w:r>
            <w:r>
              <w:rPr>
                <w:rFonts w:ascii="Times New Roman" w:hAnsi="Times New Roman"/>
                <w:sz w:val="20"/>
                <w:szCs w:val="20"/>
              </w:rPr>
              <w:t xml:space="preserve"> (2011), </w:t>
            </w:r>
            <w:r>
              <w:rPr>
                <w:rFonts w:ascii="Times New Roman" w:hAnsi="Times New Roman"/>
                <w:color w:val="000000"/>
                <w:sz w:val="20"/>
                <w:szCs w:val="20"/>
                <w:lang w:val="en-GB"/>
              </w:rPr>
              <w:t>Grossmann (2008).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Temporal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Focus in changes over time.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Yu </w:t>
            </w:r>
            <w:r>
              <w:rPr>
                <w:rFonts w:ascii="Times New Roman" w:hAnsi="Times New Roman"/>
                <w:i/>
                <w:iCs/>
                <w:sz w:val="20"/>
                <w:szCs w:val="20"/>
                <w:lang w:val="es-ES"/>
              </w:rPr>
              <w:t>et al.</w:t>
            </w:r>
            <w:r>
              <w:rPr>
                <w:rFonts w:ascii="Times New Roman" w:hAnsi="Times New Roman"/>
                <w:sz w:val="20"/>
                <w:szCs w:val="20"/>
                <w:lang w:val="es-ES"/>
              </w:rPr>
              <w:t xml:space="preserve"> (2019), </w:t>
            </w:r>
            <w:r>
              <w:rPr>
                <w:rFonts w:ascii="Times New Roman" w:hAnsi="Times New Roman"/>
                <w:color w:val="000000"/>
                <w:sz w:val="20"/>
                <w:szCs w:val="20"/>
                <w:lang w:val="es-ES"/>
              </w:rPr>
              <w:t xml:space="preserve">Semadeni-Davies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Temporal experiment</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Focus in changes over time in a controlled environment and simulations.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Leclerc &amp; Viard (2018), Chabas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Experimental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Including all lab procedures.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Zhen </w:t>
            </w:r>
            <w:r>
              <w:rPr>
                <w:rFonts w:ascii="Times New Roman" w:hAnsi="Times New Roman"/>
                <w:i/>
                <w:iCs/>
                <w:sz w:val="20"/>
                <w:szCs w:val="20"/>
              </w:rPr>
              <w:t>et al.</w:t>
            </w:r>
            <w:r>
              <w:rPr>
                <w:rFonts w:ascii="Times New Roman" w:hAnsi="Times New Roman"/>
                <w:sz w:val="20"/>
                <w:szCs w:val="20"/>
              </w:rPr>
              <w:t xml:space="preserve"> (2007), Charalambous </w:t>
            </w:r>
            <w:r>
              <w:rPr>
                <w:rFonts w:ascii="Times New Roman" w:hAnsi="Times New Roman"/>
                <w:i/>
                <w:iCs/>
                <w:sz w:val="20"/>
                <w:szCs w:val="20"/>
              </w:rPr>
              <w:t xml:space="preserve">et al. </w:t>
            </w:r>
            <w:r>
              <w:rPr>
                <w:rFonts w:ascii="Times New Roman" w:hAnsi="Times New Roman"/>
                <w:sz w:val="20"/>
                <w:szCs w:val="20"/>
              </w:rPr>
              <w:t>(2012).</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Type of analysis</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Qualitative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Non-numerical descriptions and  ethnographic studies.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rFonts w:ascii="Times New Roman" w:hAnsi="Times New Roman"/>
                <w:sz w:val="20"/>
                <w:szCs w:val="20"/>
              </w:rPr>
            </w:pPr>
            <w:r>
              <w:rPr>
                <w:rFonts w:ascii="Times New Roman" w:hAnsi="Times New Roman"/>
                <w:sz w:val="20"/>
                <w:szCs w:val="20"/>
              </w:rPr>
              <w:t>Arif (2017), Gardner (2003)</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Quantitative analysis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Collect and evaluation of measurable data.</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Yamazaki, </w:t>
            </w:r>
            <w:r>
              <w:rPr>
                <w:rFonts w:ascii="Times New Roman" w:hAnsi="Times New Roman"/>
                <w:i/>
                <w:iCs/>
                <w:sz w:val="20"/>
                <w:szCs w:val="20"/>
                <w:lang w:val="es-ES"/>
              </w:rPr>
              <w:t>et al.</w:t>
            </w:r>
            <w:r>
              <w:rPr>
                <w:rFonts w:ascii="Times New Roman" w:hAnsi="Times New Roman"/>
                <w:sz w:val="20"/>
                <w:szCs w:val="20"/>
                <w:lang w:val="es-ES"/>
              </w:rPr>
              <w:t xml:space="preserve"> (2007), </w:t>
            </w:r>
            <w:r>
              <w:rPr>
                <w:rFonts w:ascii="Times New Roman" w:hAnsi="Times New Roman"/>
                <w:color w:val="000000"/>
                <w:sz w:val="20"/>
                <w:szCs w:val="20"/>
                <w:lang w:val="es-ES"/>
              </w:rPr>
              <w:t>Videla &amp; Herrera (2017).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Modelling studies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 xml:space="preserve">Mostly computational simulations. </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rFonts w:ascii="Times New Roman" w:hAnsi="Times New Roman"/>
                <w:sz w:val="20"/>
                <w:szCs w:val="20"/>
                <w:lang w:val="es-ES"/>
              </w:rPr>
            </w:pPr>
            <w:r>
              <w:rPr>
                <w:rFonts w:ascii="Times New Roman" w:hAnsi="Times New Roman"/>
                <w:sz w:val="20"/>
                <w:szCs w:val="20"/>
                <w:lang w:val="es-ES"/>
              </w:rPr>
              <w:t>Kehl &amp; de Haan (2013), Santos &amp; Freire (2015).</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Main research object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City design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Mainly urban planning.</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Kantamaneni </w:t>
            </w:r>
            <w:r>
              <w:rPr>
                <w:rFonts w:ascii="Times New Roman" w:hAnsi="Times New Roman"/>
                <w:i/>
                <w:iCs/>
                <w:sz w:val="20"/>
                <w:szCs w:val="20"/>
                <w:lang w:val="es-ES"/>
              </w:rPr>
              <w:t>et al.</w:t>
            </w:r>
            <w:r>
              <w:rPr>
                <w:rFonts w:ascii="Times New Roman" w:hAnsi="Times New Roman"/>
                <w:sz w:val="20"/>
                <w:szCs w:val="20"/>
                <w:lang w:val="es-ES"/>
              </w:rPr>
              <w:t xml:space="preserve"> (2019), Alcoforado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(2009).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Demographic change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Variation in population.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Race </w:t>
            </w:r>
            <w:r>
              <w:rPr>
                <w:rFonts w:ascii="Times New Roman" w:hAnsi="Times New Roman"/>
                <w:i/>
                <w:iCs/>
                <w:sz w:val="20"/>
                <w:szCs w:val="20"/>
                <w:lang w:val="es-ES"/>
              </w:rPr>
              <w:t>et al.</w:t>
            </w:r>
            <w:r>
              <w:rPr>
                <w:rFonts w:ascii="Times New Roman" w:hAnsi="Times New Roman"/>
                <w:sz w:val="20"/>
                <w:szCs w:val="20"/>
                <w:lang w:val="es-ES"/>
              </w:rPr>
              <w:t xml:space="preserve"> (2010), Abarca-Alvarez et al. </w:t>
            </w:r>
            <w:r>
              <w:rPr>
                <w:rFonts w:ascii="Times New Roman" w:hAnsi="Times New Roman"/>
                <w:sz w:val="20"/>
                <w:szCs w:val="20"/>
              </w:rPr>
              <w:t>(2018).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Habitat use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Variation in distribution of species.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rFonts w:ascii="Times New Roman" w:hAnsi="Times New Roman"/>
                <w:sz w:val="20"/>
                <w:szCs w:val="20"/>
                <w:lang w:val="es-ES"/>
              </w:rPr>
            </w:pPr>
            <w:r>
              <w:rPr>
                <w:rFonts w:ascii="Times New Roman" w:hAnsi="Times New Roman"/>
                <w:sz w:val="20"/>
                <w:szCs w:val="20"/>
                <w:lang w:val="es-ES"/>
              </w:rPr>
              <w:t>Lim &amp; Sodhi (2004), Reyes-Lopez &amp; Carpintero (2014).</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Human adaptation</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People’s reaction to urban changes and creation of new spaces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Weinstein (2009), Chen </w:t>
            </w:r>
            <w:r>
              <w:rPr>
                <w:rFonts w:ascii="Times New Roman" w:hAnsi="Times New Roman"/>
                <w:i/>
                <w:iCs/>
                <w:sz w:val="20"/>
                <w:szCs w:val="20"/>
              </w:rPr>
              <w:t xml:space="preserve">et al. </w:t>
            </w:r>
            <w:r>
              <w:rPr>
                <w:rFonts w:ascii="Times New Roman" w:hAnsi="Times New Roman"/>
                <w:sz w:val="20"/>
                <w:szCs w:val="20"/>
              </w:rPr>
              <w:t>(2015).</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Natural disaster</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City’s risks or damage in front of floods, hurricanes, tsunamis, or another geologic process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Yin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p>
          <w:p>
            <w:pPr>
              <w:pStyle w:val="TextBody"/>
              <w:spacing w:before="0" w:after="140"/>
              <w:rPr/>
            </w:pPr>
            <w:r>
              <w:rPr>
                <w:rFonts w:ascii="Times New Roman" w:hAnsi="Times New Roman"/>
                <w:sz w:val="20"/>
                <w:szCs w:val="20"/>
                <w:lang w:val="es-ES"/>
              </w:rPr>
              <w:t xml:space="preserve">Su </w:t>
            </w:r>
            <w:r>
              <w:rPr>
                <w:rFonts w:ascii="Times New Roman" w:hAnsi="Times New Roman"/>
                <w:i/>
                <w:iCs/>
                <w:sz w:val="20"/>
                <w:szCs w:val="20"/>
                <w:lang w:val="es-ES"/>
              </w:rPr>
              <w:t>et al.</w:t>
            </w:r>
            <w:r>
              <w:rPr>
                <w:rFonts w:ascii="Times New Roman" w:hAnsi="Times New Roman"/>
                <w:sz w:val="20"/>
                <w:szCs w:val="20"/>
                <w:lang w:val="es-ES"/>
              </w:rPr>
              <w:t xml:space="preserve"> (2019).</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Pollution and human impacts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Effects of city growth as measurement of contamination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Ip </w:t>
            </w:r>
            <w:r>
              <w:rPr>
                <w:rFonts w:ascii="Times New Roman" w:hAnsi="Times New Roman"/>
                <w:i/>
                <w:iCs/>
                <w:sz w:val="20"/>
                <w:szCs w:val="20"/>
                <w:lang w:val="es-ES"/>
              </w:rPr>
              <w:t>et al.</w:t>
            </w:r>
            <w:r>
              <w:rPr>
                <w:rFonts w:ascii="Times New Roman" w:hAnsi="Times New Roman"/>
                <w:sz w:val="20"/>
                <w:szCs w:val="20"/>
                <w:lang w:val="es-ES"/>
              </w:rPr>
              <w:t xml:space="preserve"> (2007),  </w:t>
            </w:r>
          </w:p>
          <w:p>
            <w:pPr>
              <w:pStyle w:val="TextBody"/>
              <w:spacing w:before="0" w:after="140"/>
              <w:rPr/>
            </w:pPr>
            <w:r>
              <w:rPr>
                <w:rFonts w:ascii="Times New Roman" w:hAnsi="Times New Roman"/>
                <w:sz w:val="20"/>
                <w:szCs w:val="20"/>
                <w:lang w:val="es-ES"/>
              </w:rPr>
              <w:t xml:space="preserve">Arruti </w:t>
            </w:r>
            <w:r>
              <w:rPr>
                <w:rFonts w:ascii="Times New Roman" w:hAnsi="Times New Roman"/>
                <w:i/>
                <w:iCs/>
                <w:sz w:val="20"/>
                <w:szCs w:val="20"/>
                <w:lang w:val="es-ES"/>
              </w:rPr>
              <w:t xml:space="preserve">et al. </w:t>
            </w:r>
            <w:r>
              <w:rPr>
                <w:rFonts w:ascii="Times New Roman" w:hAnsi="Times New Roman"/>
                <w:sz w:val="20"/>
                <w:szCs w:val="20"/>
                <w:lang w:val="es-ES"/>
              </w:rPr>
              <w:t>(2011).</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Shoreline changes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New infrastructure in the shoreline, waterfronts and other constructions.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Wu (2007), Alberico</w:t>
            </w:r>
            <w:r>
              <w:rPr>
                <w:rFonts w:ascii="Times New Roman" w:hAnsi="Times New Roman"/>
                <w:i/>
                <w:iCs/>
                <w:sz w:val="20"/>
                <w:szCs w:val="20"/>
              </w:rPr>
              <w:t xml:space="preserve"> et al. </w:t>
            </w:r>
            <w:r>
              <w:rPr>
                <w:rFonts w:ascii="Times New Roman" w:hAnsi="Times New Roman"/>
                <w:sz w:val="20"/>
                <w:szCs w:val="20"/>
              </w:rPr>
              <w:t>(2018).</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model</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Physical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Physical space comprises research with aerosol, geomorphological elements, land structures, meteorological elements, pollutants, remote sensing data, risk models, seawater, surface deterioration, and water resources.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Pollutants:</w:t>
            </w:r>
            <w:r>
              <w:rPr>
                <w:rFonts w:ascii="Times New Roman" w:hAnsi="Times New Roman"/>
                <w:sz w:val="20"/>
                <w:szCs w:val="20"/>
              </w:rPr>
              <w:t xml:space="preserve"> Pallarés </w:t>
            </w:r>
            <w:r>
              <w:rPr>
                <w:rFonts w:ascii="Times New Roman" w:hAnsi="Times New Roman"/>
                <w:i/>
                <w:iCs/>
                <w:sz w:val="20"/>
                <w:szCs w:val="20"/>
              </w:rPr>
              <w:t>et al.</w:t>
            </w:r>
            <w:r>
              <w:rPr>
                <w:rFonts w:ascii="Times New Roman" w:hAnsi="Times New Roman"/>
                <w:sz w:val="20"/>
                <w:szCs w:val="20"/>
              </w:rPr>
              <w:t xml:space="preserve"> (2019).</w:t>
            </w:r>
          </w:p>
          <w:p>
            <w:pPr>
              <w:pStyle w:val="TextBody"/>
              <w:spacing w:before="0" w:after="140"/>
              <w:rPr/>
            </w:pPr>
            <w:r>
              <w:rPr>
                <w:rFonts w:ascii="Times New Roman" w:hAnsi="Times New Roman"/>
                <w:sz w:val="20"/>
                <w:szCs w:val="20"/>
                <w:u w:val="single"/>
              </w:rPr>
              <w:t>Remote sensing:</w:t>
            </w:r>
            <w:r>
              <w:rPr>
                <w:rFonts w:ascii="Times New Roman" w:hAnsi="Times New Roman"/>
                <w:sz w:val="20"/>
                <w:szCs w:val="20"/>
              </w:rPr>
              <w:t xml:space="preserve"> Peng </w:t>
            </w:r>
            <w:r>
              <w:rPr>
                <w:rFonts w:ascii="Times New Roman" w:hAnsi="Times New Roman"/>
                <w:i/>
                <w:iCs/>
                <w:sz w:val="20"/>
                <w:szCs w:val="20"/>
              </w:rPr>
              <w:t xml:space="preserve">et al. </w:t>
            </w:r>
            <w:r>
              <w:rPr>
                <w:rFonts w:ascii="Times New Roman" w:hAnsi="Times New Roman"/>
                <w:sz w:val="20"/>
                <w:szCs w:val="20"/>
              </w:rPr>
              <w:t>(2017).</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 xml:space="preserve">Social-ecological- technological. </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Includes marine and green structures, eco-cities,  and sustainable cities.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 xml:space="preserve">Marine structures: </w:t>
            </w:r>
            <w:r>
              <w:rPr>
                <w:rFonts w:ascii="Times New Roman" w:hAnsi="Times New Roman"/>
                <w:sz w:val="20"/>
                <w:szCs w:val="20"/>
              </w:rPr>
              <w:t xml:space="preserve">Gumusay </w:t>
            </w:r>
            <w:r>
              <w:rPr>
                <w:rFonts w:ascii="Times New Roman" w:hAnsi="Times New Roman"/>
                <w:i/>
                <w:iCs/>
                <w:sz w:val="20"/>
                <w:szCs w:val="20"/>
              </w:rPr>
              <w:t>et al.</w:t>
            </w:r>
            <w:r>
              <w:rPr>
                <w:rFonts w:ascii="Times New Roman" w:hAnsi="Times New Roman"/>
                <w:sz w:val="20"/>
                <w:szCs w:val="20"/>
              </w:rPr>
              <w:t xml:space="preserve"> (2016).</w:t>
            </w:r>
          </w:p>
          <w:p>
            <w:pPr>
              <w:pStyle w:val="TextBody"/>
              <w:spacing w:before="0" w:after="140"/>
              <w:rPr/>
            </w:pPr>
            <w:r>
              <w:rPr>
                <w:rFonts w:ascii="Times New Roman" w:hAnsi="Times New Roman"/>
                <w:sz w:val="20"/>
                <w:szCs w:val="20"/>
                <w:u w:val="single"/>
              </w:rPr>
              <w:t>Eco-cities:</w:t>
            </w:r>
            <w:r>
              <w:rPr>
                <w:rFonts w:ascii="Times New Roman" w:hAnsi="Times New Roman"/>
                <w:sz w:val="20"/>
                <w:szCs w:val="20"/>
              </w:rPr>
              <w:t xml:space="preserve"> Surjan </w:t>
            </w:r>
            <w:r>
              <w:rPr>
                <w:rFonts w:ascii="Times New Roman" w:hAnsi="Times New Roman"/>
                <w:i/>
                <w:iCs/>
                <w:sz w:val="20"/>
                <w:szCs w:val="20"/>
              </w:rPr>
              <w:t xml:space="preserve">et al. </w:t>
            </w:r>
            <w:r>
              <w:rPr>
                <w:rFonts w:ascii="Times New Roman" w:hAnsi="Times New Roman"/>
                <w:sz w:val="20"/>
                <w:szCs w:val="20"/>
              </w:rPr>
              <w:t>(2008).</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Social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Social space comprises bioclimatic comfort, demographic, human activities and culural heritage, perceptions, public health, and sustainable development.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Human activities and culural heritage</w:t>
            </w:r>
            <w:r>
              <w:rPr>
                <w:rFonts w:ascii="Times New Roman" w:hAnsi="Times New Roman"/>
                <w:sz w:val="20"/>
                <w:szCs w:val="20"/>
                <w:u w:val="single"/>
              </w:rPr>
              <w:t xml:space="preserve">: </w:t>
            </w:r>
            <w:r>
              <w:rPr>
                <w:rFonts w:ascii="Times New Roman" w:hAnsi="Times New Roman"/>
                <w:sz w:val="20"/>
                <w:szCs w:val="20"/>
              </w:rPr>
              <w:t xml:space="preserve">Cleland </w:t>
            </w:r>
            <w:r>
              <w:rPr>
                <w:rFonts w:ascii="Times New Roman" w:hAnsi="Times New Roman"/>
                <w:i/>
                <w:iCs/>
                <w:sz w:val="20"/>
                <w:szCs w:val="20"/>
              </w:rPr>
              <w:t xml:space="preserve">et al. </w:t>
            </w:r>
            <w:r>
              <w:rPr>
                <w:rFonts w:ascii="Times New Roman" w:hAnsi="Times New Roman"/>
                <w:sz w:val="20"/>
                <w:szCs w:val="20"/>
              </w:rPr>
              <w:t>(2015).</w:t>
            </w:r>
          </w:p>
          <w:p>
            <w:pPr>
              <w:pStyle w:val="TextBody"/>
              <w:spacing w:before="0" w:after="140"/>
              <w:rPr/>
            </w:pPr>
            <w:r>
              <w:rPr>
                <w:rFonts w:ascii="Times New Roman" w:hAnsi="Times New Roman"/>
                <w:sz w:val="20"/>
                <w:szCs w:val="20"/>
                <w:u w:val="single"/>
              </w:rPr>
              <w:t xml:space="preserve">Perceptions: </w:t>
            </w:r>
            <w:r>
              <w:rPr>
                <w:rFonts w:ascii="Times New Roman" w:hAnsi="Times New Roman"/>
                <w:sz w:val="20"/>
                <w:szCs w:val="20"/>
              </w:rPr>
              <w:t xml:space="preserve">Nunkoo &amp; </w:t>
            </w:r>
            <w:r>
              <w:rPr>
                <w:rFonts w:ascii="Times New Roman" w:hAnsi="Times New Roman"/>
                <w:color w:val="000000"/>
                <w:sz w:val="20"/>
                <w:szCs w:val="20"/>
                <w:lang w:val="en-GB"/>
              </w:rPr>
              <w:t>Ramkissoon</w:t>
            </w:r>
            <w:r>
              <w:rPr>
                <w:rFonts w:ascii="Times New Roman" w:hAnsi="Times New Roman"/>
                <w:sz w:val="20"/>
                <w:szCs w:val="20"/>
              </w:rPr>
              <w:t xml:space="preserve"> (2010).</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Biological-species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Biological in terms of studied organisms or their parts, including algae, antibiotics, bacteria, birds, fishes, invertebrates, lichens, mammals, and plants.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Birds:</w:t>
            </w:r>
            <w:r>
              <w:rPr>
                <w:rFonts w:ascii="Times New Roman" w:hAnsi="Times New Roman"/>
                <w:sz w:val="20"/>
                <w:szCs w:val="20"/>
              </w:rPr>
              <w:t xml:space="preserve"> Belant (1997).</w:t>
            </w:r>
          </w:p>
          <w:p>
            <w:pPr>
              <w:pStyle w:val="TextBody"/>
              <w:spacing w:before="0" w:after="140"/>
              <w:rPr/>
            </w:pPr>
            <w:r>
              <w:rPr>
                <w:rFonts w:ascii="Times New Roman" w:hAnsi="Times New Roman"/>
                <w:sz w:val="20"/>
                <w:szCs w:val="20"/>
                <w:u w:val="single"/>
              </w:rPr>
              <w:t xml:space="preserve">Fishes: </w:t>
            </w:r>
            <w:r>
              <w:rPr>
                <w:rFonts w:ascii="Times New Roman" w:hAnsi="Times New Roman"/>
                <w:sz w:val="20"/>
                <w:szCs w:val="20"/>
              </w:rPr>
              <w:t xml:space="preserve">Naidoo </w:t>
            </w:r>
            <w:r>
              <w:rPr>
                <w:rFonts w:ascii="Times New Roman" w:hAnsi="Times New Roman"/>
                <w:i/>
                <w:iCs/>
                <w:sz w:val="20"/>
                <w:szCs w:val="20"/>
              </w:rPr>
              <w:t>et al.</w:t>
            </w:r>
            <w:r>
              <w:rPr>
                <w:rFonts w:ascii="Times New Roman" w:hAnsi="Times New Roman"/>
                <w:sz w:val="20"/>
                <w:szCs w:val="20"/>
              </w:rPr>
              <w:t xml:space="preserve"> (2016).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Biological-ecosystems</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ecosystems, including studies in diversity, ecological processes and patterns, ecosystems, and environmental management.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 xml:space="preserve">Environmental management: </w:t>
            </w:r>
            <w:r>
              <w:rPr>
                <w:rFonts w:ascii="Times New Roman" w:hAnsi="Times New Roman"/>
                <w:sz w:val="20"/>
                <w:szCs w:val="20"/>
              </w:rPr>
              <w:t>Tu &amp; Shi (2006).</w:t>
            </w:r>
          </w:p>
          <w:p>
            <w:pPr>
              <w:pStyle w:val="TextBody"/>
              <w:spacing w:before="0" w:after="140"/>
              <w:rPr/>
            </w:pPr>
            <w:r>
              <w:rPr>
                <w:rFonts w:ascii="Times New Roman" w:hAnsi="Times New Roman"/>
                <w:sz w:val="20"/>
                <w:szCs w:val="20"/>
              </w:rPr>
              <w:t xml:space="preserve"> </w:t>
            </w:r>
            <w:r>
              <w:rPr>
                <w:rFonts w:ascii="Times New Roman" w:hAnsi="Times New Roman"/>
                <w:sz w:val="20"/>
                <w:szCs w:val="20"/>
                <w:u w:val="single"/>
              </w:rPr>
              <w:t xml:space="preserve">Ecosystems: </w:t>
            </w:r>
            <w:r>
              <w:rPr>
                <w:rFonts w:ascii="Times New Roman" w:hAnsi="Times New Roman"/>
                <w:sz w:val="20"/>
                <w:szCs w:val="20"/>
              </w:rPr>
              <w:t>Branoff (2017).</w:t>
            </w:r>
          </w:p>
        </w:tc>
      </w:tr>
      <w:tr>
        <w:trPr/>
        <w:tc>
          <w:tcPr>
            <w:tcW w:w="120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Study habitat</w:t>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Near-shore terrestrial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Includes dunes, coastal xeromorphic habitats, rocky and sandy shores, urban, agricultural and industrial landscapes in the coast.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Whisson </w:t>
            </w:r>
            <w:r>
              <w:rPr>
                <w:rFonts w:ascii="Times New Roman" w:hAnsi="Times New Roman"/>
                <w:i/>
                <w:iCs/>
                <w:sz w:val="20"/>
                <w:szCs w:val="20"/>
              </w:rPr>
              <w:t xml:space="preserve">et al. </w:t>
            </w:r>
            <w:r>
              <w:rPr>
                <w:rFonts w:ascii="Times New Roman" w:hAnsi="Times New Roman"/>
                <w:sz w:val="20"/>
                <w:szCs w:val="20"/>
              </w:rPr>
              <w:t xml:space="preserve">(2015), Watson (2015). </w:t>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Intertidal</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Estuaries, deltas, mangrove forests, lagoons, salt marshes, other coastal wetlands, marinas and ports.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lang w:val="es-ES"/>
              </w:rPr>
              <w:t xml:space="preserve">Kuwae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r>
              <w:rPr>
                <w:rFonts w:ascii="Times New Roman" w:hAnsi="Times New Roman"/>
                <w:color w:val="000000"/>
                <w:sz w:val="20"/>
                <w:szCs w:val="20"/>
                <w:lang w:val="es-ES"/>
              </w:rPr>
              <w:t xml:space="preserve">Jonkman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(2013)</w:t>
            </w:r>
          </w:p>
          <w:p>
            <w:pPr>
              <w:pStyle w:val="TextBody"/>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Near-shore coastal benthic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Seagrass beds, artificial structures and soft bottom environments above the continental shelf.</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Eddy &amp; Roman (2016), Bolton </w:t>
            </w:r>
            <w:r>
              <w:rPr>
                <w:rFonts w:ascii="Times New Roman" w:hAnsi="Times New Roman"/>
                <w:i/>
                <w:iCs/>
                <w:sz w:val="20"/>
                <w:szCs w:val="20"/>
              </w:rPr>
              <w:t>et al.</w:t>
            </w:r>
            <w:r>
              <w:rPr>
                <w:rFonts w:ascii="Times New Roman" w:hAnsi="Times New Roman"/>
                <w:sz w:val="20"/>
                <w:szCs w:val="20"/>
              </w:rPr>
              <w:t xml:space="preserve"> (2017).</w:t>
            </w:r>
          </w:p>
          <w:p>
            <w:pPr>
              <w:pStyle w:val="Normal"/>
              <w:spacing w:before="0" w:after="140"/>
              <w:rPr>
                <w:rFonts w:ascii="Times New Roman" w:hAnsi="Times New Roman"/>
                <w:sz w:val="20"/>
                <w:szCs w:val="20"/>
              </w:rPr>
            </w:pPr>
            <w:r>
              <w:rPr>
                <w:rFonts w:ascii="Times New Roman" w:hAnsi="Times New Roman"/>
                <w:sz w:val="20"/>
                <w:szCs w:val="20"/>
              </w:rPr>
            </w:r>
          </w:p>
        </w:tc>
      </w:tr>
      <w:tr>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Coastal pelagic</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Open waters above the continental shelf.</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Zhen </w:t>
            </w:r>
            <w:r>
              <w:rPr>
                <w:rFonts w:ascii="Times New Roman" w:hAnsi="Times New Roman"/>
                <w:i/>
                <w:iCs/>
                <w:sz w:val="20"/>
                <w:szCs w:val="20"/>
              </w:rPr>
              <w:t xml:space="preserve">et al. </w:t>
            </w:r>
            <w:r>
              <w:rPr>
                <w:rFonts w:ascii="Times New Roman" w:hAnsi="Times New Roman"/>
                <w:sz w:val="20"/>
                <w:szCs w:val="20"/>
              </w:rPr>
              <w:t>(2007), Wang (2010).</w:t>
            </w:r>
          </w:p>
        </w:tc>
      </w:tr>
      <w:tr>
        <w:trPr>
          <w:trHeight w:val="546" w:hRule="atLeast"/>
        </w:trPr>
        <w:tc>
          <w:tcPr>
            <w:tcW w:w="120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0" w:after="200"/>
              <w:jc w:val="left"/>
              <w:rPr/>
            </w:pPr>
            <w:r>
              <w:rPr/>
            </w:r>
          </w:p>
        </w:tc>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Coastal atmosphere</w:t>
            </w:r>
          </w:p>
        </w:tc>
        <w:tc>
          <w:tcPr>
            <w:tcW w:w="4183"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rFonts w:ascii="Times New Roman" w:hAnsi="Times New Roman"/>
                <w:color w:val="000000"/>
                <w:sz w:val="20"/>
                <w:szCs w:val="20"/>
                <w:lang w:val="en-GB"/>
              </w:rPr>
            </w:pPr>
            <w:r>
              <w:rPr>
                <w:rFonts w:ascii="Times New Roman" w:hAnsi="Times New Roman"/>
                <w:color w:val="000000"/>
                <w:sz w:val="20"/>
                <w:szCs w:val="20"/>
                <w:lang w:val="en-GB"/>
              </w:rPr>
              <w:t>The aerial space.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Clarkson (1996), </w:t>
            </w:r>
            <w:r>
              <w:rPr>
                <w:rFonts w:ascii="Times New Roman" w:hAnsi="Times New Roman"/>
                <w:color w:val="000000"/>
                <w:sz w:val="20"/>
                <w:szCs w:val="20"/>
                <w:lang w:val="en-GB"/>
              </w:rPr>
              <w:t xml:space="preserve">Dominick </w:t>
            </w:r>
            <w:r>
              <w:rPr>
                <w:rFonts w:ascii="Times New Roman" w:hAnsi="Times New Roman"/>
                <w:i/>
                <w:iCs/>
                <w:color w:val="000000"/>
                <w:sz w:val="20"/>
                <w:szCs w:val="20"/>
                <w:lang w:val="en-GB"/>
              </w:rPr>
              <w:t xml:space="preserve">et al. </w:t>
            </w:r>
            <w:r>
              <w:rPr>
                <w:rFonts w:ascii="Times New Roman" w:hAnsi="Times New Roman"/>
                <w:color w:val="000000"/>
                <w:sz w:val="20"/>
                <w:szCs w:val="20"/>
                <w:lang w:val="en-GB"/>
              </w:rPr>
              <w:t>(2018).</w:t>
            </w:r>
          </w:p>
        </w:tc>
      </w:tr>
    </w:tbl>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0</wp:posOffset>
            </wp:positionH>
            <wp:positionV relativeFrom="paragraph">
              <wp:posOffset>317500</wp:posOffset>
            </wp:positionV>
            <wp:extent cx="5277485" cy="70364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5277485" cy="7036435"/>
                    </a:xfrm>
                    <a:prstGeom prst="rect">
                      <a:avLst/>
                    </a:prstGeom>
                  </pic:spPr>
                </pic:pic>
              </a:graphicData>
            </a:graphic>
          </wp:anchor>
        </w:drawing>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i/>
          <w:i/>
          <w:iCs/>
          <w:color w:val="000000"/>
          <w:lang w:val="en-GB"/>
        </w:rPr>
      </w:pPr>
      <w:r>
        <w:rPr>
          <w:rFonts w:ascii="Times New Roman" w:hAnsi="Times New Roman"/>
          <w:i/>
          <w:iCs/>
          <w:color w:val="000000"/>
          <w:lang w:val="en-GB"/>
        </w:rPr>
        <w:t>Fig 1: Decision tree of articles selected for coastal urban ecology in literature.</w:t>
      </w:r>
    </w:p>
    <w:p>
      <w:pPr>
        <w:pStyle w:val="Bibliography"/>
        <w:jc w:val="both"/>
        <w:rPr>
          <w:rFonts w:ascii="Times New Roman" w:hAnsi="Times New Roman"/>
          <w:i/>
          <w:i/>
          <w:iCs/>
          <w:color w:val="000000"/>
          <w:lang w:val="en-GB"/>
        </w:rPr>
      </w:pPr>
      <w:r>
        <w:rPr>
          <w:rFonts w:ascii="Times New Roman" w:hAnsi="Times New Roman"/>
          <w:i/>
          <w:iCs/>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582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5486400" cy="3385820"/>
                    </a:xfrm>
                    <a:prstGeom prst="rect">
                      <a:avLst/>
                    </a:prstGeom>
                  </pic:spPr>
                </pic:pic>
              </a:graphicData>
            </a:graphic>
          </wp:anchor>
        </w:drawing>
      </w:r>
    </w:p>
    <w:p>
      <w:pPr>
        <w:pStyle w:val="Bibliography"/>
        <w:jc w:val="both"/>
        <w:rPr/>
      </w:pPr>
      <w:r>
        <w:rPr>
          <w:rFonts w:ascii="Times New Roman" w:hAnsi="Times New Roman"/>
          <w:i/>
          <w:iCs/>
          <w:color w:val="000000"/>
          <w:lang w:val="en-GB"/>
        </w:rPr>
        <w:t>Fig 2. 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colour of the circle represents the size of the city given its population (city’s population data were obtained from United Nations 2019 and urban centres classification was modified from United Nations 2014 and Barragán &amp; Andrés  2015).</w:t>
      </w:r>
      <w:r>
        <w:rPr>
          <w:rFonts w:ascii="Times New Roman" w:hAnsi="Times New Roman"/>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pageBreakBefore w:val="false"/>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5688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486400" cy="5688965"/>
                    </a:xfrm>
                    <a:prstGeom prst="rect">
                      <a:avLst/>
                    </a:prstGeom>
                  </pic:spPr>
                </pic:pic>
              </a:graphicData>
            </a:graphic>
          </wp:anchor>
        </w:drawing>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i/>
          <w:i/>
          <w:iCs/>
          <w:color w:val="000000"/>
          <w:lang w:val="en-GB"/>
        </w:rPr>
      </w:pPr>
      <w:r>
        <w:rPr>
          <w:rFonts w:ascii="Times New Roman" w:hAnsi="Times New Roman"/>
          <w:i/>
          <w:iCs/>
          <w:color w:val="000000"/>
          <w:lang w:val="en-GB"/>
        </w:rPr>
        <w:t>Fig 3. Distribution of articles during the years according to disciplinary focus, research approach, type of analysis, and main research objectives.</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ImageCaption"/>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33845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5486400" cy="3384550"/>
                    </a:xfrm>
                    <a:prstGeom prst="rect">
                      <a:avLst/>
                    </a:prstGeom>
                  </pic:spPr>
                </pic:pic>
              </a:graphicData>
            </a:graphic>
          </wp:anchor>
        </w:drawing>
      </w:r>
      <w:r>
        <w:rPr>
          <w:rStyle w:val="VerbatimChar"/>
          <w:rFonts w:ascii="Times New Roman" w:hAnsi="Times New Roman"/>
          <w:color w:val="000000"/>
          <w:sz w:val="24"/>
          <w:lang w:val="en-GB"/>
        </w:rPr>
        <w:t>F</w:t>
      </w:r>
      <w:r>
        <w:rPr>
          <w:rStyle w:val="VerbatimChar"/>
          <w:rFonts w:ascii="Times New Roman" w:hAnsi="Times New Roman"/>
          <w:color w:val="000000"/>
          <w:sz w:val="24"/>
          <w:lang w:val="en-GB"/>
        </w:rPr>
        <w:t>ig 4. Distribution of articles, according to study models of research: Physical, Social-Ecological-Technological, Social, Biological-ecosystem, and Biological-species.</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ins w:id="10" w:author="Giorgia Graells" w:date="2020-07-20T08:55:51Z">
        <w:r>
          <w:rPr>
            <w:rFonts w:ascii="Times New Roman" w:hAnsi="Times New Roman"/>
            <w:color w:val="000000"/>
            <w:lang w:val="en-GB"/>
          </w:rPr>
        </w:r>
      </w:ins>
    </w:p>
    <w:p>
      <w:pPr>
        <w:pStyle w:val="Fig"/>
        <w:rPr>
          <w:rFonts w:ascii="Times New Roman" w:hAnsi="Times New Roman"/>
          <w:color w:val="000000"/>
          <w:lang w:val="en-GB"/>
        </w:rPr>
      </w:pPr>
      <w:ins w:id="11" w:author="Giorgia Graells" w:date="2020-07-20T08:55:51Z">
        <w:r>
          <w:rPr>
            <w:rFonts w:ascii="Times New Roman" w:hAnsi="Times New Roman"/>
            <w:color w:val="000000"/>
            <w:lang w:val="en-GB"/>
          </w:rPr>
        </w:r>
      </w:ins>
    </w:p>
    <w:p>
      <w:pPr>
        <w:pStyle w:val="Fig"/>
        <w:rPr>
          <w:rFonts w:ascii="Times New Roman" w:hAnsi="Times New Roman"/>
          <w:color w:val="000000"/>
          <w:lang w:val="en-GB"/>
        </w:rPr>
      </w:pPr>
      <w:ins w:id="12" w:author="Giorgia Graells" w:date="2020-07-20T08:55:51Z">
        <w:r>
          <w:rPr>
            <w:rFonts w:ascii="Times New Roman" w:hAnsi="Times New Roman"/>
            <w:color w:val="000000"/>
            <w:lang w:val="en-GB"/>
          </w:rPr>
        </w:r>
      </w:ins>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355727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8"/>
                    <a:stretch>
                      <a:fillRect/>
                    </a:stretch>
                  </pic:blipFill>
                  <pic:spPr bwMode="auto">
                    <a:xfrm>
                      <a:off x="0" y="0"/>
                      <a:ext cx="5486400" cy="3557270"/>
                    </a:xfrm>
                    <a:prstGeom prst="rect">
                      <a:avLst/>
                    </a:prstGeom>
                  </pic:spPr>
                </pic:pic>
              </a:graphicData>
            </a:graphic>
          </wp:anchor>
        </w:drawing>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pPr>
      <w:r>
        <w:rPr>
          <w:rFonts w:ascii="Times New Roman" w:hAnsi="Times New Roman"/>
          <w:iCs/>
          <w:color w:val="000000"/>
          <w:lang w:val="en-GB"/>
        </w:rPr>
        <w:t xml:space="preserve">Fig 5. </w:t>
      </w:r>
      <w:r>
        <w:rPr>
          <w:rFonts w:ascii="Times New Roman" w:hAnsi="Times New Roman"/>
          <w:iCs/>
          <w:color w:val="000000"/>
          <w:lang w:val="en-GB"/>
        </w:rPr>
        <w:t xml:space="preserve">Proportions of cities by urban centres classification according to United Nations (2014) and Barragán and Andrés (2015) </w:t>
      </w:r>
      <w:r>
        <w:rPr>
          <w:rFonts w:ascii="Times New Roman" w:hAnsi="Times New Roman"/>
          <w:iCs/>
          <w:color w:val="000000"/>
          <w:lang w:val="en-GB"/>
        </w:rPr>
        <w:t>categories,</w:t>
      </w:r>
      <w:r>
        <w:rPr>
          <w:rFonts w:ascii="Times New Roman" w:hAnsi="Times New Roman"/>
          <w:iCs/>
          <w:color w:val="000000"/>
          <w:lang w:val="en-GB"/>
        </w:rPr>
        <w:t xml:space="preserve"> and population data from United Nations (2019). Expected proportions indicates the number of cities in each category and observed proportions, the representation of articles </w:t>
      </w:r>
      <w:r>
        <w:rPr>
          <w:rFonts w:ascii="Times New Roman" w:hAnsi="Times New Roman"/>
          <w:iCs/>
          <w:color w:val="000000"/>
          <w:lang w:val="en-GB"/>
        </w:rPr>
        <w:t>mentioned in</w:t>
      </w:r>
      <w:r>
        <w:rPr>
          <w:rFonts w:ascii="Times New Roman" w:hAnsi="Times New Roman"/>
          <w:iCs/>
          <w:color w:val="000000"/>
          <w:lang w:val="en-GB"/>
        </w:rPr>
        <w:t xml:space="preserve"> each city category found in this revision.</w:t>
      </w:r>
    </w:p>
    <w:p>
      <w:pPr>
        <w:pStyle w:val="Fig"/>
        <w:rPr>
          <w:rFonts w:ascii="Times New Roman" w:hAnsi="Times New Roman"/>
          <w:iCs/>
          <w:color w:val="000000"/>
          <w:lang w:val="en-GB"/>
        </w:rPr>
      </w:pPr>
      <w:r>
        <w:rPr>
          <w:rFonts w:ascii="Times New Roman" w:hAnsi="Times New Roman"/>
          <w:iCs/>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486400" cy="339344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3">
            <wp:simplePos x="0" y="0"/>
            <wp:positionH relativeFrom="column">
              <wp:posOffset>-113665</wp:posOffset>
            </wp:positionH>
            <wp:positionV relativeFrom="paragraph">
              <wp:posOffset>-156210</wp:posOffset>
            </wp:positionV>
            <wp:extent cx="5714365" cy="5561965"/>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iCs/>
          <w:color w:val="000000"/>
          <w:sz w:val="24"/>
          <w:lang w:val="en-GB"/>
        </w:rPr>
        <w:t>Fig 7. Ecological paradigms in, of, and for the city for coastal urban ecology, according to the number of studies developed in each country. Countries that not present coastal urban ecological articles are show in grey, and those with publications are presented in blue colours from light to dark.</w:t>
      </w:r>
    </w:p>
    <w:p>
      <w:pPr>
        <w:pStyle w:val="ImageCaption"/>
        <w:rPr>
          <w:rStyle w:val="VerbatimChar"/>
          <w:rFonts w:ascii="Times New Roman" w:hAnsi="Times New Roman"/>
          <w:iCs/>
          <w:sz w:val="24"/>
        </w:rPr>
      </w:pPr>
      <w:r>
        <w:rPr>
          <w:rFonts w:ascii="Times New Roman" w:hAnsi="Times New Roman"/>
          <w:iCs/>
          <w:sz w:val="24"/>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33858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iCs/>
          <w:color w:val="000000"/>
          <w:lang w:val="en-GB"/>
        </w:rPr>
      </w:pPr>
      <w:r>
        <w:rPr>
          <w:rFonts w:ascii="Times New Roman" w:hAnsi="Times New Roman"/>
          <w:iCs/>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pageBreakBefore w:val="false"/>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iCs/>
          <w:color w:val="000000"/>
          <w:lang w:val="en-GB"/>
        </w:rPr>
      </w:pPr>
      <w:r>
        <w:rPr>
          <w:rFonts w:ascii="Times New Roman" w:hAnsi="Times New Roman"/>
          <w:iCs/>
          <w:color w:val="000000"/>
          <w:lang w:val="en-GB"/>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548640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p>
    <w:p>
      <w:pPr>
        <w:pStyle w:val="ImageCaption"/>
        <w:rPr>
          <w:rFonts w:ascii="Times New Roman" w:hAnsi="Times New Roman"/>
          <w:iCs/>
          <w:color w:val="000000"/>
          <w:lang w:val="en-GB"/>
        </w:rPr>
      </w:pPr>
      <w:r>
        <w:rPr>
          <w:rFonts w:ascii="Times New Roman" w:hAnsi="Times New Roman"/>
          <w:iCs/>
          <w:color w:val="000000"/>
          <w:lang w:val="en-GB"/>
        </w:rPr>
        <w:t xml:space="preserve">Fig 9. Distribution of articles’ paradigms according to disciplinary focus, research approach, type of analysis, and main research objectives. </w:t>
      </w:r>
    </w:p>
    <w:p>
      <w:pPr>
        <w:pStyle w:val="CaptionedFigure"/>
        <w:rPr>
          <w:rFonts w:ascii="Times New Roman" w:hAnsi="Times New Roman"/>
          <w:i/>
          <w:i/>
          <w:iCs/>
          <w:color w:val="000000"/>
        </w:rPr>
      </w:pPr>
      <w:r>
        <w:rPr>
          <w:rFonts w:ascii="Times New Roman" w:hAnsi="Times New Roman"/>
          <w:i/>
          <w:iCs/>
          <w:color w:val="000000"/>
        </w:rPr>
      </w:r>
    </w:p>
    <w:p>
      <w:pPr>
        <w:pStyle w:val="ImageCaption"/>
        <w:pageBreakBefore w:val="false"/>
        <w:jc w:val="both"/>
        <w:rPr>
          <w:rFonts w:ascii="Times New Roman" w:hAnsi="Times New Roman"/>
          <w:iCs/>
          <w:color w:val="000000"/>
          <w:lang w:val="en-GB"/>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38582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r>
        <w:rPr>
          <w:rFonts w:ascii="Times New Roman" w:hAnsi="Times New Roman"/>
          <w:iCs/>
          <w:color w:val="000000"/>
          <w:lang w:val="en-GB"/>
        </w:rPr>
        <w:t>F</w:t>
      </w:r>
      <w:r>
        <w:rPr>
          <w:rFonts w:ascii="Times New Roman" w:hAnsi="Times New Roman"/>
          <w:iCs/>
          <w:color w:val="000000"/>
          <w:lang w:val="en-GB"/>
        </w:rPr>
        <w:t>ig 10. Network analysis for co-citations of articles presented in this coastal urban ecology review, considering the three paradigms proposed. Each dot represents a study and the colour indicates the paradigms (in-, of- and for- the cities). Directed edges go from the article citing to the article being cited.</w:t>
      </w:r>
    </w:p>
    <w:p>
      <w:pPr>
        <w:pStyle w:val="ImageCaption"/>
        <w:jc w:val="both"/>
        <w:rPr>
          <w:rFonts w:ascii="Times New Roman" w:hAnsi="Times New Roman"/>
          <w:iCs/>
          <w:color w:val="000000"/>
          <w:highlight w:val="yellow"/>
          <w:lang w:val="en-GB"/>
        </w:rPr>
      </w:pPr>
      <w:r>
        <w:rPr>
          <w:rFonts w:ascii="Times New Roman" w:hAnsi="Times New Roman"/>
          <w:iCs/>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spacing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iorgia Graells" w:date="2020-07-11T15:21:38Z" w:initials="GG">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en-US" w:bidi="ar-SA"/>
        </w:rPr>
        <w:t>11 julio. Se incluyen todos los comentarios y sugerencias de Nelson y Juan Luis .</w:t>
      </w:r>
    </w:p>
    <w:p>
      <w:r>
        <w:rPr>
          <w:rFonts w:cs="DejaVu Sans" w:eastAsia="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GB" w:eastAsia="en-US"/>
        </w:rPr>
        <w:t>Dejé algunos comentarios de Juan Luis y Pato que no supe como abordar</w:t>
      </w:r>
    </w:p>
    <w:p>
      <w:r>
        <w:rPr>
          <w:rFonts w:ascii="Liberation Serif" w:hAnsi="Liberation Serif" w:eastAsia="DejaVu Sans"/>
          <w:lang w:val="en-US" w:eastAsia="en-US" w:bidi="en-US"/>
        </w:rPr>
      </w:r>
    </w:p>
    <w:p>
      <w:r>
        <w:rPr>
          <w:rFonts w:ascii="Liberation Serif" w:hAnsi="Liberation Serif" w:eastAsia="DejaVu Sans"/>
          <w:lang w:val="en-US" w:eastAsia="en-US" w:bidi="en-US"/>
        </w:rPr>
      </w:r>
    </w:p>
  </w:comment>
  <w:comment w:id="1" w:author="Giorgia Graells" w:date="2020-07-20T14:49:57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Pato Pliscoff 2: “Lo otro que habría que estar seguros, es de la poca literatura de ecología urbana en ciudades costeras, efectivamente se desprende del review que no hay mucho y orientado a ecología, pero quizás eso es circular ya que depende de los keywords definidos. Creo que existe bastante relacionado a riesgos en zonas urbanas costeras, puede ser un enfoque distinto, pero trataría de estar muy seguro ya que es la argumentación final de la introducción.”</w:t>
      </w:r>
    </w:p>
  </w:comment>
  <w:comment w:id="2" w:author="Giorgia Graells" w:date="2020-07-17T09:44:02Z" w:initials="GG">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en-US" w:bidi="ar-SA"/>
        </w:rPr>
        <w:t>Quizas poner algun otro autor si hay tiempo</w:t>
      </w:r>
    </w:p>
  </w:comment>
  <w:comment w:id="3" w:author="Giorgia Graells" w:date="2020-07-20T14:48:49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Pato Pliscoff 1: “Sobre el review, creo que lo principal que falta es describir mejor los métodos, el ultimo párrafo de la sección es muy sintético y no explica a que corresponde del método los análisis señalados (ej. network analysis). Buscaría la forma de estructurarlo similar a los resultados, podrían ser tres secciones. Systematic review, paradigmas y tendencias, eso podría ayudarte a ordenar los resultados.”</w:t>
      </w:r>
    </w:p>
  </w:comment>
  <w:comment w:id="4" w:author="Giorgia Graells" w:date="2020-07-20T14:51:18Z" w:initials="GG">
    <w:p>
      <w:r>
        <w:rPr>
          <w:rFonts w:eastAsia="Cambria" w:cs="DejaVu San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GB"/>
        </w:rPr>
        <w:t>Pato Pliscoff 3: “Creo que lo mejor es en la misma metodologia del systematic review explicar la "racionalidad" de los keyword elegidos y que enfoques se estarian excluyendo con la selección.”</w:t>
      </w:r>
    </w:p>
  </w:comment>
  <w:comment w:id="5" w:author="Juan Luis Celis" w:date="2020-06-29T18:50:00Z" w:initials="JLC">
    <w:p>
      <w:r>
        <w:rPr>
          <w:rFonts w:ascii="Liberation Serif" w:hAnsi="Liberation Serif" w:eastAsia="DejaVu Sans"/>
          <w:lang w:val="en-US" w:eastAsia="en-US" w:bidi="en-US"/>
        </w:rPr>
        <w:t>Esto es una pregunta muy  interesante pero que no está reflejada en la introducción. Qué esperas? Creo que podría se una de las  hipótesis del trabajo</w:t>
      </w:r>
    </w:p>
  </w:comment>
  <w:comment w:id="6" w:author="Giorgia Graells" w:date="2020-07-04T15:49:42Z" w:initials="GG">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en-US" w:bidi="ar-SA"/>
        </w:rPr>
        <w:t>Agregué los paradigmas en el objetivo del review.</w:t>
      </w:r>
    </w:p>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en-US" w:bidi="ar-SA"/>
        </w:rPr>
        <w:t>Ver en discusion y conclusion el tema de los paradigmas para darle mas importancia como resultado</w:t>
      </w:r>
    </w:p>
  </w:comment>
  <w:comment w:id="7" w:author="Giorgia Graells" w:date="2020-07-20T09:37:10Z" w:initials="GG">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en-US" w:bidi="ar-SA"/>
        </w:rPr>
        <w:t>Párrafo modificado, ver nueva figura 5.</w:t>
      </w:r>
    </w:p>
  </w:comment>
  <w:comment w:id="8" w:author="Juan Luis Celis" w:date="2020-06-29T18:52:00Z" w:initials="JLC">
    <w:p>
      <w:r>
        <w:rPr>
          <w:rFonts w:ascii="Liberation Serif" w:hAnsi="Liberation Serif" w:eastAsia="DejaVu Sans"/>
          <w:lang w:val="en-US" w:eastAsia="en-US" w:bidi="en-US"/>
        </w:rPr>
        <w:t xml:space="preserve">En mi opinion, este el resultado central  y el gran aporte de este paper. Lo anterior y lo mas descriptivo relacionado con las Figs, 2, 4, 5 y 6 lo pondría en material suppl. </w:t>
      </w:r>
    </w:p>
  </w:comment>
  <w:comment w:id="9" w:author="Juan Luis Celis" w:date="2020-06-29T18:55:00Z" w:initials="JLC">
    <w:p>
      <w:r>
        <w:rPr>
          <w:rFonts w:ascii="Liberation Serif" w:hAnsi="Liberation Serif" w:eastAsia="DejaVu Sans"/>
          <w:lang w:val="en-US" w:eastAsia="en-US" w:bidi="en-US"/>
        </w:rPr>
        <w:t>Por ejempo son mas complejos y dinámicos que ambientes terrestres por lo que puede que a diferencia con sistemas terrestres estemos pegados en el “IN”</w:t>
      </w:r>
    </w:p>
  </w:comment>
  <w:comment w:id="10" w:author="Giorgia Graells" w:date="2020-07-17T11:35:55Z" w:initials="GG">
    <w:p>
      <w:r>
        <w:rPr>
          <w:rFonts w:ascii="Cambria" w:hAnsi="Cambria" w:eastAsia="Cambria"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val="en-GB" w:eastAsia="en-US" w:bidi="ar-SA"/>
        </w:rPr>
        <w:t>Reply to Juan Luis Celis (06/29/2020, 18:55): "..."</w:t>
      </w:r>
    </w:p>
    <w:p>
      <w:r>
        <w:rPr>
          <w:rFonts w:ascii="Liberation Serif" w:hAnsi="Liberation Serif" w:eastAsia="DejaVu Sans"/>
          <w:sz w:val="20"/>
          <w:lang w:val="en-GB" w:eastAsia="en-US" w:bidi="ar-SA"/>
        </w:rPr>
        <w:t>No sé cómo responder a esto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trackRevisions/>
  <w:embedSystemFonts/>
  <w:defaultTabStop w:val="10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numPr>
        <w:ilvl w:val="0"/>
        <w:numId w:val="0"/>
      </w:numPr>
      <w:spacing w:before="480" w:after="0"/>
      <w:outlineLvl w:val="0"/>
    </w:pPr>
    <w:rPr>
      <w:rFonts w:ascii="Calibri" w:hAnsi="Calibri"/>
      <w:b/>
      <w:bCs/>
      <w:color w:val="345A8A"/>
      <w:sz w:val="32"/>
      <w:szCs w:val="32"/>
    </w:rPr>
  </w:style>
  <w:style w:type="paragraph" w:styleId="Heading2">
    <w:name w:val="Heading 2"/>
    <w:basedOn w:val="Normal"/>
    <w:qFormat/>
    <w:pPr>
      <w:keepNext w:val="true"/>
      <w:keepLines/>
      <w:numPr>
        <w:ilvl w:val="0"/>
        <w:numId w:val="0"/>
      </w:numPr>
      <w:spacing w:before="200" w:after="0"/>
      <w:outlineLvl w:val="1"/>
    </w:pPr>
    <w:rPr>
      <w:rFonts w:ascii="Calibri" w:hAnsi="Calibri"/>
      <w:b/>
      <w:bCs/>
      <w:color w:val="4F81BD"/>
      <w:sz w:val="32"/>
      <w:szCs w:val="32"/>
    </w:rPr>
  </w:style>
  <w:style w:type="paragraph" w:styleId="Heading3">
    <w:name w:val="Heading 3"/>
    <w:basedOn w:val="Normal"/>
    <w:qFormat/>
    <w:pPr>
      <w:keepNext w:val="true"/>
      <w:keepLines/>
      <w:numPr>
        <w:ilvl w:val="0"/>
        <w:numId w:val="0"/>
      </w:numPr>
      <w:spacing w:before="200" w:after="0"/>
      <w:outlineLvl w:val="2"/>
    </w:pPr>
    <w:rPr>
      <w:rFonts w:ascii="Calibri" w:hAnsi="Calibri"/>
      <w:b/>
      <w:bCs/>
      <w:color w:val="4F81BD"/>
      <w:sz w:val="28"/>
      <w:szCs w:val="28"/>
    </w:rPr>
  </w:style>
  <w:style w:type="paragraph" w:styleId="Heading4">
    <w:name w:val="Heading 4"/>
    <w:basedOn w:val="Normal"/>
    <w:qFormat/>
    <w:pPr>
      <w:keepNext w:val="true"/>
      <w:keepLines/>
      <w:numPr>
        <w:ilvl w:val="0"/>
        <w:numId w:val="0"/>
      </w:numPr>
      <w:spacing w:before="200" w:after="0"/>
      <w:outlineLvl w:val="3"/>
    </w:pPr>
    <w:rPr>
      <w:rFonts w:ascii="Calibri" w:hAnsi="Calibri"/>
      <w:b/>
      <w:bCs/>
      <w:color w:val="4F81BD"/>
    </w:rPr>
  </w:style>
  <w:style w:type="paragraph" w:styleId="Heading5">
    <w:name w:val="Heading 5"/>
    <w:basedOn w:val="Normal"/>
    <w:qFormat/>
    <w:pPr>
      <w:keepNext w:val="true"/>
      <w:keepLines/>
      <w:numPr>
        <w:ilvl w:val="0"/>
        <w:numId w:val="0"/>
      </w:numPr>
      <w:spacing w:before="200" w:after="0"/>
      <w:outlineLvl w:val="4"/>
    </w:pPr>
    <w:rPr>
      <w:rFonts w:ascii="Calibri" w:hAnsi="Calibri"/>
      <w:i/>
      <w:iCs/>
      <w:color w:val="4F81BD"/>
    </w:rPr>
  </w:style>
  <w:style w:type="paragraph" w:styleId="Heading6">
    <w:name w:val="Heading 6"/>
    <w:basedOn w:val="Normal"/>
    <w:qFormat/>
    <w:pPr>
      <w:keepNext w:val="true"/>
      <w:keepLines/>
      <w:numPr>
        <w:ilvl w:val="0"/>
        <w:numId w:val="0"/>
      </w:numPr>
      <w:spacing w:before="200" w:after="0"/>
      <w:outlineLvl w:val="5"/>
    </w:pPr>
    <w:rPr>
      <w:rFonts w:ascii="Calibri" w:hAnsi="Calibri"/>
      <w:color w:val="4F81BD"/>
    </w:rPr>
  </w:style>
  <w:style w:type="paragraph" w:styleId="Heading7">
    <w:name w:val="Heading 7"/>
    <w:basedOn w:val="Normal"/>
    <w:qFormat/>
    <w:pPr>
      <w:keepNext w:val="true"/>
      <w:keepLines/>
      <w:numPr>
        <w:ilvl w:val="0"/>
        <w:numId w:val="0"/>
      </w:numPr>
      <w:spacing w:before="200" w:after="0"/>
      <w:outlineLvl w:val="6"/>
    </w:pPr>
    <w:rPr>
      <w:rFonts w:ascii="Calibri" w:hAnsi="Calibri"/>
      <w:color w:val="4F81BD"/>
    </w:rPr>
  </w:style>
  <w:style w:type="paragraph" w:styleId="Heading8">
    <w:name w:val="Heading 8"/>
    <w:basedOn w:val="Normal"/>
    <w:qFormat/>
    <w:pPr>
      <w:keepNext w:val="true"/>
      <w:keepLines/>
      <w:numPr>
        <w:ilvl w:val="0"/>
        <w:numId w:val="0"/>
      </w:numPr>
      <w:spacing w:before="200" w:after="0"/>
      <w:outlineLvl w:val="7"/>
    </w:pPr>
    <w:rPr>
      <w:rFonts w:ascii="Calibri" w:hAnsi="Calibri"/>
      <w:color w:val="4F81BD"/>
    </w:rPr>
  </w:style>
  <w:style w:type="paragraph" w:styleId="Heading9">
    <w:name w:val="Heading 9"/>
    <w:basedOn w:val="Normal"/>
    <w:qFormat/>
    <w:pPr>
      <w:keepNext w:val="true"/>
      <w:keepLines/>
      <w:numPr>
        <w:ilvl w:val="0"/>
        <w:numId w:val="0"/>
      </w:numPr>
      <w:spacing w:before="200" w:after="0"/>
      <w:outlineLvl w:val="8"/>
    </w:pPr>
    <w:rPr>
      <w:rFonts w:ascii="Calibri" w:hAnsi="Calibri"/>
      <w:color w:val="4F81BD"/>
    </w:rPr>
  </w:style>
  <w:style w:type="character" w:styleId="DefaultParagraphFont">
    <w:name w:val="Default Paragraph Font"/>
    <w:qFormat/>
    <w:rPr/>
  </w:style>
  <w:style w:type="character" w:styleId="DescripcinCar">
    <w:name w:val="Descripción Car"/>
    <w:basedOn w:val="DefaultParagraphFont"/>
    <w:qFormat/>
    <w:rPr/>
  </w:style>
  <w:style w:type="character" w:styleId="VerbatimChar">
    <w:name w:val="Verbatim Char"/>
    <w:basedOn w:val="DescripcinCar"/>
    <w:qFormat/>
    <w:rPr>
      <w:rFonts w:ascii="Consolas" w:hAnsi="Consolas"/>
      <w:sz w:val="22"/>
    </w:rPr>
  </w:style>
  <w:style w:type="character" w:styleId="FootnoteCharacters">
    <w:name w:val="Footnote Characters"/>
    <w:basedOn w:val="DescripcinCar"/>
    <w:qFormat/>
    <w:rPr>
      <w:vertAlign w:val="superscript"/>
    </w:rPr>
  </w:style>
  <w:style w:type="character" w:styleId="FootnoteAnchor">
    <w:name w:val="Footnote Anchor"/>
    <w:rPr>
      <w:vertAlign w:val="superscript"/>
    </w:rPr>
  </w:style>
  <w:style w:type="character" w:styleId="InternetLink">
    <w:name w:val="Internet Link"/>
    <w:basedOn w:val="DescripcinC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ListLabel1">
    <w:name w:val="ListLabel 1"/>
    <w:qFormat/>
    <w:rPr/>
  </w:style>
  <w:style w:type="character" w:styleId="ListLabel2">
    <w:name w:val="ListLabel 2"/>
    <w:qFormat/>
    <w:rPr>
      <w:rFonts w:ascii="Times New Roman" w:hAnsi="Times New Roman"/>
      <w:color w:val="000000"/>
      <w:sz w:val="24"/>
      <w:szCs w:val="24"/>
      <w:lang w:val="en-GB"/>
    </w:rPr>
  </w:style>
  <w:style w:type="character" w:styleId="ListLabel3">
    <w:name w:val="ListLabel 3"/>
    <w:qFormat/>
    <w:rPr>
      <w:rFonts w:ascii="Times New Roman" w:hAnsi="Times New Roman"/>
      <w:color w:val="000000"/>
      <w:sz w:val="24"/>
      <w:szCs w:val="24"/>
      <w:lang w:val="en-GB" w:eastAsia="en-US" w:bidi="ar-SA"/>
    </w:rPr>
  </w:style>
  <w:style w:type="character" w:styleId="ListLabel4">
    <w:name w:val="ListLabel 4"/>
    <w:qFormat/>
    <w:rPr>
      <w:rFonts w:ascii="Times New Roman" w:hAnsi="Times New Roman"/>
      <w:color w:val="000000"/>
      <w:sz w:val="24"/>
      <w:szCs w:val="24"/>
      <w:lang w:val="en-GB" w:eastAsia="en-US" w:bidi="ar-SA"/>
    </w:rPr>
  </w:style>
  <w:style w:type="character" w:styleId="ListLabel5">
    <w:name w:val="ListLabel 5"/>
    <w:qFormat/>
    <w:rPr>
      <w:rFonts w:ascii="Times New Roman" w:hAnsi="Times New Roman"/>
      <w:color w:val="000000"/>
      <w:sz w:val="24"/>
      <w:szCs w:val="24"/>
      <w:lang w:val="en-GB" w:eastAsia="en-US" w:bidi="ar-SA"/>
    </w:rPr>
  </w:style>
  <w:style w:type="character" w:styleId="ListLabel6">
    <w:name w:val="ListLabel 6"/>
    <w:qFormat/>
    <w:rPr>
      <w:rFonts w:ascii="Times New Roman" w:hAnsi="Times New Roman"/>
      <w:color w:val="000000"/>
      <w:sz w:val="24"/>
      <w:szCs w:val="24"/>
      <w:lang w:val="en-GB" w:eastAsia="en-US" w:bidi="ar-SA"/>
    </w:rPr>
  </w:style>
  <w:style w:type="character" w:styleId="ListLabel7">
    <w:name w:val="ListLabel 7"/>
    <w:qFormat/>
    <w:rPr>
      <w:rFonts w:ascii="Times New Roman" w:hAnsi="Times New Roman"/>
      <w:color w:val="000000"/>
      <w:sz w:val="24"/>
      <w:szCs w:val="24"/>
      <w:lang w:val="en-GB" w:eastAsia="en-US" w:bidi="ar-SA"/>
    </w:rPr>
  </w:style>
  <w:style w:type="character" w:styleId="ListLabel8">
    <w:name w:val="ListLabel 8"/>
    <w:qFormat/>
    <w:rPr>
      <w:rFonts w:ascii="Times New Roman" w:hAnsi="Times New Roman"/>
      <w:color w:val="000000"/>
      <w:sz w:val="24"/>
      <w:szCs w:val="24"/>
      <w:lang w:val="en-GB" w:eastAsia="en-US" w:bidi="ar-SA"/>
    </w:rPr>
  </w:style>
  <w:style w:type="character" w:styleId="ListLabel9">
    <w:name w:val="ListLabel 9"/>
    <w:qFormat/>
    <w:rPr>
      <w:rFonts w:ascii="Times New Roman" w:hAnsi="Times New Roman"/>
      <w:color w:val="000000"/>
      <w:sz w:val="24"/>
      <w:szCs w:val="24"/>
      <w:lang w:val="en-GB" w:eastAsia="en-US" w:bidi="ar-SA"/>
    </w:rPr>
  </w:style>
  <w:style w:type="character" w:styleId="ListLabel10">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Cs w:val="20"/>
    </w:rPr>
  </w:style>
  <w:style w:type="character" w:styleId="AsuntodelcomentarioCar">
    <w:name w:val="Asunto del comentario Car"/>
    <w:basedOn w:val="TextocomentarioCar"/>
    <w:qFormat/>
    <w:rPr>
      <w:b/>
      <w:bCs/>
      <w:szCs w:val="20"/>
    </w:rPr>
  </w:style>
  <w:style w:type="character" w:styleId="TextodegloboCar">
    <w:name w:val="Texto de globo Car"/>
    <w:basedOn w:val="DefaultParagraphFont"/>
    <w:qFormat/>
    <w:rPr>
      <w:rFonts w:ascii="Segoe UI" w:hAnsi="Segoe UI" w:cs="Segoe UI"/>
      <w:sz w:val="18"/>
      <w:szCs w:val="18"/>
    </w:rPr>
  </w:style>
  <w:style w:type="character" w:styleId="ListLabel11">
    <w:name w:val="ListLabel 11"/>
    <w:qFormat/>
    <w:rPr>
      <w:rFonts w:ascii="Times New Roman" w:hAnsi="Times New Roman"/>
      <w:color w:val="000000"/>
      <w:lang w:val="en-GB"/>
    </w:rPr>
  </w:style>
  <w:style w:type="character" w:styleId="ListLabel12">
    <w:name w:val="ListLabel 12"/>
    <w:qFormat/>
    <w:rPr>
      <w:rFonts w:ascii="Times New Roman" w:hAnsi="Times New Roman"/>
      <w:color w:val="000000"/>
      <w:lang w:val="en-GB"/>
    </w:rPr>
  </w:style>
  <w:style w:type="character" w:styleId="ListLabel13">
    <w:name w:val="ListLabel 13"/>
    <w:qFormat/>
    <w:rPr>
      <w:rFonts w:ascii="Times New Roman" w:hAnsi="Times New Roman"/>
      <w:color w:val="000000"/>
      <w:lang w:val="en-GB"/>
    </w:rPr>
  </w:style>
  <w:style w:type="character" w:styleId="ListLabel14">
    <w:name w:val="ListLabel 14"/>
    <w:qFormat/>
    <w:rPr>
      <w:rFonts w:ascii="Times New Roman" w:hAnsi="Times New Roman"/>
      <w:color w:val="000000"/>
      <w:lang w:val="en-GB"/>
    </w:rPr>
  </w:style>
  <w:style w:type="character" w:styleId="ListLabel15">
    <w:name w:val="ListLabel 15"/>
    <w:qFormat/>
    <w:rPr>
      <w:rFonts w:ascii="Times New Roman" w:hAnsi="Times New Roman"/>
      <w:color w:val="000000"/>
      <w:lang w:val="en-GB"/>
    </w:rPr>
  </w:style>
  <w:style w:type="character" w:styleId="ListLabel16">
    <w:name w:val="ListLabel 16"/>
    <w:qFormat/>
    <w:rPr>
      <w:rFonts w:ascii="Times New Roman" w:hAnsi="Times New Roman"/>
      <w:color w:val="000000"/>
      <w:lang w:val="en-GB"/>
    </w:rPr>
  </w:style>
  <w:style w:type="character" w:styleId="ListLabel17">
    <w:name w:val="ListLabel 17"/>
    <w:qFormat/>
    <w:rPr>
      <w:rFonts w:ascii="Times New Roman" w:hAnsi="Times New Roman"/>
      <w:color w:val="000000"/>
      <w:lang w:val="en-GB"/>
    </w:rPr>
  </w:style>
  <w:style w:type="character" w:styleId="ListLabel18">
    <w:name w:val="ListLabel 18"/>
    <w:qFormat/>
    <w:rPr>
      <w:rFonts w:ascii="Times New Roman" w:hAnsi="Times New Roman"/>
      <w:color w:val="000000"/>
      <w:lang w:val="en-GB"/>
    </w:rPr>
  </w:style>
  <w:style w:type="character" w:styleId="ListLabel19">
    <w:name w:val="ListLabel 19"/>
    <w:qFormat/>
    <w:rPr>
      <w:rFonts w:ascii="Times New Roman" w:hAnsi="Times New Roman"/>
      <w:color w:val="000000"/>
      <w:lang w:val="en-GB"/>
    </w:rPr>
  </w:style>
  <w:style w:type="character" w:styleId="ListLabel20">
    <w:name w:val="ListLabel 20"/>
    <w:qFormat/>
    <w:rPr>
      <w:rFonts w:ascii="Times New Roman" w:hAnsi="Times New Roman"/>
      <w:color w:val="000000"/>
      <w:lang w:val="en-GB"/>
    </w:rPr>
  </w:style>
  <w:style w:type="character" w:styleId="ListLabel21">
    <w:name w:val="ListLabel 21"/>
    <w:qFormat/>
    <w:rPr>
      <w:rFonts w:ascii="Times New Roman" w:hAnsi="Times New Roman"/>
      <w:color w:val="000000"/>
      <w:lang w:val="en-GB"/>
    </w:rPr>
  </w:style>
  <w:style w:type="character" w:styleId="ListLabel22">
    <w:name w:val="ListLabel 22"/>
    <w:qFormat/>
    <w:rPr>
      <w:rFonts w:ascii="Times New Roman" w:hAnsi="Times New Roman"/>
      <w:color w:val="000000"/>
      <w:lang w:val="en-GB"/>
    </w:rPr>
  </w:style>
  <w:style w:type="character" w:styleId="ListLabel23">
    <w:name w:val="ListLabel 23"/>
    <w:qFormat/>
    <w:rPr>
      <w:rFonts w:ascii="Times New Roman" w:hAnsi="Times New Roman"/>
      <w:color w:val="000000"/>
      <w:lang w:val="en-GB"/>
    </w:rPr>
  </w:style>
  <w:style w:type="character" w:styleId="ListLabel24">
    <w:name w:val="ListLabel 24"/>
    <w:qFormat/>
    <w:rPr>
      <w:rFonts w:ascii="Times New Roman" w:hAnsi="Times New Roman"/>
      <w:color w:val="000000"/>
      <w:lang w:val="en-GB"/>
    </w:rPr>
  </w:style>
  <w:style w:type="character" w:styleId="ListLabel25">
    <w:name w:val="ListLabel 25"/>
    <w:qFormat/>
    <w:rPr>
      <w:rFonts w:ascii="Times New Roman" w:hAnsi="Times New Roman"/>
      <w:color w:val="000000"/>
      <w:lang w:val="en-GB"/>
    </w:rPr>
  </w:style>
  <w:style w:type="character" w:styleId="ListLabel26">
    <w:name w:val="ListLabel 26"/>
    <w:qFormat/>
    <w:rPr>
      <w:rFonts w:ascii="Times New Roman" w:hAnsi="Times New Roman"/>
      <w:color w:val="000000"/>
      <w:lang w:val="en-GB"/>
    </w:rPr>
  </w:style>
  <w:style w:type="character" w:styleId="ListLabel27">
    <w:name w:val="ListLabel 27"/>
    <w:qFormat/>
    <w:rPr>
      <w:rFonts w:ascii="Times New Roman" w:hAnsi="Times New Roman"/>
      <w:color w:val="000000"/>
      <w:lang w:val="en-GB"/>
    </w:rPr>
  </w:style>
  <w:style w:type="character" w:styleId="ListLabel28">
    <w:name w:val="ListLabel 28"/>
    <w:qFormat/>
    <w:rPr>
      <w:rFonts w:ascii="Times New Roman" w:hAnsi="Times New Roman"/>
      <w:color w:val="000000"/>
      <w:lang w:val="en-GB"/>
    </w:rPr>
  </w:style>
  <w:style w:type="character" w:styleId="ListLabel29">
    <w:name w:val="ListLabel 29"/>
    <w:qFormat/>
    <w:rPr>
      <w:rFonts w:ascii="Times New Roman" w:hAnsi="Times New Roman"/>
      <w:color w:val="000000"/>
      <w:lang w:val="en-GB"/>
    </w:rPr>
  </w:style>
  <w:style w:type="character" w:styleId="ListLabel30">
    <w:name w:val="ListLabel 30"/>
    <w:qFormat/>
    <w:rPr>
      <w:rFonts w:ascii="Times New Roman" w:hAnsi="Times New Roman"/>
      <w:color w:val="000000"/>
      <w:lang w:val="en-GB"/>
    </w:rPr>
  </w:style>
  <w:style w:type="character" w:styleId="ListLabel31">
    <w:name w:val="ListLabel 31"/>
    <w:qFormat/>
    <w:rPr>
      <w:rFonts w:ascii="Times New Roman" w:hAnsi="Times New Roman"/>
      <w:color w:val="000000"/>
      <w:lang w:val="en-GB"/>
    </w:rPr>
  </w:style>
  <w:style w:type="character" w:styleId="ListLabel32">
    <w:name w:val="ListLabel 32"/>
    <w:qFormat/>
    <w:rPr>
      <w:rFonts w:ascii="Times New Roman" w:hAnsi="Times New Roman"/>
      <w:color w:val="000000"/>
      <w:lang w:val="en-GB"/>
    </w:rPr>
  </w:style>
  <w:style w:type="character" w:styleId="ListLabel33">
    <w:name w:val="ListLabel 33"/>
    <w:qFormat/>
    <w:rPr>
      <w:rFonts w:ascii="Times New Roman" w:hAnsi="Times New Roman"/>
      <w:color w:val="000000"/>
      <w:lang w:val="en-GB"/>
    </w:rPr>
  </w:style>
  <w:style w:type="character" w:styleId="ListLabel34">
    <w:name w:val="ListLabel 34"/>
    <w:qFormat/>
    <w:rPr>
      <w:rFonts w:ascii="Times New Roman" w:hAnsi="Times New Roman"/>
      <w:color w:val="000000"/>
      <w:lang w:val="en-GB"/>
    </w:rPr>
  </w:style>
  <w:style w:type="character" w:styleId="ListLabel35">
    <w:name w:val="ListLabel 35"/>
    <w:qFormat/>
    <w:rPr>
      <w:rFonts w:ascii="Times New Roman" w:hAnsi="Times New Roman"/>
      <w:color w:val="000000"/>
      <w:lang w:val="en-GB"/>
    </w:rPr>
  </w:style>
  <w:style w:type="character" w:styleId="ListLabel36">
    <w:name w:val="ListLabel 36"/>
    <w:qFormat/>
    <w:rPr>
      <w:rFonts w:ascii="Times New Roman" w:hAnsi="Times New Roman"/>
      <w:color w:val="000000"/>
      <w:lang w:val="en-GB"/>
    </w:rPr>
  </w:style>
  <w:style w:type="character" w:styleId="ListLabel37">
    <w:name w:val="ListLabel 37"/>
    <w:qFormat/>
    <w:rPr>
      <w:rFonts w:ascii="Times New Roman" w:hAnsi="Times New Roman"/>
      <w:color w:val="000000"/>
      <w:lang w:val="en-GB"/>
    </w:rPr>
  </w:style>
  <w:style w:type="character" w:styleId="ListLabel38">
    <w:name w:val="ListLabel 38"/>
    <w:qFormat/>
    <w:rPr>
      <w:rFonts w:ascii="Times New Roman" w:hAnsi="Times New Roman"/>
      <w:color w:val="000000"/>
      <w:lang w:val="en-GB"/>
    </w:rPr>
  </w:style>
  <w:style w:type="character" w:styleId="ListLabel39">
    <w:name w:val="ListLabel 39"/>
    <w:qFormat/>
    <w:rPr>
      <w:rFonts w:ascii="Times New Roman" w:hAnsi="Times New Roman"/>
      <w:color w:val="000000"/>
      <w:lang w:val="es-ES"/>
    </w:rPr>
  </w:style>
  <w:style w:type="character" w:styleId="ListLabel40">
    <w:name w:val="ListLabel 40"/>
    <w:qFormat/>
    <w:rPr>
      <w:rFonts w:ascii="Times New Roman" w:hAnsi="Times New Roman"/>
      <w:color w:val="000000"/>
      <w:lang w:val="en-GB"/>
    </w:rPr>
  </w:style>
  <w:style w:type="character" w:styleId="ListLabel41">
    <w:name w:val="ListLabel 41"/>
    <w:qFormat/>
    <w:rPr>
      <w:rFonts w:ascii="Times New Roman" w:hAnsi="Times New Roman"/>
      <w:color w:val="000000"/>
      <w:lang w:val="es-ES"/>
    </w:rPr>
  </w:style>
  <w:style w:type="character" w:styleId="ListLabel42">
    <w:name w:val="ListLabel 42"/>
    <w:qFormat/>
    <w:rPr>
      <w:rFonts w:ascii="Times New Roman" w:hAnsi="Times New Roman"/>
      <w:color w:val="000000"/>
      <w:lang w:val="en-GB"/>
    </w:rPr>
  </w:style>
  <w:style w:type="character" w:styleId="ListLabel43">
    <w:name w:val="ListLabel 43"/>
    <w:qFormat/>
    <w:rPr>
      <w:rFonts w:ascii="Times New Roman" w:hAnsi="Times New Roman"/>
      <w:color w:val="000000"/>
      <w:lang w:val="es-ES"/>
    </w:rPr>
  </w:style>
  <w:style w:type="character" w:styleId="ListLabel44">
    <w:name w:val="ListLabel 44"/>
    <w:qFormat/>
    <w:rPr>
      <w:rFonts w:ascii="Times New Roman" w:hAnsi="Times New Roman"/>
      <w:color w:val="000000"/>
      <w:lang w:val="en-GB"/>
    </w:rPr>
  </w:style>
  <w:style w:type="character" w:styleId="ListLabel45">
    <w:name w:val="ListLabel 45"/>
    <w:qFormat/>
    <w:rPr>
      <w:rFonts w:ascii="Times New Roman" w:hAnsi="Times New Roman"/>
      <w:color w:val="000000"/>
      <w:lang w:val="es-ES"/>
    </w:rPr>
  </w:style>
  <w:style w:type="character" w:styleId="ListLabel46">
    <w:name w:val="ListLabel 46"/>
    <w:qFormat/>
    <w:rPr>
      <w:rFonts w:ascii="Times New Roman" w:hAnsi="Times New Roman"/>
      <w:color w:val="000000"/>
      <w:lang w:val="en-GB"/>
    </w:rPr>
  </w:style>
  <w:style w:type="character" w:styleId="ListLabel47">
    <w:name w:val="ListLabel 47"/>
    <w:qFormat/>
    <w:rPr>
      <w:rFonts w:ascii="Times New Roman" w:hAnsi="Times New Roman"/>
      <w:color w:val="000000"/>
      <w:lang w:val="es-ES"/>
    </w:rPr>
  </w:style>
  <w:style w:type="character" w:styleId="ListLabel48">
    <w:name w:val="ListLabel 48"/>
    <w:qFormat/>
    <w:rPr>
      <w:rFonts w:ascii="Times New Roman" w:hAnsi="Times New Roman"/>
      <w:color w:val="000000"/>
      <w:lang w:val="en-GB"/>
    </w:rPr>
  </w:style>
  <w:style w:type="character" w:styleId="ListLabel49">
    <w:name w:val="ListLabel 49"/>
    <w:qFormat/>
    <w:rPr>
      <w:rFonts w:ascii="Times New Roman" w:hAnsi="Times New Roman"/>
      <w:color w:val="000000"/>
      <w:lang w:val="es-ES"/>
    </w:rPr>
  </w:style>
  <w:style w:type="character" w:styleId="ListLabel50">
    <w:name w:val="ListLabel 50"/>
    <w:qFormat/>
    <w:rPr>
      <w:rFonts w:ascii="Times New Roman" w:hAnsi="Times New Roman"/>
      <w:color w:val="000000"/>
      <w:lang w:val="en-GB"/>
    </w:rPr>
  </w:style>
  <w:style w:type="character" w:styleId="ListLabel51">
    <w:name w:val="ListLabel 51"/>
    <w:qFormat/>
    <w:rPr>
      <w:rFonts w:ascii="Times New Roman" w:hAnsi="Times New Roman"/>
      <w:color w:val="000000"/>
      <w:lang w:val="es-ES"/>
    </w:rPr>
  </w:style>
  <w:style w:type="character" w:styleId="ListLabel52">
    <w:name w:val="ListLabel 52"/>
    <w:qFormat/>
    <w:rPr>
      <w:rFonts w:ascii="Times New Roman" w:hAnsi="Times New Roman"/>
      <w:color w:val="000000"/>
      <w:lang w:val="en-GB"/>
    </w:rPr>
  </w:style>
  <w:style w:type="character" w:styleId="ListLabel53">
    <w:name w:val="ListLabel 53"/>
    <w:qFormat/>
    <w:rPr>
      <w:rFonts w:ascii="Times New Roman" w:hAnsi="Times New Roman"/>
      <w:color w:val="000000"/>
      <w:lang w:val="es-ES"/>
    </w:rPr>
  </w:style>
  <w:style w:type="character" w:styleId="ListLabel54">
    <w:name w:val="ListLabel 54"/>
    <w:qFormat/>
    <w:rPr>
      <w:rFonts w:ascii="Times New Roman" w:hAnsi="Times New Roman"/>
      <w:color w:val="000000"/>
      <w:lang w:val="en-GB"/>
    </w:rPr>
  </w:style>
  <w:style w:type="character" w:styleId="ListLabel55">
    <w:name w:val="ListLabel 55"/>
    <w:qFormat/>
    <w:rPr>
      <w:rFonts w:ascii="Times New Roman" w:hAnsi="Times New Roman"/>
      <w:color w:val="000000"/>
      <w:lang w:val="es-ES"/>
    </w:rPr>
  </w:style>
  <w:style w:type="character" w:styleId="ListLabel56">
    <w:name w:val="ListLabel 56"/>
    <w:qFormat/>
    <w:rPr>
      <w:rFonts w:ascii="Times New Roman" w:hAnsi="Times New Roman"/>
      <w:color w:val="000000"/>
      <w:lang w:val="en-GB"/>
    </w:rPr>
  </w:style>
  <w:style w:type="character" w:styleId="ListLabel57">
    <w:name w:val="ListLabel 57"/>
    <w:qFormat/>
    <w:rPr>
      <w:rFonts w:ascii="Times New Roman" w:hAnsi="Times New Roman"/>
      <w:color w:val="000000"/>
      <w:lang w:val="es-ES"/>
    </w:rPr>
  </w:style>
  <w:style w:type="character" w:styleId="ListLabel58">
    <w:name w:val="ListLabel 58"/>
    <w:qFormat/>
    <w:rPr>
      <w:rFonts w:ascii="Times New Roman" w:hAnsi="Times New Roman"/>
      <w:color w:val="000000"/>
      <w:lang w:val="en-GB"/>
    </w:rPr>
  </w:style>
  <w:style w:type="character" w:styleId="ListLabel59">
    <w:name w:val="ListLabel 59"/>
    <w:qFormat/>
    <w:rPr>
      <w:rFonts w:ascii="Times New Roman" w:hAnsi="Times New Roman"/>
      <w:color w:val="000000"/>
      <w:lang w:val="es-ES"/>
    </w:rPr>
  </w:style>
  <w:style w:type="character" w:styleId="ListLabel60">
    <w:name w:val="ListLabel 60"/>
    <w:qFormat/>
    <w:rPr>
      <w:rFonts w:ascii="Times New Roman" w:hAnsi="Times New Roman"/>
      <w:color w:val="000000"/>
      <w:lang w:val="en-GB"/>
    </w:rPr>
  </w:style>
  <w:style w:type="character" w:styleId="ListLabel61">
    <w:name w:val="ListLabel 61"/>
    <w:qFormat/>
    <w:rPr>
      <w:rFonts w:ascii="Times New Roman" w:hAnsi="Times New Roman"/>
      <w:color w:val="000000"/>
      <w:lang w:val="es-ES"/>
    </w:rPr>
  </w:style>
  <w:style w:type="character" w:styleId="ListLabel62">
    <w:name w:val="ListLabel 62"/>
    <w:qFormat/>
    <w:rPr>
      <w:rFonts w:ascii="Times New Roman" w:hAnsi="Times New Roman"/>
      <w:color w:val="000000"/>
      <w:lang w:val="en-GB"/>
    </w:rPr>
  </w:style>
  <w:style w:type="character" w:styleId="ListLabel63">
    <w:name w:val="ListLabel 63"/>
    <w:qFormat/>
    <w:rPr>
      <w:rFonts w:ascii="Times New Roman" w:hAnsi="Times New Roman"/>
      <w:color w:val="000000"/>
      <w:lang w:val="es-ES"/>
    </w:rPr>
  </w:style>
  <w:style w:type="character" w:styleId="ListLabel64">
    <w:name w:val="ListLabel 64"/>
    <w:qFormat/>
    <w:rPr>
      <w:rFonts w:ascii="Times New Roman" w:hAnsi="Times New Roman"/>
      <w:color w:val="000000"/>
      <w:lang w:val="en-GB"/>
    </w:rPr>
  </w:style>
  <w:style w:type="character" w:styleId="ListLabel65">
    <w:name w:val="ListLabel 65"/>
    <w:qFormat/>
    <w:rPr>
      <w:rFonts w:ascii="Times New Roman" w:hAnsi="Times New Roman"/>
      <w:color w:val="000000"/>
      <w:lang w:val="es-ES"/>
    </w:rPr>
  </w:style>
  <w:style w:type="character" w:styleId="ListLabel66">
    <w:name w:val="ListLabel 66"/>
    <w:qFormat/>
    <w:rPr>
      <w:rFonts w:ascii="Times New Roman" w:hAnsi="Times New Roman"/>
      <w:color w:val="000000"/>
      <w:lang w:val="en-GB"/>
    </w:rPr>
  </w:style>
  <w:style w:type="character" w:styleId="ListLabel67">
    <w:name w:val="ListLabel 67"/>
    <w:qFormat/>
    <w:rPr>
      <w:rFonts w:ascii="Times New Roman" w:hAnsi="Times New Roman"/>
      <w:color w:val="000000"/>
      <w:lang w:val="es-ES"/>
    </w:rPr>
  </w:style>
  <w:style w:type="character" w:styleId="ListLabel68">
    <w:name w:val="ListLabel 68"/>
    <w:qFormat/>
    <w:rPr>
      <w:rFonts w:ascii="Times New Roman" w:hAnsi="Times New Roman"/>
      <w:color w:val="000000"/>
      <w:lang w:val="en-GB"/>
    </w:rPr>
  </w:style>
  <w:style w:type="character" w:styleId="ListLabel69">
    <w:name w:val="ListLabel 69"/>
    <w:qFormat/>
    <w:rPr>
      <w:rFonts w:ascii="Times New Roman" w:hAnsi="Times New Roman"/>
      <w:color w:val="000000"/>
      <w:lang w:val="es-ES"/>
    </w:rPr>
  </w:style>
  <w:style w:type="character" w:styleId="ListLabel70">
    <w:name w:val="ListLabel 70"/>
    <w:qFormat/>
    <w:rPr>
      <w:rFonts w:ascii="Times New Roman" w:hAnsi="Times New Roman"/>
      <w:color w:val="000000"/>
      <w:lang w:val="en-GB"/>
    </w:rPr>
  </w:style>
  <w:style w:type="character" w:styleId="ListLabel71">
    <w:name w:val="ListLabel 71"/>
    <w:qFormat/>
    <w:rPr>
      <w:rFonts w:ascii="Times New Roman" w:hAnsi="Times New Roman"/>
      <w:color w:val="000000"/>
      <w:lang w:val="es-ES"/>
    </w:rPr>
  </w:style>
  <w:style w:type="character" w:styleId="ListLabel72">
    <w:name w:val="ListLabel 72"/>
    <w:qFormat/>
    <w:rPr>
      <w:rFonts w:ascii="Times New Roman" w:hAnsi="Times New Roman"/>
      <w:color w:val="000000"/>
      <w:lang w:val="en-GB"/>
    </w:rPr>
  </w:style>
  <w:style w:type="character" w:styleId="ListLabel73">
    <w:name w:val="ListLabel 73"/>
    <w:qFormat/>
    <w:rPr>
      <w:rFonts w:ascii="Times New Roman" w:hAnsi="Times New Roman"/>
      <w:color w:val="000000"/>
      <w:lang w:val="es-ES"/>
    </w:rPr>
  </w:style>
  <w:style w:type="character" w:styleId="ListLabel74">
    <w:name w:val="ListLabel 74"/>
    <w:qFormat/>
    <w:rPr>
      <w:rFonts w:ascii="Times New Roman" w:hAnsi="Times New Roman"/>
      <w:color w:val="000000"/>
      <w:lang w:val="en-GB"/>
    </w:rPr>
  </w:style>
  <w:style w:type="character" w:styleId="ListLabel75">
    <w:name w:val="ListLabel 75"/>
    <w:qFormat/>
    <w:rPr>
      <w:rFonts w:ascii="Times New Roman" w:hAnsi="Times New Roman"/>
      <w:color w:val="000000"/>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name w:val="Author"/>
    <w:qFormat/>
    <w:pPr>
      <w:keepNext w:val="true"/>
      <w:keepLines/>
      <w:widowControl/>
      <w:kinsoku w:val="true"/>
      <w:overflowPunct w:val="true"/>
      <w:autoSpaceDE w:val="true"/>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color w:val="auto"/>
      <w:kern w:val="0"/>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name w:val="Source Code"/>
    <w:basedOn w:val="Normal"/>
    <w:qFormat/>
    <w:pPr>
      <w:shd w:fill="F8F8F8" w:val="clear"/>
    </w:pPr>
    <w:rPr/>
  </w:style>
  <w:style w:type="paragraph" w:styleId="Ttulo21">
    <w:name w:val="Título 21"/>
    <w:basedOn w:val="Normal"/>
    <w:qFormat/>
    <w:pPr>
      <w:keepNext w:val="true"/>
      <w:keepLines/>
      <w:numPr>
        <w:ilvl w:val="0"/>
        <w:numId w:val="0"/>
      </w:numPr>
      <w:spacing w:before="200" w:after="0"/>
      <w:outlineLvl w:val="1"/>
    </w:pPr>
    <w:rPr>
      <w:rFonts w:ascii="Calibri" w:hAnsi="Calibri"/>
      <w:b/>
      <w:bCs/>
      <w:color w:val="4F81BD"/>
      <w:sz w:val="32"/>
      <w:szCs w:val="32"/>
    </w:rPr>
  </w:style>
  <w:style w:type="paragraph" w:styleId="Fig">
    <w:name w:val="Fig."/>
    <w:basedOn w:val="Caption1"/>
    <w:qFormat/>
    <w:pPr/>
    <w:rPr/>
  </w:style>
  <w:style w:type="paragraph" w:styleId="FrameContents">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Normal"/>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population.un.org/wpp/Download/Standard/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2264</TotalTime>
  <Application>LibreOffice/6.0.7.3$Linux_X86_64 LibreOffice_project/00m0$Build-3</Application>
  <Pages>34</Pages>
  <Words>9796</Words>
  <Characters>55937</Characters>
  <CharactersWithSpaces>65415</CharactersWithSpaces>
  <Paragraphs>338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2020-06-15T14:45:00Z</dcterms:created>
  <dc:creator>Graells G1,2, Nakamura N3, Lagos N4, Celis-Diez Juan L.5 Gelcich S1,2</dc:creator>
  <dc:description/>
  <dc:language>en-US</dc:language>
  <cp:lastModifiedBy>Giorgia Graells</cp:lastModifiedBy>
  <dcterms:modified xsi:type="dcterms:W3CDTF">2020-07-20T15:20:18Z</dcterms:modified>
  <cp:revision>55</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